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3C1D6919" w:rsidR="0004120E" w:rsidRDefault="0004120E" w:rsidP="004B48E4">
      <w:pPr>
        <w:jc w:val="both"/>
      </w:pPr>
      <w:r>
        <w:t>Version</w:t>
      </w:r>
      <w:r w:rsidR="00DC5E38">
        <w:t xml:space="preserve"> </w:t>
      </w:r>
      <w:r w:rsidR="00A91C84">
        <w:t xml:space="preserve">Draft </w:t>
      </w:r>
      <w:r w:rsidR="00D44F7A">
        <w:t>2</w:t>
      </w:r>
      <w:ins w:id="0" w:author="Eric Deutsch" w:date="2018-10-27T17:12:00Z">
        <w:r w:rsidR="004A4416">
          <w:t>9</w:t>
        </w:r>
      </w:ins>
      <w:del w:id="1" w:author="Eric Deutsch" w:date="2018-10-27T17:12:00Z">
        <w:r w:rsidR="00C35036" w:rsidDel="004A4416">
          <w:delText>8</w:delText>
        </w:r>
      </w:del>
      <w:r w:rsidR="00473FCA">
        <w:t xml:space="preserve"> - </w:t>
      </w:r>
      <w:r w:rsidR="00DC5E38">
        <w:t>this is a draft</w:t>
      </w:r>
      <w:r>
        <w:t xml:space="preserve"> of version 1.0</w:t>
      </w:r>
    </w:p>
    <w:p w14:paraId="5F2A1328" w14:textId="77777777" w:rsidR="00095610" w:rsidRPr="00486664" w:rsidRDefault="00095610" w:rsidP="004B48E4">
      <w:pPr>
        <w:pStyle w:val="Heading1"/>
        <w:numPr>
          <w:ilvl w:val="0"/>
          <w:numId w:val="0"/>
        </w:numPr>
        <w:jc w:val="both"/>
        <w:rPr>
          <w:b w:val="0"/>
          <w:u w:val="single"/>
        </w:rPr>
      </w:pPr>
      <w:bookmarkStart w:id="2" w:name="_Ref525097868"/>
      <w:bookmarkStart w:id="3" w:name="_Toc529135459"/>
      <w:r w:rsidRPr="00486664">
        <w:rPr>
          <w:b w:val="0"/>
          <w:u w:val="single"/>
        </w:rPr>
        <w:t>Abstract</w:t>
      </w:r>
      <w:bookmarkEnd w:id="2"/>
      <w:bookmarkEnd w:id="3"/>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ins w:id="4" w:author="Eric Deutsch" w:date="2018-10-27T17:12:00Z">
        <w:r w:rsidR="00EE0ABE">
          <w:t>Further detailed information</w:t>
        </w:r>
      </w:ins>
      <w:ins w:id="5" w:author="Eric Deutsch" w:date="2018-10-30T19:23:00Z">
        <w:r w:rsidR="007C3624">
          <w:t xml:space="preserve">, including any updates to this document, examples, and </w:t>
        </w:r>
      </w:ins>
      <w:ins w:id="6" w:author="Eric Deutsch" w:date="2018-10-30T19:24:00Z">
        <w:r w:rsidR="007C3624">
          <w:t>validators, i</w:t>
        </w:r>
      </w:ins>
      <w:ins w:id="7" w:author="Eric Deutsch" w:date="2018-10-27T17:12:00Z">
        <w:r w:rsidR="00EE0ABE">
          <w:t xml:space="preserve">s available at </w:t>
        </w:r>
        <w:r w:rsidR="00EE0ABE">
          <w:rPr>
            <w:rStyle w:val="Hyperlink"/>
          </w:rPr>
          <w:fldChar w:fldCharType="begin"/>
        </w:r>
        <w:r w:rsidR="00EE0ABE">
          <w:rPr>
            <w:rStyle w:val="Hyperlink"/>
          </w:rPr>
          <w:instrText xml:space="preserve"> HYPERLINK "http://www.psidev.info/peff" </w:instrText>
        </w:r>
        <w:r w:rsidR="00EE0ABE">
          <w:rPr>
            <w:rStyle w:val="Hyperlink"/>
          </w:rPr>
          <w:fldChar w:fldCharType="separate"/>
        </w:r>
        <w:r w:rsidR="00EE0ABE">
          <w:rPr>
            <w:rStyle w:val="Hyperlink"/>
          </w:rPr>
          <w:t>http://www.psidev.info/peff</w:t>
        </w:r>
        <w:r w:rsidR="00EE0ABE">
          <w:rPr>
            <w:rStyle w:val="Hyperlink"/>
          </w:rPr>
          <w:fldChar w:fldCharType="end"/>
        </w:r>
        <w:r w:rsidR="00EE0ABE">
          <w:t>.</w:t>
        </w:r>
      </w:ins>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3395F75F" w14:textId="7DC36E88" w:rsidR="00043DF9"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529135459" w:history="1">
        <w:r w:rsidR="00043DF9" w:rsidRPr="008E08E1">
          <w:rPr>
            <w:rStyle w:val="Hyperlink"/>
            <w:noProof/>
          </w:rPr>
          <w:t>Abstract</w:t>
        </w:r>
        <w:r w:rsidR="00043DF9">
          <w:rPr>
            <w:noProof/>
            <w:webHidden/>
          </w:rPr>
          <w:tab/>
        </w:r>
        <w:r w:rsidR="00043DF9">
          <w:rPr>
            <w:noProof/>
            <w:webHidden/>
          </w:rPr>
          <w:fldChar w:fldCharType="begin"/>
        </w:r>
        <w:r w:rsidR="00043DF9">
          <w:rPr>
            <w:noProof/>
            <w:webHidden/>
          </w:rPr>
          <w:instrText xml:space="preserve"> PAGEREF _Toc529135459 \h </w:instrText>
        </w:r>
        <w:r w:rsidR="00043DF9">
          <w:rPr>
            <w:noProof/>
            <w:webHidden/>
          </w:rPr>
        </w:r>
        <w:r w:rsidR="00043DF9">
          <w:rPr>
            <w:noProof/>
            <w:webHidden/>
          </w:rPr>
          <w:fldChar w:fldCharType="separate"/>
        </w:r>
        <w:r w:rsidR="00043DF9">
          <w:rPr>
            <w:noProof/>
            <w:webHidden/>
          </w:rPr>
          <w:t>1</w:t>
        </w:r>
        <w:r w:rsidR="00043DF9">
          <w:rPr>
            <w:noProof/>
            <w:webHidden/>
          </w:rPr>
          <w:fldChar w:fldCharType="end"/>
        </w:r>
      </w:hyperlink>
    </w:p>
    <w:p w14:paraId="1B3FB794" w14:textId="5FE601B0"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60" w:history="1">
        <w:r w:rsidRPr="008E08E1">
          <w:rPr>
            <w:rStyle w:val="Hyperlink"/>
            <w:noProof/>
          </w:rPr>
          <w:t>1.</w:t>
        </w:r>
        <w:r>
          <w:rPr>
            <w:rFonts w:asciiTheme="minorHAnsi" w:eastAsiaTheme="minorEastAsia" w:hAnsiTheme="minorHAnsi" w:cstheme="minorBidi"/>
            <w:noProof/>
            <w:sz w:val="22"/>
            <w:szCs w:val="22"/>
          </w:rPr>
          <w:tab/>
        </w:r>
        <w:r w:rsidRPr="008E08E1">
          <w:rPr>
            <w:rStyle w:val="Hyperlink"/>
            <w:noProof/>
          </w:rPr>
          <w:t>Introduction</w:t>
        </w:r>
        <w:r>
          <w:rPr>
            <w:noProof/>
            <w:webHidden/>
          </w:rPr>
          <w:tab/>
        </w:r>
        <w:r>
          <w:rPr>
            <w:noProof/>
            <w:webHidden/>
          </w:rPr>
          <w:fldChar w:fldCharType="begin"/>
        </w:r>
        <w:r>
          <w:rPr>
            <w:noProof/>
            <w:webHidden/>
          </w:rPr>
          <w:instrText xml:space="preserve"> PAGEREF _Toc529135460 \h </w:instrText>
        </w:r>
        <w:r>
          <w:rPr>
            <w:noProof/>
            <w:webHidden/>
          </w:rPr>
        </w:r>
        <w:r>
          <w:rPr>
            <w:noProof/>
            <w:webHidden/>
          </w:rPr>
          <w:fldChar w:fldCharType="separate"/>
        </w:r>
        <w:r>
          <w:rPr>
            <w:noProof/>
            <w:webHidden/>
          </w:rPr>
          <w:t>3</w:t>
        </w:r>
        <w:r>
          <w:rPr>
            <w:noProof/>
            <w:webHidden/>
          </w:rPr>
          <w:fldChar w:fldCharType="end"/>
        </w:r>
      </w:hyperlink>
    </w:p>
    <w:p w14:paraId="767267DA" w14:textId="0F50375B"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1" w:history="1">
        <w:r w:rsidRPr="008E08E1">
          <w:rPr>
            <w:rStyle w:val="Hyperlink"/>
            <w:b/>
            <w:noProof/>
          </w:rPr>
          <w:t>1.1</w:t>
        </w:r>
        <w:r>
          <w:rPr>
            <w:rFonts w:asciiTheme="minorHAnsi" w:eastAsiaTheme="minorEastAsia" w:hAnsiTheme="minorHAnsi" w:cstheme="minorBidi"/>
            <w:noProof/>
            <w:sz w:val="22"/>
            <w:szCs w:val="22"/>
          </w:rPr>
          <w:tab/>
        </w:r>
        <w:r w:rsidRPr="008E08E1">
          <w:rPr>
            <w:rStyle w:val="Hyperlink"/>
            <w:b/>
            <w:noProof/>
          </w:rPr>
          <w:t>Description of the need</w:t>
        </w:r>
        <w:r>
          <w:rPr>
            <w:noProof/>
            <w:webHidden/>
          </w:rPr>
          <w:tab/>
        </w:r>
        <w:r>
          <w:rPr>
            <w:noProof/>
            <w:webHidden/>
          </w:rPr>
          <w:fldChar w:fldCharType="begin"/>
        </w:r>
        <w:r>
          <w:rPr>
            <w:noProof/>
            <w:webHidden/>
          </w:rPr>
          <w:instrText xml:space="preserve"> PAGEREF _Toc529135461 \h </w:instrText>
        </w:r>
        <w:r>
          <w:rPr>
            <w:noProof/>
            <w:webHidden/>
          </w:rPr>
        </w:r>
        <w:r>
          <w:rPr>
            <w:noProof/>
            <w:webHidden/>
          </w:rPr>
          <w:fldChar w:fldCharType="separate"/>
        </w:r>
        <w:r>
          <w:rPr>
            <w:noProof/>
            <w:webHidden/>
          </w:rPr>
          <w:t>3</w:t>
        </w:r>
        <w:r>
          <w:rPr>
            <w:noProof/>
            <w:webHidden/>
          </w:rPr>
          <w:fldChar w:fldCharType="end"/>
        </w:r>
      </w:hyperlink>
    </w:p>
    <w:p w14:paraId="1E071427" w14:textId="634FA490"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2" w:history="1">
        <w:r w:rsidRPr="008E08E1">
          <w:rPr>
            <w:rStyle w:val="Hyperlink"/>
            <w:b/>
            <w:noProof/>
          </w:rPr>
          <w:t>1.2</w:t>
        </w:r>
        <w:r>
          <w:rPr>
            <w:rFonts w:asciiTheme="minorHAnsi" w:eastAsiaTheme="minorEastAsia" w:hAnsiTheme="minorHAnsi" w:cstheme="minorBidi"/>
            <w:noProof/>
            <w:sz w:val="22"/>
            <w:szCs w:val="22"/>
          </w:rPr>
          <w:tab/>
        </w:r>
        <w:r w:rsidRPr="008E08E1">
          <w:rPr>
            <w:rStyle w:val="Hyperlink"/>
            <w:b/>
            <w:noProof/>
          </w:rPr>
          <w:t>Requirements</w:t>
        </w:r>
        <w:r>
          <w:rPr>
            <w:noProof/>
            <w:webHidden/>
          </w:rPr>
          <w:tab/>
        </w:r>
        <w:r>
          <w:rPr>
            <w:noProof/>
            <w:webHidden/>
          </w:rPr>
          <w:fldChar w:fldCharType="begin"/>
        </w:r>
        <w:r>
          <w:rPr>
            <w:noProof/>
            <w:webHidden/>
          </w:rPr>
          <w:instrText xml:space="preserve"> PAGEREF _Toc529135462 \h </w:instrText>
        </w:r>
        <w:r>
          <w:rPr>
            <w:noProof/>
            <w:webHidden/>
          </w:rPr>
        </w:r>
        <w:r>
          <w:rPr>
            <w:noProof/>
            <w:webHidden/>
          </w:rPr>
          <w:fldChar w:fldCharType="separate"/>
        </w:r>
        <w:r>
          <w:rPr>
            <w:noProof/>
            <w:webHidden/>
          </w:rPr>
          <w:t>3</w:t>
        </w:r>
        <w:r>
          <w:rPr>
            <w:noProof/>
            <w:webHidden/>
          </w:rPr>
          <w:fldChar w:fldCharType="end"/>
        </w:r>
      </w:hyperlink>
    </w:p>
    <w:p w14:paraId="109CDCAF" w14:textId="7125F4AF"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3" w:history="1">
        <w:r w:rsidRPr="008E08E1">
          <w:rPr>
            <w:rStyle w:val="Hyperlink"/>
            <w:b/>
            <w:noProof/>
          </w:rPr>
          <w:t>1.3</w:t>
        </w:r>
        <w:r>
          <w:rPr>
            <w:rFonts w:asciiTheme="minorHAnsi" w:eastAsiaTheme="minorEastAsia" w:hAnsiTheme="minorHAnsi" w:cstheme="minorBidi"/>
            <w:noProof/>
            <w:sz w:val="22"/>
            <w:szCs w:val="22"/>
          </w:rPr>
          <w:tab/>
        </w:r>
        <w:r w:rsidRPr="008E08E1">
          <w:rPr>
            <w:rStyle w:val="Hyperlink"/>
            <w:b/>
            <w:noProof/>
          </w:rPr>
          <w:t>Issues to be addressed</w:t>
        </w:r>
        <w:r>
          <w:rPr>
            <w:noProof/>
            <w:webHidden/>
          </w:rPr>
          <w:tab/>
        </w:r>
        <w:r>
          <w:rPr>
            <w:noProof/>
            <w:webHidden/>
          </w:rPr>
          <w:fldChar w:fldCharType="begin"/>
        </w:r>
        <w:r>
          <w:rPr>
            <w:noProof/>
            <w:webHidden/>
          </w:rPr>
          <w:instrText xml:space="preserve"> PAGEREF _Toc529135463 \h </w:instrText>
        </w:r>
        <w:r>
          <w:rPr>
            <w:noProof/>
            <w:webHidden/>
          </w:rPr>
        </w:r>
        <w:r>
          <w:rPr>
            <w:noProof/>
            <w:webHidden/>
          </w:rPr>
          <w:fldChar w:fldCharType="separate"/>
        </w:r>
        <w:r>
          <w:rPr>
            <w:noProof/>
            <w:webHidden/>
          </w:rPr>
          <w:t>4</w:t>
        </w:r>
        <w:r>
          <w:rPr>
            <w:noProof/>
            <w:webHidden/>
          </w:rPr>
          <w:fldChar w:fldCharType="end"/>
        </w:r>
      </w:hyperlink>
    </w:p>
    <w:p w14:paraId="6CCAE81C" w14:textId="5DA67518"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64" w:history="1">
        <w:r w:rsidRPr="008E08E1">
          <w:rPr>
            <w:rStyle w:val="Hyperlink"/>
            <w:noProof/>
          </w:rPr>
          <w:t>2.</w:t>
        </w:r>
        <w:r>
          <w:rPr>
            <w:rFonts w:asciiTheme="minorHAnsi" w:eastAsiaTheme="minorEastAsia" w:hAnsiTheme="minorHAnsi" w:cstheme="minorBidi"/>
            <w:noProof/>
            <w:sz w:val="22"/>
            <w:szCs w:val="22"/>
          </w:rPr>
          <w:tab/>
        </w:r>
        <w:r w:rsidRPr="008E08E1">
          <w:rPr>
            <w:rStyle w:val="Hyperlink"/>
            <w:noProof/>
          </w:rPr>
          <w:t>Notational Conventions</w:t>
        </w:r>
        <w:r>
          <w:rPr>
            <w:noProof/>
            <w:webHidden/>
          </w:rPr>
          <w:tab/>
        </w:r>
        <w:r>
          <w:rPr>
            <w:noProof/>
            <w:webHidden/>
          </w:rPr>
          <w:fldChar w:fldCharType="begin"/>
        </w:r>
        <w:r>
          <w:rPr>
            <w:noProof/>
            <w:webHidden/>
          </w:rPr>
          <w:instrText xml:space="preserve"> PAGEREF _Toc529135464 \h </w:instrText>
        </w:r>
        <w:r>
          <w:rPr>
            <w:noProof/>
            <w:webHidden/>
          </w:rPr>
        </w:r>
        <w:r>
          <w:rPr>
            <w:noProof/>
            <w:webHidden/>
          </w:rPr>
          <w:fldChar w:fldCharType="separate"/>
        </w:r>
        <w:r>
          <w:rPr>
            <w:noProof/>
            <w:webHidden/>
          </w:rPr>
          <w:t>4</w:t>
        </w:r>
        <w:r>
          <w:rPr>
            <w:noProof/>
            <w:webHidden/>
          </w:rPr>
          <w:fldChar w:fldCharType="end"/>
        </w:r>
      </w:hyperlink>
    </w:p>
    <w:p w14:paraId="3F375F66" w14:textId="6AA4A3B9"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65" w:history="1">
        <w:r w:rsidRPr="008E08E1">
          <w:rPr>
            <w:rStyle w:val="Hyperlink"/>
            <w:noProof/>
          </w:rPr>
          <w:t>3.</w:t>
        </w:r>
        <w:r>
          <w:rPr>
            <w:rFonts w:asciiTheme="minorHAnsi" w:eastAsiaTheme="minorEastAsia" w:hAnsiTheme="minorHAnsi" w:cstheme="minorBidi"/>
            <w:noProof/>
            <w:sz w:val="22"/>
            <w:szCs w:val="22"/>
          </w:rPr>
          <w:tab/>
        </w:r>
        <w:r w:rsidRPr="008E08E1">
          <w:rPr>
            <w:rStyle w:val="Hyperlink"/>
            <w:noProof/>
          </w:rPr>
          <w:t>The Format Implementation</w:t>
        </w:r>
        <w:r>
          <w:rPr>
            <w:noProof/>
            <w:webHidden/>
          </w:rPr>
          <w:tab/>
        </w:r>
        <w:r>
          <w:rPr>
            <w:noProof/>
            <w:webHidden/>
          </w:rPr>
          <w:fldChar w:fldCharType="begin"/>
        </w:r>
        <w:r>
          <w:rPr>
            <w:noProof/>
            <w:webHidden/>
          </w:rPr>
          <w:instrText xml:space="preserve"> PAGEREF _Toc529135465 \h </w:instrText>
        </w:r>
        <w:r>
          <w:rPr>
            <w:noProof/>
            <w:webHidden/>
          </w:rPr>
        </w:r>
        <w:r>
          <w:rPr>
            <w:noProof/>
            <w:webHidden/>
          </w:rPr>
          <w:fldChar w:fldCharType="separate"/>
        </w:r>
        <w:r>
          <w:rPr>
            <w:noProof/>
            <w:webHidden/>
          </w:rPr>
          <w:t>4</w:t>
        </w:r>
        <w:r>
          <w:rPr>
            <w:noProof/>
            <w:webHidden/>
          </w:rPr>
          <w:fldChar w:fldCharType="end"/>
        </w:r>
      </w:hyperlink>
    </w:p>
    <w:p w14:paraId="4A53B52E" w14:textId="0F8DD9EC"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6" w:history="1">
        <w:r w:rsidRPr="008E08E1">
          <w:rPr>
            <w:rStyle w:val="Hyperlink"/>
            <w:b/>
            <w:noProof/>
          </w:rPr>
          <w:t>3.1</w:t>
        </w:r>
        <w:r>
          <w:rPr>
            <w:rFonts w:asciiTheme="minorHAnsi" w:eastAsiaTheme="minorEastAsia" w:hAnsiTheme="minorHAnsi" w:cstheme="minorBidi"/>
            <w:noProof/>
            <w:sz w:val="22"/>
            <w:szCs w:val="22"/>
          </w:rPr>
          <w:tab/>
        </w:r>
        <w:r w:rsidRPr="008E08E1">
          <w:rPr>
            <w:rStyle w:val="Hyperlink"/>
            <w:b/>
            <w:noProof/>
          </w:rPr>
          <w:t>The documentation</w:t>
        </w:r>
        <w:r>
          <w:rPr>
            <w:noProof/>
            <w:webHidden/>
          </w:rPr>
          <w:tab/>
        </w:r>
        <w:r>
          <w:rPr>
            <w:noProof/>
            <w:webHidden/>
          </w:rPr>
          <w:fldChar w:fldCharType="begin"/>
        </w:r>
        <w:r>
          <w:rPr>
            <w:noProof/>
            <w:webHidden/>
          </w:rPr>
          <w:instrText xml:space="preserve"> PAGEREF _Toc529135466 \h </w:instrText>
        </w:r>
        <w:r>
          <w:rPr>
            <w:noProof/>
            <w:webHidden/>
          </w:rPr>
        </w:r>
        <w:r>
          <w:rPr>
            <w:noProof/>
            <w:webHidden/>
          </w:rPr>
          <w:fldChar w:fldCharType="separate"/>
        </w:r>
        <w:r>
          <w:rPr>
            <w:noProof/>
            <w:webHidden/>
          </w:rPr>
          <w:t>4</w:t>
        </w:r>
        <w:r>
          <w:rPr>
            <w:noProof/>
            <w:webHidden/>
          </w:rPr>
          <w:fldChar w:fldCharType="end"/>
        </w:r>
      </w:hyperlink>
    </w:p>
    <w:p w14:paraId="085A797C" w14:textId="0D6DCA2E"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7" w:history="1">
        <w:r w:rsidRPr="008E08E1">
          <w:rPr>
            <w:rStyle w:val="Hyperlink"/>
            <w:b/>
            <w:noProof/>
          </w:rPr>
          <w:t>3.2</w:t>
        </w:r>
        <w:r>
          <w:rPr>
            <w:rFonts w:asciiTheme="minorHAnsi" w:eastAsiaTheme="minorEastAsia" w:hAnsiTheme="minorHAnsi" w:cstheme="minorBidi"/>
            <w:noProof/>
            <w:sz w:val="22"/>
            <w:szCs w:val="22"/>
          </w:rPr>
          <w:tab/>
        </w:r>
        <w:r w:rsidRPr="008E08E1">
          <w:rPr>
            <w:rStyle w:val="Hyperlink"/>
            <w:b/>
            <w:noProof/>
          </w:rPr>
          <w:t>Relationship to other specifications</w:t>
        </w:r>
        <w:r>
          <w:rPr>
            <w:noProof/>
            <w:webHidden/>
          </w:rPr>
          <w:tab/>
        </w:r>
        <w:r>
          <w:rPr>
            <w:noProof/>
            <w:webHidden/>
          </w:rPr>
          <w:fldChar w:fldCharType="begin"/>
        </w:r>
        <w:r>
          <w:rPr>
            <w:noProof/>
            <w:webHidden/>
          </w:rPr>
          <w:instrText xml:space="preserve"> PAGEREF _Toc529135467 \h </w:instrText>
        </w:r>
        <w:r>
          <w:rPr>
            <w:noProof/>
            <w:webHidden/>
          </w:rPr>
        </w:r>
        <w:r>
          <w:rPr>
            <w:noProof/>
            <w:webHidden/>
          </w:rPr>
          <w:fldChar w:fldCharType="separate"/>
        </w:r>
        <w:r>
          <w:rPr>
            <w:noProof/>
            <w:webHidden/>
          </w:rPr>
          <w:t>5</w:t>
        </w:r>
        <w:r>
          <w:rPr>
            <w:noProof/>
            <w:webHidden/>
          </w:rPr>
          <w:fldChar w:fldCharType="end"/>
        </w:r>
      </w:hyperlink>
    </w:p>
    <w:p w14:paraId="11F3405F" w14:textId="7F45F395"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68" w:history="1">
        <w:r w:rsidRPr="008E08E1">
          <w:rPr>
            <w:rStyle w:val="Hyperlink"/>
            <w:b/>
            <w:noProof/>
          </w:rPr>
          <w:t>3.3</w:t>
        </w:r>
        <w:r>
          <w:rPr>
            <w:rFonts w:asciiTheme="minorHAnsi" w:eastAsiaTheme="minorEastAsia" w:hAnsiTheme="minorHAnsi" w:cstheme="minorBidi"/>
            <w:noProof/>
            <w:sz w:val="22"/>
            <w:szCs w:val="22"/>
          </w:rPr>
          <w:tab/>
        </w:r>
        <w:r w:rsidRPr="008E08E1">
          <w:rPr>
            <w:rStyle w:val="Hyperlink"/>
            <w:b/>
            <w:noProof/>
          </w:rPr>
          <w:t>The common sequence database format description</w:t>
        </w:r>
        <w:r>
          <w:rPr>
            <w:noProof/>
            <w:webHidden/>
          </w:rPr>
          <w:tab/>
        </w:r>
        <w:r>
          <w:rPr>
            <w:noProof/>
            <w:webHidden/>
          </w:rPr>
          <w:fldChar w:fldCharType="begin"/>
        </w:r>
        <w:r>
          <w:rPr>
            <w:noProof/>
            <w:webHidden/>
          </w:rPr>
          <w:instrText xml:space="preserve"> PAGEREF _Toc529135468 \h </w:instrText>
        </w:r>
        <w:r>
          <w:rPr>
            <w:noProof/>
            <w:webHidden/>
          </w:rPr>
        </w:r>
        <w:r>
          <w:rPr>
            <w:noProof/>
            <w:webHidden/>
          </w:rPr>
          <w:fldChar w:fldCharType="separate"/>
        </w:r>
        <w:r>
          <w:rPr>
            <w:noProof/>
            <w:webHidden/>
          </w:rPr>
          <w:t>5</w:t>
        </w:r>
        <w:r>
          <w:rPr>
            <w:noProof/>
            <w:webHidden/>
          </w:rPr>
          <w:fldChar w:fldCharType="end"/>
        </w:r>
      </w:hyperlink>
    </w:p>
    <w:p w14:paraId="3BF94A70" w14:textId="6468617B"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69" w:history="1">
        <w:r w:rsidRPr="008E08E1">
          <w:rPr>
            <w:rStyle w:val="Hyperlink"/>
            <w:b/>
            <w:noProof/>
          </w:rPr>
          <w:t>3.3.1</w:t>
        </w:r>
        <w:r>
          <w:rPr>
            <w:rFonts w:asciiTheme="minorHAnsi" w:eastAsiaTheme="minorEastAsia" w:hAnsiTheme="minorHAnsi" w:cstheme="minorBidi"/>
            <w:noProof/>
            <w:sz w:val="22"/>
            <w:szCs w:val="22"/>
          </w:rPr>
          <w:tab/>
        </w:r>
        <w:r w:rsidRPr="008E08E1">
          <w:rPr>
            <w:rStyle w:val="Hyperlink"/>
            <w:b/>
            <w:noProof/>
          </w:rPr>
          <w:t>PEFF file section 1: The file header section</w:t>
        </w:r>
        <w:r>
          <w:rPr>
            <w:noProof/>
            <w:webHidden/>
          </w:rPr>
          <w:tab/>
        </w:r>
        <w:r>
          <w:rPr>
            <w:noProof/>
            <w:webHidden/>
          </w:rPr>
          <w:fldChar w:fldCharType="begin"/>
        </w:r>
        <w:r>
          <w:rPr>
            <w:noProof/>
            <w:webHidden/>
          </w:rPr>
          <w:instrText xml:space="preserve"> PAGEREF _Toc529135469 \h </w:instrText>
        </w:r>
        <w:r>
          <w:rPr>
            <w:noProof/>
            <w:webHidden/>
          </w:rPr>
        </w:r>
        <w:r>
          <w:rPr>
            <w:noProof/>
            <w:webHidden/>
          </w:rPr>
          <w:fldChar w:fldCharType="separate"/>
        </w:r>
        <w:r>
          <w:rPr>
            <w:noProof/>
            <w:webHidden/>
          </w:rPr>
          <w:t>6</w:t>
        </w:r>
        <w:r>
          <w:rPr>
            <w:noProof/>
            <w:webHidden/>
          </w:rPr>
          <w:fldChar w:fldCharType="end"/>
        </w:r>
      </w:hyperlink>
    </w:p>
    <w:p w14:paraId="65A980EE" w14:textId="773413B2"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0" w:history="1">
        <w:r w:rsidRPr="008E08E1">
          <w:rPr>
            <w:rStyle w:val="Hyperlink"/>
            <w:b/>
            <w:noProof/>
          </w:rPr>
          <w:t>3.3.2</w:t>
        </w:r>
        <w:r>
          <w:rPr>
            <w:rFonts w:asciiTheme="minorHAnsi" w:eastAsiaTheme="minorEastAsia" w:hAnsiTheme="minorHAnsi" w:cstheme="minorBidi"/>
            <w:noProof/>
            <w:sz w:val="22"/>
            <w:szCs w:val="22"/>
          </w:rPr>
          <w:tab/>
        </w:r>
        <w:r w:rsidRPr="008E08E1">
          <w:rPr>
            <w:rStyle w:val="Hyperlink"/>
            <w:b/>
            <w:noProof/>
          </w:rPr>
          <w:t>Defining custom keys in the sequence database description block for use in the sequence entries section</w:t>
        </w:r>
        <w:r>
          <w:rPr>
            <w:noProof/>
            <w:webHidden/>
          </w:rPr>
          <w:tab/>
        </w:r>
        <w:r>
          <w:rPr>
            <w:noProof/>
            <w:webHidden/>
          </w:rPr>
          <w:fldChar w:fldCharType="begin"/>
        </w:r>
        <w:r>
          <w:rPr>
            <w:noProof/>
            <w:webHidden/>
          </w:rPr>
          <w:instrText xml:space="preserve"> PAGEREF _Toc529135470 \h </w:instrText>
        </w:r>
        <w:r>
          <w:rPr>
            <w:noProof/>
            <w:webHidden/>
          </w:rPr>
        </w:r>
        <w:r>
          <w:rPr>
            <w:noProof/>
            <w:webHidden/>
          </w:rPr>
          <w:fldChar w:fldCharType="separate"/>
        </w:r>
        <w:r>
          <w:rPr>
            <w:noProof/>
            <w:webHidden/>
          </w:rPr>
          <w:t>7</w:t>
        </w:r>
        <w:r>
          <w:rPr>
            <w:noProof/>
            <w:webHidden/>
          </w:rPr>
          <w:fldChar w:fldCharType="end"/>
        </w:r>
      </w:hyperlink>
    </w:p>
    <w:p w14:paraId="32C406EC" w14:textId="7C821DBD"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1" w:history="1">
        <w:r w:rsidRPr="008E08E1">
          <w:rPr>
            <w:rStyle w:val="Hyperlink"/>
            <w:b/>
            <w:noProof/>
          </w:rPr>
          <w:t>3.3.3</w:t>
        </w:r>
        <w:r>
          <w:rPr>
            <w:rFonts w:asciiTheme="minorHAnsi" w:eastAsiaTheme="minorEastAsia" w:hAnsiTheme="minorHAnsi" w:cstheme="minorBidi"/>
            <w:noProof/>
            <w:sz w:val="22"/>
            <w:szCs w:val="22"/>
          </w:rPr>
          <w:tab/>
        </w:r>
        <w:r w:rsidRPr="008E08E1">
          <w:rPr>
            <w:rStyle w:val="Hyperlink"/>
            <w:b/>
            <w:noProof/>
          </w:rPr>
          <w:t>Section 2: The individual sequence entries section</w:t>
        </w:r>
        <w:r>
          <w:rPr>
            <w:noProof/>
            <w:webHidden/>
          </w:rPr>
          <w:tab/>
        </w:r>
        <w:r>
          <w:rPr>
            <w:noProof/>
            <w:webHidden/>
          </w:rPr>
          <w:fldChar w:fldCharType="begin"/>
        </w:r>
        <w:r>
          <w:rPr>
            <w:noProof/>
            <w:webHidden/>
          </w:rPr>
          <w:instrText xml:space="preserve"> PAGEREF _Toc529135471 \h </w:instrText>
        </w:r>
        <w:r>
          <w:rPr>
            <w:noProof/>
            <w:webHidden/>
          </w:rPr>
        </w:r>
        <w:r>
          <w:rPr>
            <w:noProof/>
            <w:webHidden/>
          </w:rPr>
          <w:fldChar w:fldCharType="separate"/>
        </w:r>
        <w:r>
          <w:rPr>
            <w:noProof/>
            <w:webHidden/>
          </w:rPr>
          <w:t>8</w:t>
        </w:r>
        <w:r>
          <w:rPr>
            <w:noProof/>
            <w:webHidden/>
          </w:rPr>
          <w:fldChar w:fldCharType="end"/>
        </w:r>
      </w:hyperlink>
    </w:p>
    <w:p w14:paraId="254A6B1F" w14:textId="01F3827C"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2" w:history="1">
        <w:r w:rsidRPr="008E08E1">
          <w:rPr>
            <w:rStyle w:val="Hyperlink"/>
            <w:b/>
            <w:noProof/>
          </w:rPr>
          <w:t>3.3.4</w:t>
        </w:r>
        <w:r>
          <w:rPr>
            <w:rFonts w:asciiTheme="minorHAnsi" w:eastAsiaTheme="minorEastAsia" w:hAnsiTheme="minorHAnsi" w:cstheme="minorBidi"/>
            <w:noProof/>
            <w:sz w:val="22"/>
            <w:szCs w:val="22"/>
          </w:rPr>
          <w:tab/>
        </w:r>
        <w:r w:rsidRPr="008E08E1">
          <w:rPr>
            <w:rStyle w:val="Hyperlink"/>
            <w:b/>
            <w:noProof/>
          </w:rPr>
          <w:t>Recommendations on and order of the keys in a description line</w:t>
        </w:r>
        <w:r>
          <w:rPr>
            <w:noProof/>
            <w:webHidden/>
          </w:rPr>
          <w:tab/>
        </w:r>
        <w:r>
          <w:rPr>
            <w:noProof/>
            <w:webHidden/>
          </w:rPr>
          <w:fldChar w:fldCharType="begin"/>
        </w:r>
        <w:r>
          <w:rPr>
            <w:noProof/>
            <w:webHidden/>
          </w:rPr>
          <w:instrText xml:space="preserve"> PAGEREF _Toc529135472 \h </w:instrText>
        </w:r>
        <w:r>
          <w:rPr>
            <w:noProof/>
            <w:webHidden/>
          </w:rPr>
        </w:r>
        <w:r>
          <w:rPr>
            <w:noProof/>
            <w:webHidden/>
          </w:rPr>
          <w:fldChar w:fldCharType="separate"/>
        </w:r>
        <w:r>
          <w:rPr>
            <w:noProof/>
            <w:webHidden/>
          </w:rPr>
          <w:t>10</w:t>
        </w:r>
        <w:r>
          <w:rPr>
            <w:noProof/>
            <w:webHidden/>
          </w:rPr>
          <w:fldChar w:fldCharType="end"/>
        </w:r>
      </w:hyperlink>
    </w:p>
    <w:p w14:paraId="32FC4081" w14:textId="0FDDD86F"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3" w:history="1">
        <w:r w:rsidRPr="008E08E1">
          <w:rPr>
            <w:rStyle w:val="Hyperlink"/>
            <w:b/>
            <w:noProof/>
          </w:rPr>
          <w:t>3.3.5</w:t>
        </w:r>
        <w:r>
          <w:rPr>
            <w:rFonts w:asciiTheme="minorHAnsi" w:eastAsiaTheme="minorEastAsia" w:hAnsiTheme="minorHAnsi" w:cstheme="minorBidi"/>
            <w:noProof/>
            <w:sz w:val="22"/>
            <w:szCs w:val="22"/>
          </w:rPr>
          <w:tab/>
        </w:r>
        <w:r w:rsidRPr="008E08E1">
          <w:rPr>
            <w:rStyle w:val="Hyperlink"/>
            <w:b/>
            <w:noProof/>
          </w:rPr>
          <w:t>Definition of OptionalTag elements</w:t>
        </w:r>
        <w:r>
          <w:rPr>
            <w:noProof/>
            <w:webHidden/>
          </w:rPr>
          <w:tab/>
        </w:r>
        <w:r>
          <w:rPr>
            <w:noProof/>
            <w:webHidden/>
          </w:rPr>
          <w:fldChar w:fldCharType="begin"/>
        </w:r>
        <w:r>
          <w:rPr>
            <w:noProof/>
            <w:webHidden/>
          </w:rPr>
          <w:instrText xml:space="preserve"> PAGEREF _Toc529135473 \h </w:instrText>
        </w:r>
        <w:r>
          <w:rPr>
            <w:noProof/>
            <w:webHidden/>
          </w:rPr>
        </w:r>
        <w:r>
          <w:rPr>
            <w:noProof/>
            <w:webHidden/>
          </w:rPr>
          <w:fldChar w:fldCharType="separate"/>
        </w:r>
        <w:r>
          <w:rPr>
            <w:noProof/>
            <w:webHidden/>
          </w:rPr>
          <w:t>10</w:t>
        </w:r>
        <w:r>
          <w:rPr>
            <w:noProof/>
            <w:webHidden/>
          </w:rPr>
          <w:fldChar w:fldCharType="end"/>
        </w:r>
      </w:hyperlink>
    </w:p>
    <w:p w14:paraId="12437034" w14:textId="593566E2"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4" w:history="1">
        <w:r w:rsidRPr="008E08E1">
          <w:rPr>
            <w:rStyle w:val="Hyperlink"/>
            <w:b/>
            <w:noProof/>
          </w:rPr>
          <w:t>3.3.6</w:t>
        </w:r>
        <w:r>
          <w:rPr>
            <w:rFonts w:asciiTheme="minorHAnsi" w:eastAsiaTheme="minorEastAsia" w:hAnsiTheme="minorHAnsi" w:cstheme="minorBidi"/>
            <w:noProof/>
            <w:sz w:val="22"/>
            <w:szCs w:val="22"/>
          </w:rPr>
          <w:tab/>
        </w:r>
        <w:r w:rsidRPr="008E08E1">
          <w:rPr>
            <w:rStyle w:val="Hyperlink"/>
            <w:b/>
            <w:noProof/>
          </w:rPr>
          <w:t>Definition of complex header keys</w:t>
        </w:r>
        <w:r>
          <w:rPr>
            <w:noProof/>
            <w:webHidden/>
          </w:rPr>
          <w:tab/>
        </w:r>
        <w:r>
          <w:rPr>
            <w:noProof/>
            <w:webHidden/>
          </w:rPr>
          <w:fldChar w:fldCharType="begin"/>
        </w:r>
        <w:r>
          <w:rPr>
            <w:noProof/>
            <w:webHidden/>
          </w:rPr>
          <w:instrText xml:space="preserve"> PAGEREF _Toc529135474 \h </w:instrText>
        </w:r>
        <w:r>
          <w:rPr>
            <w:noProof/>
            <w:webHidden/>
          </w:rPr>
        </w:r>
        <w:r>
          <w:rPr>
            <w:noProof/>
            <w:webHidden/>
          </w:rPr>
          <w:fldChar w:fldCharType="separate"/>
        </w:r>
        <w:r>
          <w:rPr>
            <w:noProof/>
            <w:webHidden/>
          </w:rPr>
          <w:t>10</w:t>
        </w:r>
        <w:r>
          <w:rPr>
            <w:noProof/>
            <w:webHidden/>
          </w:rPr>
          <w:fldChar w:fldCharType="end"/>
        </w:r>
      </w:hyperlink>
    </w:p>
    <w:p w14:paraId="40343E7A" w14:textId="40D5B401"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5" w:history="1">
        <w:r w:rsidRPr="008E08E1">
          <w:rPr>
            <w:rStyle w:val="Hyperlink"/>
            <w:b/>
            <w:noProof/>
          </w:rPr>
          <w:t>3.3.7</w:t>
        </w:r>
        <w:r>
          <w:rPr>
            <w:rFonts w:asciiTheme="minorHAnsi" w:eastAsiaTheme="minorEastAsia" w:hAnsiTheme="minorHAnsi" w:cstheme="minorBidi"/>
            <w:noProof/>
            <w:sz w:val="22"/>
            <w:szCs w:val="22"/>
          </w:rPr>
          <w:tab/>
        </w:r>
        <w:r w:rsidRPr="008E08E1">
          <w:rPr>
            <w:rStyle w:val="Hyperlink"/>
            <w:b/>
            <w:noProof/>
          </w:rPr>
          <w:t>Variant header key</w:t>
        </w:r>
        <w:r>
          <w:rPr>
            <w:noProof/>
            <w:webHidden/>
          </w:rPr>
          <w:tab/>
        </w:r>
        <w:r>
          <w:rPr>
            <w:noProof/>
            <w:webHidden/>
          </w:rPr>
          <w:fldChar w:fldCharType="begin"/>
        </w:r>
        <w:r>
          <w:rPr>
            <w:noProof/>
            <w:webHidden/>
          </w:rPr>
          <w:instrText xml:space="preserve"> PAGEREF _Toc529135475 \h </w:instrText>
        </w:r>
        <w:r>
          <w:rPr>
            <w:noProof/>
            <w:webHidden/>
          </w:rPr>
        </w:r>
        <w:r>
          <w:rPr>
            <w:noProof/>
            <w:webHidden/>
          </w:rPr>
          <w:fldChar w:fldCharType="separate"/>
        </w:r>
        <w:r>
          <w:rPr>
            <w:noProof/>
            <w:webHidden/>
          </w:rPr>
          <w:t>10</w:t>
        </w:r>
        <w:r>
          <w:rPr>
            <w:noProof/>
            <w:webHidden/>
          </w:rPr>
          <w:fldChar w:fldCharType="end"/>
        </w:r>
      </w:hyperlink>
    </w:p>
    <w:p w14:paraId="2F4DA204" w14:textId="20090CE5"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6" w:history="1">
        <w:r w:rsidRPr="008E08E1">
          <w:rPr>
            <w:rStyle w:val="Hyperlink"/>
            <w:b/>
            <w:noProof/>
          </w:rPr>
          <w:t>3.3.8</w:t>
        </w:r>
        <w:r>
          <w:rPr>
            <w:rFonts w:asciiTheme="minorHAnsi" w:eastAsiaTheme="minorEastAsia" w:hAnsiTheme="minorHAnsi" w:cstheme="minorBidi"/>
            <w:noProof/>
            <w:sz w:val="22"/>
            <w:szCs w:val="22"/>
          </w:rPr>
          <w:tab/>
        </w:r>
        <w:r w:rsidRPr="008E08E1">
          <w:rPr>
            <w:rStyle w:val="Hyperlink"/>
            <w:b/>
            <w:noProof/>
          </w:rPr>
          <w:t>VariantSimple header key</w:t>
        </w:r>
        <w:r>
          <w:rPr>
            <w:noProof/>
            <w:webHidden/>
          </w:rPr>
          <w:tab/>
        </w:r>
        <w:r>
          <w:rPr>
            <w:noProof/>
            <w:webHidden/>
          </w:rPr>
          <w:fldChar w:fldCharType="begin"/>
        </w:r>
        <w:r>
          <w:rPr>
            <w:noProof/>
            <w:webHidden/>
          </w:rPr>
          <w:instrText xml:space="preserve"> PAGEREF _Toc529135476 \h </w:instrText>
        </w:r>
        <w:r>
          <w:rPr>
            <w:noProof/>
            <w:webHidden/>
          </w:rPr>
        </w:r>
        <w:r>
          <w:rPr>
            <w:noProof/>
            <w:webHidden/>
          </w:rPr>
          <w:fldChar w:fldCharType="separate"/>
        </w:r>
        <w:r>
          <w:rPr>
            <w:noProof/>
            <w:webHidden/>
          </w:rPr>
          <w:t>11</w:t>
        </w:r>
        <w:r>
          <w:rPr>
            <w:noProof/>
            <w:webHidden/>
          </w:rPr>
          <w:fldChar w:fldCharType="end"/>
        </w:r>
      </w:hyperlink>
    </w:p>
    <w:p w14:paraId="504D492C" w14:textId="348E7A74"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7" w:history="1">
        <w:r w:rsidRPr="008E08E1">
          <w:rPr>
            <w:rStyle w:val="Hyperlink"/>
            <w:b/>
            <w:noProof/>
          </w:rPr>
          <w:t>3.3.9</w:t>
        </w:r>
        <w:r>
          <w:rPr>
            <w:rFonts w:asciiTheme="minorHAnsi" w:eastAsiaTheme="minorEastAsia" w:hAnsiTheme="minorHAnsi" w:cstheme="minorBidi"/>
            <w:noProof/>
            <w:sz w:val="22"/>
            <w:szCs w:val="22"/>
          </w:rPr>
          <w:tab/>
        </w:r>
        <w:r w:rsidRPr="008E08E1">
          <w:rPr>
            <w:rStyle w:val="Hyperlink"/>
            <w:b/>
            <w:noProof/>
          </w:rPr>
          <w:t>VariantComplex header key</w:t>
        </w:r>
        <w:r>
          <w:rPr>
            <w:noProof/>
            <w:webHidden/>
          </w:rPr>
          <w:tab/>
        </w:r>
        <w:r>
          <w:rPr>
            <w:noProof/>
            <w:webHidden/>
          </w:rPr>
          <w:fldChar w:fldCharType="begin"/>
        </w:r>
        <w:r>
          <w:rPr>
            <w:noProof/>
            <w:webHidden/>
          </w:rPr>
          <w:instrText xml:space="preserve"> PAGEREF _Toc529135477 \h </w:instrText>
        </w:r>
        <w:r>
          <w:rPr>
            <w:noProof/>
            <w:webHidden/>
          </w:rPr>
        </w:r>
        <w:r>
          <w:rPr>
            <w:noProof/>
            <w:webHidden/>
          </w:rPr>
          <w:fldChar w:fldCharType="separate"/>
        </w:r>
        <w:r>
          <w:rPr>
            <w:noProof/>
            <w:webHidden/>
          </w:rPr>
          <w:t>11</w:t>
        </w:r>
        <w:r>
          <w:rPr>
            <w:noProof/>
            <w:webHidden/>
          </w:rPr>
          <w:fldChar w:fldCharType="end"/>
        </w:r>
      </w:hyperlink>
    </w:p>
    <w:p w14:paraId="3FFCEF08" w14:textId="060D9E92"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8" w:history="1">
        <w:r w:rsidRPr="008E08E1">
          <w:rPr>
            <w:rStyle w:val="Hyperlink"/>
            <w:b/>
            <w:noProof/>
          </w:rPr>
          <w:t>3.3.10</w:t>
        </w:r>
        <w:r>
          <w:rPr>
            <w:rFonts w:asciiTheme="minorHAnsi" w:eastAsiaTheme="minorEastAsia" w:hAnsiTheme="minorHAnsi" w:cstheme="minorBidi"/>
            <w:noProof/>
            <w:sz w:val="22"/>
            <w:szCs w:val="22"/>
          </w:rPr>
          <w:tab/>
        </w:r>
        <w:r w:rsidRPr="008E08E1">
          <w:rPr>
            <w:rStyle w:val="Hyperlink"/>
            <w:b/>
            <w:noProof/>
          </w:rPr>
          <w:t>ModResUnimod header key</w:t>
        </w:r>
        <w:r>
          <w:rPr>
            <w:noProof/>
            <w:webHidden/>
          </w:rPr>
          <w:tab/>
        </w:r>
        <w:r>
          <w:rPr>
            <w:noProof/>
            <w:webHidden/>
          </w:rPr>
          <w:fldChar w:fldCharType="begin"/>
        </w:r>
        <w:r>
          <w:rPr>
            <w:noProof/>
            <w:webHidden/>
          </w:rPr>
          <w:instrText xml:space="preserve"> PAGEREF _Toc529135478 \h </w:instrText>
        </w:r>
        <w:r>
          <w:rPr>
            <w:noProof/>
            <w:webHidden/>
          </w:rPr>
        </w:r>
        <w:r>
          <w:rPr>
            <w:noProof/>
            <w:webHidden/>
          </w:rPr>
          <w:fldChar w:fldCharType="separate"/>
        </w:r>
        <w:r>
          <w:rPr>
            <w:noProof/>
            <w:webHidden/>
          </w:rPr>
          <w:t>12</w:t>
        </w:r>
        <w:r>
          <w:rPr>
            <w:noProof/>
            <w:webHidden/>
          </w:rPr>
          <w:fldChar w:fldCharType="end"/>
        </w:r>
      </w:hyperlink>
    </w:p>
    <w:p w14:paraId="656ADBC6" w14:textId="7C15B722"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79" w:history="1">
        <w:r w:rsidRPr="008E08E1">
          <w:rPr>
            <w:rStyle w:val="Hyperlink"/>
            <w:b/>
            <w:noProof/>
          </w:rPr>
          <w:t>3.3.11</w:t>
        </w:r>
        <w:r>
          <w:rPr>
            <w:rFonts w:asciiTheme="minorHAnsi" w:eastAsiaTheme="minorEastAsia" w:hAnsiTheme="minorHAnsi" w:cstheme="minorBidi"/>
            <w:noProof/>
            <w:sz w:val="22"/>
            <w:szCs w:val="22"/>
          </w:rPr>
          <w:tab/>
        </w:r>
        <w:r w:rsidRPr="008E08E1">
          <w:rPr>
            <w:rStyle w:val="Hyperlink"/>
            <w:b/>
            <w:noProof/>
          </w:rPr>
          <w:t>ModResPsi header key</w:t>
        </w:r>
        <w:r>
          <w:rPr>
            <w:noProof/>
            <w:webHidden/>
          </w:rPr>
          <w:tab/>
        </w:r>
        <w:r>
          <w:rPr>
            <w:noProof/>
            <w:webHidden/>
          </w:rPr>
          <w:fldChar w:fldCharType="begin"/>
        </w:r>
        <w:r>
          <w:rPr>
            <w:noProof/>
            <w:webHidden/>
          </w:rPr>
          <w:instrText xml:space="preserve"> PAGEREF _Toc529135479 \h </w:instrText>
        </w:r>
        <w:r>
          <w:rPr>
            <w:noProof/>
            <w:webHidden/>
          </w:rPr>
        </w:r>
        <w:r>
          <w:rPr>
            <w:noProof/>
            <w:webHidden/>
          </w:rPr>
          <w:fldChar w:fldCharType="separate"/>
        </w:r>
        <w:r>
          <w:rPr>
            <w:noProof/>
            <w:webHidden/>
          </w:rPr>
          <w:t>12</w:t>
        </w:r>
        <w:r>
          <w:rPr>
            <w:noProof/>
            <w:webHidden/>
          </w:rPr>
          <w:fldChar w:fldCharType="end"/>
        </w:r>
      </w:hyperlink>
    </w:p>
    <w:p w14:paraId="4F7E1AEA" w14:textId="2DDA324A"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0" w:history="1">
        <w:r w:rsidRPr="008E08E1">
          <w:rPr>
            <w:rStyle w:val="Hyperlink"/>
            <w:b/>
            <w:noProof/>
          </w:rPr>
          <w:t>3.3.12</w:t>
        </w:r>
        <w:r>
          <w:rPr>
            <w:rFonts w:asciiTheme="minorHAnsi" w:eastAsiaTheme="minorEastAsia" w:hAnsiTheme="minorHAnsi" w:cstheme="minorBidi"/>
            <w:noProof/>
            <w:sz w:val="22"/>
            <w:szCs w:val="22"/>
          </w:rPr>
          <w:tab/>
        </w:r>
        <w:r w:rsidRPr="008E08E1">
          <w:rPr>
            <w:rStyle w:val="Hyperlink"/>
            <w:b/>
            <w:noProof/>
          </w:rPr>
          <w:t>ModRes header key</w:t>
        </w:r>
        <w:r>
          <w:rPr>
            <w:noProof/>
            <w:webHidden/>
          </w:rPr>
          <w:tab/>
        </w:r>
        <w:r>
          <w:rPr>
            <w:noProof/>
            <w:webHidden/>
          </w:rPr>
          <w:fldChar w:fldCharType="begin"/>
        </w:r>
        <w:r>
          <w:rPr>
            <w:noProof/>
            <w:webHidden/>
          </w:rPr>
          <w:instrText xml:space="preserve"> PAGEREF _Toc529135480 \h </w:instrText>
        </w:r>
        <w:r>
          <w:rPr>
            <w:noProof/>
            <w:webHidden/>
          </w:rPr>
        </w:r>
        <w:r>
          <w:rPr>
            <w:noProof/>
            <w:webHidden/>
          </w:rPr>
          <w:fldChar w:fldCharType="separate"/>
        </w:r>
        <w:r>
          <w:rPr>
            <w:noProof/>
            <w:webHidden/>
          </w:rPr>
          <w:t>13</w:t>
        </w:r>
        <w:r>
          <w:rPr>
            <w:noProof/>
            <w:webHidden/>
          </w:rPr>
          <w:fldChar w:fldCharType="end"/>
        </w:r>
      </w:hyperlink>
    </w:p>
    <w:p w14:paraId="33DB50A2" w14:textId="60529EB0"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1" w:history="1">
        <w:r w:rsidRPr="008E08E1">
          <w:rPr>
            <w:rStyle w:val="Hyperlink"/>
            <w:b/>
            <w:noProof/>
          </w:rPr>
          <w:t>3.3.13</w:t>
        </w:r>
        <w:r>
          <w:rPr>
            <w:rFonts w:asciiTheme="minorHAnsi" w:eastAsiaTheme="minorEastAsia" w:hAnsiTheme="minorHAnsi" w:cstheme="minorBidi"/>
            <w:noProof/>
            <w:sz w:val="22"/>
            <w:szCs w:val="22"/>
          </w:rPr>
          <w:tab/>
        </w:r>
        <w:r w:rsidRPr="008E08E1">
          <w:rPr>
            <w:rStyle w:val="Hyperlink"/>
            <w:b/>
            <w:noProof/>
          </w:rPr>
          <w:t>Processed header key</w:t>
        </w:r>
        <w:r>
          <w:rPr>
            <w:noProof/>
            <w:webHidden/>
          </w:rPr>
          <w:tab/>
        </w:r>
        <w:r>
          <w:rPr>
            <w:noProof/>
            <w:webHidden/>
          </w:rPr>
          <w:fldChar w:fldCharType="begin"/>
        </w:r>
        <w:r>
          <w:rPr>
            <w:noProof/>
            <w:webHidden/>
          </w:rPr>
          <w:instrText xml:space="preserve"> PAGEREF _Toc529135481 \h </w:instrText>
        </w:r>
        <w:r>
          <w:rPr>
            <w:noProof/>
            <w:webHidden/>
          </w:rPr>
        </w:r>
        <w:r>
          <w:rPr>
            <w:noProof/>
            <w:webHidden/>
          </w:rPr>
          <w:fldChar w:fldCharType="separate"/>
        </w:r>
        <w:r>
          <w:rPr>
            <w:noProof/>
            <w:webHidden/>
          </w:rPr>
          <w:t>13</w:t>
        </w:r>
        <w:r>
          <w:rPr>
            <w:noProof/>
            <w:webHidden/>
          </w:rPr>
          <w:fldChar w:fldCharType="end"/>
        </w:r>
      </w:hyperlink>
    </w:p>
    <w:p w14:paraId="7FB13795" w14:textId="2A2384F4"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82" w:history="1">
        <w:r w:rsidRPr="008E08E1">
          <w:rPr>
            <w:rStyle w:val="Hyperlink"/>
            <w:b/>
            <w:noProof/>
          </w:rPr>
          <w:t>3.4</w:t>
        </w:r>
        <w:r>
          <w:rPr>
            <w:rFonts w:asciiTheme="minorHAnsi" w:eastAsiaTheme="minorEastAsia" w:hAnsiTheme="minorHAnsi" w:cstheme="minorBidi"/>
            <w:noProof/>
            <w:sz w:val="22"/>
            <w:szCs w:val="22"/>
          </w:rPr>
          <w:tab/>
        </w:r>
        <w:r w:rsidRPr="008E08E1">
          <w:rPr>
            <w:rStyle w:val="Hyperlink"/>
            <w:b/>
            <w:noProof/>
          </w:rPr>
          <w:t>Advanced features for proteoforms and other combinations of annotations</w:t>
        </w:r>
        <w:r>
          <w:rPr>
            <w:noProof/>
            <w:webHidden/>
          </w:rPr>
          <w:tab/>
        </w:r>
        <w:r>
          <w:rPr>
            <w:noProof/>
            <w:webHidden/>
          </w:rPr>
          <w:fldChar w:fldCharType="begin"/>
        </w:r>
        <w:r>
          <w:rPr>
            <w:noProof/>
            <w:webHidden/>
          </w:rPr>
          <w:instrText xml:space="preserve"> PAGEREF _Toc529135482 \h </w:instrText>
        </w:r>
        <w:r>
          <w:rPr>
            <w:noProof/>
            <w:webHidden/>
          </w:rPr>
        </w:r>
        <w:r>
          <w:rPr>
            <w:noProof/>
            <w:webHidden/>
          </w:rPr>
          <w:fldChar w:fldCharType="separate"/>
        </w:r>
        <w:r>
          <w:rPr>
            <w:noProof/>
            <w:webHidden/>
          </w:rPr>
          <w:t>14</w:t>
        </w:r>
        <w:r>
          <w:rPr>
            <w:noProof/>
            <w:webHidden/>
          </w:rPr>
          <w:fldChar w:fldCharType="end"/>
        </w:r>
      </w:hyperlink>
    </w:p>
    <w:p w14:paraId="4CAE3C13" w14:textId="4B687779"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3" w:history="1">
        <w:r w:rsidRPr="008E08E1">
          <w:rPr>
            <w:rStyle w:val="Hyperlink"/>
            <w:b/>
            <w:noProof/>
          </w:rPr>
          <w:t>3.4.1</w:t>
        </w:r>
        <w:r>
          <w:rPr>
            <w:rFonts w:asciiTheme="minorHAnsi" w:eastAsiaTheme="minorEastAsia" w:hAnsiTheme="minorHAnsi" w:cstheme="minorBidi"/>
            <w:noProof/>
            <w:sz w:val="22"/>
            <w:szCs w:val="22"/>
          </w:rPr>
          <w:tab/>
        </w:r>
        <w:r w:rsidRPr="008E08E1">
          <w:rPr>
            <w:rStyle w:val="Hyperlink"/>
            <w:b/>
            <w:noProof/>
          </w:rPr>
          <w:t>Long form recommendation for Proteoforms: The ProteoformDb=true key-value pair</w:t>
        </w:r>
        <w:r>
          <w:rPr>
            <w:noProof/>
            <w:webHidden/>
          </w:rPr>
          <w:tab/>
        </w:r>
        <w:r>
          <w:rPr>
            <w:noProof/>
            <w:webHidden/>
          </w:rPr>
          <w:fldChar w:fldCharType="begin"/>
        </w:r>
        <w:r>
          <w:rPr>
            <w:noProof/>
            <w:webHidden/>
          </w:rPr>
          <w:instrText xml:space="preserve"> PAGEREF _Toc529135483 \h </w:instrText>
        </w:r>
        <w:r>
          <w:rPr>
            <w:noProof/>
            <w:webHidden/>
          </w:rPr>
        </w:r>
        <w:r>
          <w:rPr>
            <w:noProof/>
            <w:webHidden/>
          </w:rPr>
          <w:fldChar w:fldCharType="separate"/>
        </w:r>
        <w:r>
          <w:rPr>
            <w:noProof/>
            <w:webHidden/>
          </w:rPr>
          <w:t>14</w:t>
        </w:r>
        <w:r>
          <w:rPr>
            <w:noProof/>
            <w:webHidden/>
          </w:rPr>
          <w:fldChar w:fldCharType="end"/>
        </w:r>
      </w:hyperlink>
    </w:p>
    <w:p w14:paraId="534382F0" w14:textId="4A4E3992"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4" w:history="1">
        <w:r w:rsidRPr="008E08E1">
          <w:rPr>
            <w:rStyle w:val="Hyperlink"/>
            <w:b/>
            <w:noProof/>
          </w:rPr>
          <w:t>3.4.2</w:t>
        </w:r>
        <w:r>
          <w:rPr>
            <w:rFonts w:asciiTheme="minorHAnsi" w:eastAsiaTheme="minorEastAsia" w:hAnsiTheme="minorHAnsi" w:cstheme="minorBidi"/>
            <w:noProof/>
            <w:sz w:val="22"/>
            <w:szCs w:val="22"/>
          </w:rPr>
          <w:tab/>
        </w:r>
        <w:r w:rsidRPr="008E08E1">
          <w:rPr>
            <w:rStyle w:val="Hyperlink"/>
            <w:b/>
            <w:noProof/>
          </w:rPr>
          <w:t>Annotation identifiers enabling compact form recommendation for Proteoforms: The HasAnnotationIdentifiers=true key-value pair</w:t>
        </w:r>
        <w:r>
          <w:rPr>
            <w:noProof/>
            <w:webHidden/>
          </w:rPr>
          <w:tab/>
        </w:r>
        <w:r>
          <w:rPr>
            <w:noProof/>
            <w:webHidden/>
          </w:rPr>
          <w:fldChar w:fldCharType="begin"/>
        </w:r>
        <w:r>
          <w:rPr>
            <w:noProof/>
            <w:webHidden/>
          </w:rPr>
          <w:instrText xml:space="preserve"> PAGEREF _Toc529135484 \h </w:instrText>
        </w:r>
        <w:r>
          <w:rPr>
            <w:noProof/>
            <w:webHidden/>
          </w:rPr>
        </w:r>
        <w:r>
          <w:rPr>
            <w:noProof/>
            <w:webHidden/>
          </w:rPr>
          <w:fldChar w:fldCharType="separate"/>
        </w:r>
        <w:r>
          <w:rPr>
            <w:noProof/>
            <w:webHidden/>
          </w:rPr>
          <w:t>14</w:t>
        </w:r>
        <w:r>
          <w:rPr>
            <w:noProof/>
            <w:webHidden/>
          </w:rPr>
          <w:fldChar w:fldCharType="end"/>
        </w:r>
      </w:hyperlink>
    </w:p>
    <w:p w14:paraId="60030974" w14:textId="0B96CFE7" w:rsidR="00043DF9" w:rsidRDefault="00043DF9">
      <w:pPr>
        <w:pStyle w:val="TOC2"/>
        <w:tabs>
          <w:tab w:val="left" w:pos="800"/>
          <w:tab w:val="right" w:leader="dot" w:pos="8630"/>
        </w:tabs>
        <w:rPr>
          <w:rFonts w:asciiTheme="minorHAnsi" w:eastAsiaTheme="minorEastAsia" w:hAnsiTheme="minorHAnsi" w:cstheme="minorBidi"/>
          <w:noProof/>
          <w:sz w:val="22"/>
          <w:szCs w:val="22"/>
        </w:rPr>
      </w:pPr>
      <w:hyperlink w:anchor="_Toc529135485" w:history="1">
        <w:r w:rsidRPr="008E08E1">
          <w:rPr>
            <w:rStyle w:val="Hyperlink"/>
            <w:b/>
            <w:noProof/>
          </w:rPr>
          <w:t>3.5</w:t>
        </w:r>
        <w:r>
          <w:rPr>
            <w:rFonts w:asciiTheme="minorHAnsi" w:eastAsiaTheme="minorEastAsia" w:hAnsiTheme="minorHAnsi" w:cstheme="minorBidi"/>
            <w:noProof/>
            <w:sz w:val="22"/>
            <w:szCs w:val="22"/>
          </w:rPr>
          <w:tab/>
        </w:r>
        <w:r w:rsidRPr="008E08E1">
          <w:rPr>
            <w:rStyle w:val="Hyperlink"/>
            <w:b/>
            <w:noProof/>
          </w:rPr>
          <w:t>Additional considerations</w:t>
        </w:r>
        <w:r>
          <w:rPr>
            <w:noProof/>
            <w:webHidden/>
          </w:rPr>
          <w:tab/>
        </w:r>
        <w:r>
          <w:rPr>
            <w:noProof/>
            <w:webHidden/>
          </w:rPr>
          <w:fldChar w:fldCharType="begin"/>
        </w:r>
        <w:r>
          <w:rPr>
            <w:noProof/>
            <w:webHidden/>
          </w:rPr>
          <w:instrText xml:space="preserve"> PAGEREF _Toc529135485 \h </w:instrText>
        </w:r>
        <w:r>
          <w:rPr>
            <w:noProof/>
            <w:webHidden/>
          </w:rPr>
        </w:r>
        <w:r>
          <w:rPr>
            <w:noProof/>
            <w:webHidden/>
          </w:rPr>
          <w:fldChar w:fldCharType="separate"/>
        </w:r>
        <w:r>
          <w:rPr>
            <w:noProof/>
            <w:webHidden/>
          </w:rPr>
          <w:t>16</w:t>
        </w:r>
        <w:r>
          <w:rPr>
            <w:noProof/>
            <w:webHidden/>
          </w:rPr>
          <w:fldChar w:fldCharType="end"/>
        </w:r>
      </w:hyperlink>
    </w:p>
    <w:p w14:paraId="6F8E7FEE" w14:textId="2592A371"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6" w:history="1">
        <w:r w:rsidRPr="008E08E1">
          <w:rPr>
            <w:rStyle w:val="Hyperlink"/>
            <w:b/>
            <w:noProof/>
          </w:rPr>
          <w:t>3.5.1</w:t>
        </w:r>
        <w:r>
          <w:rPr>
            <w:rFonts w:asciiTheme="minorHAnsi" w:eastAsiaTheme="minorEastAsia" w:hAnsiTheme="minorHAnsi" w:cstheme="minorBidi"/>
            <w:noProof/>
            <w:sz w:val="22"/>
            <w:szCs w:val="22"/>
          </w:rPr>
          <w:tab/>
        </w:r>
        <w:r w:rsidRPr="008E08E1">
          <w:rPr>
            <w:rStyle w:val="Hyperlink"/>
            <w:b/>
            <w:noProof/>
          </w:rPr>
          <w:t>Representation of splicing variants</w:t>
        </w:r>
        <w:r>
          <w:rPr>
            <w:noProof/>
            <w:webHidden/>
          </w:rPr>
          <w:tab/>
        </w:r>
        <w:r>
          <w:rPr>
            <w:noProof/>
            <w:webHidden/>
          </w:rPr>
          <w:fldChar w:fldCharType="begin"/>
        </w:r>
        <w:r>
          <w:rPr>
            <w:noProof/>
            <w:webHidden/>
          </w:rPr>
          <w:instrText xml:space="preserve"> PAGEREF _Toc529135486 \h </w:instrText>
        </w:r>
        <w:r>
          <w:rPr>
            <w:noProof/>
            <w:webHidden/>
          </w:rPr>
        </w:r>
        <w:r>
          <w:rPr>
            <w:noProof/>
            <w:webHidden/>
          </w:rPr>
          <w:fldChar w:fldCharType="separate"/>
        </w:r>
        <w:r>
          <w:rPr>
            <w:noProof/>
            <w:webHidden/>
          </w:rPr>
          <w:t>16</w:t>
        </w:r>
        <w:r>
          <w:rPr>
            <w:noProof/>
            <w:webHidden/>
          </w:rPr>
          <w:fldChar w:fldCharType="end"/>
        </w:r>
      </w:hyperlink>
    </w:p>
    <w:p w14:paraId="48CEB0AA" w14:textId="20731029"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7" w:history="1">
        <w:r w:rsidRPr="008E08E1">
          <w:rPr>
            <w:rStyle w:val="Hyperlink"/>
            <w:b/>
            <w:noProof/>
          </w:rPr>
          <w:t>3.5.2</w:t>
        </w:r>
        <w:r>
          <w:rPr>
            <w:rFonts w:asciiTheme="minorHAnsi" w:eastAsiaTheme="minorEastAsia" w:hAnsiTheme="minorHAnsi" w:cstheme="minorBidi"/>
            <w:noProof/>
            <w:sz w:val="22"/>
            <w:szCs w:val="22"/>
          </w:rPr>
          <w:tab/>
        </w:r>
        <w:r w:rsidRPr="008E08E1">
          <w:rPr>
            <w:rStyle w:val="Hyperlink"/>
            <w:b/>
            <w:noProof/>
          </w:rPr>
          <w:t>Representation of processed sequences</w:t>
        </w:r>
        <w:r>
          <w:rPr>
            <w:noProof/>
            <w:webHidden/>
          </w:rPr>
          <w:tab/>
        </w:r>
        <w:r>
          <w:rPr>
            <w:noProof/>
            <w:webHidden/>
          </w:rPr>
          <w:fldChar w:fldCharType="begin"/>
        </w:r>
        <w:r>
          <w:rPr>
            <w:noProof/>
            <w:webHidden/>
          </w:rPr>
          <w:instrText xml:space="preserve"> PAGEREF _Toc529135487 \h </w:instrText>
        </w:r>
        <w:r>
          <w:rPr>
            <w:noProof/>
            <w:webHidden/>
          </w:rPr>
        </w:r>
        <w:r>
          <w:rPr>
            <w:noProof/>
            <w:webHidden/>
          </w:rPr>
          <w:fldChar w:fldCharType="separate"/>
        </w:r>
        <w:r>
          <w:rPr>
            <w:noProof/>
            <w:webHidden/>
          </w:rPr>
          <w:t>16</w:t>
        </w:r>
        <w:r>
          <w:rPr>
            <w:noProof/>
            <w:webHidden/>
          </w:rPr>
          <w:fldChar w:fldCharType="end"/>
        </w:r>
      </w:hyperlink>
    </w:p>
    <w:p w14:paraId="3C5C567B" w14:textId="3E93AD6E"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8" w:history="1">
        <w:r w:rsidRPr="008E08E1">
          <w:rPr>
            <w:rStyle w:val="Hyperlink"/>
            <w:b/>
            <w:noProof/>
          </w:rPr>
          <w:t>3.5.3</w:t>
        </w:r>
        <w:r>
          <w:rPr>
            <w:rFonts w:asciiTheme="minorHAnsi" w:eastAsiaTheme="minorEastAsia" w:hAnsiTheme="minorHAnsi" w:cstheme="minorBidi"/>
            <w:noProof/>
            <w:sz w:val="22"/>
            <w:szCs w:val="22"/>
          </w:rPr>
          <w:tab/>
        </w:r>
        <w:r w:rsidRPr="008E08E1">
          <w:rPr>
            <w:rStyle w:val="Hyperlink"/>
            <w:b/>
            <w:noProof/>
          </w:rPr>
          <w:t>File extension</w:t>
        </w:r>
        <w:r>
          <w:rPr>
            <w:noProof/>
            <w:webHidden/>
          </w:rPr>
          <w:tab/>
        </w:r>
        <w:r>
          <w:rPr>
            <w:noProof/>
            <w:webHidden/>
          </w:rPr>
          <w:fldChar w:fldCharType="begin"/>
        </w:r>
        <w:r>
          <w:rPr>
            <w:noProof/>
            <w:webHidden/>
          </w:rPr>
          <w:instrText xml:space="preserve"> PAGEREF _Toc529135488 \h </w:instrText>
        </w:r>
        <w:r>
          <w:rPr>
            <w:noProof/>
            <w:webHidden/>
          </w:rPr>
        </w:r>
        <w:r>
          <w:rPr>
            <w:noProof/>
            <w:webHidden/>
          </w:rPr>
          <w:fldChar w:fldCharType="separate"/>
        </w:r>
        <w:r>
          <w:rPr>
            <w:noProof/>
            <w:webHidden/>
          </w:rPr>
          <w:t>16</w:t>
        </w:r>
        <w:r>
          <w:rPr>
            <w:noProof/>
            <w:webHidden/>
          </w:rPr>
          <w:fldChar w:fldCharType="end"/>
        </w:r>
      </w:hyperlink>
    </w:p>
    <w:p w14:paraId="3D6E75AA" w14:textId="2426D5F0" w:rsidR="00043DF9" w:rsidRDefault="00043DF9">
      <w:pPr>
        <w:pStyle w:val="TOC3"/>
        <w:tabs>
          <w:tab w:val="left" w:pos="1200"/>
          <w:tab w:val="right" w:leader="dot" w:pos="8630"/>
        </w:tabs>
        <w:rPr>
          <w:rFonts w:asciiTheme="minorHAnsi" w:eastAsiaTheme="minorEastAsia" w:hAnsiTheme="minorHAnsi" w:cstheme="minorBidi"/>
          <w:noProof/>
          <w:sz w:val="22"/>
          <w:szCs w:val="22"/>
        </w:rPr>
      </w:pPr>
      <w:hyperlink w:anchor="_Toc529135489" w:history="1">
        <w:r w:rsidRPr="008E08E1">
          <w:rPr>
            <w:rStyle w:val="Hyperlink"/>
            <w:b/>
            <w:noProof/>
          </w:rPr>
          <w:t>3.5.4</w:t>
        </w:r>
        <w:r>
          <w:rPr>
            <w:rFonts w:asciiTheme="minorHAnsi" w:eastAsiaTheme="minorEastAsia" w:hAnsiTheme="minorHAnsi" w:cstheme="minorBidi"/>
            <w:noProof/>
            <w:sz w:val="22"/>
            <w:szCs w:val="22"/>
          </w:rPr>
          <w:tab/>
        </w:r>
        <w:r w:rsidRPr="008E08E1">
          <w:rPr>
            <w:rStyle w:val="Hyperlink"/>
            <w:b/>
            <w:noProof/>
          </w:rPr>
          <w:t>PEFF File Validation</w:t>
        </w:r>
        <w:r>
          <w:rPr>
            <w:noProof/>
            <w:webHidden/>
          </w:rPr>
          <w:tab/>
        </w:r>
        <w:r>
          <w:rPr>
            <w:noProof/>
            <w:webHidden/>
          </w:rPr>
          <w:fldChar w:fldCharType="begin"/>
        </w:r>
        <w:r>
          <w:rPr>
            <w:noProof/>
            <w:webHidden/>
          </w:rPr>
          <w:instrText xml:space="preserve"> PAGEREF _Toc529135489 \h </w:instrText>
        </w:r>
        <w:r>
          <w:rPr>
            <w:noProof/>
            <w:webHidden/>
          </w:rPr>
        </w:r>
        <w:r>
          <w:rPr>
            <w:noProof/>
            <w:webHidden/>
          </w:rPr>
          <w:fldChar w:fldCharType="separate"/>
        </w:r>
        <w:r>
          <w:rPr>
            <w:noProof/>
            <w:webHidden/>
          </w:rPr>
          <w:t>16</w:t>
        </w:r>
        <w:r>
          <w:rPr>
            <w:noProof/>
            <w:webHidden/>
          </w:rPr>
          <w:fldChar w:fldCharType="end"/>
        </w:r>
      </w:hyperlink>
    </w:p>
    <w:p w14:paraId="51A4D173" w14:textId="14214B76"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0" w:history="1">
        <w:r w:rsidRPr="008E08E1">
          <w:rPr>
            <w:rStyle w:val="Hyperlink"/>
            <w:noProof/>
          </w:rPr>
          <w:t>4.</w:t>
        </w:r>
        <w:r>
          <w:rPr>
            <w:rFonts w:asciiTheme="minorHAnsi" w:eastAsiaTheme="minorEastAsia" w:hAnsiTheme="minorHAnsi" w:cstheme="minorBidi"/>
            <w:noProof/>
            <w:sz w:val="22"/>
            <w:szCs w:val="22"/>
          </w:rPr>
          <w:tab/>
        </w:r>
        <w:r w:rsidRPr="008E08E1">
          <w:rPr>
            <w:rStyle w:val="Hyperlink"/>
            <w:noProof/>
          </w:rPr>
          <w:t>Authors Information</w:t>
        </w:r>
        <w:r>
          <w:rPr>
            <w:noProof/>
            <w:webHidden/>
          </w:rPr>
          <w:tab/>
        </w:r>
        <w:r>
          <w:rPr>
            <w:noProof/>
            <w:webHidden/>
          </w:rPr>
          <w:fldChar w:fldCharType="begin"/>
        </w:r>
        <w:r>
          <w:rPr>
            <w:noProof/>
            <w:webHidden/>
          </w:rPr>
          <w:instrText xml:space="preserve"> PAGEREF _Toc529135490 \h </w:instrText>
        </w:r>
        <w:r>
          <w:rPr>
            <w:noProof/>
            <w:webHidden/>
          </w:rPr>
        </w:r>
        <w:r>
          <w:rPr>
            <w:noProof/>
            <w:webHidden/>
          </w:rPr>
          <w:fldChar w:fldCharType="separate"/>
        </w:r>
        <w:r>
          <w:rPr>
            <w:noProof/>
            <w:webHidden/>
          </w:rPr>
          <w:t>16</w:t>
        </w:r>
        <w:r>
          <w:rPr>
            <w:noProof/>
            <w:webHidden/>
          </w:rPr>
          <w:fldChar w:fldCharType="end"/>
        </w:r>
      </w:hyperlink>
    </w:p>
    <w:p w14:paraId="3B0408B0" w14:textId="1996F228"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1" w:history="1">
        <w:r w:rsidRPr="008E08E1">
          <w:rPr>
            <w:rStyle w:val="Hyperlink"/>
            <w:noProof/>
          </w:rPr>
          <w:t>5.</w:t>
        </w:r>
        <w:r>
          <w:rPr>
            <w:rFonts w:asciiTheme="minorHAnsi" w:eastAsiaTheme="minorEastAsia" w:hAnsiTheme="minorHAnsi" w:cstheme="minorBidi"/>
            <w:noProof/>
            <w:sz w:val="22"/>
            <w:szCs w:val="22"/>
          </w:rPr>
          <w:tab/>
        </w:r>
        <w:r w:rsidRPr="008E08E1">
          <w:rPr>
            <w:rStyle w:val="Hyperlink"/>
            <w:noProof/>
          </w:rPr>
          <w:t>Contributors</w:t>
        </w:r>
        <w:r>
          <w:rPr>
            <w:noProof/>
            <w:webHidden/>
          </w:rPr>
          <w:tab/>
        </w:r>
        <w:r>
          <w:rPr>
            <w:noProof/>
            <w:webHidden/>
          </w:rPr>
          <w:fldChar w:fldCharType="begin"/>
        </w:r>
        <w:r>
          <w:rPr>
            <w:noProof/>
            <w:webHidden/>
          </w:rPr>
          <w:instrText xml:space="preserve"> PAGEREF _Toc529135491 \h </w:instrText>
        </w:r>
        <w:r>
          <w:rPr>
            <w:noProof/>
            <w:webHidden/>
          </w:rPr>
        </w:r>
        <w:r>
          <w:rPr>
            <w:noProof/>
            <w:webHidden/>
          </w:rPr>
          <w:fldChar w:fldCharType="separate"/>
        </w:r>
        <w:r>
          <w:rPr>
            <w:noProof/>
            <w:webHidden/>
          </w:rPr>
          <w:t>17</w:t>
        </w:r>
        <w:r>
          <w:rPr>
            <w:noProof/>
            <w:webHidden/>
          </w:rPr>
          <w:fldChar w:fldCharType="end"/>
        </w:r>
      </w:hyperlink>
    </w:p>
    <w:p w14:paraId="24CE0E99" w14:textId="290B9315"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2" w:history="1">
        <w:r w:rsidRPr="008E08E1">
          <w:rPr>
            <w:rStyle w:val="Hyperlink"/>
            <w:noProof/>
          </w:rPr>
          <w:t>6.</w:t>
        </w:r>
        <w:r>
          <w:rPr>
            <w:rFonts w:asciiTheme="minorHAnsi" w:eastAsiaTheme="minorEastAsia" w:hAnsiTheme="minorHAnsi" w:cstheme="minorBidi"/>
            <w:noProof/>
            <w:sz w:val="22"/>
            <w:szCs w:val="22"/>
          </w:rPr>
          <w:tab/>
        </w:r>
        <w:r w:rsidRPr="008E08E1">
          <w:rPr>
            <w:rStyle w:val="Hyperlink"/>
            <w:noProof/>
          </w:rPr>
          <w:t>Intellectual Property Statement</w:t>
        </w:r>
        <w:r>
          <w:rPr>
            <w:noProof/>
            <w:webHidden/>
          </w:rPr>
          <w:tab/>
        </w:r>
        <w:r>
          <w:rPr>
            <w:noProof/>
            <w:webHidden/>
          </w:rPr>
          <w:fldChar w:fldCharType="begin"/>
        </w:r>
        <w:r>
          <w:rPr>
            <w:noProof/>
            <w:webHidden/>
          </w:rPr>
          <w:instrText xml:space="preserve"> PAGEREF _Toc529135492 \h </w:instrText>
        </w:r>
        <w:r>
          <w:rPr>
            <w:noProof/>
            <w:webHidden/>
          </w:rPr>
        </w:r>
        <w:r>
          <w:rPr>
            <w:noProof/>
            <w:webHidden/>
          </w:rPr>
          <w:fldChar w:fldCharType="separate"/>
        </w:r>
        <w:r>
          <w:rPr>
            <w:noProof/>
            <w:webHidden/>
          </w:rPr>
          <w:t>17</w:t>
        </w:r>
        <w:r>
          <w:rPr>
            <w:noProof/>
            <w:webHidden/>
          </w:rPr>
          <w:fldChar w:fldCharType="end"/>
        </w:r>
      </w:hyperlink>
    </w:p>
    <w:p w14:paraId="1012C213" w14:textId="59F0DC37"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3" w:history="1">
        <w:r w:rsidRPr="008E08E1">
          <w:rPr>
            <w:rStyle w:val="Hyperlink"/>
            <w:noProof/>
          </w:rPr>
          <w:t>7.</w:t>
        </w:r>
        <w:r>
          <w:rPr>
            <w:rFonts w:asciiTheme="minorHAnsi" w:eastAsiaTheme="minorEastAsia" w:hAnsiTheme="minorHAnsi" w:cstheme="minorBidi"/>
            <w:noProof/>
            <w:sz w:val="22"/>
            <w:szCs w:val="22"/>
          </w:rPr>
          <w:tab/>
        </w:r>
        <w:r w:rsidRPr="008E08E1">
          <w:rPr>
            <w:rStyle w:val="Hyperlink"/>
            <w:noProof/>
          </w:rPr>
          <w:t>Copyright Notice</w:t>
        </w:r>
        <w:r>
          <w:rPr>
            <w:noProof/>
            <w:webHidden/>
          </w:rPr>
          <w:tab/>
        </w:r>
        <w:r>
          <w:rPr>
            <w:noProof/>
            <w:webHidden/>
          </w:rPr>
          <w:fldChar w:fldCharType="begin"/>
        </w:r>
        <w:r>
          <w:rPr>
            <w:noProof/>
            <w:webHidden/>
          </w:rPr>
          <w:instrText xml:space="preserve"> PAGEREF _Toc529135493 \h </w:instrText>
        </w:r>
        <w:r>
          <w:rPr>
            <w:noProof/>
            <w:webHidden/>
          </w:rPr>
        </w:r>
        <w:r>
          <w:rPr>
            <w:noProof/>
            <w:webHidden/>
          </w:rPr>
          <w:fldChar w:fldCharType="separate"/>
        </w:r>
        <w:r>
          <w:rPr>
            <w:noProof/>
            <w:webHidden/>
          </w:rPr>
          <w:t>18</w:t>
        </w:r>
        <w:r>
          <w:rPr>
            <w:noProof/>
            <w:webHidden/>
          </w:rPr>
          <w:fldChar w:fldCharType="end"/>
        </w:r>
      </w:hyperlink>
    </w:p>
    <w:p w14:paraId="3AAC191C" w14:textId="1891509A"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4" w:history="1">
        <w:r w:rsidRPr="008E08E1">
          <w:rPr>
            <w:rStyle w:val="Hyperlink"/>
            <w:noProof/>
          </w:rPr>
          <w:t>8.</w:t>
        </w:r>
        <w:r>
          <w:rPr>
            <w:rFonts w:asciiTheme="minorHAnsi" w:eastAsiaTheme="minorEastAsia" w:hAnsiTheme="minorHAnsi" w:cstheme="minorBidi"/>
            <w:noProof/>
            <w:sz w:val="22"/>
            <w:szCs w:val="22"/>
          </w:rPr>
          <w:tab/>
        </w:r>
        <w:r w:rsidRPr="008E08E1">
          <w:rPr>
            <w:rStyle w:val="Hyperlink"/>
            <w:noProof/>
          </w:rPr>
          <w:t>Glossary</w:t>
        </w:r>
        <w:r>
          <w:rPr>
            <w:noProof/>
            <w:webHidden/>
          </w:rPr>
          <w:tab/>
        </w:r>
        <w:r>
          <w:rPr>
            <w:noProof/>
            <w:webHidden/>
          </w:rPr>
          <w:fldChar w:fldCharType="begin"/>
        </w:r>
        <w:r>
          <w:rPr>
            <w:noProof/>
            <w:webHidden/>
          </w:rPr>
          <w:instrText xml:space="preserve"> PAGEREF _Toc529135494 \h </w:instrText>
        </w:r>
        <w:r>
          <w:rPr>
            <w:noProof/>
            <w:webHidden/>
          </w:rPr>
        </w:r>
        <w:r>
          <w:rPr>
            <w:noProof/>
            <w:webHidden/>
          </w:rPr>
          <w:fldChar w:fldCharType="separate"/>
        </w:r>
        <w:r>
          <w:rPr>
            <w:noProof/>
            <w:webHidden/>
          </w:rPr>
          <w:t>18</w:t>
        </w:r>
        <w:r>
          <w:rPr>
            <w:noProof/>
            <w:webHidden/>
          </w:rPr>
          <w:fldChar w:fldCharType="end"/>
        </w:r>
      </w:hyperlink>
    </w:p>
    <w:p w14:paraId="774C2893" w14:textId="7482BA1F" w:rsidR="00043DF9" w:rsidRDefault="00043DF9">
      <w:pPr>
        <w:pStyle w:val="TOC1"/>
        <w:tabs>
          <w:tab w:val="left" w:pos="400"/>
          <w:tab w:val="right" w:leader="dot" w:pos="8630"/>
        </w:tabs>
        <w:rPr>
          <w:rFonts w:asciiTheme="minorHAnsi" w:eastAsiaTheme="minorEastAsia" w:hAnsiTheme="minorHAnsi" w:cstheme="minorBidi"/>
          <w:noProof/>
          <w:sz w:val="22"/>
          <w:szCs w:val="22"/>
        </w:rPr>
      </w:pPr>
      <w:hyperlink w:anchor="_Toc529135495" w:history="1">
        <w:r w:rsidRPr="008E08E1">
          <w:rPr>
            <w:rStyle w:val="Hyperlink"/>
            <w:noProof/>
          </w:rPr>
          <w:t>9.</w:t>
        </w:r>
        <w:r>
          <w:rPr>
            <w:rFonts w:asciiTheme="minorHAnsi" w:eastAsiaTheme="minorEastAsia" w:hAnsiTheme="minorHAnsi" w:cstheme="minorBidi"/>
            <w:noProof/>
            <w:sz w:val="22"/>
            <w:szCs w:val="22"/>
          </w:rPr>
          <w:tab/>
        </w:r>
        <w:r w:rsidRPr="008E08E1">
          <w:rPr>
            <w:rStyle w:val="Hyperlink"/>
            <w:noProof/>
          </w:rPr>
          <w:t>References</w:t>
        </w:r>
        <w:r>
          <w:rPr>
            <w:noProof/>
            <w:webHidden/>
          </w:rPr>
          <w:tab/>
        </w:r>
        <w:r>
          <w:rPr>
            <w:noProof/>
            <w:webHidden/>
          </w:rPr>
          <w:fldChar w:fldCharType="begin"/>
        </w:r>
        <w:r>
          <w:rPr>
            <w:noProof/>
            <w:webHidden/>
          </w:rPr>
          <w:instrText xml:space="preserve"> PAGEREF _Toc529135495 \h </w:instrText>
        </w:r>
        <w:r>
          <w:rPr>
            <w:noProof/>
            <w:webHidden/>
          </w:rPr>
        </w:r>
        <w:r>
          <w:rPr>
            <w:noProof/>
            <w:webHidden/>
          </w:rPr>
          <w:fldChar w:fldCharType="separate"/>
        </w:r>
        <w:r>
          <w:rPr>
            <w:noProof/>
            <w:webHidden/>
          </w:rPr>
          <w:t>18</w:t>
        </w:r>
        <w:r>
          <w:rPr>
            <w:noProof/>
            <w:webHidden/>
          </w:rPr>
          <w:fldChar w:fldCharType="end"/>
        </w:r>
      </w:hyperlink>
    </w:p>
    <w:p w14:paraId="38BAA48F" w14:textId="7B958ED8" w:rsidR="00095610" w:rsidRDefault="002760F7"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18" w:name="_Toc529135460"/>
      <w:r w:rsidRPr="007D27E8">
        <w:lastRenderedPageBreak/>
        <w:t>Introduction</w:t>
      </w:r>
      <w:bookmarkEnd w:id="18"/>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19" w:name="_Toc529135461"/>
      <w:r w:rsidRPr="00296892">
        <w:rPr>
          <w:b/>
        </w:rPr>
        <w:t>Description of the need</w:t>
      </w:r>
      <w:bookmarkEnd w:id="19"/>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w:t>
      </w:r>
      <w:bookmarkStart w:id="20" w:name="_GoBack"/>
      <w:bookmarkEnd w:id="20"/>
      <w:r w:rsidR="00EB05F8">
        <w:t>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1" w:history="1">
        <w:r w:rsidR="00C97F4C" w:rsidRPr="00B43497">
          <w:rPr>
            <w:rStyle w:val="Hyperlink"/>
          </w:rPr>
          <w:t>http://en.wikipedia.org/wiki/FASTA_format</w:t>
        </w:r>
      </w:hyperlink>
      <w:r w:rsidR="00C97F4C">
        <w:t xml:space="preserve">, </w:t>
      </w:r>
      <w:hyperlink r:id="rId12"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3"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3E0F1BFF" w:rsidR="00A83BBD" w:rsidRDefault="00CC5C7A" w:rsidP="004B48E4">
      <w:pPr>
        <w:jc w:val="both"/>
      </w:pPr>
      <w:r>
        <w:t>There is also a need to be able to encode specific proteoforms for top-down proteomics platforms. Proteoforms represent exact protein sequences with a specific set of mass modifications as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21" w:name="_Toc529135462"/>
      <w:r w:rsidRPr="00296892">
        <w:rPr>
          <w:b/>
        </w:rPr>
        <w:t>Requirements</w:t>
      </w:r>
      <w:bookmarkEnd w:id="21"/>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77777777" w:rsidR="00CC5C7A" w:rsidRDefault="00CC5C7A" w:rsidP="004B48E4">
      <w:pPr>
        <w:numPr>
          <w:ilvl w:val="0"/>
          <w:numId w:val="14"/>
        </w:numPr>
        <w:jc w:val="both"/>
      </w:pPr>
      <w:r>
        <w:t>The format should be able to</w:t>
      </w:r>
      <w:r w:rsidR="00C45A55">
        <w:t xml:space="preserve"> </w:t>
      </w:r>
      <w:r>
        <w:t xml:space="preserve">support </w:t>
      </w:r>
      <w:r w:rsidR="00C45A55">
        <w:t>encoding exact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22" w:name="_Toc529135463"/>
      <w:r w:rsidRPr="00296892">
        <w:rPr>
          <w:b/>
        </w:rPr>
        <w:t xml:space="preserve">Issues to </w:t>
      </w:r>
      <w:r w:rsidR="00A826A2" w:rsidRPr="00296892">
        <w:rPr>
          <w:b/>
        </w:rPr>
        <w:t>be addressed</w:t>
      </w:r>
      <w:bookmarkEnd w:id="22"/>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Strong"/>
          <w:b w:val="0"/>
        </w:rPr>
        <w:t>P02768</w:t>
      </w:r>
      <w:r w:rsidR="00B62CFC">
        <w:t xml:space="preserve"> </w:t>
      </w:r>
      <w:r>
        <w:t xml:space="preserve">vs. </w:t>
      </w:r>
      <w:r w:rsidR="00213AE2">
        <w:t>UniProtKB/</w:t>
      </w:r>
      <w:r>
        <w:t>Swiss-Prot ID: ALBU_HUMAN)</w:t>
      </w:r>
      <w:r w:rsidR="00201A2E">
        <w:t>.</w:t>
      </w:r>
    </w:p>
    <w:p w14:paraId="771D1240" w14:textId="77777777" w:rsidR="00A83BBD" w:rsidRDefault="00A83BBD" w:rsidP="004B48E4">
      <w:pPr>
        <w:jc w:val="both"/>
      </w:pPr>
    </w:p>
    <w:p w14:paraId="31521AEF" w14:textId="77777777"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77777777"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23" w:name="_Toc1403318"/>
      <w:bookmarkStart w:id="24" w:name="_Toc529135464"/>
      <w:r w:rsidRPr="007D27E8" w:rsidDel="00C07625">
        <w:t>Notational Conventions</w:t>
      </w:r>
      <w:bookmarkEnd w:id="23"/>
      <w:bookmarkEnd w:id="24"/>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25" w:name="_Toc529135465"/>
      <w:r w:rsidRPr="007D27E8">
        <w:t>The Format I</w:t>
      </w:r>
      <w:r w:rsidR="007A3466" w:rsidRPr="007D27E8">
        <w:t>mplementation</w:t>
      </w:r>
      <w:bookmarkEnd w:id="25"/>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26" w:name="_Toc529135466"/>
      <w:r w:rsidRPr="00296892">
        <w:rPr>
          <w:b/>
        </w:rPr>
        <w:t xml:space="preserve">The </w:t>
      </w:r>
      <w:r w:rsidR="004E59C3" w:rsidRPr="00296892">
        <w:rPr>
          <w:b/>
        </w:rPr>
        <w:t>documentation</w:t>
      </w:r>
      <w:bookmarkEnd w:id="26"/>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5"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D17F9A" w:rsidRDefault="00514411" w:rsidP="004B48E4">
      <w:pPr>
        <w:numPr>
          <w:ilvl w:val="0"/>
          <w:numId w:val="13"/>
        </w:numPr>
        <w:jc w:val="both"/>
      </w:pPr>
      <w:r w:rsidRPr="00D17F9A">
        <w:lastRenderedPageBreak/>
        <w:t>M</w:t>
      </w:r>
      <w:r w:rsidR="00587014" w:rsidRPr="00D17F9A">
        <w:t>ain specification document</w:t>
      </w:r>
      <w:r w:rsidRPr="00D17F9A">
        <w:t xml:space="preserve"> (this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6"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77777777"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27" w:name="_Toc529135467"/>
      <w:r w:rsidRPr="00296892">
        <w:rPr>
          <w:b/>
        </w:rPr>
        <w:t>Relationship to other specifications</w:t>
      </w:r>
      <w:bookmarkEnd w:id="27"/>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25261887"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7"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ins w:id="28" w:author="Eric Deutsch" w:date="2018-10-30T21:16:00Z">
        <w:r w:rsidR="000F7848">
          <w:rPr>
            <w:lang w:val="en-GB"/>
          </w:rPr>
          <w:t xml:space="preserve"> The only relevant MIAPE requirements regarding the database (aside from the fact that the database itself must be provided/identified) ar</w:t>
        </w:r>
      </w:ins>
      <w:ins w:id="29" w:author="Eric Deutsch" w:date="2018-10-30T21:17:00Z">
        <w:r w:rsidR="000F7848">
          <w:rPr>
            <w:lang w:val="en-GB"/>
          </w:rPr>
          <w:t>e the specification of the version of the database and the number of entries. Both these fields (</w:t>
        </w:r>
        <w:proofErr w:type="spellStart"/>
        <w:r w:rsidR="000F7848">
          <w:rPr>
            <w:lang w:val="en-GB"/>
          </w:rPr>
          <w:t>DbName</w:t>
        </w:r>
        <w:proofErr w:type="spellEnd"/>
        <w:r w:rsidR="000F7848">
          <w:rPr>
            <w:lang w:val="en-GB"/>
          </w:rPr>
          <w:t xml:space="preserve"> and </w:t>
        </w:r>
        <w:proofErr w:type="spellStart"/>
        <w:r w:rsidR="000F7848">
          <w:rPr>
            <w:lang w:val="en-GB"/>
          </w:rPr>
          <w:t>NumberOfE</w:t>
        </w:r>
      </w:ins>
      <w:ins w:id="30" w:author="Eric Deutsch" w:date="2018-10-30T21:18:00Z">
        <w:r w:rsidR="000F7848">
          <w:rPr>
            <w:lang w:val="en-GB"/>
          </w:rPr>
          <w:t>ntries</w:t>
        </w:r>
        <w:proofErr w:type="spellEnd"/>
        <w:r w:rsidR="000F7848">
          <w:rPr>
            <w:lang w:val="en-GB"/>
          </w:rPr>
          <w:t xml:space="preserve"> are accommodated in PEFF).</w:t>
        </w:r>
      </w:ins>
    </w:p>
    <w:p w14:paraId="2FE66AA0" w14:textId="16C1E71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8"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del w:id="31" w:author="Eric Deutsch" w:date="2018-10-30T21:14:00Z">
        <w:r w:rsidR="00CE6AE2" w:rsidDel="000F7848">
          <w:rPr>
            <w:lang w:val="en-GB"/>
          </w:rPr>
          <w:delText>will need</w:delText>
        </w:r>
      </w:del>
      <w:ins w:id="32" w:author="Eric Deutsch" w:date="2018-10-30T21:14:00Z">
        <w:r w:rsidR="000F7848">
          <w:rPr>
            <w:lang w:val="en-GB"/>
          </w:rPr>
          <w:t>MUST</w:t>
        </w:r>
      </w:ins>
      <w:del w:id="33" w:author="Eric Deutsch" w:date="2018-10-30T21:14:00Z">
        <w:r w:rsidR="00CE6AE2" w:rsidDel="000F7848">
          <w:rPr>
            <w:lang w:val="en-GB"/>
          </w:rPr>
          <w:delText xml:space="preserve"> to</w:delText>
        </w:r>
      </w:del>
      <w:r w:rsidR="00CE6AE2">
        <w:rPr>
          <w:lang w:val="en-GB"/>
        </w:rPr>
        <w:t xml:space="preserve"> encode a reference to the PEFF file used.</w:t>
      </w:r>
      <w:ins w:id="34" w:author="Eric Deutsch" w:date="2018-10-27T10:17:00Z">
        <w:r w:rsidR="00B1067E">
          <w:rPr>
            <w:lang w:val="en-GB"/>
          </w:rPr>
          <w:t xml:space="preserve"> This is already supported in mzIdentML</w:t>
        </w:r>
      </w:ins>
      <w:ins w:id="35" w:author="Eric Deutsch" w:date="2018-10-27T10:18:00Z">
        <w:r w:rsidR="00B1067E">
          <w:rPr>
            <w:lang w:val="en-GB"/>
          </w:rPr>
          <w:t>.</w:t>
        </w:r>
      </w:ins>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19"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ins w:id="36" w:author="Eric Deutsch" w:date="2018-10-27T10:18:00Z">
        <w:r w:rsidR="00B1067E" w:rsidRPr="00B1067E">
          <w:rPr>
            <w:lang w:val="en-GB"/>
          </w:rPr>
          <w:t xml:space="preserve"> </w:t>
        </w:r>
        <w:r w:rsidR="00B1067E">
          <w:rPr>
            <w:lang w:val="en-GB"/>
          </w:rPr>
          <w:t>This is already supported in mzTab.</w:t>
        </w:r>
      </w:ins>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37" w:name="_Toc529135468"/>
      <w:r w:rsidR="007A3466" w:rsidRPr="00240324">
        <w:rPr>
          <w:b/>
        </w:rPr>
        <w:t>The common sequence database format</w:t>
      </w:r>
      <w:r w:rsidR="00587014" w:rsidRPr="00240324">
        <w:rPr>
          <w:b/>
        </w:rPr>
        <w:t xml:space="preserve"> description</w:t>
      </w:r>
      <w:bookmarkEnd w:id="37"/>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77777777" w:rsidR="00D07080" w:rsidRDefault="00D07080" w:rsidP="00D07080">
      <w:pPr>
        <w:jc w:val="both"/>
      </w:pPr>
      <w:r>
        <w:t xml:space="preserve">All lines </w:t>
      </w:r>
      <w:r w:rsidR="00C82448">
        <w:t>in</w:t>
      </w:r>
      <w:r>
        <w:t xml:space="preserve"> the file MUST end with LF (ASCII 10). A CR (ASCII 13) MAY precede the LF and </w:t>
      </w:r>
      <w:r w:rsidR="00351627">
        <w:t>SHOULD</w:t>
      </w:r>
      <w:r w:rsidR="002206EB">
        <w:t xml:space="preserve">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0"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38" w:name="_Toc529135469"/>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38"/>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31E68CD9" w14:textId="4CD08762" w:rsidR="007E3728" w:rsidRDefault="007E3728" w:rsidP="00A70718">
      <w:pPr>
        <w:ind w:left="720"/>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w:t>
      </w:r>
      <w:proofErr w:type="spellStart"/>
      <w:r w:rsidR="00215117">
        <w:t>an other</w:t>
      </w:r>
      <w:proofErr w:type="spellEnd"/>
      <w:r w:rsidR="00215117">
        <w:t xml:space="preserve">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lastRenderedPageBreak/>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Default="00FF7DC6" w:rsidP="004B48E4">
      <w:pPr>
        <w:ind w:left="720"/>
        <w:jc w:val="both"/>
      </w:pPr>
      <w:r>
        <w:t># PEFF</w:t>
      </w:r>
      <w:r w:rsidR="0050667F">
        <w:t xml:space="preserve"> 1.0</w:t>
      </w:r>
    </w:p>
    <w:p w14:paraId="672FE9F5" w14:textId="77777777" w:rsidR="00FF7DC6" w:rsidRDefault="00FF7DC6" w:rsidP="004B48E4">
      <w:pPr>
        <w:ind w:left="720"/>
        <w:jc w:val="both"/>
      </w:pPr>
      <w:r>
        <w:t xml:space="preserve"># </w:t>
      </w:r>
      <w:proofErr w:type="spellStart"/>
      <w:r w:rsidR="005F24D3">
        <w:t>GeneralComment</w:t>
      </w:r>
      <w:proofErr w:type="spellEnd"/>
      <w:r w:rsidR="005F24D3">
        <w:t>=This is a</w:t>
      </w:r>
      <w:r w:rsidR="001147AB">
        <w:t xml:space="preserve"> </w:t>
      </w:r>
      <w:r w:rsidR="00557A28">
        <w:t>hand-crafted</w:t>
      </w:r>
      <w:r w:rsidR="005F24D3">
        <w:t xml:space="preserve"> example comment</w:t>
      </w:r>
    </w:p>
    <w:p w14:paraId="342F3DF0" w14:textId="77777777" w:rsidR="00296892" w:rsidRDefault="00296892" w:rsidP="004B48E4">
      <w:pPr>
        <w:ind w:left="720"/>
        <w:jc w:val="both"/>
      </w:pPr>
      <w:r>
        <w:t># //</w:t>
      </w:r>
    </w:p>
    <w:p w14:paraId="1367E32D" w14:textId="77777777" w:rsidR="00937D32" w:rsidRPr="0042253B" w:rsidRDefault="00695895" w:rsidP="00BD4968">
      <w:pPr>
        <w:ind w:left="720"/>
        <w:jc w:val="both"/>
      </w:pPr>
      <w:r>
        <w:tab/>
      </w:r>
      <w:r w:rsidR="001147AB" w:rsidRPr="0042253B">
        <w:t xml:space="preserve"># </w:t>
      </w:r>
      <w:proofErr w:type="spellStart"/>
      <w:r w:rsidR="001147AB" w:rsidRPr="0042253B">
        <w:t>DbName</w:t>
      </w:r>
      <w:proofErr w:type="spellEnd"/>
      <w:r w:rsidR="001147AB" w:rsidRPr="0042253B">
        <w:t>=neXtProt</w:t>
      </w:r>
      <w:r w:rsidR="00FE2C2E" w:rsidRPr="0042253B">
        <w:t>-extract</w:t>
      </w:r>
    </w:p>
    <w:p w14:paraId="1382F7AA" w14:textId="77777777" w:rsidR="001147AB" w:rsidRPr="0042253B" w:rsidRDefault="001147AB" w:rsidP="001147AB">
      <w:pPr>
        <w:ind w:left="720"/>
        <w:jc w:val="both"/>
      </w:pPr>
      <w:r w:rsidRPr="0042253B">
        <w:t># Prefix=</w:t>
      </w:r>
      <w:proofErr w:type="spellStart"/>
      <w:r w:rsidRPr="0042253B">
        <w:t>nxp</w:t>
      </w:r>
      <w:proofErr w:type="spellEnd"/>
    </w:p>
    <w:p w14:paraId="2263DEB8" w14:textId="77777777" w:rsidR="001147AB" w:rsidRPr="0042253B" w:rsidRDefault="001147AB" w:rsidP="001147AB">
      <w:pPr>
        <w:ind w:left="720"/>
        <w:jc w:val="both"/>
      </w:pPr>
      <w:r w:rsidRPr="0042253B">
        <w:t xml:space="preserve"># </w:t>
      </w:r>
      <w:proofErr w:type="spellStart"/>
      <w:r w:rsidRPr="0042253B">
        <w:t>DbDescription</w:t>
      </w:r>
      <w:proofErr w:type="spellEnd"/>
      <w:r w:rsidRPr="0042253B">
        <w:t>=</w:t>
      </w:r>
      <w:r w:rsidR="009B38A1" w:rsidRPr="0042253B">
        <w:t>extract of neXtProt with manual modifications</w:t>
      </w:r>
    </w:p>
    <w:p w14:paraId="52EA41B7" w14:textId="1881BB7C" w:rsidR="00DA6F2E" w:rsidRDefault="00DA6F2E" w:rsidP="00DA6F2E">
      <w:pPr>
        <w:ind w:left="720"/>
        <w:jc w:val="both"/>
        <w:rPr>
          <w:ins w:id="39" w:author="Eric Deutsch" w:date="2018-10-30T21:09:00Z"/>
        </w:rPr>
      </w:pPr>
      <w:ins w:id="40" w:author="Eric Deutsch" w:date="2018-10-30T21:09:00Z">
        <w:r>
          <w:t xml:space="preserve"># </w:t>
        </w:r>
        <w:proofErr w:type="spellStart"/>
        <w:r>
          <w:t>GeneralComment</w:t>
        </w:r>
        <w:proofErr w:type="spellEnd"/>
        <w:r>
          <w:t xml:space="preserve">=A </w:t>
        </w:r>
        <w:proofErr w:type="spellStart"/>
        <w:r>
          <w:t>GeneralComment</w:t>
        </w:r>
        <w:proofErr w:type="spellEnd"/>
        <w:r>
          <w:t xml:space="preserve"> </w:t>
        </w:r>
        <w:r w:rsidR="0029755A">
          <w:t xml:space="preserve">specific to one database </w:t>
        </w:r>
        <w:r>
          <w:t>is also legal here</w:t>
        </w:r>
      </w:ins>
    </w:p>
    <w:p w14:paraId="6C6407E4" w14:textId="77777777" w:rsidR="001147AB" w:rsidRPr="0042253B" w:rsidRDefault="001147AB" w:rsidP="001147AB">
      <w:pPr>
        <w:ind w:left="720"/>
        <w:jc w:val="both"/>
      </w:pPr>
      <w:r w:rsidRPr="0042253B">
        <w:t># Decoy=false</w:t>
      </w:r>
    </w:p>
    <w:p w14:paraId="548FA7DE" w14:textId="5FC78E9A" w:rsidR="001147AB" w:rsidRPr="0042253B" w:rsidRDefault="001147AB" w:rsidP="001147AB">
      <w:pPr>
        <w:ind w:left="720"/>
        <w:jc w:val="both"/>
      </w:pPr>
      <w:r w:rsidRPr="0042253B">
        <w:t xml:space="preserve"># </w:t>
      </w:r>
      <w:proofErr w:type="spellStart"/>
      <w:r w:rsidRPr="0042253B">
        <w:t>DbVersion</w:t>
      </w:r>
      <w:proofErr w:type="spellEnd"/>
      <w:r w:rsidRPr="0042253B">
        <w:t>=201</w:t>
      </w:r>
      <w:r w:rsidR="00296892">
        <w:t>8</w:t>
      </w:r>
      <w:r w:rsidRPr="0042253B">
        <w:t>-01-11</w:t>
      </w:r>
    </w:p>
    <w:p w14:paraId="2627DB2C" w14:textId="4670CE1C" w:rsidR="00FE2C2E" w:rsidRPr="0042253B" w:rsidRDefault="00FE2C2E" w:rsidP="001147AB">
      <w:pPr>
        <w:ind w:left="720"/>
        <w:jc w:val="both"/>
      </w:pPr>
      <w:r w:rsidRPr="0042253B">
        <w:t xml:space="preserve"># </w:t>
      </w:r>
      <w:proofErr w:type="spellStart"/>
      <w:r w:rsidRPr="0042253B">
        <w:t>DbSource</w:t>
      </w:r>
      <w:proofErr w:type="spellEnd"/>
      <w:r w:rsidRPr="0042253B">
        <w:t>=</w:t>
      </w:r>
      <w:r w:rsidRPr="00C35036">
        <w:t>http://www.nextprot.org</w:t>
      </w:r>
    </w:p>
    <w:p w14:paraId="620FF38F" w14:textId="77777777" w:rsidR="001147AB" w:rsidRPr="0042253B" w:rsidRDefault="001147AB" w:rsidP="001147AB">
      <w:pPr>
        <w:ind w:left="720"/>
        <w:jc w:val="both"/>
      </w:pPr>
      <w:r w:rsidRPr="0042253B">
        <w:t xml:space="preserve"># </w:t>
      </w:r>
      <w:proofErr w:type="spellStart"/>
      <w:r w:rsidRPr="0042253B">
        <w:t>NumberOfEntries</w:t>
      </w:r>
      <w:proofErr w:type="spellEnd"/>
      <w:r w:rsidRPr="0042253B">
        <w:t>=62</w:t>
      </w:r>
    </w:p>
    <w:p w14:paraId="18FFA738" w14:textId="77777777" w:rsidR="001147AB" w:rsidRDefault="001147AB" w:rsidP="001147AB">
      <w:pPr>
        <w:ind w:left="720"/>
        <w:jc w:val="both"/>
      </w:pPr>
      <w:r w:rsidRPr="0042253B">
        <w:t xml:space="preserve"># </w:t>
      </w:r>
      <w:proofErr w:type="spellStart"/>
      <w:r w:rsidRPr="0042253B">
        <w:t>SequenceType</w:t>
      </w:r>
      <w:proofErr w:type="spellEnd"/>
      <w:r w:rsidRPr="0042253B">
        <w:t>=AA</w:t>
      </w:r>
    </w:p>
    <w:p w14:paraId="22BEC2E6" w14:textId="77777777" w:rsidR="001147AB" w:rsidRDefault="001147AB" w:rsidP="001147AB">
      <w:pPr>
        <w:ind w:left="720"/>
        <w:jc w:val="both"/>
      </w:pPr>
      <w:r>
        <w:t># //</w:t>
      </w:r>
    </w:p>
    <w:p w14:paraId="0B47A3D6" w14:textId="77777777" w:rsidR="00937D32" w:rsidRDefault="00695895">
      <w:pPr>
        <w:ind w:firstLine="720"/>
        <w:jc w:val="both"/>
      </w:pPr>
      <w:r>
        <w:t xml:space="preserve"># </w:t>
      </w:r>
      <w:proofErr w:type="spellStart"/>
      <w:r>
        <w:t>DbName</w:t>
      </w:r>
      <w:proofErr w:type="spellEnd"/>
      <w:r>
        <w:t>=</w:t>
      </w:r>
      <w:proofErr w:type="spellStart"/>
      <w:r>
        <w:t>myDB</w:t>
      </w:r>
      <w:proofErr w:type="spellEnd"/>
    </w:p>
    <w:p w14:paraId="5664F7A5" w14:textId="2B1009C1" w:rsidR="00695895" w:rsidRDefault="00695895" w:rsidP="00695895">
      <w:pPr>
        <w:ind w:left="720"/>
        <w:jc w:val="both"/>
      </w:pPr>
      <w:r>
        <w:t># Prefix=m</w:t>
      </w:r>
      <w:r w:rsidR="00296892">
        <w:t>y</w:t>
      </w:r>
    </w:p>
    <w:p w14:paraId="7A7D69E7" w14:textId="51D0F008" w:rsidR="00695895" w:rsidRDefault="00695895" w:rsidP="00695895">
      <w:pPr>
        <w:ind w:left="720"/>
        <w:jc w:val="both"/>
      </w:pPr>
      <w:r>
        <w:t xml:space="preserve"># </w:t>
      </w:r>
      <w:proofErr w:type="spellStart"/>
      <w:r>
        <w:t>DbDescription</w:t>
      </w:r>
      <w:proofErr w:type="spellEnd"/>
      <w:r>
        <w:t>=</w:t>
      </w:r>
      <w:r w:rsidR="00BD4968">
        <w:t>FGF21 proteoforms from top-down experiment PX</w:t>
      </w:r>
      <w:r w:rsidR="000B01F3">
        <w:t>D</w:t>
      </w:r>
      <w:r w:rsidR="00FE2C2E">
        <w:t>12345</w:t>
      </w:r>
      <w:r w:rsidR="000B01F3">
        <w:t>6</w:t>
      </w:r>
    </w:p>
    <w:p w14:paraId="3854B183" w14:textId="77777777" w:rsidR="00695895" w:rsidRDefault="00695895" w:rsidP="00695895">
      <w:pPr>
        <w:ind w:left="720"/>
        <w:jc w:val="both"/>
      </w:pPr>
      <w:r>
        <w:t xml:space="preserve"># </w:t>
      </w:r>
      <w:proofErr w:type="spellStart"/>
      <w:r>
        <w:t>DbVersion</w:t>
      </w:r>
      <w:proofErr w:type="spellEnd"/>
      <w:r>
        <w:t>=1.1</w:t>
      </w:r>
    </w:p>
    <w:p w14:paraId="242ACC54" w14:textId="77777777" w:rsidR="00FE2C2E" w:rsidRDefault="00FE2C2E" w:rsidP="00695895">
      <w:pPr>
        <w:ind w:left="720"/>
        <w:jc w:val="both"/>
      </w:pPr>
      <w:r>
        <w:t xml:space="preserve"># </w:t>
      </w:r>
      <w:proofErr w:type="spellStart"/>
      <w:r>
        <w:t>DbSource</w:t>
      </w:r>
      <w:proofErr w:type="spellEnd"/>
      <w:r>
        <w:t>=</w:t>
      </w:r>
      <w:r w:rsidR="00296892">
        <w:t>PXD123456</w:t>
      </w:r>
    </w:p>
    <w:p w14:paraId="18ED6EE9" w14:textId="77777777" w:rsidR="0036746D" w:rsidRDefault="00695895" w:rsidP="0036746D">
      <w:pPr>
        <w:ind w:left="720"/>
        <w:jc w:val="both"/>
      </w:pPr>
      <w:r>
        <w:t xml:space="preserve"># </w:t>
      </w:r>
      <w:proofErr w:type="spellStart"/>
      <w:r>
        <w:t>NumberOfEntries</w:t>
      </w:r>
      <w:proofErr w:type="spellEnd"/>
      <w:r>
        <w:t>=2</w:t>
      </w:r>
    </w:p>
    <w:p w14:paraId="67C4A38E" w14:textId="77777777" w:rsidR="00695895" w:rsidRDefault="00695895" w:rsidP="00695895">
      <w:pPr>
        <w:ind w:left="720"/>
        <w:jc w:val="both"/>
      </w:pPr>
      <w:r>
        <w:t xml:space="preserve"># </w:t>
      </w:r>
      <w:proofErr w:type="spellStart"/>
      <w:r>
        <w:t>SequenceType</w:t>
      </w:r>
      <w:proofErr w:type="spellEnd"/>
      <w:r>
        <w:t>=AA</w:t>
      </w:r>
    </w:p>
    <w:p w14:paraId="2769A2C5" w14:textId="3B90C751" w:rsidR="00215117" w:rsidRDefault="0036746D" w:rsidP="00215117">
      <w:pPr>
        <w:ind w:left="720"/>
        <w:jc w:val="both"/>
      </w:pPr>
      <w:r>
        <w:t xml:space="preserve"># </w:t>
      </w:r>
      <w:proofErr w:type="spellStart"/>
      <w:r w:rsidR="00215117">
        <w:t>ProteoformDB</w:t>
      </w:r>
      <w:proofErr w:type="spellEnd"/>
      <w:r w:rsidR="00215117">
        <w:t>=true</w:t>
      </w:r>
    </w:p>
    <w:p w14:paraId="1840ABFD" w14:textId="77777777" w:rsidR="00215117" w:rsidRDefault="00215117" w:rsidP="00695895">
      <w:pPr>
        <w:ind w:left="720"/>
        <w:jc w:val="both"/>
      </w:pPr>
      <w:r>
        <w:t xml:space="preserve"># </w:t>
      </w:r>
      <w:proofErr w:type="spellStart"/>
      <w:r>
        <w:t>HasAnnotationIdentifiers</w:t>
      </w:r>
      <w:proofErr w:type="spellEnd"/>
      <w:r>
        <w:t>=true</w:t>
      </w:r>
    </w:p>
    <w:p w14:paraId="4B51F1B1" w14:textId="77777777" w:rsidR="00695895" w:rsidRDefault="00695895" w:rsidP="00695895">
      <w:pPr>
        <w:ind w:left="720"/>
        <w:jc w:val="both"/>
      </w:pPr>
      <w: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41" w:name="_Toc529135470"/>
      <w:r w:rsidRPr="00240324">
        <w:rPr>
          <w:b/>
        </w:rPr>
        <w:t>Defining custom keys in the sequence database description block</w:t>
      </w:r>
      <w:r w:rsidR="00F367F0" w:rsidRPr="00240324">
        <w:rPr>
          <w:b/>
        </w:rPr>
        <w:t xml:space="preserve"> </w:t>
      </w:r>
      <w:r w:rsidRPr="00240324">
        <w:rPr>
          <w:b/>
        </w:rPr>
        <w:t>for use in the sequence entries section</w:t>
      </w:r>
      <w:bookmarkEnd w:id="41"/>
    </w:p>
    <w:p w14:paraId="76AC847A" w14:textId="77777777" w:rsidR="006030E6" w:rsidRDefault="006030E6" w:rsidP="006030E6">
      <w:pPr>
        <w:jc w:val="both"/>
      </w:pPr>
    </w:p>
    <w:p w14:paraId="1AF3F2FA" w14:textId="77777777" w:rsidR="00333F88" w:rsidRDefault="006030E6" w:rsidP="006030E6">
      <w:pPr>
        <w:jc w:val="both"/>
        <w:rPr>
          <w:ins w:id="42" w:author="Eric Deutsch" w:date="2018-10-27T17:02:00Z"/>
        </w:rPr>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ins w:id="43" w:author="Eric Deutsch" w:date="2018-10-27T17:02:00Z">
        <w:r w:rsidR="00333F88">
          <w:t xml:space="preserve"> The following rules SHOULD be applied:</w:t>
        </w:r>
      </w:ins>
    </w:p>
    <w:p w14:paraId="4263FAE4" w14:textId="150D148C" w:rsidR="00333F88" w:rsidRDefault="00333F88" w:rsidP="00333F88">
      <w:pPr>
        <w:pStyle w:val="ListParagraph"/>
        <w:numPr>
          <w:ilvl w:val="0"/>
          <w:numId w:val="30"/>
        </w:numPr>
        <w:jc w:val="both"/>
        <w:rPr>
          <w:ins w:id="44" w:author="Eric Deutsch" w:date="2018-10-27T17:03:00Z"/>
        </w:rPr>
      </w:pPr>
      <w:ins w:id="45" w:author="Eric Deutsch" w:date="2018-10-27T17:03:00Z">
        <w:r>
          <w:t>Do not create a custom key for a concept that is already in the CV. Check the CV carefully before creating a custom key</w:t>
        </w:r>
      </w:ins>
    </w:p>
    <w:p w14:paraId="31D9EE24" w14:textId="367E2823" w:rsidR="00333F88" w:rsidRDefault="00333F88">
      <w:pPr>
        <w:pStyle w:val="ListParagraph"/>
        <w:numPr>
          <w:ilvl w:val="0"/>
          <w:numId w:val="30"/>
        </w:numPr>
        <w:jc w:val="both"/>
        <w:rPr>
          <w:ins w:id="46" w:author="Eric Deutsch" w:date="2018-10-27T17:02:00Z"/>
        </w:rPr>
        <w:pPrChange w:id="47" w:author="Eric Deutsch" w:date="2018-10-27T17:03:00Z">
          <w:pPr>
            <w:jc w:val="both"/>
          </w:pPr>
        </w:pPrChange>
      </w:pPr>
      <w:ins w:id="48" w:author="Eric Deutsch" w:date="2018-10-27T17:03:00Z">
        <w:r>
          <w:t>For a PEF</w:t>
        </w:r>
      </w:ins>
      <w:ins w:id="49" w:author="Eric Deutsch" w:date="2018-10-27T17:04:00Z">
        <w:r>
          <w:t>F file that will be exported publicly</w:t>
        </w:r>
      </w:ins>
      <w:ins w:id="50" w:author="Eric Deutsch" w:date="2018-10-27T17:05:00Z">
        <w:r>
          <w:t xml:space="preserve">, concepts not already found in the PSI-MS CV should be proposed </w:t>
        </w:r>
      </w:ins>
      <w:ins w:id="51" w:author="Eric Deutsch" w:date="2018-10-27T17:06:00Z">
        <w:r>
          <w:t xml:space="preserve">to </w:t>
        </w:r>
      </w:ins>
      <w:ins w:id="52" w:author="Eric Deutsch" w:date="2018-10-27T17:07:00Z">
        <w:r>
          <w:fldChar w:fldCharType="begin"/>
        </w:r>
        <w:r>
          <w:instrText xml:space="preserve"> HYPERLINK "mailto:psidev-ms-dev@lists.sourceforge.net" </w:instrText>
        </w:r>
        <w:r>
          <w:fldChar w:fldCharType="separate"/>
        </w:r>
        <w:r>
          <w:rPr>
            <w:rStyle w:val="Hyperlink"/>
          </w:rPr>
          <w:t>psidev-ms-dev@lists.sourceforge.net</w:t>
        </w:r>
        <w:r>
          <w:fldChar w:fldCharType="end"/>
        </w:r>
        <w:r>
          <w:t xml:space="preserve"> for inclusion in the CV so that others who need to reference the same concepts may do so using the same term.</w:t>
        </w:r>
      </w:ins>
    </w:p>
    <w:p w14:paraId="536341C4" w14:textId="75E4CB40" w:rsidR="006030E6" w:rsidRDefault="006030E6" w:rsidP="006030E6">
      <w:pPr>
        <w:jc w:val="both"/>
      </w:pPr>
      <w:del w:id="53" w:author="Eric Deutsch" w:date="2018-10-27T17:01:00Z">
        <w:r w:rsidDel="00333F88">
          <w:delText xml:space="preserve"> </w:delText>
        </w:r>
      </w:del>
      <w:del w:id="54" w:author="Eric Deutsch" w:date="2018-10-27T17:08:00Z">
        <w:r w:rsidDel="00333F88">
          <w:delText xml:space="preserve">It is recommended that, for PEFF files that will be exported publicly or for any generally reusable keys, any new keys be proposed to the PSI for inclusion in the CV. </w:delText>
        </w:r>
      </w:del>
      <w:r>
        <w:t xml:space="preserve">However, </w:t>
      </w:r>
      <w:del w:id="55" w:author="Eric Deutsch" w:date="2018-10-27T17:08:00Z">
        <w:r w:rsidDel="00333F88">
          <w:delText>whenever a key that is not is the CV is used,</w:delText>
        </w:r>
      </w:del>
      <w:ins w:id="56" w:author="Eric Deutsch" w:date="2018-10-27T17:08:00Z">
        <w:r w:rsidR="00333F88">
          <w:t>for internal use, a new</w:t>
        </w:r>
      </w:ins>
      <w:ins w:id="57" w:author="Eric Deutsch" w:date="2018-10-27T17:09:00Z">
        <w:r w:rsidR="00333F88">
          <w:t xml:space="preserve"> key MAY </w:t>
        </w:r>
      </w:ins>
      <w:del w:id="58" w:author="Eric Deutsch" w:date="2018-10-27T17:09:00Z">
        <w:r w:rsidDel="00333F88">
          <w:delText xml:space="preserve"> it MUST </w:delText>
        </w:r>
      </w:del>
      <w:r>
        <w:t>be defined in the file header block</w:t>
      </w:r>
      <w:del w:id="59" w:author="Eric Deutsch" w:date="2018-10-27T17:09:00Z">
        <w:r w:rsidDel="00333F88">
          <w:delText xml:space="preserve"> like this</w:delText>
        </w:r>
      </w:del>
      <w:r>
        <w:t>:</w:t>
      </w:r>
    </w:p>
    <w:p w14:paraId="21DEE960" w14:textId="77777777" w:rsidR="006030E6" w:rsidRDefault="006030E6" w:rsidP="006030E6">
      <w:pPr>
        <w:jc w:val="both"/>
      </w:pPr>
    </w:p>
    <w:p w14:paraId="7FABD44C" w14:textId="77777777" w:rsidR="006030E6" w:rsidRPr="00D36885" w:rsidRDefault="006030E6" w:rsidP="006030E6">
      <w:pPr>
        <w:jc w:val="both"/>
        <w:rPr>
          <w:i/>
        </w:rPr>
      </w:pPr>
      <w:r w:rsidRPr="000E5810">
        <w:rPr>
          <w:i/>
        </w:rPr>
        <w:t xml:space="preserve"># </w:t>
      </w:r>
      <w:proofErr w:type="spellStart"/>
      <w:r w:rsidRPr="000E5810">
        <w:rPr>
          <w:i/>
        </w:rPr>
        <w:t>SpecificKey</w:t>
      </w:r>
      <w:proofErr w:type="spellEnd"/>
      <w:r w:rsidRPr="000E5810">
        <w:rPr>
          <w:i/>
        </w:rPr>
        <w:t>=</w:t>
      </w:r>
      <w:proofErr w:type="spellStart"/>
      <w:r w:rsidRPr="000E5810">
        <w:rPr>
          <w:i/>
        </w:rPr>
        <w:t>K</w:t>
      </w:r>
      <w:r>
        <w:rPr>
          <w:i/>
        </w:rPr>
        <w:t>ey</w:t>
      </w:r>
      <w:r w:rsidRPr="000E5810">
        <w:rPr>
          <w:i/>
        </w:rPr>
        <w:t>N</w:t>
      </w:r>
      <w:r>
        <w:rPr>
          <w:i/>
        </w:rPr>
        <w:t>ame</w:t>
      </w:r>
      <w:proofErr w:type="spellEnd"/>
      <w:proofErr w:type="gramStart"/>
      <w:r w:rsidRPr="000E5810">
        <w:rPr>
          <w:i/>
        </w:rPr>
        <w:t>:”KEYDEFINITION</w:t>
      </w:r>
      <w:proofErr w:type="gramEnd"/>
      <w:r w:rsidRPr="000E5810">
        <w:rPr>
          <w:i/>
        </w:rPr>
        <w:t>”:VALUEREGEXP</w:t>
      </w:r>
    </w:p>
    <w:p w14:paraId="7DFC724C" w14:textId="77777777" w:rsidR="006030E6" w:rsidRDefault="006030E6" w:rsidP="006030E6">
      <w:pPr>
        <w:jc w:val="both"/>
      </w:pPr>
      <w:r>
        <w:t xml:space="preserve"> </w:t>
      </w:r>
    </w:p>
    <w:p w14:paraId="58B9D634" w14:textId="77777777" w:rsidR="006030E6" w:rsidRDefault="006030E6" w:rsidP="006030E6">
      <w:pPr>
        <w:jc w:val="both"/>
      </w:pPr>
      <w:proofErr w:type="spellStart"/>
      <w:r>
        <w:rPr>
          <w:i/>
        </w:rPr>
        <w:t>Key</w:t>
      </w:r>
      <w:r w:rsidRPr="000E5810">
        <w:rPr>
          <w:i/>
        </w:rPr>
        <w:t>N</w:t>
      </w:r>
      <w:r>
        <w:rPr>
          <w:i/>
        </w:rPr>
        <w:t>ame</w:t>
      </w:r>
      <w:proofErr w:type="spellEnd"/>
      <w:r>
        <w:t xml:space="preserve"> MUST be written using CamelCase </w:t>
      </w:r>
    </w:p>
    <w:p w14:paraId="6C5B67D3" w14:textId="77777777" w:rsidR="006030E6" w:rsidRDefault="006030E6" w:rsidP="006030E6">
      <w:pPr>
        <w:jc w:val="both"/>
      </w:pPr>
    </w:p>
    <w:p w14:paraId="09AAE8D1" w14:textId="77777777" w:rsidR="006030E6" w:rsidRDefault="006030E6" w:rsidP="006030E6">
      <w:pPr>
        <w:jc w:val="both"/>
      </w:pPr>
      <w:r>
        <w:t xml:space="preserve">For example, to define a </w:t>
      </w:r>
      <w:proofErr w:type="spellStart"/>
      <w:r>
        <w:t>SecondaryStructure</w:t>
      </w:r>
      <w:proofErr w:type="spellEnd"/>
      <w:r>
        <w:t xml:space="preserve"> term:</w:t>
      </w:r>
    </w:p>
    <w:p w14:paraId="7CB24169" w14:textId="77777777" w:rsidR="006030E6" w:rsidRDefault="006030E6" w:rsidP="006030E6">
      <w:pPr>
        <w:jc w:val="both"/>
      </w:pPr>
      <w:r>
        <w:t xml:space="preserve"> </w:t>
      </w:r>
    </w:p>
    <w:p w14:paraId="5D844EC8" w14:textId="77777777" w:rsidR="006030E6" w:rsidRDefault="006030E6" w:rsidP="006030E6">
      <w:pPr>
        <w:jc w:val="both"/>
      </w:pPr>
      <w:r>
        <w:t xml:space="preserve"># </w:t>
      </w:r>
      <w:proofErr w:type="spellStart"/>
      <w:r>
        <w:t>SpecificKey</w:t>
      </w:r>
      <w:proofErr w:type="spellEnd"/>
      <w:r>
        <w:t>=</w:t>
      </w:r>
      <w:proofErr w:type="spellStart"/>
      <w:r>
        <w:t>SecondaryStructure</w:t>
      </w:r>
      <w:proofErr w:type="spellEnd"/>
      <w:r>
        <w:t>:"Secondary structure element and position</w:t>
      </w:r>
      <w:proofErr w:type="gramStart"/>
      <w:r>
        <w:t>":\</w:t>
      </w:r>
      <w:proofErr w:type="gramEnd"/>
      <w:r>
        <w:t>([0-9]+\|[0-9]+\|[\w:]*\|\S+?\)</w:t>
      </w:r>
    </w:p>
    <w:p w14:paraId="37CF2F64" w14:textId="77777777" w:rsidR="006030E6" w:rsidRDefault="006030E6" w:rsidP="006030E6">
      <w:pPr>
        <w:jc w:val="both"/>
      </w:pPr>
      <w:r>
        <w:t xml:space="preserve"> </w:t>
      </w:r>
    </w:p>
    <w:p w14:paraId="2259D5EA" w14:textId="77777777" w:rsidR="006030E6" w:rsidRDefault="006030E6" w:rsidP="006030E6">
      <w:pPr>
        <w:jc w:val="both"/>
      </w:pPr>
      <w:r>
        <w:lastRenderedPageBreak/>
        <w:t>And then use in the sequence entries description line:</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3CB45D98" w14:textId="6E776A48" w:rsidR="009D75FF" w:rsidRPr="009D75FF" w:rsidDel="009D75FF" w:rsidRDefault="009D75FF">
      <w:pPr>
        <w:pStyle w:val="nobreak"/>
        <w:rPr>
          <w:del w:id="60" w:author="Eric Deutsch" w:date="2018-10-27T22:38:00Z"/>
        </w:rPr>
        <w:pPrChange w:id="61" w:author="Eric Deutsch" w:date="2018-10-27T22:38:00Z">
          <w:pPr>
            <w:pStyle w:val="Heading3"/>
            <w:numPr>
              <w:ilvl w:val="0"/>
              <w:numId w:val="0"/>
            </w:numPr>
            <w:tabs>
              <w:tab w:val="clear" w:pos="720"/>
            </w:tabs>
            <w:ind w:left="0" w:firstLine="0"/>
          </w:pPr>
        </w:pPrChange>
      </w:pPr>
    </w:p>
    <w:p w14:paraId="69653ADB" w14:textId="77777777" w:rsidR="00337C5F" w:rsidDel="009A4473" w:rsidRDefault="00337C5F" w:rsidP="0050667F">
      <w:pPr>
        <w:jc w:val="both"/>
        <w:rPr>
          <w:del w:id="62" w:author="Eric Deutsch" w:date="2018-10-27T22:38:00Z"/>
        </w:rPr>
      </w:pPr>
    </w:p>
    <w:p w14:paraId="140193AB" w14:textId="77777777" w:rsidR="00617D2F" w:rsidRDefault="00617D2F" w:rsidP="0050667F">
      <w:pPr>
        <w:jc w:val="both"/>
      </w:pPr>
    </w:p>
    <w:p w14:paraId="1B8AC278" w14:textId="77777777" w:rsidR="00355C35" w:rsidRPr="00240324" w:rsidRDefault="00F6387F" w:rsidP="00355C35">
      <w:pPr>
        <w:pStyle w:val="Heading3"/>
        <w:jc w:val="both"/>
        <w:rPr>
          <w:b/>
        </w:rPr>
      </w:pPr>
      <w:bookmarkStart w:id="63" w:name="_Toc529135471"/>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63"/>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69932590"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del w:id="64" w:author="Eric Deutsch" w:date="2018-10-30T21:33:00Z">
        <w:r w:rsidDel="00477227">
          <w:delText>MUST NOT be</w:delText>
        </w:r>
      </w:del>
      <w:ins w:id="65" w:author="Eric Deutsch" w:date="2018-10-30T21:33:00Z">
        <w:r w:rsidR="00477227">
          <w:t>MAY be</w:t>
        </w:r>
      </w:ins>
      <w:del w:id="66" w:author="Eric Deutsch" w:date="2018-10-30T21:33:00Z">
        <w:r w:rsidDel="00477227">
          <w:delText xml:space="preserve"> any</w:delText>
        </w:r>
      </w:del>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proofErr w:type="gramStart"/>
      <w:r w:rsidRPr="00C52738">
        <w:rPr>
          <w:i/>
        </w:rPr>
        <w:t>Prefix:</w:t>
      </w:r>
      <w:r w:rsidR="000B4C1E">
        <w:rPr>
          <w:i/>
        </w:rPr>
        <w:t>DbUniqueId</w:t>
      </w:r>
      <w:proofErr w:type="spellEnd"/>
      <w:proofErr w:type="gramEnd"/>
      <w:r w:rsidRPr="00C52738">
        <w:rPr>
          <w:i/>
        </w:rPr>
        <w:t xml:space="preserve"> \key=value \key=value …</w:t>
      </w:r>
    </w:p>
    <w:p w14:paraId="03D71122" w14:textId="77777777"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proofErr w:type="gramStart"/>
      <w:r w:rsidRPr="0034271F">
        <w:rPr>
          <w:i/>
        </w:rPr>
        <w:t>Prefix:</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77777777"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14:paraId="2296EAAC" w14:textId="1A9380B9" w:rsidR="0034271F" w:rsidRDefault="0034271F" w:rsidP="004B48E4">
      <w:pPr>
        <w:numPr>
          <w:ilvl w:val="1"/>
          <w:numId w:val="22"/>
        </w:numPr>
        <w:jc w:val="both"/>
      </w:pPr>
      <w:r>
        <w:t xml:space="preserve">The element </w:t>
      </w:r>
      <w:r w:rsidRPr="00AC2870">
        <w:rPr>
          <w:i/>
        </w:rPr>
        <w:t>key</w:t>
      </w:r>
      <w:r>
        <w:t xml:space="preserve"> </w:t>
      </w:r>
      <w:ins w:id="67" w:author="Eric Deutsch" w:date="2018-10-27T07:29:00Z">
        <w:r w:rsidR="009315DC">
          <w:t xml:space="preserve">MUST be </w:t>
        </w:r>
      </w:ins>
      <w:del w:id="68" w:author="Eric Deutsch" w:date="2018-10-27T07:29:00Z">
        <w:r w:rsidDel="009315DC">
          <w:delText xml:space="preserve">is </w:delText>
        </w:r>
      </w:del>
      <w:r>
        <w:t>a CV term</w:t>
      </w:r>
      <w:ins w:id="69" w:author="Eric Deutsch" w:date="2018-10-27T07:29:00Z">
        <w:r w:rsidR="009315DC">
          <w:t xml:space="preserve"> unless it is defined in the PEFF file itself</w:t>
        </w:r>
      </w:ins>
      <w:r>
        <w:t xml:space="preserve">. The format of the </w:t>
      </w:r>
      <w:r w:rsidRPr="00AC2870">
        <w:rPr>
          <w:i/>
        </w:rPr>
        <w:t>value</w:t>
      </w:r>
      <w:r>
        <w:t xml:space="preserve"> is defined for each key in the CV repository. </w:t>
      </w:r>
    </w:p>
    <w:p w14:paraId="12B598F6" w14:textId="3B9B2DD8"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proofErr w:type="gramStart"/>
      <w:r w:rsidR="00677C09">
        <w:rPr>
          <w:i/>
        </w:rPr>
        <w:t>1</w:t>
      </w:r>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ins w:id="70" w:author="Eric Deutsch" w:date="2018-10-27T07:30:00Z">
        <w:r w:rsidR="009315DC">
          <w:t>AY</w:t>
        </w:r>
      </w:ins>
      <w:del w:id="71" w:author="Eric Deutsch" w:date="2018-10-27T07:30:00Z">
        <w:r w:rsidR="0081171B" w:rsidRPr="0081171B" w:rsidDel="009315DC">
          <w:delText xml:space="preserve">UST </w:delText>
        </w:r>
        <w:r w:rsidR="0081171B" w:rsidDel="009315DC">
          <w:delText>NOT</w:delText>
        </w:r>
      </w:del>
      <w:r w:rsidR="0081171B" w:rsidRPr="0081171B">
        <w:t xml:space="preserve"> be spaces between items.</w:t>
      </w:r>
    </w:p>
    <w:p w14:paraId="5BB9CBFD" w14:textId="77777777" w:rsidR="00937D32" w:rsidRDefault="00677C09">
      <w:pPr>
        <w:ind w:left="2520"/>
        <w:jc w:val="both"/>
      </w:pPr>
      <w:r>
        <w:rPr>
          <w:i/>
        </w:rPr>
        <w:t>Generic example: \key=(</w:t>
      </w:r>
      <w:r w:rsidR="00330ADC">
        <w:rPr>
          <w:i/>
        </w:rPr>
        <w:t>item</w:t>
      </w:r>
      <w:proofErr w:type="gramStart"/>
      <w:r>
        <w:rPr>
          <w:i/>
        </w:rPr>
        <w:t>1)(</w:t>
      </w:r>
      <w:proofErr w:type="gramEnd"/>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4A9D2C9A" w:rsidR="00CB0655" w:rsidRDefault="00CB0655" w:rsidP="004B48E4">
      <w:pPr>
        <w:numPr>
          <w:ilvl w:val="1"/>
          <w:numId w:val="22"/>
        </w:numPr>
        <w:jc w:val="both"/>
        <w:rPr>
          <w:ins w:id="72" w:author="Eric Deutsch" w:date="2018-10-27T08:20:00Z"/>
          <w:rFonts w:cs="Arial"/>
        </w:rPr>
      </w:pPr>
      <w:ins w:id="73" w:author="Eric Deutsch" w:date="2018-10-27T08:20:00Z">
        <w:r>
          <w:rPr>
            <w:rFonts w:cs="Arial"/>
          </w:rPr>
          <w:t xml:space="preserve">If an item contains </w:t>
        </w:r>
      </w:ins>
      <w:ins w:id="74" w:author="Eric Deutsch" w:date="2018-10-27T08:21:00Z">
        <w:r>
          <w:rPr>
            <w:rFonts w:cs="Arial"/>
          </w:rPr>
          <w:t xml:space="preserve">parentheses, they SHOULD be rendered without an escape character and parsers MUST properly handle the case </w:t>
        </w:r>
      </w:ins>
      <w:ins w:id="75" w:author="Eric Deutsch" w:date="2018-10-27T08:22:00Z">
        <w:r>
          <w:rPr>
            <w:rFonts w:cs="Arial"/>
          </w:rPr>
          <w:t xml:space="preserve">of embedded </w:t>
        </w:r>
        <w:proofErr w:type="spellStart"/>
        <w:r>
          <w:rPr>
            <w:rFonts w:cs="Arial"/>
          </w:rPr>
          <w:t>parenthesus</w:t>
        </w:r>
        <w:proofErr w:type="spellEnd"/>
        <w:r>
          <w:rPr>
            <w:rFonts w:cs="Arial"/>
          </w:rPr>
          <w:t>,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ins>
    </w:p>
    <w:p w14:paraId="7A441056" w14:textId="1D38ED99" w:rsidR="0034271F" w:rsidRPr="00C0586D"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Use </w:t>
      </w:r>
      <w:proofErr w:type="gramStart"/>
      <w:r w:rsidR="000E5810" w:rsidRPr="000E5810">
        <w:rPr>
          <w:rFonts w:cs="Arial"/>
          <w:color w:val="000000"/>
        </w:rPr>
        <w:t>CamelCase .Characters</w:t>
      </w:r>
      <w:proofErr w:type="gramEnd"/>
      <w:r w:rsidR="000E5810" w:rsidRPr="000E5810">
        <w:rPr>
          <w:rFonts w:cs="Arial"/>
          <w:color w:val="000000"/>
        </w:rPr>
        <w:t xml:space="preserve"> allowed for an item (if not complex) or a component of an item: </w:t>
      </w:r>
      <w:r w:rsidR="00C0586D" w:rsidRPr="00C0586D">
        <w:rPr>
          <w:rFonts w:cs="Arial"/>
          <w:color w:val="000000"/>
        </w:rPr>
        <w:t>[A-Za-z0-9_?]</w:t>
      </w:r>
    </w:p>
    <w:p w14:paraId="20339B8B" w14:textId="77777777"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proofErr w:type="gramStart"/>
      <w:r w:rsidR="00677C09" w:rsidRPr="00677C09">
        <w:rPr>
          <w:i/>
        </w:rPr>
        <w:t>P</w:t>
      </w:r>
      <w:r w:rsidRPr="00677C09">
        <w:rPr>
          <w:i/>
        </w:rPr>
        <w:t>refix:</w:t>
      </w:r>
      <w:r w:rsidR="000B4C1E">
        <w:rPr>
          <w:i/>
        </w:rPr>
        <w:t>DbUniqueId</w:t>
      </w:r>
      <w:proofErr w:type="spellEnd"/>
      <w:proofErr w:type="gramEnd"/>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header and create one entry for each such sequence header block or to make a selection of the most appropriate block to create a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77777777" w:rsidR="00937D32" w:rsidRDefault="00937D32">
      <w:pPr>
        <w:pStyle w:val="ListParagraph"/>
        <w:numPr>
          <w:ilvl w:val="0"/>
          <w:numId w:val="22"/>
        </w:numPr>
        <w:jc w:val="both"/>
      </w:pP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lastRenderedPageBreak/>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6F44B8FD" w:rsidR="00937D32" w:rsidRDefault="00F23CA4">
      <w:pPr>
        <w:pStyle w:val="ListParagraph"/>
        <w:numPr>
          <w:ilvl w:val="0"/>
          <w:numId w:val="22"/>
        </w:numPr>
        <w:jc w:val="both"/>
      </w:pPr>
      <w:r>
        <w:t>There M</w:t>
      </w:r>
      <w:ins w:id="76" w:author="Eric Deutsch" w:date="2018-10-27T07:36:00Z">
        <w:r w:rsidR="00751C0B">
          <w:t>AY</w:t>
        </w:r>
      </w:ins>
      <w:del w:id="77" w:author="Eric Deutsch" w:date="2018-10-27T07:36:00Z">
        <w:r w:rsidDel="00751C0B">
          <w:delText>UST NOT</w:delText>
        </w:r>
      </w:del>
      <w:r>
        <w:t xml:space="preserve"> be </w:t>
      </w:r>
      <w:del w:id="78" w:author="Eric Deutsch" w:date="2018-10-27T07:36:00Z">
        <w:r w:rsidDel="00751C0B">
          <w:delText xml:space="preserve">any </w:delText>
        </w:r>
      </w:del>
      <w:r>
        <w:t xml:space="preserve">blank lines in the individual sequence entries </w:t>
      </w:r>
      <w:r w:rsidR="0084295F">
        <w:t>section</w:t>
      </w:r>
      <w:ins w:id="79" w:author="Eric Deutsch" w:date="2018-10-27T07:36:00Z">
        <w:r w:rsidR="00751C0B">
          <w:t>, although this is discouraged</w:t>
        </w:r>
      </w:ins>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1</w:t>
      </w:r>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2</w:t>
      </w:r>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73F32F85" w:rsidR="00E670B1" w:rsidRPr="0067601D" w:rsidRDefault="000E5810" w:rsidP="00E670B1">
      <w:pPr>
        <w:rPr>
          <w:rFonts w:ascii="Courier New" w:hAnsi="Courier New" w:cs="Courier New"/>
        </w:rPr>
      </w:pPr>
      <w:r w:rsidRPr="000E5810">
        <w:rPr>
          <w:rFonts w:ascii="Courier New" w:hAnsi="Courier New" w:cs="Courier New"/>
        </w:rPr>
        <w:t xml:space="preserve">&gt;nxp:NX_Q06418-1 </w:t>
      </w:r>
      <w:del w:id="80" w:author="Eric Deutsch" w:date="2018-10-27T07:37:00Z">
        <w:r w:rsidRPr="000E5810" w:rsidDel="00751C0B">
          <w:rPr>
            <w:rFonts w:ascii="Courier New" w:hAnsi="Courier New" w:cs="Courier New"/>
          </w:rPr>
          <w:delText xml:space="preserve">\DbUniqueId=NX_Q06418-1 </w:delText>
        </w:r>
      </w:del>
      <w:r w:rsidRPr="000E5810">
        <w:rPr>
          <w:rFonts w:ascii="Courier New" w:hAnsi="Courier New" w:cs="Courier New"/>
        </w:rPr>
        <w:t>\</w:t>
      </w:r>
      <w:proofErr w:type="spellStart"/>
      <w:r w:rsidRPr="000E5810">
        <w:rPr>
          <w:rFonts w:ascii="Courier New" w:hAnsi="Courier New" w:cs="Courier New"/>
        </w:rPr>
        <w:t>PName</w:t>
      </w:r>
      <w:proofErr w:type="spellEnd"/>
      <w:r w:rsidRPr="000E5810">
        <w:rPr>
          <w:rFonts w:ascii="Courier New" w:hAnsi="Courier New" w:cs="Courier New"/>
        </w:rPr>
        <w:t>=Tyrosine-protein kinase receptor TYRO3 isoform Iso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ins w:id="81" w:author="Eric Deutsch" w:date="2018-10-27T08:02:00Z">
        <w:r w:rsidR="00084955" w:rsidRPr="00084955">
          <w:rPr>
            <w:rFonts w:ascii="Courier New" w:hAnsi="Courier New" w:cs="Courier New"/>
          </w:rPr>
          <w:t>PEFF:0001021|</w:t>
        </w:r>
      </w:ins>
      <w:r w:rsidR="0036746D" w:rsidRPr="000E5810">
        <w:rPr>
          <w:rFonts w:ascii="Courier New" w:hAnsi="Courier New" w:cs="Courier New"/>
        </w:rPr>
        <w:t>signal peptide)(41|890|</w:t>
      </w:r>
      <w:ins w:id="82" w:author="Eric Deutsch" w:date="2018-10-27T08:02:00Z">
        <w:r w:rsidR="00084955" w:rsidRPr="00084955">
          <w:rPr>
            <w:rFonts w:ascii="Courier New" w:hAnsi="Courier New" w:cs="Courier New"/>
          </w:rPr>
          <w:t>PEFF:0001020|</w:t>
        </w:r>
      </w:ins>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ins w:id="83" w:author="Eric Deutsch" w:date="2018-10-27T07:38:00Z">
        <w:r w:rsidR="00751C0B">
          <w:rPr>
            <w:rFonts w:ascii="Courier New" w:hAnsi="Courier New" w:cs="Courier New"/>
          </w:rPr>
          <w:t xml:space="preserve"> </w:t>
        </w:r>
      </w:ins>
      <w:r w:rsidRPr="000E5810">
        <w:rPr>
          <w:rFonts w:ascii="Courier New" w:hAnsi="Courier New" w:cs="Courier New"/>
        </w:rPr>
        <w:t>(804|MOD:00048|O4'-phospho-L-tyrosine)</w:t>
      </w:r>
      <w:ins w:id="84" w:author="Eric Deutsch" w:date="2018-10-27T08:13:00Z">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MOD:00798¦half cystine</w:t>
        </w:r>
        <w:r w:rsidR="008E2473" w:rsidRPr="000E5810">
          <w:rPr>
            <w:rFonts w:ascii="Courier New" w:hAnsi="Courier New" w:cs="Courier New"/>
          </w:rPr>
          <w:t>)(117|</w:t>
        </w:r>
        <w:r w:rsidR="008E2473" w:rsidRPr="008E2473">
          <w:rPr>
            <w:rFonts w:ascii="Courier New" w:hAnsi="Courier New" w:cs="Courier New"/>
          </w:rPr>
          <w:t>MOD:00798¦half cystine</w:t>
        </w:r>
        <w:r w:rsidR="008E2473" w:rsidRPr="000E5810">
          <w:rPr>
            <w:rFonts w:ascii="Courier New" w:hAnsi="Courier New" w:cs="Courier New"/>
          </w:rPr>
          <w:t>)(160|</w:t>
        </w:r>
        <w:r w:rsidR="008E2473" w:rsidRPr="008E2473">
          <w:rPr>
            <w:rFonts w:ascii="Courier New" w:hAnsi="Courier New" w:cs="Courier New"/>
          </w:rPr>
          <w:t>MOD:00798¦half cystine</w:t>
        </w:r>
        <w:r w:rsidR="008E2473" w:rsidRPr="000E5810">
          <w:rPr>
            <w:rFonts w:ascii="Courier New" w:hAnsi="Courier New" w:cs="Courier New"/>
          </w:rPr>
          <w:t>)(203|</w:t>
        </w:r>
        <w:r w:rsidR="008E2473" w:rsidRPr="008E2473">
          <w:rPr>
            <w:rFonts w:ascii="Courier New" w:hAnsi="Courier New" w:cs="Courier New"/>
          </w:rPr>
          <w:t>MOD:00798¦half cystine</w:t>
        </w:r>
        <w:r w:rsidR="008E2473" w:rsidRPr="000E5810">
          <w:rPr>
            <w:rFonts w:ascii="Courier New" w:hAnsi="Courier New" w:cs="Courier New"/>
          </w:rPr>
          <w:t>)</w:t>
        </w:r>
      </w:ins>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ins w:id="85" w:author="Eric Deutsch" w:date="2018-10-27T07:38:00Z">
        <w:r w:rsidR="00751C0B">
          <w:rPr>
            <w:rFonts w:ascii="Courier New" w:hAnsi="Courier New" w:cs="Courier New"/>
          </w:rPr>
          <w:t xml:space="preserve"> </w:t>
        </w:r>
      </w:ins>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w:t>
      </w:r>
      <w:del w:id="86" w:author="Eric Deutsch" w:date="2018-10-27T08:12:00Z">
        <w:r w:rsidRPr="000E5810" w:rsidDel="008E2473">
          <w:rPr>
            <w:rFonts w:ascii="Courier New" w:hAnsi="Courier New" w:cs="Courier New"/>
          </w:rPr>
          <w:delText>(</w:delText>
        </w:r>
        <w:r w:rsidR="0067601D" w:rsidDel="008E2473">
          <w:rPr>
            <w:rFonts w:ascii="Courier New" w:hAnsi="Courier New" w:cs="Courier New"/>
          </w:rPr>
          <w:delText>6</w:delText>
        </w:r>
        <w:r w:rsidRPr="000E5810" w:rsidDel="008E2473">
          <w:rPr>
            <w:rFonts w:ascii="Courier New" w:hAnsi="Courier New" w:cs="Courier New"/>
          </w:rPr>
          <w:delText>4||Disulfide)(117||Disulfide)(160||Disulfide)(203||Disulfide)</w:delText>
        </w:r>
      </w:del>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87" w:name="_Toc529135472"/>
      <w:r w:rsidRPr="00240324">
        <w:rPr>
          <w:b/>
        </w:rPr>
        <w:t>R</w:t>
      </w:r>
      <w:r w:rsidR="0011745B" w:rsidRPr="00240324">
        <w:rPr>
          <w:b/>
        </w:rPr>
        <w:t xml:space="preserve">ecommendations on and order </w:t>
      </w:r>
      <w:r w:rsidR="00907374" w:rsidRPr="00240324">
        <w:rPr>
          <w:b/>
        </w:rPr>
        <w:t>of the keys in a description line</w:t>
      </w:r>
      <w:bookmarkEnd w:id="87"/>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6935047"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these need to be reported as MUST be present and applied to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rPr>
          <w:ins w:id="88" w:author="Eric Deutsch" w:date="2018-10-27T22:44:00Z"/>
        </w:rPr>
      </w:pPr>
    </w:p>
    <w:p w14:paraId="3AE214F7" w14:textId="77777777" w:rsidR="009A4473" w:rsidRDefault="009A4473">
      <w:pPr>
        <w:jc w:val="both"/>
      </w:pPr>
    </w:p>
    <w:p w14:paraId="0FFD0A4B" w14:textId="2633A82F" w:rsidR="009A4473" w:rsidRPr="00240324" w:rsidRDefault="009A4473" w:rsidP="009A4473">
      <w:pPr>
        <w:pStyle w:val="Heading3"/>
        <w:jc w:val="both"/>
        <w:rPr>
          <w:ins w:id="89" w:author="Eric Deutsch" w:date="2018-10-27T22:40:00Z"/>
          <w:b/>
        </w:rPr>
      </w:pPr>
      <w:bookmarkStart w:id="90" w:name="_Toc529135473"/>
      <w:ins w:id="91" w:author="Eric Deutsch" w:date="2018-10-27T22:40:00Z">
        <w:r>
          <w:rPr>
            <w:b/>
          </w:rPr>
          <w:t xml:space="preserve">Definition of </w:t>
        </w:r>
        <w:proofErr w:type="spellStart"/>
        <w:r>
          <w:rPr>
            <w:b/>
          </w:rPr>
          <w:t>OptionalTag</w:t>
        </w:r>
        <w:proofErr w:type="spellEnd"/>
        <w:r>
          <w:rPr>
            <w:b/>
          </w:rPr>
          <w:t xml:space="preserve"> elements</w:t>
        </w:r>
        <w:bookmarkEnd w:id="90"/>
      </w:ins>
    </w:p>
    <w:p w14:paraId="798097D0" w14:textId="77777777" w:rsidR="009A4473" w:rsidRDefault="009A4473" w:rsidP="009A4473">
      <w:pPr>
        <w:ind w:left="720"/>
        <w:jc w:val="both"/>
        <w:rPr>
          <w:ins w:id="92" w:author="Eric Deutsch" w:date="2018-10-27T22:40:00Z"/>
        </w:rPr>
      </w:pPr>
    </w:p>
    <w:p w14:paraId="392F87B7" w14:textId="04851809" w:rsidR="009A4473" w:rsidRDefault="009A4473" w:rsidP="009A4473">
      <w:pPr>
        <w:jc w:val="both"/>
        <w:rPr>
          <w:moveTo w:id="93" w:author="Eric Deutsch" w:date="2018-10-27T22:41:00Z"/>
        </w:rPr>
      </w:pPr>
      <w:moveToRangeStart w:id="94" w:author="Eric Deutsch" w:date="2018-10-27T22:41:00Z" w:name="move528443403"/>
      <w:moveTo w:id="95" w:author="Eric Deutsch" w:date="2018-10-27T22:41:00Z">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del w:id="96" w:author="Eric Deutsch" w:date="2018-10-27T22:43:00Z">
          <w:r w:rsidRPr="00351B6F" w:rsidDel="009A4473">
            <w:rPr>
              <w:i/>
            </w:rPr>
            <w:delText>Custom</w:delText>
          </w:r>
        </w:del>
      </w:moveTo>
      <w:proofErr w:type="spellStart"/>
      <w:ins w:id="97" w:author="Eric Deutsch" w:date="2018-10-27T22:43:00Z">
        <w:r>
          <w:rPr>
            <w:i/>
          </w:rPr>
          <w:t>Optional</w:t>
        </w:r>
      </w:ins>
      <w:moveTo w:id="98" w:author="Eric Deutsch" w:date="2018-10-27T22:41:00Z">
        <w:r w:rsidRPr="00351B6F">
          <w:rPr>
            <w:i/>
          </w:rPr>
          <w:t>Tag</w:t>
        </w:r>
      </w:moveTo>
      <w:ins w:id="99" w:author="Eric Deutsch" w:date="2018-10-27T22:43:00Z">
        <w:r>
          <w:rPr>
            <w:i/>
          </w:rPr>
          <w:t>Def</w:t>
        </w:r>
      </w:ins>
      <w:proofErr w:type="spellEnd"/>
      <w:moveTo w:id="100" w:author="Eric Deutsch" w:date="2018-10-27T22:41:00Z">
        <w:r w:rsidRPr="00351B6F">
          <w:rPr>
            <w:i/>
          </w:rPr>
          <w:t>=</w:t>
        </w:r>
        <w:proofErr w:type="spellStart"/>
        <w:proofErr w:type="gramStart"/>
        <w:r w:rsidRPr="00351B6F">
          <w:rPr>
            <w:i/>
          </w:rPr>
          <w:t>Tag:TagDescription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w:t>
        </w:r>
        <w:proofErr w:type="gramStart"/>
        <w:r>
          <w:t>04][</w:t>
        </w:r>
        <w:proofErr w:type="gramEnd"/>
        <w:r>
          <w:t>sample08]”. In general, PEFF exporters 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moveTo>
    </w:p>
    <w:moveToRangeEnd w:id="94"/>
    <w:p w14:paraId="39A40C52" w14:textId="77777777" w:rsidR="009A4473" w:rsidRDefault="009A4473" w:rsidP="009A4473">
      <w:pPr>
        <w:jc w:val="both"/>
        <w:rPr>
          <w:ins w:id="101" w:author="Eric Deutsch" w:date="2018-10-27T22:40:00Z"/>
        </w:rPr>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02" w:name="_Toc529135474"/>
      <w:r w:rsidRPr="00240324">
        <w:rPr>
          <w:b/>
        </w:rPr>
        <w:t xml:space="preserve">Definition of </w:t>
      </w:r>
      <w:r w:rsidR="00171AF8" w:rsidRPr="00240324">
        <w:rPr>
          <w:b/>
        </w:rPr>
        <w:t>complex</w:t>
      </w:r>
      <w:r w:rsidR="00443147" w:rsidRPr="00240324">
        <w:rPr>
          <w:b/>
        </w:rPr>
        <w:t xml:space="preserve"> header keys</w:t>
      </w:r>
      <w:bookmarkEnd w:id="102"/>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6ACBF320" w14:textId="1FC3E4DC" w:rsidR="00DF70AB" w:rsidDel="009A4473" w:rsidRDefault="00DF70AB" w:rsidP="00443147">
      <w:pPr>
        <w:jc w:val="both"/>
        <w:rPr>
          <w:moveFrom w:id="103" w:author="Eric Deutsch" w:date="2018-10-27T22:41:00Z"/>
        </w:rPr>
      </w:pPr>
      <w:moveFromRangeStart w:id="104" w:author="Eric Deutsch" w:date="2018-10-27T22:41:00Z" w:name="move528443403"/>
      <w:moveFrom w:id="105" w:author="Eric Deutsch" w:date="2018-10-27T22:41:00Z">
        <w:r w:rsidDel="009A4473">
          <w:t xml:space="preserve">In all header keys that </w:t>
        </w:r>
        <w:r w:rsidR="00693A64" w:rsidDel="009A4473">
          <w:t>allow</w:t>
        </w:r>
        <w:r w:rsidDel="009A4473">
          <w:t xml:space="preserve"> an optional tag component, this </w:t>
        </w:r>
        <w:r w:rsidR="00693A64" w:rsidDel="009A4473">
          <w:t>o</w:t>
        </w:r>
        <w:r w:rsidDel="009A4473">
          <w:t xml:space="preserve">ptional tag </w:t>
        </w:r>
        <w:r w:rsidR="0084681E" w:rsidDel="009A4473">
          <w:t xml:space="preserve">MAY be </w:t>
        </w:r>
        <w:r w:rsidDel="009A4473">
          <w:t xml:space="preserve">placed as </w:t>
        </w:r>
        <w:r w:rsidR="00801AD3" w:rsidDel="009A4473">
          <w:t xml:space="preserve">the </w:t>
        </w:r>
        <w:r w:rsidDel="009A4473">
          <w:t>last component</w:t>
        </w:r>
        <w:r w:rsidR="005135B9" w:rsidDel="009A4473">
          <w:t>, example:</w:t>
        </w:r>
        <w:r w:rsidR="00693A64" w:rsidDel="009A4473">
          <w:t xml:space="preserve"> (item|item|…|OptionalTag). T</w:t>
        </w:r>
        <w:r w:rsidDel="009A4473">
          <w:t xml:space="preserve">he optional tag MAY be specified or not, as desired by the writer. If </w:t>
        </w:r>
        <w:r w:rsidR="00693A64" w:rsidDel="009A4473">
          <w:t xml:space="preserve">such </w:t>
        </w:r>
        <w:r w:rsidDel="009A4473">
          <w:t xml:space="preserve">a tag is not provided, the trailing pipe character (“|”) MUST NOT be written. The tags are free text strings that are not constrained by a </w:t>
        </w:r>
        <w:r w:rsidR="009B3D2E" w:rsidDel="009A4473">
          <w:t>CV</w:t>
        </w:r>
        <w:r w:rsidDel="009A4473">
          <w:t xml:space="preserve">. The tags MAY be defined in the file </w:t>
        </w:r>
        <w:r w:rsidRPr="00AC5538" w:rsidDel="009A4473">
          <w:t xml:space="preserve">header via the </w:t>
        </w:r>
        <w:r w:rsidR="00693A64" w:rsidRPr="00351B6F" w:rsidDel="009A4473">
          <w:rPr>
            <w:i/>
          </w:rPr>
          <w:t>C</w:t>
        </w:r>
        <w:r w:rsidR="005F5C53" w:rsidRPr="00351B6F" w:rsidDel="009A4473">
          <w:rPr>
            <w:i/>
          </w:rPr>
          <w:t>ustomTag</w:t>
        </w:r>
        <w:r w:rsidR="00693A64" w:rsidRPr="00351B6F" w:rsidDel="009A4473">
          <w:rPr>
            <w:i/>
          </w:rPr>
          <w:t>=</w:t>
        </w:r>
        <w:r w:rsidR="005F5C53" w:rsidRPr="00351B6F" w:rsidDel="009A4473">
          <w:rPr>
            <w:i/>
          </w:rPr>
          <w:t>Tag:</w:t>
        </w:r>
        <w:r w:rsidRPr="00351B6F" w:rsidDel="009A4473">
          <w:rPr>
            <w:i/>
          </w:rPr>
          <w:t>TagDescription</w:t>
        </w:r>
        <w:r w:rsidRPr="00AC5538" w:rsidDel="009A4473">
          <w:t xml:space="preserve"> keyword</w:t>
        </w:r>
        <w:r w:rsidR="00693A64" w:rsidDel="009A4473">
          <w:t xml:space="preserve"> (</w:t>
        </w:r>
        <w:r w:rsidR="005F5C53" w:rsidDel="009A4473">
          <w:t>Tag</w:t>
        </w:r>
        <w:r w:rsidR="00693A64" w:rsidDel="009A4473">
          <w:t xml:space="preserve"> is the </w:t>
        </w:r>
        <w:r w:rsidR="005F5C53" w:rsidDel="009A4473">
          <w:t xml:space="preserve">text string of the tag and the TagDescription </w:t>
        </w:r>
        <w:r w:rsidR="00351627" w:rsidDel="009A4473">
          <w:t>MAY</w:t>
        </w:r>
        <w:r w:rsidR="005F5C53" w:rsidDel="009A4473">
          <w:t xml:space="preserve"> be used to further describe the meaning of that tag</w:t>
        </w:r>
        <w:r w:rsidR="00693A64" w:rsidDel="009A4473">
          <w:t>)</w:t>
        </w:r>
        <w:r w:rsidR="00351627" w:rsidDel="009A4473">
          <w:t>.</w:t>
        </w:r>
        <w:r w:rsidR="0084681E" w:rsidDel="009A4473">
          <w:t xml:space="preserve"> If several distinct tags are to be specified, each separate tag SHOULD be enclosed in square brackets ([]s). Examples of valid tags are “uncertain”, “dbSNP”, “in vitro”, “[</w:t>
        </w:r>
        <w:r w:rsidR="00DA3D96" w:rsidDel="009A4473">
          <w:t xml:space="preserve">sample04][sample08]”. In general, PEFF exporters are encouraged NOT to bloat PEFF files with copious optional tags filled with lots of metadata, but rather leave the optional tags for custom annotations </w:t>
        </w:r>
        <w:r w:rsidR="005E112C" w:rsidDel="009A4473">
          <w:t>initiated by</w:t>
        </w:r>
        <w:r w:rsidR="00DA3D96" w:rsidDel="009A4473">
          <w:t xml:space="preserve"> the end user</w:t>
        </w:r>
        <w:r w:rsidR="00AB7B5E" w:rsidDel="009A4473">
          <w:t xml:space="preserve"> (i.e. either inserted directly by the user, or based on export options selected by the user at the provider web site)</w:t>
        </w:r>
        <w:r w:rsidR="00DA3D96" w:rsidDel="009A4473">
          <w:t>. Nonetheless, this feature is somewhat experimental to see how the community wishes to use it.</w:t>
        </w:r>
      </w:moveFrom>
    </w:p>
    <w:moveFromRangeEnd w:id="104"/>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06" w:name="_Toc529135475"/>
      <w:r w:rsidRPr="00240324">
        <w:rPr>
          <w:b/>
        </w:rPr>
        <w:t xml:space="preserve">Variant </w:t>
      </w:r>
      <w:r w:rsidR="00927D61" w:rsidRPr="00240324">
        <w:rPr>
          <w:b/>
        </w:rPr>
        <w:t>header key</w:t>
      </w:r>
      <w:bookmarkEnd w:id="106"/>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07" w:name="_Toc529135476"/>
      <w:proofErr w:type="spellStart"/>
      <w:r w:rsidRPr="00240324">
        <w:rPr>
          <w:b/>
        </w:rPr>
        <w:t>VariantSimple</w:t>
      </w:r>
      <w:proofErr w:type="spellEnd"/>
      <w:r w:rsidR="00927D61" w:rsidRPr="00240324">
        <w:rPr>
          <w:b/>
        </w:rPr>
        <w:t xml:space="preserve"> header key</w:t>
      </w:r>
      <w:bookmarkEnd w:id="107"/>
    </w:p>
    <w:p w14:paraId="72708778" w14:textId="77777777" w:rsidR="00927D61" w:rsidRDefault="00927D61" w:rsidP="00927D61">
      <w:pPr>
        <w:jc w:val="both"/>
      </w:pPr>
    </w:p>
    <w:p w14:paraId="6209FC4E" w14:textId="77777777"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substitutions.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108" w:name="_Toc529135477"/>
      <w:proofErr w:type="spellStart"/>
      <w:r w:rsidRPr="00240324">
        <w:rPr>
          <w:b/>
        </w:rPr>
        <w:t>VariantComplex</w:t>
      </w:r>
      <w:proofErr w:type="spellEnd"/>
      <w:r w:rsidR="00AF352A" w:rsidRPr="00240324">
        <w:rPr>
          <w:b/>
        </w:rPr>
        <w:t xml:space="preserve"> header key</w:t>
      </w:r>
      <w:bookmarkEnd w:id="108"/>
    </w:p>
    <w:p w14:paraId="63A30957" w14:textId="77777777" w:rsidR="00AF352A" w:rsidRDefault="00AF352A" w:rsidP="00AF352A">
      <w:pPr>
        <w:jc w:val="both"/>
      </w:pPr>
    </w:p>
    <w:p w14:paraId="00AA2F44" w14:textId="77777777"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109" w:name="_Toc529135478"/>
      <w:proofErr w:type="spellStart"/>
      <w:r w:rsidRPr="00240324">
        <w:rPr>
          <w:b/>
        </w:rPr>
        <w:t>ModResUnimod</w:t>
      </w:r>
      <w:proofErr w:type="spellEnd"/>
      <w:r w:rsidRPr="00240324">
        <w:rPr>
          <w:b/>
        </w:rPr>
        <w:t xml:space="preserve"> header key</w:t>
      </w:r>
      <w:bookmarkEnd w:id="109"/>
    </w:p>
    <w:p w14:paraId="03E23664" w14:textId="77777777" w:rsidR="00367EA6" w:rsidRDefault="00367EA6" w:rsidP="00367EA6">
      <w:pPr>
        <w:jc w:val="both"/>
      </w:pPr>
    </w:p>
    <w:p w14:paraId="184D44D1" w14:textId="77777777"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s. 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110" w:name="_Toc529135479"/>
      <w:proofErr w:type="spellStart"/>
      <w:r w:rsidRPr="00240324">
        <w:rPr>
          <w:b/>
        </w:rPr>
        <w:t>ModResPsi</w:t>
      </w:r>
      <w:proofErr w:type="spellEnd"/>
      <w:r w:rsidRPr="00240324">
        <w:rPr>
          <w:b/>
        </w:rPr>
        <w:t xml:space="preserve"> header key</w:t>
      </w:r>
      <w:bookmarkEnd w:id="110"/>
    </w:p>
    <w:p w14:paraId="42ACE182" w14:textId="77777777" w:rsidR="00B45BA9" w:rsidRDefault="00B45BA9" w:rsidP="00B45BA9">
      <w:pPr>
        <w:jc w:val="both"/>
      </w:pPr>
    </w:p>
    <w:p w14:paraId="7D54106A" w14:textId="77777777"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937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14:paraId="23CF2FA1" w14:textId="77777777" w:rsidR="00B45BA9" w:rsidRDefault="00B45BA9" w:rsidP="00937D32">
            <w:pPr>
              <w:jc w:val="both"/>
            </w:pPr>
            <w:r>
              <w:t>Example Value</w:t>
            </w:r>
          </w:p>
        </w:tc>
        <w:tc>
          <w:tcPr>
            <w:tcW w:w="5177"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1396ACE" w14:textId="77777777" w:rsidR="00B45BA9" w:rsidRDefault="00B45BA9" w:rsidP="00937D32">
            <w:pPr>
              <w:jc w:val="both"/>
            </w:pPr>
            <w:r>
              <w:t>(100|MOD:00046|O-phospho-L-serine)</w:t>
            </w:r>
          </w:p>
        </w:tc>
        <w:tc>
          <w:tcPr>
            <w:tcW w:w="5177"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FC04A5" w14:paraId="769257F2"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5435E8B4" w14:textId="77777777" w:rsidR="00FC04A5" w:rsidRDefault="00FC04A5" w:rsidP="00700A2F">
            <w:pPr>
              <w:jc w:val="both"/>
            </w:pPr>
            <w:r>
              <w:lastRenderedPageBreak/>
              <w:t>(100,157|MOD:00046|O-phospho-L-serine)</w:t>
            </w:r>
          </w:p>
        </w:tc>
        <w:tc>
          <w:tcPr>
            <w:tcW w:w="5177" w:type="dxa"/>
          </w:tcPr>
          <w:p w14:paraId="332D1ED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FC04A5" w14:paraId="0EE5A86D" w14:textId="77777777" w:rsidTr="00700A2F">
        <w:tc>
          <w:tcPr>
            <w:cnfStyle w:val="001000000000" w:firstRow="0" w:lastRow="0" w:firstColumn="1" w:lastColumn="0" w:oddVBand="0" w:evenVBand="0" w:oddHBand="0" w:evenHBand="0" w:firstRowFirstColumn="0" w:firstRowLastColumn="0" w:lastRowFirstColumn="0" w:lastRowLastColumn="0"/>
            <w:tcW w:w="4068" w:type="dxa"/>
          </w:tcPr>
          <w:p w14:paraId="6744E57C" w14:textId="77777777" w:rsidR="00FC04A5" w:rsidRDefault="00FC04A5" w:rsidP="00700A2F">
            <w:pPr>
              <w:jc w:val="both"/>
            </w:pPr>
            <w:r>
              <w:t>(100,157,214|MOD:00046|O-phospho-L-serine|uncertain)</w:t>
            </w:r>
          </w:p>
        </w:tc>
        <w:tc>
          <w:tcPr>
            <w:tcW w:w="5177" w:type="dxa"/>
          </w:tcPr>
          <w:p w14:paraId="5924A894"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B45BA9" w14:paraId="5595693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1B7B0AA2" w14:textId="77777777" w:rsidR="00B45BA9" w:rsidRDefault="00B45BA9" w:rsidP="00937D32">
            <w:pPr>
              <w:jc w:val="both"/>
            </w:pPr>
            <w:r>
              <w:t xml:space="preserve">(100||O-phospho-L-serine)  </w:t>
            </w:r>
            <w:r w:rsidR="00D62B57" w:rsidRPr="00D62B57">
              <w:rPr>
                <w:color w:val="C00000"/>
                <w:szCs w:val="12"/>
                <w:highlight w:val="darkGray"/>
              </w:rPr>
              <w:t>ILLEGAL</w:t>
            </w:r>
          </w:p>
        </w:tc>
        <w:tc>
          <w:tcPr>
            <w:tcW w:w="5177" w:type="dxa"/>
          </w:tcPr>
          <w:p w14:paraId="5A53A2B2"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MOD:00046 accession </w:t>
            </w:r>
            <w:r w:rsidR="00351627">
              <w:t xml:space="preserve">MUST </w:t>
            </w:r>
            <w:r>
              <w:t>be provided</w:t>
            </w:r>
          </w:p>
        </w:tc>
      </w:tr>
      <w:tr w:rsidR="00D62B57" w14:paraId="4A643DA4"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5FF17788" w14:textId="77777777" w:rsidR="00D62B57" w:rsidRDefault="00D62B57" w:rsidP="00937D32">
            <w:pPr>
              <w:jc w:val="both"/>
            </w:pPr>
          </w:p>
        </w:tc>
        <w:tc>
          <w:tcPr>
            <w:tcW w:w="5177" w:type="dxa"/>
          </w:tcPr>
          <w:p w14:paraId="4D838A7A"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64935912"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29D95D2" w14:textId="77777777" w:rsidR="00B45BA9" w:rsidRDefault="00B45BA9" w:rsidP="00937D32">
            <w:pPr>
              <w:jc w:val="both"/>
            </w:pPr>
            <w:r>
              <w:t xml:space="preserve">(100|MOD:00046|)  </w:t>
            </w:r>
            <w:r w:rsidR="00D62B57" w:rsidRPr="00D62B57">
              <w:rPr>
                <w:color w:val="C00000"/>
                <w:szCs w:val="12"/>
                <w:highlight w:val="darkGray"/>
              </w:rPr>
              <w:t>ILLEGAL</w:t>
            </w:r>
          </w:p>
        </w:tc>
        <w:tc>
          <w:tcPr>
            <w:tcW w:w="5177" w:type="dxa"/>
          </w:tcPr>
          <w:p w14:paraId="72895993" w14:textId="77777777" w:rsidR="00B45BA9" w:rsidRDefault="00B45BA9" w:rsidP="00937D32">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r w:rsidR="00D05DB8">
              <w:t>.</w:t>
            </w:r>
          </w:p>
          <w:p w14:paraId="1A3E56C4"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B45BA9" w14:paraId="1B403A69" w14:textId="77777777" w:rsidTr="00937D32">
        <w:tc>
          <w:tcPr>
            <w:cnfStyle w:val="001000000000" w:firstRow="0" w:lastRow="0" w:firstColumn="1" w:lastColumn="0" w:oddVBand="0" w:evenVBand="0" w:oddHBand="0" w:evenHBand="0" w:firstRowFirstColumn="0" w:firstRowLastColumn="0" w:lastRowFirstColumn="0" w:lastRowLastColumn="0"/>
            <w:tcW w:w="4068" w:type="dxa"/>
          </w:tcPr>
          <w:p w14:paraId="03CCE667" w14:textId="77777777" w:rsidR="00B45BA9" w:rsidRDefault="00B45BA9" w:rsidP="00937D32">
            <w:pPr>
              <w:jc w:val="both"/>
            </w:pPr>
            <w:r w:rsidRPr="004540B8">
              <w:t>(?|MOD:00046|</w:t>
            </w:r>
            <w:r>
              <w:t>O-phospho-L-serine)</w:t>
            </w:r>
          </w:p>
          <w:p w14:paraId="66AFAF3E" w14:textId="77777777" w:rsidR="00B45BA9" w:rsidRDefault="00B45BA9" w:rsidP="00937D32">
            <w:pPr>
              <w:jc w:val="both"/>
            </w:pPr>
          </w:p>
          <w:p w14:paraId="7CE2D5B4" w14:textId="77777777" w:rsidR="00B45BA9" w:rsidRDefault="00B45BA9" w:rsidP="00937D32">
            <w:pPr>
              <w:jc w:val="both"/>
            </w:pPr>
          </w:p>
          <w:p w14:paraId="252D6815" w14:textId="77777777" w:rsidR="00B45BA9" w:rsidRPr="00101487" w:rsidRDefault="00B45BA9" w:rsidP="00937D32">
            <w:pPr>
              <w:jc w:val="both"/>
              <w:rPr>
                <w:highlight w:val="yellow"/>
              </w:rPr>
            </w:pPr>
          </w:p>
        </w:tc>
        <w:tc>
          <w:tcPr>
            <w:tcW w:w="5177" w:type="dxa"/>
          </w:tcPr>
          <w:p w14:paraId="59FEB3B0" w14:textId="77777777" w:rsidR="00B45BA9" w:rsidRPr="00193E6B" w:rsidRDefault="00B45BA9" w:rsidP="00193E6B">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If a position range is known, it MAY be encoded in the Optional tag component</w:t>
            </w:r>
            <w:r w:rsidR="00352CFA">
              <w:t>.</w:t>
            </w:r>
            <w:r>
              <w:t xml:space="preserve"> </w:t>
            </w:r>
            <w:r w:rsidR="00352CFA">
              <w:t>H</w:t>
            </w:r>
            <w:r>
              <w:t>owever a reader is not supposed to be able to interpret this</w:t>
            </w:r>
            <w:r w:rsidR="00D05DB8">
              <w:t>.</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111" w:name="_Toc529135480"/>
      <w:proofErr w:type="spellStart"/>
      <w:r w:rsidRPr="00240324">
        <w:rPr>
          <w:b/>
        </w:rPr>
        <w:t>ModRes</w:t>
      </w:r>
      <w:proofErr w:type="spellEnd"/>
      <w:r w:rsidRPr="00240324">
        <w:rPr>
          <w:b/>
        </w:rPr>
        <w:t xml:space="preserve"> header key</w:t>
      </w:r>
      <w:bookmarkEnd w:id="111"/>
    </w:p>
    <w:p w14:paraId="2AD1BFCD" w14:textId="77777777" w:rsidR="006F019F" w:rsidRDefault="006F019F" w:rsidP="006F019F">
      <w:pPr>
        <w:jc w:val="both"/>
      </w:pPr>
    </w:p>
    <w:p w14:paraId="4BB7DA30" w14:textId="2E88513F"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8E2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1" w:type="dxa"/>
          </w:tcPr>
          <w:p w14:paraId="407E7C44" w14:textId="77777777" w:rsidR="006F019F" w:rsidRDefault="006F019F" w:rsidP="006F019F">
            <w:pPr>
              <w:jc w:val="both"/>
            </w:pPr>
            <w:r>
              <w:t>Example Value</w:t>
            </w:r>
          </w:p>
        </w:tc>
        <w:tc>
          <w:tcPr>
            <w:tcW w:w="5438"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5438"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23978A5" w14:textId="77777777" w:rsidR="00FC04A5" w:rsidRDefault="00FC04A5" w:rsidP="00700A2F">
            <w:pPr>
              <w:jc w:val="both"/>
            </w:pPr>
            <w:r>
              <w:t>(100,178||</w:t>
            </w:r>
            <w:r w:rsidRPr="00E722BE">
              <w:t>N-linked (</w:t>
            </w:r>
            <w:proofErr w:type="spellStart"/>
            <w:r w:rsidRPr="00E722BE">
              <w:t>GlcNAc</w:t>
            </w:r>
            <w:proofErr w:type="spellEnd"/>
            <w:r w:rsidRPr="00E722BE">
              <w:t>...)</w:t>
            </w:r>
            <w:r>
              <w:t>|invitro)</w:t>
            </w:r>
          </w:p>
        </w:tc>
        <w:tc>
          <w:tcPr>
            <w:tcW w:w="5438"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3677AE87" w14:textId="457CF81A" w:rsidR="008E2473" w:rsidRDefault="008E2473" w:rsidP="00040877">
            <w:pPr>
              <w:jc w:val="both"/>
            </w:pPr>
            <w:ins w:id="112" w:author="Eric Deutsch" w:date="2018-10-27T08:16:00Z">
              <w:r>
                <w:t>(100|CustomMod:22|Floxilation)</w:t>
              </w:r>
            </w:ins>
            <w:del w:id="113" w:author="Eric Deutsch" w:date="2018-10-27T08:16:00Z">
              <w:r w:rsidDel="00597AE6">
                <w:delText>(100||Disulfide)</w:delText>
              </w:r>
            </w:del>
          </w:p>
        </w:tc>
        <w:tc>
          <w:tcPr>
            <w:tcW w:w="5438"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rPr>
                <w:ins w:id="114" w:author="Eric Deutsch" w:date="2018-10-27T08:16:00Z"/>
              </w:rPr>
            </w:pPr>
            <w:ins w:id="115" w:author="Eric Deutsch" w:date="2018-10-27T08:16:00Z">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ins>
          </w:p>
          <w:p w14:paraId="286F3A1A" w14:textId="543E6F71" w:rsidR="008E2473" w:rsidDel="00597AE6" w:rsidRDefault="008E2473" w:rsidP="000A7243">
            <w:pPr>
              <w:jc w:val="both"/>
              <w:cnfStyle w:val="000000000000" w:firstRow="0" w:lastRow="0" w:firstColumn="0" w:lastColumn="0" w:oddVBand="0" w:evenVBand="0" w:oddHBand="0" w:evenHBand="0" w:firstRowFirstColumn="0" w:firstRowLastColumn="0" w:lastRowFirstColumn="0" w:lastRowLastColumn="0"/>
              <w:rPr>
                <w:del w:id="116" w:author="Eric Deutsch" w:date="2018-10-27T08:16:00Z"/>
              </w:rPr>
            </w:pPr>
            <w:del w:id="117" w:author="Eric Deutsch" w:date="2018-10-27T08:16:00Z">
              <w:r w:rsidDel="00597AE6">
                <w:delText>The amino acid at position 100 is half of a disulfide modification. This is probably not useful for sequence database searching, but may be valuable information for other purposes.</w:delText>
              </w:r>
            </w:del>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8E2473" w14:paraId="58CAE41A"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005A1499" w14:textId="0891100E" w:rsidR="008E2473" w:rsidRDefault="008E2473" w:rsidP="00040877">
            <w:pPr>
              <w:jc w:val="both"/>
            </w:pPr>
            <w:ins w:id="118" w:author="Eric Deutsch" w:date="2018-10-27T08:16:00Z">
              <w:r>
                <w:t>(100||Phosphorylation)</w:t>
              </w:r>
            </w:ins>
          </w:p>
        </w:tc>
        <w:tc>
          <w:tcPr>
            <w:tcW w:w="5438" w:type="dxa"/>
          </w:tcPr>
          <w:p w14:paraId="7583B530" w14:textId="1AB7699F"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ins w:id="119" w:author="Eric Deutsch" w:date="2018-10-27T08:16:00Z">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ins>
          </w:p>
        </w:tc>
      </w:tr>
      <w:tr w:rsidR="008E2473" w14:paraId="3B51BB5C" w14:textId="77777777" w:rsidTr="008E2473">
        <w:tc>
          <w:tcPr>
            <w:cnfStyle w:val="001000000000" w:firstRow="0" w:lastRow="0" w:firstColumn="1" w:lastColumn="0" w:oddVBand="0" w:evenVBand="0" w:oddHBand="0" w:evenHBand="0" w:firstRowFirstColumn="0" w:firstRowLastColumn="0" w:lastRowFirstColumn="0" w:lastRowLastColumn="0"/>
            <w:tcW w:w="3591" w:type="dxa"/>
          </w:tcPr>
          <w:p w14:paraId="7A9DA869" w14:textId="1699ED99" w:rsidR="008E2473" w:rsidRDefault="008E2473" w:rsidP="00831E7F">
            <w:pPr>
              <w:jc w:val="both"/>
            </w:pPr>
          </w:p>
        </w:tc>
        <w:tc>
          <w:tcPr>
            <w:tcW w:w="5438"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120" w:name="_Toc529135481"/>
      <w:r w:rsidRPr="00240324">
        <w:rPr>
          <w:b/>
        </w:rPr>
        <w:t>Processed header key</w:t>
      </w:r>
      <w:bookmarkEnd w:id="120"/>
    </w:p>
    <w:p w14:paraId="72AA65EE" w14:textId="77777777" w:rsidR="00B36110" w:rsidRDefault="00B36110" w:rsidP="00B36110">
      <w:pPr>
        <w:jc w:val="both"/>
      </w:pPr>
    </w:p>
    <w:p w14:paraId="0E1545CA" w14:textId="7BDF8F4C" w:rsidR="00B36110" w:rsidRDefault="00B36110" w:rsidP="00B36110">
      <w:pPr>
        <w:jc w:val="both"/>
      </w:pPr>
      <w:r>
        <w:lastRenderedPageBreak/>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w:t>
      </w:r>
      <w:proofErr w:type="gramStart"/>
      <w:r>
        <w:t>taking into account</w:t>
      </w:r>
      <w:proofErr w:type="gramEnd"/>
      <w:r>
        <w:t xml:space="preserve"> possible indels.</w:t>
      </w:r>
      <w:ins w:id="121" w:author="Eric Deutsch" w:date="2018-10-27T08:07:00Z">
        <w:r w:rsidR="00084955">
          <w:t xml:space="preserve"> Any </w:t>
        </w:r>
      </w:ins>
      <w:ins w:id="122" w:author="Eric Deutsch" w:date="2018-10-27T08:08:00Z">
        <w:r w:rsidR="008E2473">
          <w:t xml:space="preserve">term used in this context MUST be a </w:t>
        </w:r>
      </w:ins>
      <w:ins w:id="123" w:author="Eric Deutsch" w:date="2018-10-27T08:07:00Z">
        <w:r w:rsidR="00084955">
          <w:t>child term of PEFF:000103</w:t>
        </w:r>
      </w:ins>
      <w:ins w:id="124" w:author="Eric Deutsch" w:date="2018-10-27T08:08:00Z">
        <w:r w:rsidR="00084955">
          <w:t>2</w:t>
        </w:r>
        <w:r w:rsidR="008E2473">
          <w:t xml:space="preserve"> “</w:t>
        </w:r>
        <w:r w:rsidR="008E2473" w:rsidRPr="008E2473">
          <w:t>PEFF molecule processing keyword</w:t>
        </w:r>
        <w:r w:rsidR="008E2473">
          <w:t>”.</w:t>
        </w:r>
      </w:ins>
    </w:p>
    <w:p w14:paraId="61230044" w14:textId="77777777" w:rsidR="00DF70AB" w:rsidRDefault="00DF70AB" w:rsidP="00B36110">
      <w:pPr>
        <w:jc w:val="both"/>
      </w:pPr>
    </w:p>
    <w:tbl>
      <w:tblPr>
        <w:tblStyle w:val="TableClassic1"/>
        <w:tblW w:w="0" w:type="auto"/>
        <w:tblLook w:val="04A0" w:firstRow="1" w:lastRow="0" w:firstColumn="1" w:lastColumn="0" w:noHBand="0" w:noVBand="1"/>
        <w:tblPrChange w:id="125" w:author="Eric Deutsch" w:date="2018-10-27T08:04:00Z">
          <w:tblPr>
            <w:tblStyle w:val="TableClassic1"/>
            <w:tblW w:w="0" w:type="auto"/>
            <w:tblLook w:val="04A0" w:firstRow="1" w:lastRow="0" w:firstColumn="1" w:lastColumn="0" w:noHBand="0" w:noVBand="1"/>
          </w:tblPr>
        </w:tblPrChange>
      </w:tblPr>
      <w:tblGrid>
        <w:gridCol w:w="3690"/>
        <w:gridCol w:w="5339"/>
        <w:tblGridChange w:id="126">
          <w:tblGrid>
            <w:gridCol w:w="3581"/>
            <w:gridCol w:w="5448"/>
          </w:tblGrid>
        </w:tblGridChange>
      </w:tblGrid>
      <w:tr w:rsidR="00B36110" w14:paraId="65BC32F1" w14:textId="77777777" w:rsidTr="0008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Change w:id="127" w:author="Eric Deutsch" w:date="2018-10-27T08:04:00Z">
              <w:tcPr>
                <w:tcW w:w="3618" w:type="dxa"/>
              </w:tcPr>
            </w:tcPrChange>
          </w:tcPr>
          <w:p w14:paraId="16CE1F26" w14:textId="77777777" w:rsidR="00B36110" w:rsidRDefault="00B36110" w:rsidP="00B36110">
            <w:pPr>
              <w:jc w:val="both"/>
              <w:cnfStyle w:val="101000000000" w:firstRow="1" w:lastRow="0" w:firstColumn="1" w:lastColumn="0" w:oddVBand="0" w:evenVBand="0" w:oddHBand="0" w:evenHBand="0" w:firstRowFirstColumn="0" w:firstRowLastColumn="0" w:lastRowFirstColumn="0" w:lastRowLastColumn="0"/>
            </w:pPr>
            <w:r>
              <w:t>Example Value</w:t>
            </w:r>
          </w:p>
        </w:tc>
        <w:tc>
          <w:tcPr>
            <w:tcW w:w="5339" w:type="dxa"/>
            <w:tcPrChange w:id="128" w:author="Eric Deutsch" w:date="2018-10-27T08:04:00Z">
              <w:tcPr>
                <w:tcW w:w="5627" w:type="dxa"/>
              </w:tcPr>
            </w:tcPrChange>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29" w:author="Eric Deutsch" w:date="2018-10-27T08:04:00Z">
              <w:tcPr>
                <w:tcW w:w="3618" w:type="dxa"/>
              </w:tcPr>
            </w:tcPrChange>
          </w:tcPr>
          <w:p w14:paraId="7FFB3012" w14:textId="3F1DF66A" w:rsidR="00B36110" w:rsidRDefault="00E670B1" w:rsidP="00B36110">
            <w:pPr>
              <w:jc w:val="both"/>
            </w:pPr>
            <w:r>
              <w:t>(1|40|PEFF:</w:t>
            </w:r>
            <w:ins w:id="130" w:author="Eric Deutsch" w:date="2018-10-27T08:04:00Z">
              <w:r w:rsidR="00084955">
                <w:t>000</w:t>
              </w:r>
            </w:ins>
            <w:r>
              <w:t>102</w:t>
            </w:r>
            <w:ins w:id="131" w:author="Eric Deutsch" w:date="2018-10-27T08:04:00Z">
              <w:r w:rsidR="00084955">
                <w:t>1</w:t>
              </w:r>
            </w:ins>
            <w:del w:id="132" w:author="Eric Deutsch" w:date="2018-10-27T08:04:00Z">
              <w:r w:rsidDel="00084955">
                <w:delText>7</w:delText>
              </w:r>
            </w:del>
            <w:r>
              <w:t xml:space="preserve">|signal </w:t>
            </w:r>
            <w:del w:id="133" w:author="Eric Deutsch" w:date="2018-10-27T08:05:00Z">
              <w:r w:rsidDel="00084955">
                <w:delText>s</w:delText>
              </w:r>
              <w:r w:rsidR="00B36110" w:rsidDel="00084955">
                <w:delText>equence</w:delText>
              </w:r>
            </w:del>
            <w:ins w:id="134" w:author="Eric Deutsch" w:date="2018-10-27T08:05:00Z">
              <w:r w:rsidR="00084955">
                <w:t>peptide</w:t>
              </w:r>
            </w:ins>
            <w:r w:rsidR="00B36110">
              <w:t>)</w:t>
            </w:r>
          </w:p>
        </w:tc>
        <w:tc>
          <w:tcPr>
            <w:tcW w:w="5339" w:type="dxa"/>
            <w:tcPrChange w:id="135" w:author="Eric Deutsch" w:date="2018-10-27T08:04:00Z">
              <w:tcPr>
                <w:tcW w:w="5627" w:type="dxa"/>
              </w:tcPr>
            </w:tcPrChange>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36" w:author="Eric Deutsch" w:date="2018-10-27T08:04:00Z">
              <w:tcPr>
                <w:tcW w:w="3618" w:type="dxa"/>
              </w:tcPr>
            </w:tcPrChange>
          </w:tcPr>
          <w:p w14:paraId="54FB8571" w14:textId="470B42F9" w:rsidR="00B36110" w:rsidRDefault="00B36110" w:rsidP="00E670B1">
            <w:pPr>
              <w:jc w:val="both"/>
            </w:pPr>
            <w:r>
              <w:t>(</w:t>
            </w:r>
            <w:r w:rsidR="00E670B1">
              <w:t>41</w:t>
            </w:r>
            <w:r>
              <w:t>|</w:t>
            </w:r>
            <w:r w:rsidR="00E670B1">
              <w:t>890</w:t>
            </w:r>
            <w:r>
              <w:t>|</w:t>
            </w:r>
            <w:r w:rsidR="00E670B1">
              <w:t>PEFF:</w:t>
            </w:r>
            <w:ins w:id="137" w:author="Eric Deutsch" w:date="2018-10-27T08:04:00Z">
              <w:r w:rsidR="00084955">
                <w:t>000</w:t>
              </w:r>
            </w:ins>
            <w:r w:rsidR="00E670B1">
              <w:t>102</w:t>
            </w:r>
            <w:ins w:id="138" w:author="Eric Deutsch" w:date="2018-10-27T08:04:00Z">
              <w:r w:rsidR="00084955">
                <w:t>0</w:t>
              </w:r>
            </w:ins>
            <w:del w:id="139" w:author="Eric Deutsch" w:date="2018-10-27T08:04:00Z">
              <w:r w:rsidR="00E670B1" w:rsidDel="00084955">
                <w:delText>8</w:delText>
              </w:r>
            </w:del>
            <w:r w:rsidR="00E670B1">
              <w:t>|mature protein</w:t>
            </w:r>
            <w:r>
              <w:t>)</w:t>
            </w:r>
          </w:p>
        </w:tc>
        <w:tc>
          <w:tcPr>
            <w:tcW w:w="5339" w:type="dxa"/>
            <w:tcPrChange w:id="140" w:author="Eric Deutsch" w:date="2018-10-27T08:04:00Z">
              <w:tcPr>
                <w:tcW w:w="5627" w:type="dxa"/>
              </w:tcPr>
            </w:tcPrChange>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41" w:author="Eric Deutsch" w:date="2018-10-27T08:04:00Z">
              <w:tcPr>
                <w:tcW w:w="3618" w:type="dxa"/>
              </w:tcPr>
            </w:tcPrChange>
          </w:tcPr>
          <w:p w14:paraId="24349500" w14:textId="6AE67425" w:rsidR="00E670B1" w:rsidRDefault="00E670B1" w:rsidP="0092768F">
            <w:pPr>
              <w:jc w:val="both"/>
            </w:pPr>
            <w:r>
              <w:t xml:space="preserve">(1|40||signal </w:t>
            </w:r>
            <w:ins w:id="142" w:author="Eric Deutsch" w:date="2018-10-27T08:05:00Z">
              <w:r w:rsidR="00084955">
                <w:t>peptide</w:t>
              </w:r>
            </w:ins>
            <w:del w:id="143" w:author="Eric Deutsch" w:date="2018-10-27T08:05:00Z">
              <w:r w:rsidDel="00084955">
                <w:delText>sequence</w:delText>
              </w:r>
            </w:del>
            <w:r>
              <w:t>)</w:t>
            </w:r>
            <w:r w:rsidR="0024014A">
              <w:t xml:space="preserve">  </w:t>
            </w:r>
            <w:r w:rsidR="00D62B57" w:rsidRPr="00D62B57">
              <w:rPr>
                <w:color w:val="C00000"/>
                <w:szCs w:val="12"/>
                <w:highlight w:val="darkGray"/>
              </w:rPr>
              <w:t>ILLEGAL</w:t>
            </w:r>
          </w:p>
        </w:tc>
        <w:tc>
          <w:tcPr>
            <w:tcW w:w="5339" w:type="dxa"/>
            <w:tcPrChange w:id="144" w:author="Eric Deutsch" w:date="2018-10-27T08:04:00Z">
              <w:tcPr>
                <w:tcW w:w="5627" w:type="dxa"/>
              </w:tcPr>
            </w:tcPrChange>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084955">
        <w:tc>
          <w:tcPr>
            <w:cnfStyle w:val="001000000000" w:firstRow="0" w:lastRow="0" w:firstColumn="1" w:lastColumn="0" w:oddVBand="0" w:evenVBand="0" w:oddHBand="0" w:evenHBand="0" w:firstRowFirstColumn="0" w:firstRowLastColumn="0" w:lastRowFirstColumn="0" w:lastRowLastColumn="0"/>
            <w:tcW w:w="3690" w:type="dxa"/>
            <w:tcPrChange w:id="145" w:author="Eric Deutsch" w:date="2018-10-27T08:04:00Z">
              <w:tcPr>
                <w:tcW w:w="3618" w:type="dxa"/>
              </w:tcPr>
            </w:tcPrChange>
          </w:tcPr>
          <w:p w14:paraId="64D6BAF5" w14:textId="53478803" w:rsidR="00B36110" w:rsidRDefault="00B36110" w:rsidP="00E670B1">
            <w:pPr>
              <w:jc w:val="both"/>
            </w:pPr>
            <w:r>
              <w:t>(</w:t>
            </w:r>
            <w:r w:rsidR="00E670B1">
              <w:t>1</w:t>
            </w:r>
            <w:r>
              <w:t>|</w:t>
            </w:r>
            <w:r w:rsidR="00E670B1">
              <w:t>40</w:t>
            </w:r>
            <w:r>
              <w:t>|</w:t>
            </w:r>
            <w:r w:rsidR="00E670B1">
              <w:t>PEFF:</w:t>
            </w:r>
            <w:ins w:id="146" w:author="Eric Deutsch" w:date="2018-10-27T08:05:00Z">
              <w:r w:rsidR="00084955">
                <w:t>000</w:t>
              </w:r>
            </w:ins>
            <w:r w:rsidR="00E670B1">
              <w:t>102</w:t>
            </w:r>
            <w:ins w:id="147" w:author="Eric Deutsch" w:date="2018-10-27T08:05:00Z">
              <w:r w:rsidR="00084955">
                <w:t>1</w:t>
              </w:r>
            </w:ins>
            <w:del w:id="148" w:author="Eric Deutsch" w:date="2018-10-27T08:05:00Z">
              <w:r w:rsidR="00E670B1" w:rsidDel="00084955">
                <w:delText>7</w:delText>
              </w:r>
            </w:del>
            <w:proofErr w:type="gramStart"/>
            <w:r>
              <w:t>|)</w:t>
            </w:r>
            <w:r w:rsidR="004161DB">
              <w:t xml:space="preserve">  </w:t>
            </w:r>
            <w:r w:rsidR="00D62B57" w:rsidRPr="00D62B57">
              <w:rPr>
                <w:color w:val="C00000"/>
                <w:szCs w:val="12"/>
                <w:highlight w:val="darkGray"/>
              </w:rPr>
              <w:t>ILLEGAL</w:t>
            </w:r>
            <w:proofErr w:type="gramEnd"/>
          </w:p>
        </w:tc>
        <w:tc>
          <w:tcPr>
            <w:tcW w:w="5339" w:type="dxa"/>
            <w:tcPrChange w:id="149" w:author="Eric Deutsch" w:date="2018-10-27T08:04:00Z">
              <w:tcPr>
                <w:tcW w:w="5627" w:type="dxa"/>
              </w:tcPr>
            </w:tcPrChange>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150" w:name="_Toc529135482"/>
      <w:r>
        <w:rPr>
          <w:b/>
        </w:rPr>
        <w:t>Advanced features for proteoforms and other combinations of annotations</w:t>
      </w:r>
      <w:bookmarkEnd w:id="150"/>
    </w:p>
    <w:p w14:paraId="6A7B1100" w14:textId="77777777" w:rsidR="00BF16B2" w:rsidRDefault="00BF16B2" w:rsidP="00BF16B2">
      <w:pPr>
        <w:tabs>
          <w:tab w:val="left" w:pos="1440"/>
          <w:tab w:val="left" w:pos="6300"/>
        </w:tabs>
        <w:jc w:val="both"/>
      </w:pPr>
    </w:p>
    <w:p w14:paraId="0E480C63" w14:textId="6E53B11F" w:rsidR="00BF16B2" w:rsidRPr="00240324" w:rsidRDefault="00BF16B2" w:rsidP="00BF16B2">
      <w:pPr>
        <w:pStyle w:val="Heading3"/>
        <w:rPr>
          <w:b/>
        </w:rPr>
      </w:pPr>
      <w:bookmarkStart w:id="151" w:name="_Toc529135483"/>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151"/>
    </w:p>
    <w:p w14:paraId="7D0FEE34" w14:textId="77777777" w:rsidR="00BF16B2" w:rsidRDefault="00BF16B2" w:rsidP="00BF16B2">
      <w:pPr>
        <w:pStyle w:val="Heading3"/>
        <w:numPr>
          <w:ilvl w:val="0"/>
          <w:numId w:val="0"/>
        </w:numPr>
        <w:ind w:left="720"/>
      </w:pPr>
    </w:p>
    <w:p w14:paraId="67324297" w14:textId="02D2FEA9" w:rsidR="00BF16B2"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ins w:id="152" w:author="Eric Deutsch" w:date="2018-10-30T19:28:00Z">
        <w:r w:rsidR="002F34D8">
          <w:t xml:space="preserve"> </w:t>
        </w:r>
      </w:ins>
      <w:ins w:id="153" w:author="Eric Deutsch" w:date="2018-10-30T19:30:00Z">
        <w:r w:rsidR="002F34D8">
          <w:t xml:space="preserve">The Proforma </w:t>
        </w:r>
      </w:ins>
      <w:ins w:id="154" w:author="Eric Deutsch" w:date="2018-10-30T19:29:00Z">
        <w:r w:rsidR="002F34D8">
          <w:t>notation</w:t>
        </w:r>
      </w:ins>
      <w:ins w:id="155" w:author="Eric Deutsch" w:date="2018-10-30T19:28:00Z">
        <w:r w:rsidR="002F34D8">
          <w:t xml:space="preserve"> </w:t>
        </w:r>
      </w:ins>
      <w:ins w:id="156" w:author="Eric Deutsch" w:date="2018-10-30T19:35:00Z">
        <w:r w:rsidR="00485196">
          <w:t xml:space="preserve">[LEDUC] </w:t>
        </w:r>
      </w:ins>
      <w:ins w:id="157" w:author="Eric Deutsch" w:date="2018-10-30T19:28:00Z">
        <w:r w:rsidR="002F34D8">
          <w:t>for annotating proteoforms has recently been proposed</w:t>
        </w:r>
      </w:ins>
      <w:ins w:id="158" w:author="Eric Deutsch" w:date="2018-10-30T19:29:00Z">
        <w:r w:rsidR="002F34D8">
          <w:t>. Proforma uses a different</w:t>
        </w:r>
      </w:ins>
      <w:ins w:id="159" w:author="Eric Deutsch" w:date="2018-10-30T19:30:00Z">
        <w:r w:rsidR="002F34D8">
          <w:t xml:space="preserve"> style of notation that embeds </w:t>
        </w:r>
      </w:ins>
      <w:ins w:id="160" w:author="Eric Deutsch" w:date="2018-10-30T19:31:00Z">
        <w:r w:rsidR="002F34D8">
          <w:t xml:space="preserve">the annotations into the sequence. For various reasons, the </w:t>
        </w:r>
        <w:proofErr w:type="spellStart"/>
        <w:r w:rsidR="002F34D8">
          <w:t>ProForma</w:t>
        </w:r>
        <w:proofErr w:type="spellEnd"/>
        <w:r w:rsidR="002F34D8">
          <w:t xml:space="preserve"> notation was not found ideal </w:t>
        </w:r>
      </w:ins>
      <w:ins w:id="161" w:author="Eric Deutsch" w:date="2018-10-30T19:32:00Z">
        <w:r w:rsidR="002F34D8">
          <w:t xml:space="preserve">for a FASTA-replacement file </w:t>
        </w:r>
        <w:proofErr w:type="gramStart"/>
        <w:r w:rsidR="002F34D8">
          <w:t>format</w:t>
        </w:r>
        <w:r w:rsidR="00485196">
          <w:t>, but</w:t>
        </w:r>
        <w:proofErr w:type="gramEnd"/>
        <w:r w:rsidR="00485196">
          <w:t xml:space="preserve"> is still useful for other applications. Conv</w:t>
        </w:r>
      </w:ins>
      <w:ins w:id="162" w:author="Eric Deutsch" w:date="2018-10-30T19:33:00Z">
        <w:r w:rsidR="00485196">
          <w:t xml:space="preserve">ersion from the PEFF format to the </w:t>
        </w:r>
        <w:proofErr w:type="spellStart"/>
        <w:r w:rsidR="00485196">
          <w:t>ProForma</w:t>
        </w:r>
        <w:proofErr w:type="spellEnd"/>
        <w:r w:rsidR="00485196">
          <w:t xml:space="preserve"> notation is relatively straightforward, although </w:t>
        </w:r>
      </w:ins>
      <w:ins w:id="163" w:author="Eric Deutsch" w:date="2018-10-30T19:34:00Z">
        <w:r w:rsidR="00485196">
          <w:t>information about</w:t>
        </w:r>
      </w:ins>
      <w:ins w:id="164" w:author="Eric Deutsch" w:date="2018-10-30T19:33:00Z">
        <w:r w:rsidR="00485196">
          <w:t xml:space="preserve"> sequence variations and </w:t>
        </w:r>
      </w:ins>
      <w:ins w:id="165" w:author="Eric Deutsch" w:date="2018-10-30T19:34:00Z">
        <w:r w:rsidR="00485196">
          <w:t xml:space="preserve">disulfide bonds would be lost when translating from PEFF to Proforma. Translation from </w:t>
        </w:r>
        <w:proofErr w:type="spellStart"/>
        <w:r w:rsidR="00485196">
          <w:t>ProForma</w:t>
        </w:r>
        <w:proofErr w:type="spellEnd"/>
        <w:r w:rsidR="00485196">
          <w:t xml:space="preserve"> to PEFF can occur </w:t>
        </w:r>
      </w:ins>
      <w:ins w:id="166" w:author="Eric Deutsch" w:date="2018-10-30T19:35:00Z">
        <w:r w:rsidR="00485196">
          <w:t>without loss of information.</w:t>
        </w:r>
      </w:ins>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167" w:name="_Toc529135484"/>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167"/>
    </w:p>
    <w:p w14:paraId="0F693EE1" w14:textId="77777777" w:rsidR="00BF16B2" w:rsidRDefault="00BF16B2" w:rsidP="00BF16B2">
      <w:pPr>
        <w:pStyle w:val="Heading3"/>
        <w:numPr>
          <w:ilvl w:val="0"/>
          <w:numId w:val="0"/>
        </w:numPr>
        <w:ind w:left="720"/>
      </w:pPr>
    </w:p>
    <w:p w14:paraId="02CBF130" w14:textId="2F64EE8F" w:rsidR="004158DE" w:rsidRDefault="00BF16B2" w:rsidP="00BF16B2">
      <w:pPr>
        <w:jc w:val="both"/>
        <w:rPr>
          <w:ins w:id="168" w:author="Eric Deutsch" w:date="2018-10-27T07:54:00Z"/>
        </w:rPr>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del w:id="169" w:author="Eric Deutsch" w:date="2018-10-27T07:50:00Z">
        <w:r w:rsidDel="004158DE">
          <w:delText>scenario</w:delText>
        </w:r>
      </w:del>
      <w:ins w:id="170" w:author="Eric Deutsch" w:date="2018-10-27T07:50:00Z">
        <w:r w:rsidR="004158DE">
          <w:t>form</w:t>
        </w:r>
      </w:ins>
      <w:r>
        <w:t xml:space="preserve">, each annotation (PTM or sequence variant or other kind of annotation) </w:t>
      </w:r>
      <w:del w:id="171" w:author="Eric Deutsch" w:date="2018-10-27T08:00:00Z">
        <w:r w:rsidR="00AB7B5E" w:rsidDel="00084955">
          <w:delText>is</w:delText>
        </w:r>
        <w:r w:rsidDel="00084955">
          <w:delText xml:space="preserve"> </w:delText>
        </w:r>
      </w:del>
      <w:ins w:id="172" w:author="Eric Deutsch" w:date="2018-10-27T08:00:00Z">
        <w:r w:rsidR="00084955">
          <w:t xml:space="preserve">MAY be </w:t>
        </w:r>
      </w:ins>
      <w:r>
        <w:t xml:space="preserve">prefixed with a non-negative </w:t>
      </w:r>
      <w:r w:rsidR="000B1D00">
        <w:t xml:space="preserve">consecutive </w:t>
      </w:r>
      <w:r>
        <w:t xml:space="preserve">integer identifier </w:t>
      </w:r>
      <w:ins w:id="173" w:author="Eric Deutsch" w:date="2018-10-27T07:51:00Z">
        <w:r w:rsidR="004158DE">
          <w:t>(0,1,</w:t>
        </w:r>
        <w:proofErr w:type="gramStart"/>
        <w:r w:rsidR="004158DE">
          <w:t>2,3,…</w:t>
        </w:r>
        <w:proofErr w:type="gramEnd"/>
        <w:r w:rsidR="004158DE">
          <w:t xml:space="preserve">) </w:t>
        </w:r>
      </w:ins>
      <w:r>
        <w:t xml:space="preserve">unique within each protein entry. This enables additional keywords to </w:t>
      </w:r>
      <w:del w:id="174" w:author="Eric Deutsch" w:date="2018-10-27T08:01:00Z">
        <w:r w:rsidDel="00084955">
          <w:delText xml:space="preserve">support </w:delText>
        </w:r>
      </w:del>
      <w:ins w:id="175" w:author="Eric Deutsch" w:date="2018-10-27T08:01:00Z">
        <w:r w:rsidR="00084955">
          <w:t xml:space="preserve">encode </w:t>
        </w:r>
      </w:ins>
      <w:r>
        <w:t xml:space="preserve">references to </w:t>
      </w:r>
      <w:ins w:id="176" w:author="Eric Deutsch" w:date="2018-10-27T07:51:00Z">
        <w:r w:rsidR="004158DE">
          <w:t xml:space="preserve">previous or </w:t>
        </w:r>
      </w:ins>
      <w:r>
        <w:t xml:space="preserve">combinations of </w:t>
      </w:r>
      <w:ins w:id="177" w:author="Eric Deutsch" w:date="2018-10-27T07:52:00Z">
        <w:r w:rsidR="004158DE">
          <w:t xml:space="preserve">previous </w:t>
        </w:r>
      </w:ins>
      <w:r>
        <w:t xml:space="preserve">annotations. </w:t>
      </w:r>
      <w:ins w:id="178" w:author="Eric Deutsch" w:date="2018-10-27T07:53:00Z">
        <w:r w:rsidR="004158DE">
          <w:t>For example, the \</w:t>
        </w:r>
        <w:proofErr w:type="spellStart"/>
        <w:r w:rsidR="004158DE">
          <w:t>DisulfideBond</w:t>
        </w:r>
        <w:proofErr w:type="spellEnd"/>
        <w:r w:rsidR="004158DE">
          <w:t xml:space="preserve"> keyword MUST refer to two previous </w:t>
        </w:r>
      </w:ins>
      <w:ins w:id="179" w:author="Eric Deutsch" w:date="2018-10-27T07:54:00Z">
        <w:r w:rsidR="004158DE">
          <w:t>\</w:t>
        </w:r>
        <w:proofErr w:type="spellStart"/>
        <w:r w:rsidR="004158DE">
          <w:t>ModResPsi</w:t>
        </w:r>
        <w:proofErr w:type="spellEnd"/>
        <w:r w:rsidR="004158DE">
          <w:t xml:space="preserve"> entries describing the PTM, e.g. </w:t>
        </w:r>
      </w:ins>
      <w:ins w:id="180" w:author="Eric Deutsch" w:date="2018-10-27T10:12:00Z">
        <w:r w:rsidR="0012791F">
          <w:t>\</w:t>
        </w:r>
      </w:ins>
      <w:proofErr w:type="spellStart"/>
      <w:ins w:id="181" w:author="Eric Deutsch" w:date="2018-10-27T07:55:00Z">
        <w:r w:rsidR="004158DE" w:rsidRPr="004158DE">
          <w:t>DisulfideBond</w:t>
        </w:r>
        <w:proofErr w:type="spellEnd"/>
        <w:proofErr w:type="gramStart"/>
        <w:r w:rsidR="004158DE" w:rsidRPr="004158DE">
          <w:t>=(</w:t>
        </w:r>
      </w:ins>
      <w:proofErr w:type="gramEnd"/>
      <w:ins w:id="182" w:author="Eric Deutsch" w:date="2018-10-27T10:11:00Z">
        <w:r w:rsidR="0012791F">
          <w:t>15:</w:t>
        </w:r>
      </w:ins>
      <w:ins w:id="183" w:author="Eric Deutsch" w:date="2018-10-27T07:55:00Z">
        <w:r w:rsidR="004158DE" w:rsidRPr="004158DE">
          <w:t>1,2|between chains)</w:t>
        </w:r>
        <w:r w:rsidR="004158DE">
          <w:t xml:space="preserve">. In this example, the bond is between </w:t>
        </w:r>
      </w:ins>
      <w:ins w:id="184" w:author="Eric Deutsch" w:date="2018-10-27T07:56:00Z">
        <w:r w:rsidR="004158DE">
          <w:t>\</w:t>
        </w:r>
        <w:proofErr w:type="spellStart"/>
        <w:r w:rsidR="004158DE">
          <w:t>ModResPsi</w:t>
        </w:r>
        <w:proofErr w:type="spellEnd"/>
        <w:r w:rsidR="004158DE">
          <w:t xml:space="preserve"> entries with identifiers 1 and 2. The </w:t>
        </w:r>
        <w:r w:rsidR="00084955">
          <w:t xml:space="preserve">disulfide bond itself receives an identifier of </w:t>
        </w:r>
      </w:ins>
      <w:ins w:id="185" w:author="Eric Deutsch" w:date="2018-10-27T10:11:00Z">
        <w:r w:rsidR="0012791F">
          <w:t>15</w:t>
        </w:r>
      </w:ins>
      <w:ins w:id="186" w:author="Eric Deutsch" w:date="2018-10-27T07:56:00Z">
        <w:r w:rsidR="00084955">
          <w:t xml:space="preserve"> in this </w:t>
        </w:r>
        <w:proofErr w:type="gramStart"/>
        <w:r w:rsidR="00084955">
          <w:t>example, and</w:t>
        </w:r>
        <w:proofErr w:type="gramEnd"/>
        <w:r w:rsidR="00084955">
          <w:t xml:space="preserve"> may be referred to later as part of </w:t>
        </w:r>
      </w:ins>
      <w:ins w:id="187" w:author="Eric Deutsch" w:date="2018-10-27T07:57:00Z">
        <w:r w:rsidR="00084955">
          <w:t>a \Proteoform definition.</w:t>
        </w:r>
      </w:ins>
      <w:ins w:id="188" w:author="Eric Deutsch" w:date="2018-10-27T10:11:00Z">
        <w:r w:rsidR="0012791F">
          <w:t xml:space="preserve"> See Figure 2 for a simplified depiction of </w:t>
        </w:r>
      </w:ins>
      <w:ins w:id="189" w:author="Eric Deutsch" w:date="2018-10-27T10:12:00Z">
        <w:r w:rsidR="0012791F">
          <w:t>how \</w:t>
        </w:r>
        <w:proofErr w:type="spellStart"/>
        <w:r w:rsidR="0012791F">
          <w:t>ModResPsi</w:t>
        </w:r>
        <w:proofErr w:type="spellEnd"/>
        <w:r w:rsidR="0012791F">
          <w:t>, \</w:t>
        </w:r>
        <w:proofErr w:type="spellStart"/>
        <w:r w:rsidR="0012791F">
          <w:t>DisulfideBond</w:t>
        </w:r>
        <w:proofErr w:type="spellEnd"/>
        <w:r w:rsidR="0012791F">
          <w:t>, and \Proteoform can inter-reference each other.</w:t>
        </w:r>
      </w:ins>
    </w:p>
    <w:p w14:paraId="7540E758" w14:textId="77777777" w:rsidR="004158DE" w:rsidRDefault="004158DE" w:rsidP="00BF16B2">
      <w:pPr>
        <w:jc w:val="both"/>
        <w:rPr>
          <w:ins w:id="190" w:author="Eric Deutsch" w:date="2018-10-27T07:54:00Z"/>
        </w:rPr>
      </w:pPr>
    </w:p>
    <w:p w14:paraId="4724A879" w14:textId="77777777" w:rsidR="005F37F4" w:rsidRDefault="00BF16B2" w:rsidP="00BF16B2">
      <w:pPr>
        <w:jc w:val="both"/>
        <w:rPr>
          <w:ins w:id="191" w:author="Eric Deutsch" w:date="2018-10-27T09:56:00Z"/>
        </w:rPr>
      </w:pPr>
      <w:r>
        <w:t xml:space="preserve">When a database in a PEFF file uses this advanced feature, the </w:t>
      </w:r>
      <w:proofErr w:type="spellStart"/>
      <w:r w:rsidR="004430D5">
        <w:t>Has</w:t>
      </w:r>
      <w:r>
        <w:t>AnnotationIdentifiers</w:t>
      </w:r>
      <w:proofErr w:type="spellEnd"/>
      <w:r>
        <w:t>=true flag must be set</w:t>
      </w:r>
      <w:ins w:id="192" w:author="Eric Deutsch" w:date="2018-10-27T07:57:00Z">
        <w:r w:rsidR="00084955">
          <w:t xml:space="preserve"> in the database header</w:t>
        </w:r>
      </w:ins>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w:t>
      </w:r>
      <w:r>
        <w:lastRenderedPageBreak/>
        <w:t xml:space="preserve">supported. </w:t>
      </w:r>
      <w:ins w:id="193" w:author="Eric Deutsch" w:date="2018-10-27T07:57:00Z">
        <w:r w:rsidR="00084955">
          <w:t xml:space="preserve">Note that in one PEFF file, one database MAY be supporting </w:t>
        </w:r>
        <w:proofErr w:type="spellStart"/>
        <w:r w:rsidR="00084955">
          <w:t>HasAnnotationIdentifiers</w:t>
        </w:r>
        <w:proofErr w:type="spellEnd"/>
        <w:r w:rsidR="00084955">
          <w:t>=true while another</w:t>
        </w:r>
      </w:ins>
      <w:ins w:id="194" w:author="Eric Deutsch" w:date="2018-10-27T07:58:00Z">
        <w:r w:rsidR="00084955">
          <w:t xml:space="preserve"> database is not.</w:t>
        </w:r>
      </w:ins>
    </w:p>
    <w:p w14:paraId="54B4C14E" w14:textId="3568A082" w:rsidR="005F37F4" w:rsidRDefault="005F37F4" w:rsidP="00BF16B2">
      <w:pPr>
        <w:jc w:val="both"/>
        <w:rPr>
          <w:ins w:id="195" w:author="Eric Deutsch" w:date="2018-10-27T09:56:00Z"/>
        </w:rPr>
      </w:pPr>
    </w:p>
    <w:p w14:paraId="09E26688" w14:textId="4EEE2029" w:rsidR="005F37F4" w:rsidRDefault="005F37F4" w:rsidP="00BF16B2">
      <w:pPr>
        <w:jc w:val="both"/>
        <w:rPr>
          <w:ins w:id="196" w:author="Eric Deutsch" w:date="2018-10-27T09:56:00Z"/>
        </w:rPr>
      </w:pPr>
      <w:ins w:id="197" w:author="Eric Deutsch" w:date="2018-10-27T09:56:00Z">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2640330"/>
                      </a:xfrm>
                      <a:prstGeom prst="rect">
                        <a:avLst/>
                      </a:prstGeom>
                    </pic:spPr>
                  </pic:pic>
                </a:graphicData>
              </a:graphic>
            </wp:inline>
          </w:drawing>
        </w:r>
      </w:ins>
    </w:p>
    <w:p w14:paraId="2054B4FD" w14:textId="3DDB7DFF" w:rsidR="008E44D1" w:rsidRDefault="008E44D1" w:rsidP="00BF16B2">
      <w:pPr>
        <w:jc w:val="both"/>
        <w:rPr>
          <w:ins w:id="198" w:author="Eric Deutsch" w:date="2018-10-27T09:56:00Z"/>
        </w:rPr>
      </w:pPr>
      <w:ins w:id="199" w:author="Eric Deutsch" w:date="2018-10-27T09:56:00Z">
        <w:r>
          <w:t xml:space="preserve">Figure 2. </w:t>
        </w:r>
      </w:ins>
      <w:ins w:id="200" w:author="Eric Deutsch" w:date="2018-10-27T10:05:00Z">
        <w:r>
          <w:t>Simplified depiction of how annotation identifiers can be referenced by other</w:t>
        </w:r>
      </w:ins>
      <w:ins w:id="201" w:author="Eric Deutsch" w:date="2018-10-27T10:06:00Z">
        <w:r>
          <w:t xml:space="preserve"> annotations to link </w:t>
        </w:r>
        <w:r w:rsidR="0012791F">
          <w:t xml:space="preserve">them, such as for disulfide bonds and for proteoform </w:t>
        </w:r>
      </w:ins>
      <w:ins w:id="202" w:author="Eric Deutsch" w:date="2018-10-27T10:07:00Z">
        <w:r w:rsidR="0012791F">
          <w:t>definitions.</w:t>
        </w:r>
      </w:ins>
    </w:p>
    <w:p w14:paraId="6462C56E" w14:textId="77777777" w:rsidR="005F37F4" w:rsidRDefault="005F37F4" w:rsidP="00BF16B2">
      <w:pPr>
        <w:jc w:val="both"/>
        <w:rPr>
          <w:ins w:id="203" w:author="Eric Deutsch" w:date="2018-10-27T09:56:00Z"/>
        </w:rPr>
      </w:pPr>
    </w:p>
    <w:p w14:paraId="539DE9B8" w14:textId="49F39494" w:rsidR="00BF16B2" w:rsidRDefault="00BF16B2" w:rsidP="00BF16B2">
      <w:pPr>
        <w:jc w:val="both"/>
      </w:pPr>
      <w:r>
        <w:t xml:space="preserve">The following </w:t>
      </w:r>
      <w:ins w:id="204" w:author="Eric Deutsch" w:date="2018-10-27T10:12:00Z">
        <w:r w:rsidR="0012791F">
          <w:t>more extens</w:t>
        </w:r>
      </w:ins>
      <w:ins w:id="205" w:author="Eric Deutsch" w:date="2018-10-27T10:13:00Z">
        <w:r w:rsidR="0012791F">
          <w:t xml:space="preserve">ive </w:t>
        </w:r>
      </w:ins>
      <w:r>
        <w:t>example shows how a</w:t>
      </w:r>
      <w:r w:rsidR="00821342">
        <w:t>n</w:t>
      </w:r>
      <w:r>
        <w:t xml:space="preserve">notation identifiers can encode </w:t>
      </w:r>
      <w:del w:id="206" w:author="Eric Deutsch" w:date="2018-10-27T10:13:00Z">
        <w:r w:rsidDel="0012791F">
          <w:delText xml:space="preserve">multiple </w:delText>
        </w:r>
      </w:del>
      <w:ins w:id="207" w:author="Eric Deutsch" w:date="2018-10-27T10:13:00Z">
        <w:r w:rsidR="0012791F">
          <w:t xml:space="preserve">11 different </w:t>
        </w:r>
      </w:ins>
      <w:r>
        <w:t>proteoforms of insulin:</w:t>
      </w:r>
    </w:p>
    <w:p w14:paraId="6C1C2995" w14:textId="77777777" w:rsidR="00BF16B2" w:rsidRDefault="00BF16B2" w:rsidP="00BF16B2">
      <w:pPr>
        <w:jc w:val="both"/>
      </w:pPr>
    </w:p>
    <w:p w14:paraId="0F742EFF" w14:textId="2097BD38"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 xml:space="preserve">&gt;nxp:NX_P01308-1 </w:t>
      </w:r>
      <w:del w:id="208" w:author="Eric Deutsch" w:date="2018-10-27T07:41:00Z">
        <w:r w:rsidRPr="0003054C" w:rsidDel="00751C0B">
          <w:rPr>
            <w:rFonts w:ascii="Courier New" w:hAnsi="Courier New" w:cs="Courier New"/>
            <w:sz w:val="16"/>
            <w:szCs w:val="16"/>
          </w:rPr>
          <w:delText xml:space="preserve">\DbUniqueId=NX_P01308-1 </w:delText>
        </w:r>
      </w:del>
      <w:r w:rsidRPr="0003054C">
        <w:rPr>
          <w:rFonts w:ascii="Courier New" w:hAnsi="Courier New" w:cs="Courier New"/>
          <w:sz w:val="16"/>
          <w:szCs w:val="16"/>
        </w:rPr>
        <w:t>\</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=Insulin isoform Iso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del w:id="209" w:author="Eric Deutsch" w:date="2018-10-27T08:10:00Z">
        <w:r w:rsidDel="008E2473">
          <w:rPr>
            <w:rFonts w:ascii="Courier New" w:hAnsi="Courier New" w:cs="Courier New"/>
            <w:sz w:val="16"/>
            <w:szCs w:val="16"/>
          </w:rPr>
          <w:delText xml:space="preserve"> </w:delText>
        </w:r>
      </w:del>
      <w:del w:id="210" w:author="Eric Deutsch" w:date="2018-10-27T08:11:00Z">
        <w:r w:rsidRPr="0003054C" w:rsidDel="008E2473">
          <w:rPr>
            <w:rFonts w:ascii="Courier New" w:hAnsi="Courier New" w:cs="Courier New"/>
            <w:sz w:val="16"/>
            <w:szCs w:val="16"/>
          </w:rPr>
          <w:delText>\ModRes=</w:delText>
        </w:r>
      </w:del>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ins w:id="211" w:author="Eric Deutsch" w:date="2018-10-27T08:11:00Z">
        <w:r w:rsidR="008E2473" w:rsidRPr="008E2473">
          <w:rPr>
            <w:rFonts w:ascii="Courier New" w:hAnsi="Courier New" w:cs="Courier New"/>
            <w:sz w:val="16"/>
            <w:szCs w:val="16"/>
          </w:rPr>
          <w:t>MOD:00798¦half cystine</w:t>
        </w:r>
      </w:ins>
      <w:del w:id="212" w:author="Eric Deutsch"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ins w:id="213" w:author="Eric Deutsch" w:date="2018-10-27T08:11:00Z">
        <w:r w:rsidR="008E2473" w:rsidRPr="008E2473">
          <w:rPr>
            <w:rFonts w:ascii="Courier New" w:hAnsi="Courier New" w:cs="Courier New"/>
            <w:sz w:val="16"/>
            <w:szCs w:val="16"/>
          </w:rPr>
          <w:t>MOD:00798¦half cystine</w:t>
        </w:r>
      </w:ins>
      <w:del w:id="214" w:author="Eric Deutsch"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ins w:id="215" w:author="Eric Deutsch" w:date="2018-10-27T08:11:00Z">
        <w:r w:rsidR="008E2473" w:rsidRPr="008E2473">
          <w:rPr>
            <w:rFonts w:ascii="Courier New" w:hAnsi="Courier New" w:cs="Courier New"/>
            <w:sz w:val="16"/>
            <w:szCs w:val="16"/>
          </w:rPr>
          <w:t>MOD:00798¦half cystine</w:t>
        </w:r>
      </w:ins>
      <w:del w:id="216" w:author="Eric Deutsch"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ins w:id="217" w:author="Eric Deutsch" w:date="2018-10-27T08:11:00Z">
        <w:r w:rsidR="008E2473" w:rsidRPr="008E2473">
          <w:rPr>
            <w:rFonts w:ascii="Courier New" w:hAnsi="Courier New" w:cs="Courier New"/>
            <w:sz w:val="16"/>
            <w:szCs w:val="16"/>
          </w:rPr>
          <w:t>MOD:00798¦half cystine</w:t>
        </w:r>
      </w:ins>
      <w:del w:id="218" w:author="Eric Deutsch"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ins w:id="219" w:author="Eric Deutsch" w:date="2018-10-27T08:11:00Z">
        <w:r w:rsidR="008E2473" w:rsidRPr="008E2473">
          <w:rPr>
            <w:rFonts w:ascii="Courier New" w:hAnsi="Courier New" w:cs="Courier New"/>
            <w:sz w:val="16"/>
            <w:szCs w:val="16"/>
          </w:rPr>
          <w:t>MOD:00798¦half cystine</w:t>
        </w:r>
      </w:ins>
      <w:del w:id="220" w:author="Eric Deutsch" w:date="2018-10-27T08:11: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ins w:id="221" w:author="Eric Deutsch" w:date="2018-10-27T08:12:00Z">
        <w:r w:rsidR="008E2473" w:rsidRPr="008E2473">
          <w:rPr>
            <w:rFonts w:ascii="Courier New" w:hAnsi="Courier New" w:cs="Courier New"/>
            <w:sz w:val="16"/>
            <w:szCs w:val="16"/>
          </w:rPr>
          <w:t>MOD:00798¦half cystine</w:t>
        </w:r>
      </w:ins>
      <w:del w:id="222" w:author="Eric Deutsch" w:date="2018-10-27T08:12:00Z">
        <w:r w:rsidRPr="0003054C" w:rsidDel="008E2473">
          <w:rPr>
            <w:rFonts w:ascii="Courier New" w:hAnsi="Courier New" w:cs="Courier New"/>
            <w:sz w:val="16"/>
            <w:szCs w:val="16"/>
          </w:rPr>
          <w:delText>|Disulfide</w:delText>
        </w:r>
      </w:del>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ins w:id="223" w:author="Eric Deutsch" w:date="2018-10-27T10:13:00Z">
        <w:r w:rsidR="0012791F">
          <w:rPr>
            <w:rFonts w:ascii="Courier New" w:hAnsi="Courier New" w:cs="Courier New"/>
            <w:sz w:val="16"/>
            <w:szCs w:val="16"/>
          </w:rPr>
          <w:t xml:space="preserve"> </w:t>
        </w:r>
      </w:ins>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ins w:id="224" w:author="Eric Deutsch" w:date="2018-10-27T07:43:00Z">
        <w:r w:rsidR="00751C0B" w:rsidRPr="00751C0B">
          <w:rPr>
            <w:rFonts w:ascii="Courier New" w:hAnsi="Courier New" w:cs="Courier New"/>
            <w:sz w:val="16"/>
            <w:szCs w:val="16"/>
          </w:rPr>
          <w:t>PEFF:0001021|</w:t>
        </w:r>
      </w:ins>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ins w:id="225" w:author="Eric Deutsch" w:date="2018-10-27T07:43: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ins w:id="226" w:author="Eric Deutsch" w:date="2018-10-27T07:44:00Z">
        <w:r w:rsidR="00751C0B" w:rsidRPr="00751C0B">
          <w:rPr>
            <w:rFonts w:ascii="Courier New" w:hAnsi="Courier New" w:cs="Courier New"/>
            <w:sz w:val="16"/>
            <w:szCs w:val="16"/>
          </w:rPr>
          <w:t>PEFF:0001034|</w:t>
        </w:r>
      </w:ins>
      <w:del w:id="227" w:author="Eric Deutsch" w:date="2018-10-27T07:42:00Z">
        <w:r w:rsidRPr="0003054C" w:rsidDel="00751C0B">
          <w:rPr>
            <w:rFonts w:ascii="Courier New" w:hAnsi="Courier New" w:cs="Courier New"/>
            <w:sz w:val="16"/>
            <w:szCs w:val="16"/>
          </w:rPr>
          <w:delText xml:space="preserve">maturation </w:delText>
        </w:r>
      </w:del>
      <w:ins w:id="228" w:author="Eric Deutsch" w:date="2018-10-27T07:42:00Z">
        <w:r w:rsidR="00751C0B">
          <w:rPr>
            <w:rFonts w:ascii="Courier New" w:hAnsi="Courier New" w:cs="Courier New"/>
            <w:sz w:val="16"/>
            <w:szCs w:val="16"/>
          </w:rPr>
          <w:t>pro</w:t>
        </w:r>
      </w:ins>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ins w:id="229" w:author="Eric Deutsch" w:date="2018-10-27T07:44:00Z">
        <w:r w:rsidR="00751C0B" w:rsidRPr="00751C0B">
          <w:rPr>
            <w:rFonts w:ascii="Courier New" w:hAnsi="Courier New" w:cs="Courier New"/>
            <w:sz w:val="16"/>
            <w:szCs w:val="16"/>
          </w:rPr>
          <w:t>PEFF:0001020|</w:t>
        </w:r>
      </w:ins>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186DA878" w:rsidR="00BF16B2" w:rsidRDefault="00BF16B2" w:rsidP="00BF16B2">
      <w:pPr>
        <w:jc w:val="both"/>
      </w:pPr>
      <w:r>
        <w:t xml:space="preserve">In this example, the annotation identifiers are </w:t>
      </w:r>
      <w:del w:id="230" w:author="Eric Deutsch" w:date="2018-10-27T07:58:00Z">
        <w:r w:rsidDel="00084955">
          <w:delText xml:space="preserve">depicted </w:delText>
        </w:r>
      </w:del>
      <w:ins w:id="231" w:author="Eric Deutsch" w:date="2018-10-27T07:58:00Z">
        <w:r w:rsidR="00084955">
          <w:t xml:space="preserve">colored </w:t>
        </w:r>
      </w:ins>
      <w:del w:id="232" w:author="Eric Deutsch" w:date="2018-10-27T07:58:00Z">
        <w:r w:rsidDel="00084955">
          <w:delText xml:space="preserve">in </w:delText>
        </w:r>
      </w:del>
      <w:r>
        <w:t xml:space="preserve">green. Each potential annotation (PTM, variant, processing, disulfide bond) has a non-negative integer identifier unique to this </w:t>
      </w:r>
      <w:ins w:id="233" w:author="Eric Deutsch [2]" w:date="2018-06-18T15:13:00Z">
        <w:r w:rsidR="00EE5AD9">
          <w:t xml:space="preserve">protein </w:t>
        </w:r>
      </w:ins>
      <w:r>
        <w:t>entry. Optional keywords such as \</w:t>
      </w:r>
      <w:proofErr w:type="spellStart"/>
      <w:r>
        <w:t>Disul</w:t>
      </w:r>
      <w:r w:rsidR="004430D5">
        <w:t>f</w:t>
      </w:r>
      <w:r>
        <w:t>ideBond</w:t>
      </w:r>
      <w:proofErr w:type="spellEnd"/>
      <w:r>
        <w:t xml:space="preserve"> and \Proteoform make use of the identifiers to describe entities that combine multiple annotations. In this example, 11 different proteoforms of insulin are described as combinations of potential annotations, applied to a single base sequence. </w:t>
      </w:r>
      <w:ins w:id="234" w:author="Eric Deutsch" w:date="2018-10-27T08:28:00Z">
        <w:r w:rsidR="00D327C0">
          <w:t>The variations encoded in \</w:t>
        </w:r>
        <w:proofErr w:type="spellStart"/>
        <w:r w:rsidR="00D327C0">
          <w:t>VariantSimple</w:t>
        </w:r>
        <w:proofErr w:type="spellEnd"/>
        <w:r w:rsidR="00D327C0">
          <w:t xml:space="preserve"> are not included in the proteoform</w:t>
        </w:r>
      </w:ins>
      <w:ins w:id="235" w:author="Eric Deutsch" w:date="2018-10-27T08:29:00Z">
        <w:r w:rsidR="00D327C0">
          <w:t xml:space="preserve"> </w:t>
        </w:r>
        <w:proofErr w:type="gramStart"/>
        <w:r w:rsidR="00D327C0">
          <w:t>description</w:t>
        </w:r>
      </w:ins>
      <w:ins w:id="236" w:author="Eric Deutsch" w:date="2018-10-27T08:28:00Z">
        <w:r w:rsidR="00D327C0">
          <w:t>s, but</w:t>
        </w:r>
        <w:proofErr w:type="gramEnd"/>
        <w:r w:rsidR="00D327C0">
          <w:t xml:space="preserve"> could be. </w:t>
        </w:r>
      </w:ins>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w:t>
      </w:r>
      <w:r>
        <w:lastRenderedPageBreak/>
        <w:t xml:space="preserve">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37" w:name="_Toc529135485"/>
      <w:r w:rsidRPr="00240324">
        <w:rPr>
          <w:b/>
        </w:rPr>
        <w:t>Additional considerations</w:t>
      </w:r>
      <w:bookmarkEnd w:id="237"/>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38" w:name="_Toc529135486"/>
      <w:r w:rsidRPr="00240324">
        <w:rPr>
          <w:b/>
        </w:rPr>
        <w:t>Representation of splicing variants</w:t>
      </w:r>
      <w:bookmarkEnd w:id="238"/>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w:t>
      </w:r>
      <w:proofErr w:type="gramStart"/>
      <w:r w:rsidR="00D17F9A">
        <w:t>sp:P</w:t>
      </w:r>
      <w:proofErr w:type="gramEnd"/>
      <w:r w:rsidR="00D17F9A">
        <w:t>01234-1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239" w:name="_Toc529135487"/>
      <w:r w:rsidRPr="00240324">
        <w:rPr>
          <w:b/>
        </w:rPr>
        <w:t>Representation of processed sequences</w:t>
      </w:r>
      <w:bookmarkEnd w:id="239"/>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ins w:id="240" w:author="Eric Deutsch" w:date="2018-10-27T07:47:00Z">
        <w:r w:rsidR="004158DE">
          <w:t xml:space="preserve"> using the \Processed keyword</w:t>
        </w:r>
      </w:ins>
      <w:r w:rsidRPr="002760F7">
        <w:t>. In cases where reading software cannot interpret this annotation, or in cases where the complexity of interpretation of additional annotation</w:t>
      </w:r>
      <w:ins w:id="241" w:author="Eric Deutsch" w:date="2018-10-27T07:47:00Z">
        <w:r w:rsidR="004158DE">
          <w:t>s</w:t>
        </w:r>
      </w:ins>
      <w:r w:rsidRPr="002760F7">
        <w:t xml:space="preserve"> (such as active forms </w:t>
      </w:r>
      <w:ins w:id="242" w:author="Eric Deutsch" w:date="2018-10-27T07:47:00Z">
        <w:r w:rsidR="004158DE">
          <w:t>o</w:t>
        </w:r>
      </w:ins>
      <w:ins w:id="243" w:author="Eric Deutsch" w:date="2018-10-27T07:48:00Z">
        <w:r w:rsidR="004158DE">
          <w:t xml:space="preserve">f </w:t>
        </w:r>
      </w:ins>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77777777" w:rsidR="002760F7" w:rsidRDefault="002760F7" w:rsidP="002760F7">
      <w:pPr>
        <w:jc w:val="both"/>
      </w:pPr>
    </w:p>
    <w:p w14:paraId="3DCE49A3" w14:textId="77777777" w:rsidR="006974D1" w:rsidRPr="00240324" w:rsidRDefault="006974D1" w:rsidP="004B48E4">
      <w:pPr>
        <w:pStyle w:val="Heading3"/>
        <w:jc w:val="both"/>
        <w:rPr>
          <w:b/>
        </w:rPr>
      </w:pPr>
      <w:bookmarkStart w:id="244" w:name="_Toc529135488"/>
      <w:r w:rsidRPr="00240324">
        <w:rPr>
          <w:b/>
        </w:rPr>
        <w:t>File extension</w:t>
      </w:r>
      <w:bookmarkEnd w:id="244"/>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0943011F" w:rsidR="007A3466" w:rsidRDefault="007A3466" w:rsidP="004B48E4">
      <w:pPr>
        <w:jc w:val="both"/>
        <w:rPr>
          <w:ins w:id="245" w:author="Eric Deutsch" w:date="2018-10-27T10:34:00Z"/>
        </w:rPr>
      </w:pPr>
    </w:p>
    <w:p w14:paraId="7E6C1603" w14:textId="7BD255FF" w:rsidR="006815CB" w:rsidRPr="00240324" w:rsidRDefault="006815CB" w:rsidP="006815CB">
      <w:pPr>
        <w:pStyle w:val="Heading3"/>
        <w:jc w:val="both"/>
        <w:rPr>
          <w:ins w:id="246" w:author="Eric Deutsch" w:date="2018-10-27T10:34:00Z"/>
          <w:b/>
        </w:rPr>
      </w:pPr>
      <w:bookmarkStart w:id="247" w:name="_Toc529135489"/>
      <w:ins w:id="248" w:author="Eric Deutsch" w:date="2018-10-27T10:38:00Z">
        <w:r>
          <w:rPr>
            <w:b/>
          </w:rPr>
          <w:t xml:space="preserve">PEFF File </w:t>
        </w:r>
      </w:ins>
      <w:ins w:id="249" w:author="Eric Deutsch" w:date="2018-10-27T10:34:00Z">
        <w:r>
          <w:rPr>
            <w:b/>
          </w:rPr>
          <w:t>Validation</w:t>
        </w:r>
        <w:bookmarkEnd w:id="247"/>
      </w:ins>
    </w:p>
    <w:p w14:paraId="13956B60" w14:textId="77777777" w:rsidR="006815CB" w:rsidRDefault="006815CB" w:rsidP="006815CB">
      <w:pPr>
        <w:tabs>
          <w:tab w:val="left" w:pos="1440"/>
          <w:tab w:val="left" w:pos="6300"/>
        </w:tabs>
        <w:jc w:val="both"/>
        <w:rPr>
          <w:ins w:id="250" w:author="Eric Deutsch" w:date="2018-10-27T10:34:00Z"/>
        </w:rPr>
      </w:pPr>
    </w:p>
    <w:p w14:paraId="66450622" w14:textId="50600FDD" w:rsidR="006815CB" w:rsidRDefault="006815CB" w:rsidP="006815CB">
      <w:pPr>
        <w:tabs>
          <w:tab w:val="left" w:pos="1440"/>
          <w:tab w:val="left" w:pos="6300"/>
        </w:tabs>
        <w:jc w:val="both"/>
        <w:rPr>
          <w:ins w:id="251" w:author="Eric Deutsch" w:date="2018-10-27T10:37:00Z"/>
        </w:rPr>
      </w:pPr>
      <w:ins w:id="252" w:author="Eric Deutsch" w:date="2018-10-27T10:35:00Z">
        <w:r>
          <w:t xml:space="preserve">As new </w:t>
        </w:r>
      </w:ins>
      <w:ins w:id="253" w:author="Eric Deutsch" w:date="2018-10-27T10:36:00Z">
        <w:r>
          <w:t xml:space="preserve">PEFF writers are developed, it </w:t>
        </w:r>
      </w:ins>
      <w:ins w:id="254" w:author="Eric Deutsch" w:date="2018-10-27T10:39:00Z">
        <w:r>
          <w:t>is</w:t>
        </w:r>
      </w:ins>
      <w:ins w:id="255" w:author="Eric Deutsch" w:date="2018-10-27T10:36:00Z">
        <w:r>
          <w:t xml:space="preserve"> important to </w:t>
        </w:r>
      </w:ins>
      <w:ins w:id="256" w:author="Eric Deutsch" w:date="2018-10-27T10:39:00Z">
        <w:r>
          <w:t xml:space="preserve">have </w:t>
        </w:r>
      </w:ins>
      <w:ins w:id="257" w:author="Eric Deutsch" w:date="2018-10-27T10:36:00Z">
        <w:r>
          <w:t xml:space="preserve">a consistent validator to check the results. </w:t>
        </w:r>
      </w:ins>
      <w:ins w:id="258" w:author="Eric Deutsch" w:date="2018-10-27T10:34:00Z">
        <w:r>
          <w:t xml:space="preserve">At the time of this writing there is </w:t>
        </w:r>
      </w:ins>
      <w:ins w:id="259" w:author="Eric Deutsch" w:date="2018-10-27T10:35:00Z">
        <w:r>
          <w:t xml:space="preserve">one </w:t>
        </w:r>
      </w:ins>
      <w:ins w:id="260" w:author="Eric Deutsch" w:date="2018-10-27T10:39:00Z">
        <w:r>
          <w:t xml:space="preserve">online </w:t>
        </w:r>
      </w:ins>
      <w:ins w:id="261" w:author="Eric Deutsch" w:date="2018-10-27T10:35:00Z">
        <w:r>
          <w:t xml:space="preserve">reference PEFF validator available. </w:t>
        </w:r>
      </w:ins>
      <w:ins w:id="262" w:author="Eric Deutsch" w:date="2018-10-27T10:36:00Z">
        <w:r>
          <w:t>The hyperlink to the validator is available from the main PSI PEFF page</w:t>
        </w:r>
      </w:ins>
      <w:ins w:id="263" w:author="Eric Deutsch" w:date="2018-10-27T10:37:00Z">
        <w:r>
          <w:t xml:space="preserve">. </w:t>
        </w:r>
      </w:ins>
      <w:ins w:id="264" w:author="Eric Deutsch" w:date="2018-10-27T10:39:00Z">
        <w:r>
          <w:t>Candidate PEFF files may be uploaded and validator</w:t>
        </w:r>
      </w:ins>
      <w:ins w:id="265" w:author="Eric Deutsch" w:date="2018-10-27T10:40:00Z">
        <w:r>
          <w:t xml:space="preserve"> online. </w:t>
        </w:r>
      </w:ins>
      <w:ins w:id="266" w:author="Eric Deutsch" w:date="2018-10-27T10:37:00Z">
        <w:r>
          <w:t xml:space="preserve">If additional validators become available, they will be </w:t>
        </w:r>
      </w:ins>
      <w:ins w:id="267" w:author="Eric Deutsch" w:date="2018-10-30T19:23:00Z">
        <w:r w:rsidR="007C3624">
          <w:t>linked from</w:t>
        </w:r>
      </w:ins>
      <w:ins w:id="268" w:author="Eric Deutsch" w:date="2018-10-27T10:37:00Z">
        <w:r>
          <w:t xml:space="preserve"> the PSI PEFF page</w:t>
        </w:r>
      </w:ins>
      <w:ins w:id="269" w:author="Eric Deutsch" w:date="2018-10-27T10:38:00Z">
        <w:r>
          <w:t>:</w:t>
        </w:r>
      </w:ins>
    </w:p>
    <w:p w14:paraId="4E36981E" w14:textId="77777777" w:rsidR="006815CB" w:rsidRDefault="006815CB" w:rsidP="006815CB">
      <w:pPr>
        <w:tabs>
          <w:tab w:val="left" w:pos="1440"/>
          <w:tab w:val="left" w:pos="6300"/>
        </w:tabs>
        <w:jc w:val="both"/>
        <w:rPr>
          <w:ins w:id="270" w:author="Eric Deutsch" w:date="2018-10-27T10:34:00Z"/>
        </w:rPr>
      </w:pPr>
    </w:p>
    <w:p w14:paraId="01093267" w14:textId="0173EE65" w:rsidR="006815CB" w:rsidRDefault="006815CB" w:rsidP="006815CB">
      <w:pPr>
        <w:jc w:val="both"/>
        <w:rPr>
          <w:ins w:id="271" w:author="Eric Deutsch" w:date="2018-10-27T10:38:00Z"/>
        </w:rPr>
      </w:pPr>
      <w:ins w:id="272" w:author="Eric Deutsch" w:date="2018-10-27T10:38:00Z">
        <w:r>
          <w:fldChar w:fldCharType="begin"/>
        </w:r>
        <w:r>
          <w:instrText xml:space="preserve"> HYPERLINK "</w:instrText>
        </w:r>
        <w:r w:rsidRPr="006815CB">
          <w:instrText>http://www.psidev.info/peff</w:instrText>
        </w:r>
        <w:r>
          <w:instrText xml:space="preserve">" </w:instrText>
        </w:r>
        <w:r>
          <w:fldChar w:fldCharType="separate"/>
        </w:r>
        <w:r w:rsidRPr="00F10393">
          <w:rPr>
            <w:rStyle w:val="Hyperlink"/>
          </w:rPr>
          <w:t>http://www.psidev.info/peff</w:t>
        </w:r>
        <w:r>
          <w:fldChar w:fldCharType="end"/>
        </w:r>
      </w:ins>
    </w:p>
    <w:p w14:paraId="578D3D41" w14:textId="77777777" w:rsidR="006815CB" w:rsidRPr="007A3466" w:rsidRDefault="006815CB" w:rsidP="006815CB">
      <w:pPr>
        <w:jc w:val="both"/>
        <w:rPr>
          <w:ins w:id="273" w:author="Eric Deutsch" w:date="2018-10-27T10:34:00Z"/>
        </w:rPr>
      </w:pPr>
    </w:p>
    <w:p w14:paraId="58DF4A0C" w14:textId="77777777" w:rsidR="006815CB" w:rsidRPr="007A3466" w:rsidRDefault="006815CB" w:rsidP="006815CB">
      <w:pPr>
        <w:jc w:val="both"/>
        <w:rPr>
          <w:ins w:id="274" w:author="Eric Deutsch" w:date="2018-10-27T10:34:00Z"/>
        </w:rPr>
      </w:pPr>
    </w:p>
    <w:p w14:paraId="6A8EAC12" w14:textId="77777777" w:rsidR="006815CB" w:rsidRPr="007A3466" w:rsidRDefault="006815CB" w:rsidP="004B48E4">
      <w:pPr>
        <w:jc w:val="both"/>
      </w:pPr>
    </w:p>
    <w:p w14:paraId="70A3B101" w14:textId="77777777" w:rsidR="00CB2E8B" w:rsidRPr="007D27E8" w:rsidRDefault="00CB2E8B" w:rsidP="004B48E4">
      <w:pPr>
        <w:pStyle w:val="Heading1"/>
        <w:jc w:val="both"/>
      </w:pPr>
      <w:bookmarkStart w:id="275" w:name="_Toc529135490"/>
      <w:r w:rsidRPr="007D27E8">
        <w:t>Author</w:t>
      </w:r>
      <w:r w:rsidR="002A0B24" w:rsidRPr="007D27E8">
        <w:t>s</w:t>
      </w:r>
      <w:r w:rsidRPr="007D27E8">
        <w:t xml:space="preserve"> Information</w:t>
      </w:r>
      <w:bookmarkEnd w:id="275"/>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420513" w:rsidRDefault="000F45FB" w:rsidP="000F45FB">
      <w:pPr>
        <w:jc w:val="both"/>
      </w:pPr>
      <w:r w:rsidRPr="00420513">
        <w:t>jim.shofstahl@thermo</w:t>
      </w:r>
      <w:r>
        <w:t>fisher</w:t>
      </w:r>
      <w:r w:rsidRPr="00420513">
        <w:t>.com</w:t>
      </w:r>
    </w:p>
    <w:p w14:paraId="4A447D27" w14:textId="77777777" w:rsidR="000F45FB"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364A267A" w:rsidR="00795550" w:rsidRPr="00A70718" w:rsidRDefault="00795550" w:rsidP="000F45FB">
      <w:pPr>
        <w:jc w:val="both"/>
        <w:rPr>
          <w:lang w:val="it-IT"/>
        </w:rPr>
      </w:pPr>
      <w:r w:rsidRPr="00A70718">
        <w:rPr>
          <w:lang w:val="it-IT"/>
        </w:rPr>
        <w:t>EMBL-EBI</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752835" w:rsidRDefault="00D91D94" w:rsidP="00D91D94">
      <w:pPr>
        <w:jc w:val="both"/>
      </w:pPr>
      <w:r w:rsidRPr="00752835">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lastRenderedPageBreak/>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A70718" w:rsidRDefault="000F45FB" w:rsidP="000F45FB">
      <w:pPr>
        <w:jc w:val="both"/>
      </w:pPr>
      <w:r w:rsidRPr="00A70718">
        <w:t>clauser@broadinstitute.org</w:t>
      </w:r>
    </w:p>
    <w:p w14:paraId="0023C920" w14:textId="77777777" w:rsidR="000F45FB" w:rsidRPr="00A70718"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77777777" w:rsidR="000F45FB" w:rsidRDefault="000F45FB" w:rsidP="000F45FB">
      <w:pPr>
        <w:jc w:val="both"/>
      </w:pPr>
      <w:r>
        <w:t>SIB Swiss Institute of Bioinformatics, 1 Michel-</w:t>
      </w:r>
      <w:proofErr w:type="spellStart"/>
      <w:r>
        <w:t>Servet</w:t>
      </w:r>
      <w:proofErr w:type="spellEnd"/>
      <w:r>
        <w:t xml:space="preserve"> CH-1211 Genève 14, Switzerland</w:t>
      </w:r>
    </w:p>
    <w:p w14:paraId="61D3F8E7" w14:textId="77777777" w:rsidR="000F45FB" w:rsidRPr="00752835" w:rsidRDefault="000F45FB" w:rsidP="000F45FB">
      <w:pPr>
        <w:jc w:val="both"/>
      </w:pPr>
      <w:r w:rsidRPr="00752835">
        <w:t>Lydie.Lane@isb-sib.ch</w:t>
      </w:r>
    </w:p>
    <w:p w14:paraId="1C0093E1" w14:textId="77777777" w:rsidR="000F45FB" w:rsidRPr="00A70718" w:rsidRDefault="000F45FB" w:rsidP="000F45FB">
      <w:pPr>
        <w:jc w:val="both"/>
      </w:pPr>
    </w:p>
    <w:p w14:paraId="5D35F009" w14:textId="77777777" w:rsidR="00A83BBD" w:rsidRPr="00A70718" w:rsidRDefault="00A83BBD" w:rsidP="004B48E4">
      <w:pPr>
        <w:jc w:val="both"/>
      </w:pPr>
      <w:r w:rsidRPr="00A70718">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276" w:name="_Toc5010630"/>
      <w:bookmarkStart w:id="277" w:name="_Toc529135491"/>
      <w:r w:rsidRPr="007D27E8">
        <w:t>Contributors</w:t>
      </w:r>
      <w:bookmarkEnd w:id="276"/>
      <w:bookmarkEnd w:id="277"/>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Members of the Uni</w:t>
      </w:r>
      <w:r w:rsidR="007D3297">
        <w:t>P</w:t>
      </w:r>
      <w:r>
        <w:t xml:space="preserve">rot </w:t>
      </w:r>
      <w:r w:rsidR="007D3297">
        <w:t>c</w:t>
      </w:r>
      <w:r>
        <w:t>onsortium that ma</w:t>
      </w:r>
      <w:r w:rsidR="00693A64">
        <w:t>p</w:t>
      </w:r>
      <w:r>
        <w:t>p</w:t>
      </w:r>
      <w:r w:rsidR="009A2650">
        <w:t>ed</w:t>
      </w:r>
      <w:r>
        <w:t xml:space="preserve"> the proposal with Uni</w:t>
      </w:r>
      <w:r w:rsidR="007D3297">
        <w:t>P</w:t>
      </w:r>
      <w:r>
        <w:t>rot: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Swiss-Prot</w:t>
      </w:r>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41A0D2EC" w14:textId="3BD3DF84" w:rsidR="005631CE"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 </w:t>
      </w:r>
      <w:r w:rsidR="005631CE">
        <w:t>Philip C Andrews, University of Michigan, Ann Arbor, MI,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278" w:name="_Toc526008660"/>
      <w:bookmarkStart w:id="279" w:name="_Toc529135492"/>
      <w:r w:rsidRPr="007D27E8">
        <w:t>Intellectual Property Statement</w:t>
      </w:r>
      <w:bookmarkEnd w:id="278"/>
      <w:bookmarkEnd w:id="279"/>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280" w:name="_Toc529135493"/>
      <w:r w:rsidRPr="007D27E8">
        <w:lastRenderedPageBreak/>
        <w:t>Copyright Notice</w:t>
      </w:r>
      <w:bookmarkEnd w:id="280"/>
    </w:p>
    <w:p w14:paraId="402BF147" w14:textId="77777777" w:rsidR="00062C3B" w:rsidRDefault="00062C3B" w:rsidP="004B48E4">
      <w:pPr>
        <w:jc w:val="both"/>
      </w:pPr>
    </w:p>
    <w:p w14:paraId="70D41319" w14:textId="77777777" w:rsidR="00062C3B" w:rsidRDefault="00062C3B" w:rsidP="004B48E4">
      <w:pPr>
        <w:jc w:val="both"/>
      </w:pPr>
      <w:r>
        <w:t>Copyright (C) Proteomics Standards Initiative (20</w:t>
      </w:r>
      <w:r w:rsidR="00D44F7A">
        <w:t>1</w:t>
      </w:r>
      <w:r w:rsidR="00240324">
        <w:t>8</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81" w:name="29"/>
      <w:bookmarkStart w:id="282" w:name="30"/>
      <w:bookmarkStart w:id="283" w:name="31"/>
      <w:bookmarkEnd w:id="281"/>
      <w:bookmarkEnd w:id="282"/>
      <w:bookmarkEnd w:id="283"/>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284" w:name="_Toc529135494"/>
      <w:r w:rsidRPr="007D27E8">
        <w:t>Glossary</w:t>
      </w:r>
      <w:bookmarkEnd w:id="284"/>
    </w:p>
    <w:p w14:paraId="4F134CF2" w14:textId="77777777" w:rsidR="00AD4F6A" w:rsidRDefault="00AD4F6A" w:rsidP="004B48E4">
      <w:pPr>
        <w:jc w:val="both"/>
      </w:pPr>
    </w:p>
    <w:p w14:paraId="327BC093" w14:textId="77777777" w:rsidR="00AD4F6A" w:rsidRDefault="00957914" w:rsidP="004B48E4">
      <w:pPr>
        <w:jc w:val="both"/>
      </w:pPr>
      <w:r>
        <w:t>Not used.</w:t>
      </w:r>
    </w:p>
    <w:p w14:paraId="50978704" w14:textId="77777777" w:rsidR="00957914" w:rsidRDefault="00957914"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285" w:name="_Toc529135495"/>
      <w:r w:rsidRPr="007D27E8">
        <w:t>References</w:t>
      </w:r>
      <w:bookmarkEnd w:id="285"/>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r w:rsidRPr="00C97F4C">
        <w:rPr>
          <w:iCs/>
        </w:rPr>
        <w:t>UniProt: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77777777"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 xml:space="preserve">Proc Natl </w:t>
      </w:r>
      <w:proofErr w:type="spellStart"/>
      <w:r w:rsidRPr="00C97F4C">
        <w:t>Acad</w:t>
      </w:r>
      <w:proofErr w:type="spellEnd"/>
      <w:r w:rsidRPr="00C97F4C">
        <w:t xml:space="preserve"> Sci U S A.</w:t>
      </w:r>
      <w:r>
        <w:t xml:space="preserve"> 1988 Apr;85(8):2444-8.</w:t>
      </w:r>
    </w:p>
    <w:p w14:paraId="4F7E971E" w14:textId="55311FB3" w:rsidR="00C97F4C" w:rsidRDefault="00C97F4C" w:rsidP="004B48E4">
      <w:pPr>
        <w:ind w:left="360" w:hanging="360"/>
        <w:jc w:val="both"/>
      </w:pPr>
      <w:r>
        <w:t xml:space="preserve">[THE_UNIPROT_CONSORTIUM1] </w:t>
      </w:r>
      <w:r w:rsidR="007D27E8">
        <w:t xml:space="preserve">The UniProt Consortium, </w:t>
      </w:r>
      <w:r w:rsidR="00FE0B01" w:rsidRPr="00FE0B01">
        <w:t xml:space="preserve">UniProt: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7CEAAA0E" w14:textId="2FDAF30E" w:rsidR="00485196" w:rsidRDefault="00485196" w:rsidP="00485196">
      <w:pPr>
        <w:ind w:left="360" w:hanging="360"/>
        <w:jc w:val="both"/>
        <w:rPr>
          <w:ins w:id="286" w:author="Eric Deutsch" w:date="2018-10-30T19:37:00Z"/>
        </w:rPr>
      </w:pPr>
      <w:ins w:id="287" w:author="Eric Deutsch" w:date="2018-10-30T19:37:00Z">
        <w:r>
          <w:t xml:space="preserve">[LEDUC] </w:t>
        </w:r>
      </w:ins>
      <w:ins w:id="288" w:author="Eric Deutsch" w:date="2018-10-30T19:39:00Z">
        <w:r w:rsidRPr="00485196">
          <w:rPr>
            <w:bCs/>
          </w:rPr>
          <w:t xml:space="preserve">LeDuc RD, Schwämmle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w:t>
        </w:r>
        <w:proofErr w:type="spellEnd"/>
        <w:r w:rsidRPr="00485196">
          <w:rPr>
            <w:bCs/>
          </w:rPr>
          <w:t xml:space="preserve">-Rooke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w:t>
        </w:r>
        <w:proofErr w:type="spellStart"/>
        <w:r w:rsidRPr="00485196">
          <w:rPr>
            <w:bCs/>
          </w:rPr>
          <w:t>ProForma</w:t>
        </w:r>
        <w:proofErr w:type="spellEnd"/>
        <w:r w:rsidRPr="00485196">
          <w:rPr>
            <w:bCs/>
          </w:rPr>
          <w:t xml:space="preserve">: A Standard Proteoform Notation, J Proteome Res. 2018 Mar 2;17(3):1321-1325. </w:t>
        </w:r>
        <w:proofErr w:type="spellStart"/>
        <w:r w:rsidRPr="00485196">
          <w:rPr>
            <w:bCs/>
          </w:rPr>
          <w:t>doi</w:t>
        </w:r>
        <w:proofErr w:type="spellEnd"/>
        <w:r w:rsidRPr="00485196">
          <w:rPr>
            <w:bCs/>
          </w:rPr>
          <w:t>: 10.1021/acs.jproteome.7b00851</w:t>
        </w:r>
      </w:ins>
      <w:ins w:id="289" w:author="Eric Deutsch" w:date="2018-10-30T19:40:00Z">
        <w:r>
          <w:t xml:space="preserve">, </w:t>
        </w:r>
        <w:r w:rsidRPr="00485196">
          <w:t>PMID: 29397739</w:t>
        </w:r>
      </w:ins>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3C8186C9" w:rsidR="001848FA" w:rsidRDefault="001848FA" w:rsidP="004B48E4">
      <w:pPr>
        <w:jc w:val="both"/>
      </w:pPr>
    </w:p>
    <w:sectPr w:rsidR="001848FA" w:rsidSect="00A34714">
      <w:headerReference w:type="default" r:id="rId22"/>
      <w:footerReference w:type="default" r:id="rId23"/>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7D701" w14:textId="77777777" w:rsidR="000377DD" w:rsidRDefault="000377DD">
      <w:r>
        <w:separator/>
      </w:r>
    </w:p>
  </w:endnote>
  <w:endnote w:type="continuationSeparator" w:id="0">
    <w:p w14:paraId="0EBA8237" w14:textId="77777777" w:rsidR="000377DD" w:rsidRDefault="00037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A403D" w14:textId="4A16C54E" w:rsidR="002F34D8" w:rsidRDefault="002F34D8">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1F711" w14:textId="22A22851" w:rsidR="002F34D8" w:rsidRDefault="002F34D8">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B0599" w14:textId="77777777" w:rsidR="000377DD" w:rsidRDefault="000377DD">
      <w:r>
        <w:separator/>
      </w:r>
    </w:p>
  </w:footnote>
  <w:footnote w:type="continuationSeparator" w:id="0">
    <w:p w14:paraId="0438E0BE" w14:textId="77777777" w:rsidR="000377DD" w:rsidRDefault="00037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E4754" w14:textId="453AD043" w:rsidR="002F34D8" w:rsidRDefault="002F34D8" w:rsidP="00A91C84">
    <w:pPr>
      <w:pStyle w:val="Header"/>
    </w:pPr>
    <w:r>
      <w:t>PEFF: A Common Sequence Database Format for Proteomics</w:t>
    </w:r>
    <w:r>
      <w:tab/>
    </w:r>
    <w:del w:id="8" w:author="Eric Deutsch" w:date="2018-10-19T13:35:00Z">
      <w:r w:rsidDel="00614B8D">
        <w:rPr>
          <w:rFonts w:ascii="Arial Narrow" w:hAnsi="Arial Narrow"/>
        </w:rPr>
        <w:delText xml:space="preserve">March </w:delText>
      </w:r>
    </w:del>
    <w:ins w:id="9" w:author="Eric Deutsch" w:date="2018-11-04T22:56:00Z">
      <w:r w:rsidR="00043DF9">
        <w:rPr>
          <w:rFonts w:ascii="Arial Narrow" w:hAnsi="Arial Narrow"/>
        </w:rPr>
        <w:t>Novem</w:t>
      </w:r>
    </w:ins>
    <w:ins w:id="10" w:author="Eric Deutsch" w:date="2018-10-19T13:35:00Z">
      <w:r>
        <w:rPr>
          <w:rFonts w:ascii="Arial Narrow" w:hAnsi="Arial Narrow"/>
        </w:rPr>
        <w:t xml:space="preserve">ber </w:t>
      </w:r>
    </w:ins>
    <w:ins w:id="11" w:author="Eric Deutsch" w:date="2018-11-04T22:56:00Z">
      <w:r w:rsidR="00043DF9">
        <w:rPr>
          <w:rFonts w:ascii="Arial Narrow" w:hAnsi="Arial Narrow"/>
        </w:rPr>
        <w:t>4</w:t>
      </w:r>
    </w:ins>
    <w:del w:id="12" w:author="Eric Deutsch" w:date="2018-10-19T13:35:00Z">
      <w:r w:rsidDel="00614B8D">
        <w:rPr>
          <w:rFonts w:ascii="Arial Narrow" w:hAnsi="Arial Narrow"/>
        </w:rPr>
        <w:delText>22</w:delText>
      </w:r>
    </w:del>
    <w:r>
      <w:rPr>
        <w:rFonts w:ascii="Arial Narrow" w:hAnsi="Arial Narrow"/>
      </w:rPr>
      <w:t>, 2018</w:t>
    </w:r>
  </w:p>
  <w:p w14:paraId="42633330" w14:textId="77777777" w:rsidR="002F34D8" w:rsidRPr="00A91C84" w:rsidRDefault="002F34D8"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3E0D" w14:textId="2913C4EC" w:rsidR="002F34D8" w:rsidRDefault="002F34D8" w:rsidP="0004120E">
    <w:pPr>
      <w:tabs>
        <w:tab w:val="right" w:pos="8640"/>
        <w:tab w:val="right" w:pos="10440"/>
      </w:tabs>
      <w:rPr>
        <w:rFonts w:ascii="Arial Narrow" w:hAnsi="Arial Narrow"/>
        <w:lang w:val="fr-CH"/>
      </w:rPr>
    </w:pPr>
    <w:r w:rsidRPr="00A75507">
      <w:rPr>
        <w:rFonts w:ascii="Arial Narrow" w:hAnsi="Arial Narrow"/>
        <w:lang w:val="fr-CH"/>
      </w:rPr>
      <w:t xml:space="preserve">PSI </w:t>
    </w:r>
    <w:proofErr w:type="spellStart"/>
    <w:r w:rsidRPr="00A75507">
      <w:rPr>
        <w:rFonts w:ascii="Arial Narrow" w:hAnsi="Arial Narrow"/>
        <w:lang w:val="fr-CH"/>
      </w:rPr>
      <w:t>Recommendation</w:t>
    </w:r>
    <w:proofErr w:type="spellEnd"/>
    <w:r w:rsidRPr="00A75507">
      <w:rPr>
        <w:rFonts w:ascii="Arial Narrow" w:hAnsi="Arial Narrow"/>
        <w:lang w:val="fr-CH"/>
      </w:rPr>
      <w:tab/>
    </w:r>
    <w:r>
      <w:t>PSI Mass Spectrometry Standards Working Group</w:t>
    </w:r>
    <w:r w:rsidRPr="00A75507">
      <w:rPr>
        <w:rFonts w:ascii="Arial Narrow" w:hAnsi="Arial Narrow"/>
        <w:lang w:val="fr-CH"/>
      </w:rPr>
      <w:t xml:space="preserve"> </w:t>
    </w:r>
  </w:p>
  <w:p w14:paraId="739D2C3E" w14:textId="1AEEF269" w:rsidR="002F34D8" w:rsidRDefault="002F34D8"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2F34D8" w:rsidRPr="00A75507" w:rsidRDefault="002F34D8"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2F34D8" w:rsidRPr="00640393" w:rsidRDefault="002F34D8" w:rsidP="000F45FB">
    <w:pPr>
      <w:tabs>
        <w:tab w:val="right" w:pos="8640"/>
        <w:tab w:val="right" w:pos="10440"/>
      </w:tabs>
      <w:rPr>
        <w:rStyle w:val="Strong"/>
        <w:rFonts w:ascii="Arial Narrow" w:hAnsi="Arial Narrow"/>
        <w:b w:val="0"/>
        <w:lang w:val="fr-CH"/>
      </w:rPr>
    </w:pPr>
    <w:r w:rsidRPr="00A75507">
      <w:rPr>
        <w:rFonts w:ascii="Arial Narrow" w:hAnsi="Arial Narrow"/>
        <w:lang w:val="fr-CH"/>
      </w:rPr>
      <w:tab/>
    </w:r>
    <w:r w:rsidRPr="00640393">
      <w:rPr>
        <w:rStyle w:val="Strong"/>
        <w:rFonts w:ascii="Arial Narrow" w:hAnsi="Arial Narrow"/>
        <w:b w:val="0"/>
        <w:lang w:val="fr-CH"/>
      </w:rPr>
      <w:t>Jim Shofstahl, Thermo Fisher Scientific</w:t>
    </w:r>
  </w:p>
  <w:p w14:paraId="3A34B30A" w14:textId="77777777" w:rsidR="002F34D8" w:rsidRPr="00640393" w:rsidRDefault="002F34D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fr-CH" w:eastAsia="fr-CH"/>
      </w:rPr>
    </w:pPr>
    <w:r w:rsidRPr="00640393">
      <w:rPr>
        <w:rFonts w:ascii="Arial Narrow" w:hAnsi="Arial Narrow" w:cs="Courier New"/>
        <w:lang w:val="fr-CH" w:eastAsia="fr-CH"/>
      </w:rPr>
      <w:t>Juan Antonio Vizcaíno, EMBL-EBI</w:t>
    </w:r>
  </w:p>
  <w:p w14:paraId="12C55409" w14:textId="77777777" w:rsidR="002F34D8" w:rsidRDefault="002F34D8"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2F34D8" w:rsidRPr="00D47195" w:rsidRDefault="002F34D8"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2F34D8" w:rsidRPr="00640393" w:rsidRDefault="002F34D8"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2F34D8" w:rsidRDefault="002F34D8"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2F34D8" w:rsidRPr="00D47195" w:rsidRDefault="002F34D8"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2F34D8" w:rsidRDefault="002F34D8"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2F34D8" w:rsidRDefault="002F34D8"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2F34D8" w:rsidRDefault="002F34D8"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2F34D8" w:rsidRPr="0004120E" w:rsidRDefault="002F34D8" w:rsidP="00A91C84">
    <w:pPr>
      <w:tabs>
        <w:tab w:val="left" w:pos="7328"/>
      </w:tabs>
      <w:rPr>
        <w:rFonts w:ascii="Arial Narrow" w:hAnsi="Arial Narrow"/>
        <w:lang w:val="en-GB"/>
      </w:rPr>
    </w:pPr>
  </w:p>
  <w:p w14:paraId="40D38835" w14:textId="7138D746" w:rsidR="002F34D8" w:rsidRPr="00AF164E" w:rsidRDefault="002F34D8" w:rsidP="00C35036">
    <w:pPr>
      <w:pStyle w:val="Header"/>
      <w:tabs>
        <w:tab w:val="left" w:pos="7025"/>
      </w:tabs>
      <w:jc w:val="right"/>
      <w:rPr>
        <w:rFonts w:ascii="Arial Narrow" w:hAnsi="Arial Narrow"/>
      </w:rPr>
    </w:pPr>
    <w:del w:id="13" w:author="Eric Deutsch" w:date="2018-10-19T13:35:00Z">
      <w:r w:rsidDel="00614B8D">
        <w:rPr>
          <w:rFonts w:ascii="Arial Narrow" w:hAnsi="Arial Narrow"/>
          <w:lang w:val="en-GB"/>
        </w:rPr>
        <w:delText xml:space="preserve">June </w:delText>
      </w:r>
    </w:del>
    <w:ins w:id="14" w:author="Eric Deutsch" w:date="2018-11-04T22:56:00Z">
      <w:r w:rsidR="00043DF9">
        <w:rPr>
          <w:rFonts w:ascii="Arial Narrow" w:hAnsi="Arial Narrow"/>
          <w:lang w:val="en-GB"/>
        </w:rPr>
        <w:t>Novem</w:t>
      </w:r>
    </w:ins>
    <w:ins w:id="15" w:author="Eric Deutsch" w:date="2018-10-19T13:35:00Z">
      <w:r>
        <w:rPr>
          <w:rFonts w:ascii="Arial Narrow" w:hAnsi="Arial Narrow"/>
          <w:lang w:val="en-GB"/>
        </w:rPr>
        <w:t xml:space="preserve">ber </w:t>
      </w:r>
    </w:ins>
    <w:ins w:id="16" w:author="Eric Deutsch" w:date="2018-11-04T22:56:00Z">
      <w:r w:rsidR="00043DF9">
        <w:rPr>
          <w:rFonts w:ascii="Arial Narrow" w:hAnsi="Arial Narrow"/>
          <w:lang w:val="en-GB"/>
        </w:rPr>
        <w:t>4</w:t>
      </w:r>
    </w:ins>
    <w:del w:id="17" w:author="Eric Deutsch" w:date="2018-10-27T10:16:00Z">
      <w:r w:rsidDel="00B1067E">
        <w:rPr>
          <w:rFonts w:ascii="Arial Narrow" w:hAnsi="Arial Narrow"/>
          <w:lang w:val="en-GB"/>
        </w:rPr>
        <w:delText>18</w:delText>
      </w:r>
    </w:del>
    <w:r w:rsidRPr="0004120E">
      <w:rPr>
        <w:rFonts w:ascii="Arial Narrow" w:hAnsi="Arial Narrow"/>
        <w:lang w:val="en-GB"/>
      </w:rPr>
      <w:t>, 20</w:t>
    </w:r>
    <w:r>
      <w:rPr>
        <w:rFonts w:ascii="Arial Narrow" w:hAnsi="Arial Narrow"/>
        <w:lang w:val="en-GB"/>
      </w:rPr>
      <w:t>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DB554" w14:textId="44AE21B0" w:rsidR="002F34D8" w:rsidRDefault="002F34D8">
    <w:pPr>
      <w:pStyle w:val="Header"/>
    </w:pPr>
    <w:r>
      <w:t>PEFF: A Common Sequence Database Format for Proteomics</w:t>
    </w:r>
    <w:r>
      <w:tab/>
    </w:r>
    <w:ins w:id="290" w:author="Eric Deutsch" w:date="2018-11-04T22:56:00Z">
      <w:r w:rsidR="00043DF9">
        <w:t>Novem</w:t>
      </w:r>
    </w:ins>
    <w:del w:id="291" w:author="Eric Deutsch" w:date="2018-10-27T10:17:00Z">
      <w:r w:rsidDel="00B1067E">
        <w:delText>March 22</w:delText>
      </w:r>
    </w:del>
    <w:ins w:id="292" w:author="Eric Deutsch" w:date="2018-10-27T10:17:00Z">
      <w:r>
        <w:t xml:space="preserve">ber </w:t>
      </w:r>
    </w:ins>
    <w:ins w:id="293" w:author="Eric Deutsch" w:date="2018-11-04T22:56:00Z">
      <w:r w:rsidR="00043DF9">
        <w:t>4</w:t>
      </w:r>
    </w:ins>
    <w:r>
      <w:rPr>
        <w:rFonts w:ascii="Arial Narrow" w:hAnsi="Arial Narrow"/>
      </w:rP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9"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8"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9"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5"/>
  </w:num>
  <w:num w:numId="14">
    <w:abstractNumId w:val="26"/>
  </w:num>
  <w:num w:numId="15">
    <w:abstractNumId w:val="21"/>
  </w:num>
  <w:num w:numId="16">
    <w:abstractNumId w:val="19"/>
  </w:num>
  <w:num w:numId="17">
    <w:abstractNumId w:val="14"/>
  </w:num>
  <w:num w:numId="18">
    <w:abstractNumId w:val="27"/>
  </w:num>
  <w:num w:numId="19">
    <w:abstractNumId w:val="11"/>
  </w:num>
  <w:num w:numId="20">
    <w:abstractNumId w:val="24"/>
  </w:num>
  <w:num w:numId="21">
    <w:abstractNumId w:val="13"/>
  </w:num>
  <w:num w:numId="22">
    <w:abstractNumId w:val="22"/>
  </w:num>
  <w:num w:numId="23">
    <w:abstractNumId w:val="23"/>
  </w:num>
  <w:num w:numId="24">
    <w:abstractNumId w:val="17"/>
  </w:num>
  <w:num w:numId="25">
    <w:abstractNumId w:val="10"/>
  </w:num>
  <w:num w:numId="26">
    <w:abstractNumId w:val="18"/>
  </w:num>
  <w:num w:numId="27">
    <w:abstractNumId w:val="16"/>
  </w:num>
  <w:num w:numId="28">
    <w:abstractNumId w:val="29"/>
  </w:num>
  <w:num w:numId="29">
    <w:abstractNumId w:val="20"/>
  </w:num>
  <w:num w:numId="30">
    <w:abstractNumId w:val="1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Deutsch">
    <w15:presenceInfo w15:providerId="Windows Live" w15:userId="c924ec7effbb32fa"/>
  </w15:person>
  <w15:person w15:author="Eric Deutsch [2]">
    <w15:presenceInfo w15:providerId="AD" w15:userId="S-1-5-21-1838089955-1065252868-413607797-1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2E"/>
    <w:rsid w:val="00000075"/>
    <w:rsid w:val="00000A0A"/>
    <w:rsid w:val="00006F01"/>
    <w:rsid w:val="00015A13"/>
    <w:rsid w:val="00015B7E"/>
    <w:rsid w:val="0002036C"/>
    <w:rsid w:val="000248B1"/>
    <w:rsid w:val="000377DD"/>
    <w:rsid w:val="00040877"/>
    <w:rsid w:val="000411A1"/>
    <w:rsid w:val="0004120E"/>
    <w:rsid w:val="00043DF9"/>
    <w:rsid w:val="0005013E"/>
    <w:rsid w:val="00051A65"/>
    <w:rsid w:val="00053B9C"/>
    <w:rsid w:val="00053FB5"/>
    <w:rsid w:val="0005683D"/>
    <w:rsid w:val="00057B59"/>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A76"/>
    <w:rsid w:val="001A116D"/>
    <w:rsid w:val="001A1F52"/>
    <w:rsid w:val="001A2137"/>
    <w:rsid w:val="001A30FB"/>
    <w:rsid w:val="001B0DC3"/>
    <w:rsid w:val="001B2451"/>
    <w:rsid w:val="001B3CB5"/>
    <w:rsid w:val="001B497C"/>
    <w:rsid w:val="001C37EA"/>
    <w:rsid w:val="001E3623"/>
    <w:rsid w:val="001E7513"/>
    <w:rsid w:val="001F242A"/>
    <w:rsid w:val="001F249F"/>
    <w:rsid w:val="001F339D"/>
    <w:rsid w:val="00200514"/>
    <w:rsid w:val="0020111B"/>
    <w:rsid w:val="00201A2E"/>
    <w:rsid w:val="00202CCA"/>
    <w:rsid w:val="00202FD9"/>
    <w:rsid w:val="002066D2"/>
    <w:rsid w:val="00212F62"/>
    <w:rsid w:val="00213AE2"/>
    <w:rsid w:val="00215117"/>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70EA5"/>
    <w:rsid w:val="002726D6"/>
    <w:rsid w:val="002760F7"/>
    <w:rsid w:val="00277E0C"/>
    <w:rsid w:val="0028101F"/>
    <w:rsid w:val="0028771A"/>
    <w:rsid w:val="00293D85"/>
    <w:rsid w:val="00296892"/>
    <w:rsid w:val="0029755A"/>
    <w:rsid w:val="002A0B24"/>
    <w:rsid w:val="002B240D"/>
    <w:rsid w:val="002C05E2"/>
    <w:rsid w:val="002C2562"/>
    <w:rsid w:val="002C7386"/>
    <w:rsid w:val="002D1199"/>
    <w:rsid w:val="002D7CF7"/>
    <w:rsid w:val="002E40F3"/>
    <w:rsid w:val="002F0C21"/>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6168"/>
    <w:rsid w:val="00392045"/>
    <w:rsid w:val="00396043"/>
    <w:rsid w:val="00397CC4"/>
    <w:rsid w:val="003A68CC"/>
    <w:rsid w:val="003A73C5"/>
    <w:rsid w:val="003B0B08"/>
    <w:rsid w:val="003B39ED"/>
    <w:rsid w:val="003C4948"/>
    <w:rsid w:val="003D2281"/>
    <w:rsid w:val="003D251F"/>
    <w:rsid w:val="003D3F6B"/>
    <w:rsid w:val="003D4AD6"/>
    <w:rsid w:val="003E1AE3"/>
    <w:rsid w:val="003F07AA"/>
    <w:rsid w:val="003F07D4"/>
    <w:rsid w:val="00403907"/>
    <w:rsid w:val="004043C7"/>
    <w:rsid w:val="00415317"/>
    <w:rsid w:val="004158DE"/>
    <w:rsid w:val="004161DB"/>
    <w:rsid w:val="00420513"/>
    <w:rsid w:val="0042253B"/>
    <w:rsid w:val="004260A9"/>
    <w:rsid w:val="00432113"/>
    <w:rsid w:val="004334BE"/>
    <w:rsid w:val="00441DD0"/>
    <w:rsid w:val="004430D5"/>
    <w:rsid w:val="00443147"/>
    <w:rsid w:val="00444771"/>
    <w:rsid w:val="00445504"/>
    <w:rsid w:val="00453F83"/>
    <w:rsid w:val="004540B8"/>
    <w:rsid w:val="00454A88"/>
    <w:rsid w:val="00455E5E"/>
    <w:rsid w:val="004672F7"/>
    <w:rsid w:val="00470400"/>
    <w:rsid w:val="00473FCA"/>
    <w:rsid w:val="00475977"/>
    <w:rsid w:val="004768C7"/>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D14E9"/>
    <w:rsid w:val="004D2856"/>
    <w:rsid w:val="004D2967"/>
    <w:rsid w:val="004D3204"/>
    <w:rsid w:val="004D4CE0"/>
    <w:rsid w:val="004E2A98"/>
    <w:rsid w:val="004E59C3"/>
    <w:rsid w:val="004F6A8B"/>
    <w:rsid w:val="00502B9A"/>
    <w:rsid w:val="00504013"/>
    <w:rsid w:val="0050667F"/>
    <w:rsid w:val="00506779"/>
    <w:rsid w:val="005072C8"/>
    <w:rsid w:val="005135B9"/>
    <w:rsid w:val="00514411"/>
    <w:rsid w:val="00517E78"/>
    <w:rsid w:val="00525E17"/>
    <w:rsid w:val="00531BEE"/>
    <w:rsid w:val="00535C78"/>
    <w:rsid w:val="00554BA3"/>
    <w:rsid w:val="005568B5"/>
    <w:rsid w:val="00557211"/>
    <w:rsid w:val="00557A28"/>
    <w:rsid w:val="0056181D"/>
    <w:rsid w:val="005631CE"/>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C35"/>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5720B"/>
    <w:rsid w:val="00670C8C"/>
    <w:rsid w:val="0067521F"/>
    <w:rsid w:val="0067601D"/>
    <w:rsid w:val="0067632B"/>
    <w:rsid w:val="00677C09"/>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C118A"/>
    <w:rsid w:val="006D44B7"/>
    <w:rsid w:val="006D7F29"/>
    <w:rsid w:val="006E4C2A"/>
    <w:rsid w:val="006F019F"/>
    <w:rsid w:val="006F0D6A"/>
    <w:rsid w:val="006F2992"/>
    <w:rsid w:val="006F74F5"/>
    <w:rsid w:val="006F7751"/>
    <w:rsid w:val="00700A2F"/>
    <w:rsid w:val="00701D2D"/>
    <w:rsid w:val="00703AA9"/>
    <w:rsid w:val="00715971"/>
    <w:rsid w:val="00716CE4"/>
    <w:rsid w:val="007256DD"/>
    <w:rsid w:val="007257AE"/>
    <w:rsid w:val="007259F3"/>
    <w:rsid w:val="00727882"/>
    <w:rsid w:val="0073341D"/>
    <w:rsid w:val="007338F1"/>
    <w:rsid w:val="00734B90"/>
    <w:rsid w:val="00746695"/>
    <w:rsid w:val="00751C0B"/>
    <w:rsid w:val="00752835"/>
    <w:rsid w:val="00765618"/>
    <w:rsid w:val="007656A1"/>
    <w:rsid w:val="0076665A"/>
    <w:rsid w:val="007704E3"/>
    <w:rsid w:val="0077427F"/>
    <w:rsid w:val="007771DC"/>
    <w:rsid w:val="007771E4"/>
    <w:rsid w:val="00777EBF"/>
    <w:rsid w:val="007804FF"/>
    <w:rsid w:val="00790AAB"/>
    <w:rsid w:val="00792DDB"/>
    <w:rsid w:val="00795550"/>
    <w:rsid w:val="007A24FE"/>
    <w:rsid w:val="007A3466"/>
    <w:rsid w:val="007A55A3"/>
    <w:rsid w:val="007A68B6"/>
    <w:rsid w:val="007B04D4"/>
    <w:rsid w:val="007B1B42"/>
    <w:rsid w:val="007C10B9"/>
    <w:rsid w:val="007C3624"/>
    <w:rsid w:val="007C62B2"/>
    <w:rsid w:val="007D27E8"/>
    <w:rsid w:val="007D2B51"/>
    <w:rsid w:val="007D3297"/>
    <w:rsid w:val="007D3BE7"/>
    <w:rsid w:val="007D3FA7"/>
    <w:rsid w:val="007D4A66"/>
    <w:rsid w:val="007E3728"/>
    <w:rsid w:val="007E5315"/>
    <w:rsid w:val="007E6103"/>
    <w:rsid w:val="007F227C"/>
    <w:rsid w:val="007F31A6"/>
    <w:rsid w:val="007F6983"/>
    <w:rsid w:val="00801AD3"/>
    <w:rsid w:val="0080293F"/>
    <w:rsid w:val="00807FB8"/>
    <w:rsid w:val="0081171B"/>
    <w:rsid w:val="00813F18"/>
    <w:rsid w:val="008175DE"/>
    <w:rsid w:val="00821342"/>
    <w:rsid w:val="00825303"/>
    <w:rsid w:val="00827F1A"/>
    <w:rsid w:val="00831E7F"/>
    <w:rsid w:val="00836BFC"/>
    <w:rsid w:val="00841157"/>
    <w:rsid w:val="0084295F"/>
    <w:rsid w:val="00844118"/>
    <w:rsid w:val="0084681E"/>
    <w:rsid w:val="00850500"/>
    <w:rsid w:val="00850E29"/>
    <w:rsid w:val="00851725"/>
    <w:rsid w:val="0085427F"/>
    <w:rsid w:val="0086604A"/>
    <w:rsid w:val="00867FA2"/>
    <w:rsid w:val="00872FC6"/>
    <w:rsid w:val="00873BEE"/>
    <w:rsid w:val="008758E6"/>
    <w:rsid w:val="00877D5C"/>
    <w:rsid w:val="00880344"/>
    <w:rsid w:val="00883F92"/>
    <w:rsid w:val="008929AC"/>
    <w:rsid w:val="0089738D"/>
    <w:rsid w:val="008A0511"/>
    <w:rsid w:val="008A1784"/>
    <w:rsid w:val="008A532D"/>
    <w:rsid w:val="008B1F33"/>
    <w:rsid w:val="008B306F"/>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768F"/>
    <w:rsid w:val="00927D61"/>
    <w:rsid w:val="009315DC"/>
    <w:rsid w:val="00932393"/>
    <w:rsid w:val="00932A37"/>
    <w:rsid w:val="00933F0C"/>
    <w:rsid w:val="00937D32"/>
    <w:rsid w:val="009400DE"/>
    <w:rsid w:val="009430F8"/>
    <w:rsid w:val="0094636F"/>
    <w:rsid w:val="00950B81"/>
    <w:rsid w:val="00952523"/>
    <w:rsid w:val="00953D6F"/>
    <w:rsid w:val="00953D80"/>
    <w:rsid w:val="009578C3"/>
    <w:rsid w:val="00957914"/>
    <w:rsid w:val="0097042A"/>
    <w:rsid w:val="00971D20"/>
    <w:rsid w:val="00974442"/>
    <w:rsid w:val="009752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E3360"/>
    <w:rsid w:val="00A05416"/>
    <w:rsid w:val="00A06522"/>
    <w:rsid w:val="00A219E0"/>
    <w:rsid w:val="00A23E5D"/>
    <w:rsid w:val="00A34714"/>
    <w:rsid w:val="00A43739"/>
    <w:rsid w:val="00A4677D"/>
    <w:rsid w:val="00A51CA1"/>
    <w:rsid w:val="00A62F57"/>
    <w:rsid w:val="00A70718"/>
    <w:rsid w:val="00A712A8"/>
    <w:rsid w:val="00A72EE5"/>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B024AF"/>
    <w:rsid w:val="00B05BA1"/>
    <w:rsid w:val="00B1067E"/>
    <w:rsid w:val="00B14237"/>
    <w:rsid w:val="00B2147C"/>
    <w:rsid w:val="00B21586"/>
    <w:rsid w:val="00B26CA0"/>
    <w:rsid w:val="00B36110"/>
    <w:rsid w:val="00B370CF"/>
    <w:rsid w:val="00B37776"/>
    <w:rsid w:val="00B404F9"/>
    <w:rsid w:val="00B41D0A"/>
    <w:rsid w:val="00B443F2"/>
    <w:rsid w:val="00B45737"/>
    <w:rsid w:val="00B45BA9"/>
    <w:rsid w:val="00B47389"/>
    <w:rsid w:val="00B50E40"/>
    <w:rsid w:val="00B5101A"/>
    <w:rsid w:val="00B62CFC"/>
    <w:rsid w:val="00B66A07"/>
    <w:rsid w:val="00B83DC9"/>
    <w:rsid w:val="00B93491"/>
    <w:rsid w:val="00B95EFB"/>
    <w:rsid w:val="00B96275"/>
    <w:rsid w:val="00BA0127"/>
    <w:rsid w:val="00BA01BA"/>
    <w:rsid w:val="00BA4E29"/>
    <w:rsid w:val="00BB396B"/>
    <w:rsid w:val="00BB7D08"/>
    <w:rsid w:val="00BC31F2"/>
    <w:rsid w:val="00BC35FF"/>
    <w:rsid w:val="00BD0024"/>
    <w:rsid w:val="00BD0D31"/>
    <w:rsid w:val="00BD328A"/>
    <w:rsid w:val="00BD4968"/>
    <w:rsid w:val="00BE250A"/>
    <w:rsid w:val="00BF16B2"/>
    <w:rsid w:val="00BF533A"/>
    <w:rsid w:val="00BF6225"/>
    <w:rsid w:val="00BF70DB"/>
    <w:rsid w:val="00C00F9F"/>
    <w:rsid w:val="00C04249"/>
    <w:rsid w:val="00C0586D"/>
    <w:rsid w:val="00C120D8"/>
    <w:rsid w:val="00C24A23"/>
    <w:rsid w:val="00C31423"/>
    <w:rsid w:val="00C324CD"/>
    <w:rsid w:val="00C35036"/>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92784"/>
    <w:rsid w:val="00C9644E"/>
    <w:rsid w:val="00C97F4C"/>
    <w:rsid w:val="00CA0E54"/>
    <w:rsid w:val="00CB0655"/>
    <w:rsid w:val="00CB13EA"/>
    <w:rsid w:val="00CB1A2B"/>
    <w:rsid w:val="00CB2E8B"/>
    <w:rsid w:val="00CC181B"/>
    <w:rsid w:val="00CC214D"/>
    <w:rsid w:val="00CC4573"/>
    <w:rsid w:val="00CC4654"/>
    <w:rsid w:val="00CC4910"/>
    <w:rsid w:val="00CC4F2E"/>
    <w:rsid w:val="00CC5C7A"/>
    <w:rsid w:val="00CD10EA"/>
    <w:rsid w:val="00CD312F"/>
    <w:rsid w:val="00CD4FCD"/>
    <w:rsid w:val="00CD7B60"/>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85FD6"/>
    <w:rsid w:val="00D8746F"/>
    <w:rsid w:val="00D90C2C"/>
    <w:rsid w:val="00D91D94"/>
    <w:rsid w:val="00D947B0"/>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75BE"/>
    <w:rsid w:val="00DF6316"/>
    <w:rsid w:val="00DF70AB"/>
    <w:rsid w:val="00E049CE"/>
    <w:rsid w:val="00E10269"/>
    <w:rsid w:val="00E2053D"/>
    <w:rsid w:val="00E2453B"/>
    <w:rsid w:val="00E24D70"/>
    <w:rsid w:val="00E354CC"/>
    <w:rsid w:val="00E36B2B"/>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448D"/>
    <w:rsid w:val="00F367F0"/>
    <w:rsid w:val="00F409CD"/>
    <w:rsid w:val="00F543D1"/>
    <w:rsid w:val="00F56EEE"/>
    <w:rsid w:val="00F62D73"/>
    <w:rsid w:val="00F6387F"/>
    <w:rsid w:val="00F644B9"/>
    <w:rsid w:val="00F706AC"/>
    <w:rsid w:val="00F74050"/>
    <w:rsid w:val="00F74AF1"/>
    <w:rsid w:val="00F80FE9"/>
    <w:rsid w:val="00F879CC"/>
    <w:rsid w:val="00F930E7"/>
    <w:rsid w:val="00FA26F6"/>
    <w:rsid w:val="00FA5A98"/>
    <w:rsid w:val="00FC04A5"/>
    <w:rsid w:val="00FC29C4"/>
    <w:rsid w:val="00FD58B7"/>
    <w:rsid w:val="00FE0B01"/>
    <w:rsid w:val="00FE14D3"/>
    <w:rsid w:val="00FE202E"/>
    <w:rsid w:val="00FE2C2E"/>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styleId="UnresolvedMention">
    <w:name w:val="Unresolved Mention"/>
    <w:basedOn w:val="DefaultParagraphFont"/>
    <w:uiPriority w:val="99"/>
    <w:semiHidden/>
    <w:unhideWhenUsed/>
    <w:rsid w:val="00681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yperlink" Target="http://www.psidev.info/mziden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iape"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HUPO-PSI/psi-ms-CV/blob/master/psi-ms.obo" TargetMode="External"/><Relationship Id="rId20" Type="http://schemas.openxmlformats.org/officeDocument/2006/relationships/hyperlink" Target="https://github.com/HUPO-PSI/psi-ms-CV/blob/master/psi-ms.ob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sidev.info/peff"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www.psidev.info/mzta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2DB3F-F7F6-491E-976E-C6107C7E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18</Pages>
  <Words>8540</Words>
  <Characters>48680</Characters>
  <Application>Microsoft Office Word</Application>
  <DocSecurity>0</DocSecurity>
  <Lines>405</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57106</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13</cp:revision>
  <cp:lastPrinted>2002-09-24T21:06:00Z</cp:lastPrinted>
  <dcterms:created xsi:type="dcterms:W3CDTF">2018-10-19T20:35:00Z</dcterms:created>
  <dcterms:modified xsi:type="dcterms:W3CDTF">2018-11-05T06:56:00Z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