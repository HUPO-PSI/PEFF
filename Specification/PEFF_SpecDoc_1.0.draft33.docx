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6DCD" w14:textId="77777777" w:rsidR="00095610" w:rsidRDefault="00095610" w:rsidP="004B48E4">
      <w:pPr>
        <w:jc w:val="both"/>
      </w:pPr>
    </w:p>
    <w:p w14:paraId="70FE3B7E"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14:paraId="643D51CC" w14:textId="77777777" w:rsidR="00095610" w:rsidRPr="0004120E" w:rsidRDefault="00095610" w:rsidP="004B48E4">
      <w:pPr>
        <w:jc w:val="both"/>
        <w:rPr>
          <w:lang w:val="en-GB"/>
        </w:rPr>
      </w:pPr>
    </w:p>
    <w:p w14:paraId="1F77F739"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5853FFB3" w14:textId="77777777" w:rsidR="00095610" w:rsidRDefault="00095610" w:rsidP="004B48E4">
      <w:pPr>
        <w:jc w:val="both"/>
      </w:pPr>
    </w:p>
    <w:p w14:paraId="2985667F"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7DB9E243" w14:textId="4FACB4A5" w:rsidR="0004120E" w:rsidRDefault="0004120E" w:rsidP="004B48E4">
      <w:pPr>
        <w:jc w:val="both"/>
      </w:pPr>
      <w:r>
        <w:t>Version</w:t>
      </w:r>
      <w:r w:rsidR="00DC5E38">
        <w:t xml:space="preserve"> </w:t>
      </w:r>
      <w:r w:rsidR="00A91C84">
        <w:t xml:space="preserve">Draft </w:t>
      </w:r>
      <w:r w:rsidR="00511543">
        <w:t>3</w:t>
      </w:r>
      <w:r w:rsidR="002B7018">
        <w:t>2</w:t>
      </w:r>
      <w:r w:rsidR="00473FCA">
        <w:t xml:space="preserve"> - </w:t>
      </w:r>
      <w:r w:rsidR="00DC5E38">
        <w:t>this is a draft</w:t>
      </w:r>
      <w:r>
        <w:t xml:space="preserve"> of version 1.0</w:t>
      </w:r>
    </w:p>
    <w:p w14:paraId="5F2A1328" w14:textId="77777777" w:rsidR="00095610" w:rsidRPr="00486664" w:rsidRDefault="00095610" w:rsidP="004B48E4">
      <w:pPr>
        <w:pStyle w:val="Heading1"/>
        <w:numPr>
          <w:ilvl w:val="0"/>
          <w:numId w:val="0"/>
        </w:numPr>
        <w:jc w:val="both"/>
        <w:rPr>
          <w:b w:val="0"/>
          <w:u w:val="single"/>
        </w:rPr>
      </w:pPr>
      <w:bookmarkStart w:id="0" w:name="_Ref525097868"/>
      <w:bookmarkStart w:id="1" w:name="_Toc531864292"/>
      <w:r w:rsidRPr="00486664">
        <w:rPr>
          <w:b w:val="0"/>
          <w:u w:val="single"/>
        </w:rPr>
        <w:t>Abstract</w:t>
      </w:r>
      <w:bookmarkEnd w:id="0"/>
      <w:bookmarkEnd w:id="1"/>
    </w:p>
    <w:p w14:paraId="6C2DD83E" w14:textId="77777777" w:rsidR="00095610" w:rsidRDefault="00095610" w:rsidP="004B48E4">
      <w:pPr>
        <w:pStyle w:val="nobreak"/>
        <w:jc w:val="both"/>
      </w:pPr>
    </w:p>
    <w:p w14:paraId="35CDC640" w14:textId="5C632F34"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r w:rsidR="00EE0ABE">
        <w:t>Further detailed information</w:t>
      </w:r>
      <w:r w:rsidR="007C3624">
        <w:t>, including any updates to this document, examples, and validators, i</w:t>
      </w:r>
      <w:r w:rsidR="00EE0ABE">
        <w:t xml:space="preserve">s available at </w:t>
      </w:r>
      <w:hyperlink r:id="rId8" w:history="1">
        <w:r w:rsidR="00EE0ABE">
          <w:rPr>
            <w:rStyle w:val="Hyperlink"/>
          </w:rPr>
          <w:t>http://www.psidev.info/peff</w:t>
        </w:r>
      </w:hyperlink>
      <w:r w:rsidR="00EE0ABE">
        <w:t>.</w:t>
      </w:r>
    </w:p>
    <w:p w14:paraId="323B4551" w14:textId="77777777" w:rsidR="00095610" w:rsidRDefault="00095610" w:rsidP="004B48E4">
      <w:pPr>
        <w:jc w:val="both"/>
      </w:pPr>
    </w:p>
    <w:p w14:paraId="26DEF384" w14:textId="77777777" w:rsidR="00095610" w:rsidRDefault="00095610" w:rsidP="004B48E4">
      <w:pPr>
        <w:jc w:val="both"/>
        <w:rPr>
          <w:u w:val="single"/>
        </w:rPr>
      </w:pPr>
      <w:r>
        <w:rPr>
          <w:u w:val="single"/>
        </w:rPr>
        <w:t>Contents</w:t>
      </w:r>
    </w:p>
    <w:p w14:paraId="5230E68B" w14:textId="77777777" w:rsidR="00095610" w:rsidRDefault="00095610" w:rsidP="004B48E4">
      <w:pPr>
        <w:jc w:val="both"/>
      </w:pPr>
    </w:p>
    <w:p w14:paraId="04E6F7FB" w14:textId="23AE6A13" w:rsidR="009E44E4"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31864292" w:history="1">
        <w:r w:rsidR="009E44E4" w:rsidRPr="008F6EFA">
          <w:rPr>
            <w:rStyle w:val="Hyperlink"/>
            <w:noProof/>
          </w:rPr>
          <w:t>Abstract</w:t>
        </w:r>
        <w:r w:rsidR="009E44E4">
          <w:rPr>
            <w:noProof/>
            <w:webHidden/>
          </w:rPr>
          <w:tab/>
        </w:r>
        <w:r w:rsidR="009E44E4">
          <w:rPr>
            <w:noProof/>
            <w:webHidden/>
          </w:rPr>
          <w:fldChar w:fldCharType="begin"/>
        </w:r>
        <w:r w:rsidR="009E44E4">
          <w:rPr>
            <w:noProof/>
            <w:webHidden/>
          </w:rPr>
          <w:instrText xml:space="preserve"> PAGEREF _Toc531864292 \h </w:instrText>
        </w:r>
        <w:r w:rsidR="009E44E4">
          <w:rPr>
            <w:noProof/>
            <w:webHidden/>
          </w:rPr>
        </w:r>
        <w:r w:rsidR="009E44E4">
          <w:rPr>
            <w:noProof/>
            <w:webHidden/>
          </w:rPr>
          <w:fldChar w:fldCharType="separate"/>
        </w:r>
        <w:r w:rsidR="009E44E4">
          <w:rPr>
            <w:noProof/>
            <w:webHidden/>
          </w:rPr>
          <w:t>1</w:t>
        </w:r>
        <w:r w:rsidR="009E44E4">
          <w:rPr>
            <w:noProof/>
            <w:webHidden/>
          </w:rPr>
          <w:fldChar w:fldCharType="end"/>
        </w:r>
      </w:hyperlink>
    </w:p>
    <w:p w14:paraId="2BC40E49" w14:textId="6AFB79C7" w:rsidR="009E44E4" w:rsidRDefault="001E24A8">
      <w:pPr>
        <w:pStyle w:val="TOC1"/>
        <w:tabs>
          <w:tab w:val="left" w:pos="400"/>
          <w:tab w:val="right" w:leader="dot" w:pos="8630"/>
        </w:tabs>
        <w:rPr>
          <w:rFonts w:asciiTheme="minorHAnsi" w:eastAsiaTheme="minorEastAsia" w:hAnsiTheme="minorHAnsi" w:cstheme="minorBidi"/>
          <w:noProof/>
          <w:sz w:val="22"/>
          <w:szCs w:val="22"/>
        </w:rPr>
      </w:pPr>
      <w:hyperlink w:anchor="_Toc531864293" w:history="1">
        <w:r w:rsidR="009E44E4" w:rsidRPr="008F6EFA">
          <w:rPr>
            <w:rStyle w:val="Hyperlink"/>
            <w:noProof/>
          </w:rPr>
          <w:t>1.</w:t>
        </w:r>
        <w:r w:rsidR="009E44E4">
          <w:rPr>
            <w:rFonts w:asciiTheme="minorHAnsi" w:eastAsiaTheme="minorEastAsia" w:hAnsiTheme="minorHAnsi" w:cstheme="minorBidi"/>
            <w:noProof/>
            <w:sz w:val="22"/>
            <w:szCs w:val="22"/>
          </w:rPr>
          <w:tab/>
        </w:r>
        <w:r w:rsidR="009E44E4" w:rsidRPr="008F6EFA">
          <w:rPr>
            <w:rStyle w:val="Hyperlink"/>
            <w:noProof/>
          </w:rPr>
          <w:t>Introduction</w:t>
        </w:r>
        <w:r w:rsidR="009E44E4">
          <w:rPr>
            <w:noProof/>
            <w:webHidden/>
          </w:rPr>
          <w:tab/>
        </w:r>
        <w:r w:rsidR="009E44E4">
          <w:rPr>
            <w:noProof/>
            <w:webHidden/>
          </w:rPr>
          <w:fldChar w:fldCharType="begin"/>
        </w:r>
        <w:r w:rsidR="009E44E4">
          <w:rPr>
            <w:noProof/>
            <w:webHidden/>
          </w:rPr>
          <w:instrText xml:space="preserve"> PAGEREF _Toc531864293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1B64BF8B" w14:textId="7277B434" w:rsidR="009E44E4" w:rsidRDefault="001E24A8">
      <w:pPr>
        <w:pStyle w:val="TOC2"/>
        <w:tabs>
          <w:tab w:val="left" w:pos="800"/>
          <w:tab w:val="right" w:leader="dot" w:pos="8630"/>
        </w:tabs>
        <w:rPr>
          <w:rFonts w:asciiTheme="minorHAnsi" w:eastAsiaTheme="minorEastAsia" w:hAnsiTheme="minorHAnsi" w:cstheme="minorBidi"/>
          <w:noProof/>
          <w:sz w:val="22"/>
          <w:szCs w:val="22"/>
        </w:rPr>
      </w:pPr>
      <w:hyperlink w:anchor="_Toc531864294" w:history="1">
        <w:r w:rsidR="009E44E4" w:rsidRPr="008F6EFA">
          <w:rPr>
            <w:rStyle w:val="Hyperlink"/>
            <w:b/>
            <w:noProof/>
          </w:rPr>
          <w:t>1.1</w:t>
        </w:r>
        <w:r w:rsidR="009E44E4">
          <w:rPr>
            <w:rFonts w:asciiTheme="minorHAnsi" w:eastAsiaTheme="minorEastAsia" w:hAnsiTheme="minorHAnsi" w:cstheme="minorBidi"/>
            <w:noProof/>
            <w:sz w:val="22"/>
            <w:szCs w:val="22"/>
          </w:rPr>
          <w:tab/>
        </w:r>
        <w:r w:rsidR="009E44E4" w:rsidRPr="008F6EFA">
          <w:rPr>
            <w:rStyle w:val="Hyperlink"/>
            <w:b/>
            <w:noProof/>
          </w:rPr>
          <w:t>Description of the need</w:t>
        </w:r>
        <w:r w:rsidR="009E44E4">
          <w:rPr>
            <w:noProof/>
            <w:webHidden/>
          </w:rPr>
          <w:tab/>
        </w:r>
        <w:r w:rsidR="009E44E4">
          <w:rPr>
            <w:noProof/>
            <w:webHidden/>
          </w:rPr>
          <w:fldChar w:fldCharType="begin"/>
        </w:r>
        <w:r w:rsidR="009E44E4">
          <w:rPr>
            <w:noProof/>
            <w:webHidden/>
          </w:rPr>
          <w:instrText xml:space="preserve"> PAGEREF _Toc531864294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0314F3BE" w14:textId="7DC5424F" w:rsidR="009E44E4" w:rsidRDefault="001E24A8">
      <w:pPr>
        <w:pStyle w:val="TOC2"/>
        <w:tabs>
          <w:tab w:val="left" w:pos="800"/>
          <w:tab w:val="right" w:leader="dot" w:pos="8630"/>
        </w:tabs>
        <w:rPr>
          <w:rFonts w:asciiTheme="minorHAnsi" w:eastAsiaTheme="minorEastAsia" w:hAnsiTheme="minorHAnsi" w:cstheme="minorBidi"/>
          <w:noProof/>
          <w:sz w:val="22"/>
          <w:szCs w:val="22"/>
        </w:rPr>
      </w:pPr>
      <w:hyperlink w:anchor="_Toc531864295" w:history="1">
        <w:r w:rsidR="009E44E4" w:rsidRPr="008F6EFA">
          <w:rPr>
            <w:rStyle w:val="Hyperlink"/>
            <w:b/>
            <w:noProof/>
          </w:rPr>
          <w:t>1.2</w:t>
        </w:r>
        <w:r w:rsidR="009E44E4">
          <w:rPr>
            <w:rFonts w:asciiTheme="minorHAnsi" w:eastAsiaTheme="minorEastAsia" w:hAnsiTheme="minorHAnsi" w:cstheme="minorBidi"/>
            <w:noProof/>
            <w:sz w:val="22"/>
            <w:szCs w:val="22"/>
          </w:rPr>
          <w:tab/>
        </w:r>
        <w:r w:rsidR="009E44E4" w:rsidRPr="008F6EFA">
          <w:rPr>
            <w:rStyle w:val="Hyperlink"/>
            <w:b/>
            <w:noProof/>
          </w:rPr>
          <w:t>Requirements</w:t>
        </w:r>
        <w:r w:rsidR="009E44E4">
          <w:rPr>
            <w:noProof/>
            <w:webHidden/>
          </w:rPr>
          <w:tab/>
        </w:r>
        <w:r w:rsidR="009E44E4">
          <w:rPr>
            <w:noProof/>
            <w:webHidden/>
          </w:rPr>
          <w:fldChar w:fldCharType="begin"/>
        </w:r>
        <w:r w:rsidR="009E44E4">
          <w:rPr>
            <w:noProof/>
            <w:webHidden/>
          </w:rPr>
          <w:instrText xml:space="preserve"> PAGEREF _Toc531864295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55D774FF" w14:textId="6D539D9E" w:rsidR="009E44E4" w:rsidRDefault="001E24A8">
      <w:pPr>
        <w:pStyle w:val="TOC2"/>
        <w:tabs>
          <w:tab w:val="left" w:pos="800"/>
          <w:tab w:val="right" w:leader="dot" w:pos="8630"/>
        </w:tabs>
        <w:rPr>
          <w:rFonts w:asciiTheme="minorHAnsi" w:eastAsiaTheme="minorEastAsia" w:hAnsiTheme="minorHAnsi" w:cstheme="minorBidi"/>
          <w:noProof/>
          <w:sz w:val="22"/>
          <w:szCs w:val="22"/>
        </w:rPr>
      </w:pPr>
      <w:hyperlink w:anchor="_Toc531864296" w:history="1">
        <w:r w:rsidR="009E44E4" w:rsidRPr="008F6EFA">
          <w:rPr>
            <w:rStyle w:val="Hyperlink"/>
            <w:b/>
            <w:noProof/>
          </w:rPr>
          <w:t>1.3</w:t>
        </w:r>
        <w:r w:rsidR="009E44E4">
          <w:rPr>
            <w:rFonts w:asciiTheme="minorHAnsi" w:eastAsiaTheme="minorEastAsia" w:hAnsiTheme="minorHAnsi" w:cstheme="minorBidi"/>
            <w:noProof/>
            <w:sz w:val="22"/>
            <w:szCs w:val="22"/>
          </w:rPr>
          <w:tab/>
        </w:r>
        <w:r w:rsidR="009E44E4" w:rsidRPr="008F6EFA">
          <w:rPr>
            <w:rStyle w:val="Hyperlink"/>
            <w:b/>
            <w:noProof/>
          </w:rPr>
          <w:t>Issues to be addressed</w:t>
        </w:r>
        <w:r w:rsidR="009E44E4">
          <w:rPr>
            <w:noProof/>
            <w:webHidden/>
          </w:rPr>
          <w:tab/>
        </w:r>
        <w:r w:rsidR="009E44E4">
          <w:rPr>
            <w:noProof/>
            <w:webHidden/>
          </w:rPr>
          <w:fldChar w:fldCharType="begin"/>
        </w:r>
        <w:r w:rsidR="009E44E4">
          <w:rPr>
            <w:noProof/>
            <w:webHidden/>
          </w:rPr>
          <w:instrText xml:space="preserve"> PAGEREF _Toc531864296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45B04496" w14:textId="7604ACDC" w:rsidR="009E44E4" w:rsidRDefault="001E24A8">
      <w:pPr>
        <w:pStyle w:val="TOC1"/>
        <w:tabs>
          <w:tab w:val="left" w:pos="400"/>
          <w:tab w:val="right" w:leader="dot" w:pos="8630"/>
        </w:tabs>
        <w:rPr>
          <w:rFonts w:asciiTheme="minorHAnsi" w:eastAsiaTheme="minorEastAsia" w:hAnsiTheme="minorHAnsi" w:cstheme="minorBidi"/>
          <w:noProof/>
          <w:sz w:val="22"/>
          <w:szCs w:val="22"/>
        </w:rPr>
      </w:pPr>
      <w:hyperlink w:anchor="_Toc531864297" w:history="1">
        <w:r w:rsidR="009E44E4" w:rsidRPr="008F6EFA">
          <w:rPr>
            <w:rStyle w:val="Hyperlink"/>
            <w:noProof/>
          </w:rPr>
          <w:t>2.</w:t>
        </w:r>
        <w:r w:rsidR="009E44E4">
          <w:rPr>
            <w:rFonts w:asciiTheme="minorHAnsi" w:eastAsiaTheme="minorEastAsia" w:hAnsiTheme="minorHAnsi" w:cstheme="minorBidi"/>
            <w:noProof/>
            <w:sz w:val="22"/>
            <w:szCs w:val="22"/>
          </w:rPr>
          <w:tab/>
        </w:r>
        <w:r w:rsidR="009E44E4" w:rsidRPr="008F6EFA">
          <w:rPr>
            <w:rStyle w:val="Hyperlink"/>
            <w:noProof/>
          </w:rPr>
          <w:t>Notational Conventions</w:t>
        </w:r>
        <w:r w:rsidR="009E44E4">
          <w:rPr>
            <w:noProof/>
            <w:webHidden/>
          </w:rPr>
          <w:tab/>
        </w:r>
        <w:r w:rsidR="009E44E4">
          <w:rPr>
            <w:noProof/>
            <w:webHidden/>
          </w:rPr>
          <w:fldChar w:fldCharType="begin"/>
        </w:r>
        <w:r w:rsidR="009E44E4">
          <w:rPr>
            <w:noProof/>
            <w:webHidden/>
          </w:rPr>
          <w:instrText xml:space="preserve"> PAGEREF _Toc531864297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16441931" w14:textId="5BFB48CA" w:rsidR="009E44E4" w:rsidRDefault="001E24A8">
      <w:pPr>
        <w:pStyle w:val="TOC1"/>
        <w:tabs>
          <w:tab w:val="left" w:pos="400"/>
          <w:tab w:val="right" w:leader="dot" w:pos="8630"/>
        </w:tabs>
        <w:rPr>
          <w:rFonts w:asciiTheme="minorHAnsi" w:eastAsiaTheme="minorEastAsia" w:hAnsiTheme="minorHAnsi" w:cstheme="minorBidi"/>
          <w:noProof/>
          <w:sz w:val="22"/>
          <w:szCs w:val="22"/>
        </w:rPr>
      </w:pPr>
      <w:hyperlink w:anchor="_Toc531864298" w:history="1">
        <w:r w:rsidR="009E44E4" w:rsidRPr="008F6EFA">
          <w:rPr>
            <w:rStyle w:val="Hyperlink"/>
            <w:noProof/>
          </w:rPr>
          <w:t>3.</w:t>
        </w:r>
        <w:r w:rsidR="009E44E4">
          <w:rPr>
            <w:rFonts w:asciiTheme="minorHAnsi" w:eastAsiaTheme="minorEastAsia" w:hAnsiTheme="minorHAnsi" w:cstheme="minorBidi"/>
            <w:noProof/>
            <w:sz w:val="22"/>
            <w:szCs w:val="22"/>
          </w:rPr>
          <w:tab/>
        </w:r>
        <w:r w:rsidR="009E44E4" w:rsidRPr="008F6EFA">
          <w:rPr>
            <w:rStyle w:val="Hyperlink"/>
            <w:noProof/>
          </w:rPr>
          <w:t>The Format Implementation</w:t>
        </w:r>
        <w:r w:rsidR="009E44E4">
          <w:rPr>
            <w:noProof/>
            <w:webHidden/>
          </w:rPr>
          <w:tab/>
        </w:r>
        <w:r w:rsidR="009E44E4">
          <w:rPr>
            <w:noProof/>
            <w:webHidden/>
          </w:rPr>
          <w:fldChar w:fldCharType="begin"/>
        </w:r>
        <w:r w:rsidR="009E44E4">
          <w:rPr>
            <w:noProof/>
            <w:webHidden/>
          </w:rPr>
          <w:instrText xml:space="preserve"> PAGEREF _Toc531864298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4D873974" w14:textId="0607C92F" w:rsidR="009E44E4" w:rsidRDefault="001E24A8">
      <w:pPr>
        <w:pStyle w:val="TOC2"/>
        <w:tabs>
          <w:tab w:val="left" w:pos="800"/>
          <w:tab w:val="right" w:leader="dot" w:pos="8630"/>
        </w:tabs>
        <w:rPr>
          <w:rFonts w:asciiTheme="minorHAnsi" w:eastAsiaTheme="minorEastAsia" w:hAnsiTheme="minorHAnsi" w:cstheme="minorBidi"/>
          <w:noProof/>
          <w:sz w:val="22"/>
          <w:szCs w:val="22"/>
        </w:rPr>
      </w:pPr>
      <w:hyperlink w:anchor="_Toc531864299" w:history="1">
        <w:r w:rsidR="009E44E4" w:rsidRPr="008F6EFA">
          <w:rPr>
            <w:rStyle w:val="Hyperlink"/>
            <w:b/>
            <w:noProof/>
          </w:rPr>
          <w:t>3.1</w:t>
        </w:r>
        <w:r w:rsidR="009E44E4">
          <w:rPr>
            <w:rFonts w:asciiTheme="minorHAnsi" w:eastAsiaTheme="minorEastAsia" w:hAnsiTheme="minorHAnsi" w:cstheme="minorBidi"/>
            <w:noProof/>
            <w:sz w:val="22"/>
            <w:szCs w:val="22"/>
          </w:rPr>
          <w:tab/>
        </w:r>
        <w:r w:rsidR="009E44E4" w:rsidRPr="008F6EFA">
          <w:rPr>
            <w:rStyle w:val="Hyperlink"/>
            <w:b/>
            <w:noProof/>
          </w:rPr>
          <w:t>The documentation</w:t>
        </w:r>
        <w:r w:rsidR="009E44E4">
          <w:rPr>
            <w:noProof/>
            <w:webHidden/>
          </w:rPr>
          <w:tab/>
        </w:r>
        <w:r w:rsidR="009E44E4">
          <w:rPr>
            <w:noProof/>
            <w:webHidden/>
          </w:rPr>
          <w:fldChar w:fldCharType="begin"/>
        </w:r>
        <w:r w:rsidR="009E44E4">
          <w:rPr>
            <w:noProof/>
            <w:webHidden/>
          </w:rPr>
          <w:instrText xml:space="preserve"> PAGEREF _Toc531864299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57B3EA03" w14:textId="5095D923" w:rsidR="009E44E4" w:rsidRDefault="001E24A8">
      <w:pPr>
        <w:pStyle w:val="TOC2"/>
        <w:tabs>
          <w:tab w:val="left" w:pos="800"/>
          <w:tab w:val="right" w:leader="dot" w:pos="8630"/>
        </w:tabs>
        <w:rPr>
          <w:rFonts w:asciiTheme="minorHAnsi" w:eastAsiaTheme="minorEastAsia" w:hAnsiTheme="minorHAnsi" w:cstheme="minorBidi"/>
          <w:noProof/>
          <w:sz w:val="22"/>
          <w:szCs w:val="22"/>
        </w:rPr>
      </w:pPr>
      <w:hyperlink w:anchor="_Toc531864300" w:history="1">
        <w:r w:rsidR="009E44E4" w:rsidRPr="008F6EFA">
          <w:rPr>
            <w:rStyle w:val="Hyperlink"/>
            <w:b/>
            <w:noProof/>
          </w:rPr>
          <w:t>3.2</w:t>
        </w:r>
        <w:r w:rsidR="009E44E4">
          <w:rPr>
            <w:rFonts w:asciiTheme="minorHAnsi" w:eastAsiaTheme="minorEastAsia" w:hAnsiTheme="minorHAnsi" w:cstheme="minorBidi"/>
            <w:noProof/>
            <w:sz w:val="22"/>
            <w:szCs w:val="22"/>
          </w:rPr>
          <w:tab/>
        </w:r>
        <w:r w:rsidR="009E44E4" w:rsidRPr="008F6EFA">
          <w:rPr>
            <w:rStyle w:val="Hyperlink"/>
            <w:b/>
            <w:noProof/>
          </w:rPr>
          <w:t>Relationship to other specifications</w:t>
        </w:r>
        <w:r w:rsidR="009E44E4">
          <w:rPr>
            <w:noProof/>
            <w:webHidden/>
          </w:rPr>
          <w:tab/>
        </w:r>
        <w:r w:rsidR="009E44E4">
          <w:rPr>
            <w:noProof/>
            <w:webHidden/>
          </w:rPr>
          <w:fldChar w:fldCharType="begin"/>
        </w:r>
        <w:r w:rsidR="009E44E4">
          <w:rPr>
            <w:noProof/>
            <w:webHidden/>
          </w:rPr>
          <w:instrText xml:space="preserve"> PAGEREF _Toc531864300 \h </w:instrText>
        </w:r>
        <w:r w:rsidR="009E44E4">
          <w:rPr>
            <w:noProof/>
            <w:webHidden/>
          </w:rPr>
        </w:r>
        <w:r w:rsidR="009E44E4">
          <w:rPr>
            <w:noProof/>
            <w:webHidden/>
          </w:rPr>
          <w:fldChar w:fldCharType="separate"/>
        </w:r>
        <w:r w:rsidR="009E44E4">
          <w:rPr>
            <w:noProof/>
            <w:webHidden/>
          </w:rPr>
          <w:t>5</w:t>
        </w:r>
        <w:r w:rsidR="009E44E4">
          <w:rPr>
            <w:noProof/>
            <w:webHidden/>
          </w:rPr>
          <w:fldChar w:fldCharType="end"/>
        </w:r>
      </w:hyperlink>
    </w:p>
    <w:p w14:paraId="2C254AE2" w14:textId="70DCED04" w:rsidR="009E44E4" w:rsidRDefault="001E24A8">
      <w:pPr>
        <w:pStyle w:val="TOC2"/>
        <w:tabs>
          <w:tab w:val="left" w:pos="800"/>
          <w:tab w:val="right" w:leader="dot" w:pos="8630"/>
        </w:tabs>
        <w:rPr>
          <w:rFonts w:asciiTheme="minorHAnsi" w:eastAsiaTheme="minorEastAsia" w:hAnsiTheme="minorHAnsi" w:cstheme="minorBidi"/>
          <w:noProof/>
          <w:sz w:val="22"/>
          <w:szCs w:val="22"/>
        </w:rPr>
      </w:pPr>
      <w:hyperlink w:anchor="_Toc531864301" w:history="1">
        <w:r w:rsidR="009E44E4" w:rsidRPr="008F6EFA">
          <w:rPr>
            <w:rStyle w:val="Hyperlink"/>
            <w:b/>
            <w:noProof/>
          </w:rPr>
          <w:t>3.3</w:t>
        </w:r>
        <w:r w:rsidR="009E44E4">
          <w:rPr>
            <w:rFonts w:asciiTheme="minorHAnsi" w:eastAsiaTheme="minorEastAsia" w:hAnsiTheme="minorHAnsi" w:cstheme="minorBidi"/>
            <w:noProof/>
            <w:sz w:val="22"/>
            <w:szCs w:val="22"/>
          </w:rPr>
          <w:tab/>
        </w:r>
        <w:r w:rsidR="009E44E4" w:rsidRPr="008F6EFA">
          <w:rPr>
            <w:rStyle w:val="Hyperlink"/>
            <w:b/>
            <w:noProof/>
          </w:rPr>
          <w:t>The common sequence database format description</w:t>
        </w:r>
        <w:r w:rsidR="009E44E4">
          <w:rPr>
            <w:noProof/>
            <w:webHidden/>
          </w:rPr>
          <w:tab/>
        </w:r>
        <w:r w:rsidR="009E44E4">
          <w:rPr>
            <w:noProof/>
            <w:webHidden/>
          </w:rPr>
          <w:fldChar w:fldCharType="begin"/>
        </w:r>
        <w:r w:rsidR="009E44E4">
          <w:rPr>
            <w:noProof/>
            <w:webHidden/>
          </w:rPr>
          <w:instrText xml:space="preserve"> PAGEREF _Toc531864301 \h </w:instrText>
        </w:r>
        <w:r w:rsidR="009E44E4">
          <w:rPr>
            <w:noProof/>
            <w:webHidden/>
          </w:rPr>
        </w:r>
        <w:r w:rsidR="009E44E4">
          <w:rPr>
            <w:noProof/>
            <w:webHidden/>
          </w:rPr>
          <w:fldChar w:fldCharType="separate"/>
        </w:r>
        <w:r w:rsidR="009E44E4">
          <w:rPr>
            <w:noProof/>
            <w:webHidden/>
          </w:rPr>
          <w:t>5</w:t>
        </w:r>
        <w:r w:rsidR="009E44E4">
          <w:rPr>
            <w:noProof/>
            <w:webHidden/>
          </w:rPr>
          <w:fldChar w:fldCharType="end"/>
        </w:r>
      </w:hyperlink>
    </w:p>
    <w:p w14:paraId="2DB6991E" w14:textId="49ED190C"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02" w:history="1">
        <w:r w:rsidR="009E44E4" w:rsidRPr="008F6EFA">
          <w:rPr>
            <w:rStyle w:val="Hyperlink"/>
            <w:b/>
            <w:noProof/>
          </w:rPr>
          <w:t>3.3.1</w:t>
        </w:r>
        <w:r w:rsidR="009E44E4">
          <w:rPr>
            <w:rFonts w:asciiTheme="minorHAnsi" w:eastAsiaTheme="minorEastAsia" w:hAnsiTheme="minorHAnsi" w:cstheme="minorBidi"/>
            <w:noProof/>
            <w:sz w:val="22"/>
            <w:szCs w:val="22"/>
          </w:rPr>
          <w:tab/>
        </w:r>
        <w:r w:rsidR="009E44E4" w:rsidRPr="008F6EFA">
          <w:rPr>
            <w:rStyle w:val="Hyperlink"/>
            <w:b/>
            <w:noProof/>
          </w:rPr>
          <w:t>PEFF file section 1: The file header section</w:t>
        </w:r>
        <w:r w:rsidR="009E44E4">
          <w:rPr>
            <w:noProof/>
            <w:webHidden/>
          </w:rPr>
          <w:tab/>
        </w:r>
        <w:r w:rsidR="009E44E4">
          <w:rPr>
            <w:noProof/>
            <w:webHidden/>
          </w:rPr>
          <w:fldChar w:fldCharType="begin"/>
        </w:r>
        <w:r w:rsidR="009E44E4">
          <w:rPr>
            <w:noProof/>
            <w:webHidden/>
          </w:rPr>
          <w:instrText xml:space="preserve"> PAGEREF _Toc531864302 \h </w:instrText>
        </w:r>
        <w:r w:rsidR="009E44E4">
          <w:rPr>
            <w:noProof/>
            <w:webHidden/>
          </w:rPr>
        </w:r>
        <w:r w:rsidR="009E44E4">
          <w:rPr>
            <w:noProof/>
            <w:webHidden/>
          </w:rPr>
          <w:fldChar w:fldCharType="separate"/>
        </w:r>
        <w:r w:rsidR="009E44E4">
          <w:rPr>
            <w:noProof/>
            <w:webHidden/>
          </w:rPr>
          <w:t>6</w:t>
        </w:r>
        <w:r w:rsidR="009E44E4">
          <w:rPr>
            <w:noProof/>
            <w:webHidden/>
          </w:rPr>
          <w:fldChar w:fldCharType="end"/>
        </w:r>
      </w:hyperlink>
    </w:p>
    <w:p w14:paraId="511CE5A5" w14:textId="682994A2"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03" w:history="1">
        <w:r w:rsidR="009E44E4" w:rsidRPr="008F6EFA">
          <w:rPr>
            <w:rStyle w:val="Hyperlink"/>
            <w:b/>
            <w:noProof/>
          </w:rPr>
          <w:t>3.3.2</w:t>
        </w:r>
        <w:r w:rsidR="009E44E4">
          <w:rPr>
            <w:rFonts w:asciiTheme="minorHAnsi" w:eastAsiaTheme="minorEastAsia" w:hAnsiTheme="minorHAnsi" w:cstheme="minorBidi"/>
            <w:noProof/>
            <w:sz w:val="22"/>
            <w:szCs w:val="22"/>
          </w:rPr>
          <w:tab/>
        </w:r>
        <w:r w:rsidR="009E44E4" w:rsidRPr="008F6EFA">
          <w:rPr>
            <w:rStyle w:val="Hyperlink"/>
            <w:b/>
            <w:noProof/>
          </w:rPr>
          <w:t>Defining custom keys in the sequence database description block for use in the sequence entries section</w:t>
        </w:r>
        <w:r w:rsidR="009E44E4">
          <w:rPr>
            <w:noProof/>
            <w:webHidden/>
          </w:rPr>
          <w:tab/>
        </w:r>
        <w:r w:rsidR="009E44E4">
          <w:rPr>
            <w:noProof/>
            <w:webHidden/>
          </w:rPr>
          <w:fldChar w:fldCharType="begin"/>
        </w:r>
        <w:r w:rsidR="009E44E4">
          <w:rPr>
            <w:noProof/>
            <w:webHidden/>
          </w:rPr>
          <w:instrText xml:space="preserve"> PAGEREF _Toc531864303 \h </w:instrText>
        </w:r>
        <w:r w:rsidR="009E44E4">
          <w:rPr>
            <w:noProof/>
            <w:webHidden/>
          </w:rPr>
        </w:r>
        <w:r w:rsidR="009E44E4">
          <w:rPr>
            <w:noProof/>
            <w:webHidden/>
          </w:rPr>
          <w:fldChar w:fldCharType="separate"/>
        </w:r>
        <w:r w:rsidR="009E44E4">
          <w:rPr>
            <w:noProof/>
            <w:webHidden/>
          </w:rPr>
          <w:t>7</w:t>
        </w:r>
        <w:r w:rsidR="009E44E4">
          <w:rPr>
            <w:noProof/>
            <w:webHidden/>
          </w:rPr>
          <w:fldChar w:fldCharType="end"/>
        </w:r>
      </w:hyperlink>
    </w:p>
    <w:p w14:paraId="5CA2CB4C" w14:textId="170737C5"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04" w:history="1">
        <w:r w:rsidR="009E44E4" w:rsidRPr="008F6EFA">
          <w:rPr>
            <w:rStyle w:val="Hyperlink"/>
            <w:b/>
            <w:noProof/>
          </w:rPr>
          <w:t>3.3.3</w:t>
        </w:r>
        <w:r w:rsidR="009E44E4">
          <w:rPr>
            <w:rFonts w:asciiTheme="minorHAnsi" w:eastAsiaTheme="minorEastAsia" w:hAnsiTheme="minorHAnsi" w:cstheme="minorBidi"/>
            <w:noProof/>
            <w:sz w:val="22"/>
            <w:szCs w:val="22"/>
          </w:rPr>
          <w:tab/>
        </w:r>
        <w:r w:rsidR="009E44E4" w:rsidRPr="008F6EFA">
          <w:rPr>
            <w:rStyle w:val="Hyperlink"/>
            <w:b/>
            <w:noProof/>
          </w:rPr>
          <w:t>Section 2: The individual sequence entries section</w:t>
        </w:r>
        <w:r w:rsidR="009E44E4">
          <w:rPr>
            <w:noProof/>
            <w:webHidden/>
          </w:rPr>
          <w:tab/>
        </w:r>
        <w:r w:rsidR="009E44E4">
          <w:rPr>
            <w:noProof/>
            <w:webHidden/>
          </w:rPr>
          <w:fldChar w:fldCharType="begin"/>
        </w:r>
        <w:r w:rsidR="009E44E4">
          <w:rPr>
            <w:noProof/>
            <w:webHidden/>
          </w:rPr>
          <w:instrText xml:space="preserve"> PAGEREF _Toc531864304 \h </w:instrText>
        </w:r>
        <w:r w:rsidR="009E44E4">
          <w:rPr>
            <w:noProof/>
            <w:webHidden/>
          </w:rPr>
        </w:r>
        <w:r w:rsidR="009E44E4">
          <w:rPr>
            <w:noProof/>
            <w:webHidden/>
          </w:rPr>
          <w:fldChar w:fldCharType="separate"/>
        </w:r>
        <w:r w:rsidR="009E44E4">
          <w:rPr>
            <w:noProof/>
            <w:webHidden/>
          </w:rPr>
          <w:t>8</w:t>
        </w:r>
        <w:r w:rsidR="009E44E4">
          <w:rPr>
            <w:noProof/>
            <w:webHidden/>
          </w:rPr>
          <w:fldChar w:fldCharType="end"/>
        </w:r>
      </w:hyperlink>
    </w:p>
    <w:p w14:paraId="6C5E1313" w14:textId="4B704A1D"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05" w:history="1">
        <w:r w:rsidR="009E44E4" w:rsidRPr="008F6EFA">
          <w:rPr>
            <w:rStyle w:val="Hyperlink"/>
            <w:b/>
            <w:noProof/>
          </w:rPr>
          <w:t>3.3.4</w:t>
        </w:r>
        <w:r w:rsidR="009E44E4">
          <w:rPr>
            <w:rFonts w:asciiTheme="minorHAnsi" w:eastAsiaTheme="minorEastAsia" w:hAnsiTheme="minorHAnsi" w:cstheme="minorBidi"/>
            <w:noProof/>
            <w:sz w:val="22"/>
            <w:szCs w:val="22"/>
          </w:rPr>
          <w:tab/>
        </w:r>
        <w:r w:rsidR="009E44E4" w:rsidRPr="008F6EFA">
          <w:rPr>
            <w:rStyle w:val="Hyperlink"/>
            <w:b/>
            <w:noProof/>
          </w:rPr>
          <w:t>Recommendations on and order of the keys in a description line</w:t>
        </w:r>
        <w:r w:rsidR="009E44E4">
          <w:rPr>
            <w:noProof/>
            <w:webHidden/>
          </w:rPr>
          <w:tab/>
        </w:r>
        <w:r w:rsidR="009E44E4">
          <w:rPr>
            <w:noProof/>
            <w:webHidden/>
          </w:rPr>
          <w:fldChar w:fldCharType="begin"/>
        </w:r>
        <w:r w:rsidR="009E44E4">
          <w:rPr>
            <w:noProof/>
            <w:webHidden/>
          </w:rPr>
          <w:instrText xml:space="preserve"> PAGEREF _Toc531864305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700EB264" w14:textId="72C97D9E"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06" w:history="1">
        <w:r w:rsidR="009E44E4" w:rsidRPr="008F6EFA">
          <w:rPr>
            <w:rStyle w:val="Hyperlink"/>
            <w:b/>
            <w:noProof/>
          </w:rPr>
          <w:t>3.3.5</w:t>
        </w:r>
        <w:r w:rsidR="009E44E4">
          <w:rPr>
            <w:rFonts w:asciiTheme="minorHAnsi" w:eastAsiaTheme="minorEastAsia" w:hAnsiTheme="minorHAnsi" w:cstheme="minorBidi"/>
            <w:noProof/>
            <w:sz w:val="22"/>
            <w:szCs w:val="22"/>
          </w:rPr>
          <w:tab/>
        </w:r>
        <w:r w:rsidR="009E44E4" w:rsidRPr="008F6EFA">
          <w:rPr>
            <w:rStyle w:val="Hyperlink"/>
            <w:b/>
            <w:noProof/>
          </w:rPr>
          <w:t>Definition of OptionalTag elements</w:t>
        </w:r>
        <w:r w:rsidR="009E44E4">
          <w:rPr>
            <w:noProof/>
            <w:webHidden/>
          </w:rPr>
          <w:tab/>
        </w:r>
        <w:r w:rsidR="009E44E4">
          <w:rPr>
            <w:noProof/>
            <w:webHidden/>
          </w:rPr>
          <w:fldChar w:fldCharType="begin"/>
        </w:r>
        <w:r w:rsidR="009E44E4">
          <w:rPr>
            <w:noProof/>
            <w:webHidden/>
          </w:rPr>
          <w:instrText xml:space="preserve"> PAGEREF _Toc531864306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7EDE9525" w14:textId="5CE51CD1"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07" w:history="1">
        <w:r w:rsidR="009E44E4" w:rsidRPr="008F6EFA">
          <w:rPr>
            <w:rStyle w:val="Hyperlink"/>
            <w:b/>
            <w:noProof/>
          </w:rPr>
          <w:t>3.3.6</w:t>
        </w:r>
        <w:r w:rsidR="009E44E4">
          <w:rPr>
            <w:rFonts w:asciiTheme="minorHAnsi" w:eastAsiaTheme="minorEastAsia" w:hAnsiTheme="minorHAnsi" w:cstheme="minorBidi"/>
            <w:noProof/>
            <w:sz w:val="22"/>
            <w:szCs w:val="22"/>
          </w:rPr>
          <w:tab/>
        </w:r>
        <w:r w:rsidR="009E44E4" w:rsidRPr="008F6EFA">
          <w:rPr>
            <w:rStyle w:val="Hyperlink"/>
            <w:b/>
            <w:noProof/>
          </w:rPr>
          <w:t>Definition of complex header keys</w:t>
        </w:r>
        <w:r w:rsidR="009E44E4">
          <w:rPr>
            <w:noProof/>
            <w:webHidden/>
          </w:rPr>
          <w:tab/>
        </w:r>
        <w:r w:rsidR="009E44E4">
          <w:rPr>
            <w:noProof/>
            <w:webHidden/>
          </w:rPr>
          <w:fldChar w:fldCharType="begin"/>
        </w:r>
        <w:r w:rsidR="009E44E4">
          <w:rPr>
            <w:noProof/>
            <w:webHidden/>
          </w:rPr>
          <w:instrText xml:space="preserve"> PAGEREF _Toc531864307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3C0C9F28" w14:textId="54672474"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08" w:history="1">
        <w:r w:rsidR="009E44E4" w:rsidRPr="008F6EFA">
          <w:rPr>
            <w:rStyle w:val="Hyperlink"/>
            <w:b/>
            <w:noProof/>
          </w:rPr>
          <w:t>3.3.7</w:t>
        </w:r>
        <w:r w:rsidR="009E44E4">
          <w:rPr>
            <w:rFonts w:asciiTheme="minorHAnsi" w:eastAsiaTheme="minorEastAsia" w:hAnsiTheme="minorHAnsi" w:cstheme="minorBidi"/>
            <w:noProof/>
            <w:sz w:val="22"/>
            <w:szCs w:val="22"/>
          </w:rPr>
          <w:tab/>
        </w:r>
        <w:r w:rsidR="009E44E4" w:rsidRPr="008F6EFA">
          <w:rPr>
            <w:rStyle w:val="Hyperlink"/>
            <w:b/>
            <w:noProof/>
          </w:rPr>
          <w:t>Variant header key</w:t>
        </w:r>
        <w:r w:rsidR="009E44E4">
          <w:rPr>
            <w:noProof/>
            <w:webHidden/>
          </w:rPr>
          <w:tab/>
        </w:r>
        <w:r w:rsidR="009E44E4">
          <w:rPr>
            <w:noProof/>
            <w:webHidden/>
          </w:rPr>
          <w:fldChar w:fldCharType="begin"/>
        </w:r>
        <w:r w:rsidR="009E44E4">
          <w:rPr>
            <w:noProof/>
            <w:webHidden/>
          </w:rPr>
          <w:instrText xml:space="preserve"> PAGEREF _Toc531864308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4B429EF7" w14:textId="5CB50910"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09" w:history="1">
        <w:r w:rsidR="009E44E4" w:rsidRPr="008F6EFA">
          <w:rPr>
            <w:rStyle w:val="Hyperlink"/>
            <w:b/>
            <w:noProof/>
          </w:rPr>
          <w:t>3.3.8</w:t>
        </w:r>
        <w:r w:rsidR="009E44E4">
          <w:rPr>
            <w:rFonts w:asciiTheme="minorHAnsi" w:eastAsiaTheme="minorEastAsia" w:hAnsiTheme="minorHAnsi" w:cstheme="minorBidi"/>
            <w:noProof/>
            <w:sz w:val="22"/>
            <w:szCs w:val="22"/>
          </w:rPr>
          <w:tab/>
        </w:r>
        <w:r w:rsidR="009E44E4" w:rsidRPr="008F6EFA">
          <w:rPr>
            <w:rStyle w:val="Hyperlink"/>
            <w:b/>
            <w:noProof/>
          </w:rPr>
          <w:t>VariantSimple header key</w:t>
        </w:r>
        <w:r w:rsidR="009E44E4">
          <w:rPr>
            <w:noProof/>
            <w:webHidden/>
          </w:rPr>
          <w:tab/>
        </w:r>
        <w:r w:rsidR="009E44E4">
          <w:rPr>
            <w:noProof/>
            <w:webHidden/>
          </w:rPr>
          <w:fldChar w:fldCharType="begin"/>
        </w:r>
        <w:r w:rsidR="009E44E4">
          <w:rPr>
            <w:noProof/>
            <w:webHidden/>
          </w:rPr>
          <w:instrText xml:space="preserve"> PAGEREF _Toc531864309 \h </w:instrText>
        </w:r>
        <w:r w:rsidR="009E44E4">
          <w:rPr>
            <w:noProof/>
            <w:webHidden/>
          </w:rPr>
        </w:r>
        <w:r w:rsidR="009E44E4">
          <w:rPr>
            <w:noProof/>
            <w:webHidden/>
          </w:rPr>
          <w:fldChar w:fldCharType="separate"/>
        </w:r>
        <w:r w:rsidR="009E44E4">
          <w:rPr>
            <w:noProof/>
            <w:webHidden/>
          </w:rPr>
          <w:t>11</w:t>
        </w:r>
        <w:r w:rsidR="009E44E4">
          <w:rPr>
            <w:noProof/>
            <w:webHidden/>
          </w:rPr>
          <w:fldChar w:fldCharType="end"/>
        </w:r>
      </w:hyperlink>
    </w:p>
    <w:p w14:paraId="55D956FA" w14:textId="280B1E70"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10" w:history="1">
        <w:r w:rsidR="009E44E4" w:rsidRPr="008F6EFA">
          <w:rPr>
            <w:rStyle w:val="Hyperlink"/>
            <w:b/>
            <w:noProof/>
          </w:rPr>
          <w:t>3.3.9</w:t>
        </w:r>
        <w:r w:rsidR="009E44E4">
          <w:rPr>
            <w:rFonts w:asciiTheme="minorHAnsi" w:eastAsiaTheme="minorEastAsia" w:hAnsiTheme="minorHAnsi" w:cstheme="minorBidi"/>
            <w:noProof/>
            <w:sz w:val="22"/>
            <w:szCs w:val="22"/>
          </w:rPr>
          <w:tab/>
        </w:r>
        <w:r w:rsidR="009E44E4" w:rsidRPr="008F6EFA">
          <w:rPr>
            <w:rStyle w:val="Hyperlink"/>
            <w:b/>
            <w:noProof/>
          </w:rPr>
          <w:t>VariantComplex header key</w:t>
        </w:r>
        <w:r w:rsidR="009E44E4">
          <w:rPr>
            <w:noProof/>
            <w:webHidden/>
          </w:rPr>
          <w:tab/>
        </w:r>
        <w:r w:rsidR="009E44E4">
          <w:rPr>
            <w:noProof/>
            <w:webHidden/>
          </w:rPr>
          <w:fldChar w:fldCharType="begin"/>
        </w:r>
        <w:r w:rsidR="009E44E4">
          <w:rPr>
            <w:noProof/>
            <w:webHidden/>
          </w:rPr>
          <w:instrText xml:space="preserve"> PAGEREF _Toc531864310 \h </w:instrText>
        </w:r>
        <w:r w:rsidR="009E44E4">
          <w:rPr>
            <w:noProof/>
            <w:webHidden/>
          </w:rPr>
        </w:r>
        <w:r w:rsidR="009E44E4">
          <w:rPr>
            <w:noProof/>
            <w:webHidden/>
          </w:rPr>
          <w:fldChar w:fldCharType="separate"/>
        </w:r>
        <w:r w:rsidR="009E44E4">
          <w:rPr>
            <w:noProof/>
            <w:webHidden/>
          </w:rPr>
          <w:t>11</w:t>
        </w:r>
        <w:r w:rsidR="009E44E4">
          <w:rPr>
            <w:noProof/>
            <w:webHidden/>
          </w:rPr>
          <w:fldChar w:fldCharType="end"/>
        </w:r>
      </w:hyperlink>
    </w:p>
    <w:p w14:paraId="0DEA8838" w14:textId="6CA74E40"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11" w:history="1">
        <w:r w:rsidR="009E44E4" w:rsidRPr="008F6EFA">
          <w:rPr>
            <w:rStyle w:val="Hyperlink"/>
            <w:b/>
            <w:noProof/>
          </w:rPr>
          <w:t>3.3.10</w:t>
        </w:r>
        <w:r w:rsidR="009E44E4">
          <w:rPr>
            <w:rFonts w:asciiTheme="minorHAnsi" w:eastAsiaTheme="minorEastAsia" w:hAnsiTheme="minorHAnsi" w:cstheme="minorBidi"/>
            <w:noProof/>
            <w:sz w:val="22"/>
            <w:szCs w:val="22"/>
          </w:rPr>
          <w:tab/>
        </w:r>
        <w:r w:rsidR="009E44E4" w:rsidRPr="008F6EFA">
          <w:rPr>
            <w:rStyle w:val="Hyperlink"/>
            <w:b/>
            <w:noProof/>
          </w:rPr>
          <w:t>ModResUnimod header key</w:t>
        </w:r>
        <w:r w:rsidR="009E44E4">
          <w:rPr>
            <w:noProof/>
            <w:webHidden/>
          </w:rPr>
          <w:tab/>
        </w:r>
        <w:r w:rsidR="009E44E4">
          <w:rPr>
            <w:noProof/>
            <w:webHidden/>
          </w:rPr>
          <w:fldChar w:fldCharType="begin"/>
        </w:r>
        <w:r w:rsidR="009E44E4">
          <w:rPr>
            <w:noProof/>
            <w:webHidden/>
          </w:rPr>
          <w:instrText xml:space="preserve"> PAGEREF _Toc531864311 \h </w:instrText>
        </w:r>
        <w:r w:rsidR="009E44E4">
          <w:rPr>
            <w:noProof/>
            <w:webHidden/>
          </w:rPr>
        </w:r>
        <w:r w:rsidR="009E44E4">
          <w:rPr>
            <w:noProof/>
            <w:webHidden/>
          </w:rPr>
          <w:fldChar w:fldCharType="separate"/>
        </w:r>
        <w:r w:rsidR="009E44E4">
          <w:rPr>
            <w:noProof/>
            <w:webHidden/>
          </w:rPr>
          <w:t>12</w:t>
        </w:r>
        <w:r w:rsidR="009E44E4">
          <w:rPr>
            <w:noProof/>
            <w:webHidden/>
          </w:rPr>
          <w:fldChar w:fldCharType="end"/>
        </w:r>
      </w:hyperlink>
    </w:p>
    <w:p w14:paraId="7978862F" w14:textId="2891F472"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12" w:history="1">
        <w:r w:rsidR="009E44E4" w:rsidRPr="008F6EFA">
          <w:rPr>
            <w:rStyle w:val="Hyperlink"/>
            <w:b/>
            <w:noProof/>
          </w:rPr>
          <w:t>3.3.11</w:t>
        </w:r>
        <w:r w:rsidR="009E44E4">
          <w:rPr>
            <w:rFonts w:asciiTheme="minorHAnsi" w:eastAsiaTheme="minorEastAsia" w:hAnsiTheme="minorHAnsi" w:cstheme="minorBidi"/>
            <w:noProof/>
            <w:sz w:val="22"/>
            <w:szCs w:val="22"/>
          </w:rPr>
          <w:tab/>
        </w:r>
        <w:r w:rsidR="009E44E4" w:rsidRPr="008F6EFA">
          <w:rPr>
            <w:rStyle w:val="Hyperlink"/>
            <w:b/>
            <w:noProof/>
          </w:rPr>
          <w:t>ModResPsi header key</w:t>
        </w:r>
        <w:r w:rsidR="009E44E4">
          <w:rPr>
            <w:noProof/>
            <w:webHidden/>
          </w:rPr>
          <w:tab/>
        </w:r>
        <w:r w:rsidR="009E44E4">
          <w:rPr>
            <w:noProof/>
            <w:webHidden/>
          </w:rPr>
          <w:fldChar w:fldCharType="begin"/>
        </w:r>
        <w:r w:rsidR="009E44E4">
          <w:rPr>
            <w:noProof/>
            <w:webHidden/>
          </w:rPr>
          <w:instrText xml:space="preserve"> PAGEREF _Toc531864312 \h </w:instrText>
        </w:r>
        <w:r w:rsidR="009E44E4">
          <w:rPr>
            <w:noProof/>
            <w:webHidden/>
          </w:rPr>
        </w:r>
        <w:r w:rsidR="009E44E4">
          <w:rPr>
            <w:noProof/>
            <w:webHidden/>
          </w:rPr>
          <w:fldChar w:fldCharType="separate"/>
        </w:r>
        <w:r w:rsidR="009E44E4">
          <w:rPr>
            <w:noProof/>
            <w:webHidden/>
          </w:rPr>
          <w:t>12</w:t>
        </w:r>
        <w:r w:rsidR="009E44E4">
          <w:rPr>
            <w:noProof/>
            <w:webHidden/>
          </w:rPr>
          <w:fldChar w:fldCharType="end"/>
        </w:r>
      </w:hyperlink>
    </w:p>
    <w:p w14:paraId="1FC0C1F8" w14:textId="3AE929D1"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13" w:history="1">
        <w:r w:rsidR="009E44E4" w:rsidRPr="008F6EFA">
          <w:rPr>
            <w:rStyle w:val="Hyperlink"/>
            <w:b/>
            <w:noProof/>
          </w:rPr>
          <w:t>3.3.12</w:t>
        </w:r>
        <w:r w:rsidR="009E44E4">
          <w:rPr>
            <w:rFonts w:asciiTheme="minorHAnsi" w:eastAsiaTheme="minorEastAsia" w:hAnsiTheme="minorHAnsi" w:cstheme="minorBidi"/>
            <w:noProof/>
            <w:sz w:val="22"/>
            <w:szCs w:val="22"/>
          </w:rPr>
          <w:tab/>
        </w:r>
        <w:r w:rsidR="009E44E4" w:rsidRPr="008F6EFA">
          <w:rPr>
            <w:rStyle w:val="Hyperlink"/>
            <w:b/>
            <w:noProof/>
          </w:rPr>
          <w:t>ModRes header key</w:t>
        </w:r>
        <w:r w:rsidR="009E44E4">
          <w:rPr>
            <w:noProof/>
            <w:webHidden/>
          </w:rPr>
          <w:tab/>
        </w:r>
        <w:r w:rsidR="009E44E4">
          <w:rPr>
            <w:noProof/>
            <w:webHidden/>
          </w:rPr>
          <w:fldChar w:fldCharType="begin"/>
        </w:r>
        <w:r w:rsidR="009E44E4">
          <w:rPr>
            <w:noProof/>
            <w:webHidden/>
          </w:rPr>
          <w:instrText xml:space="preserve"> PAGEREF _Toc531864313 \h </w:instrText>
        </w:r>
        <w:r w:rsidR="009E44E4">
          <w:rPr>
            <w:noProof/>
            <w:webHidden/>
          </w:rPr>
        </w:r>
        <w:r w:rsidR="009E44E4">
          <w:rPr>
            <w:noProof/>
            <w:webHidden/>
          </w:rPr>
          <w:fldChar w:fldCharType="separate"/>
        </w:r>
        <w:r w:rsidR="009E44E4">
          <w:rPr>
            <w:noProof/>
            <w:webHidden/>
          </w:rPr>
          <w:t>13</w:t>
        </w:r>
        <w:r w:rsidR="009E44E4">
          <w:rPr>
            <w:noProof/>
            <w:webHidden/>
          </w:rPr>
          <w:fldChar w:fldCharType="end"/>
        </w:r>
      </w:hyperlink>
    </w:p>
    <w:p w14:paraId="40DE1B8A" w14:textId="4100F324"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14" w:history="1">
        <w:r w:rsidR="009E44E4" w:rsidRPr="008F6EFA">
          <w:rPr>
            <w:rStyle w:val="Hyperlink"/>
            <w:b/>
            <w:noProof/>
          </w:rPr>
          <w:t>3.3.13</w:t>
        </w:r>
        <w:r w:rsidR="009E44E4">
          <w:rPr>
            <w:rFonts w:asciiTheme="minorHAnsi" w:eastAsiaTheme="minorEastAsia" w:hAnsiTheme="minorHAnsi" w:cstheme="minorBidi"/>
            <w:noProof/>
            <w:sz w:val="22"/>
            <w:szCs w:val="22"/>
          </w:rPr>
          <w:tab/>
        </w:r>
        <w:r w:rsidR="009E44E4" w:rsidRPr="008F6EFA">
          <w:rPr>
            <w:rStyle w:val="Hyperlink"/>
            <w:b/>
            <w:noProof/>
          </w:rPr>
          <w:t>Processed header key</w:t>
        </w:r>
        <w:r w:rsidR="009E44E4">
          <w:rPr>
            <w:noProof/>
            <w:webHidden/>
          </w:rPr>
          <w:tab/>
        </w:r>
        <w:r w:rsidR="009E44E4">
          <w:rPr>
            <w:noProof/>
            <w:webHidden/>
          </w:rPr>
          <w:fldChar w:fldCharType="begin"/>
        </w:r>
        <w:r w:rsidR="009E44E4">
          <w:rPr>
            <w:noProof/>
            <w:webHidden/>
          </w:rPr>
          <w:instrText xml:space="preserve"> PAGEREF _Toc531864314 \h </w:instrText>
        </w:r>
        <w:r w:rsidR="009E44E4">
          <w:rPr>
            <w:noProof/>
            <w:webHidden/>
          </w:rPr>
        </w:r>
        <w:r w:rsidR="009E44E4">
          <w:rPr>
            <w:noProof/>
            <w:webHidden/>
          </w:rPr>
          <w:fldChar w:fldCharType="separate"/>
        </w:r>
        <w:r w:rsidR="009E44E4">
          <w:rPr>
            <w:noProof/>
            <w:webHidden/>
          </w:rPr>
          <w:t>13</w:t>
        </w:r>
        <w:r w:rsidR="009E44E4">
          <w:rPr>
            <w:noProof/>
            <w:webHidden/>
          </w:rPr>
          <w:fldChar w:fldCharType="end"/>
        </w:r>
      </w:hyperlink>
    </w:p>
    <w:p w14:paraId="23D34BCF" w14:textId="06F27A16" w:rsidR="009E44E4" w:rsidRDefault="001E24A8">
      <w:pPr>
        <w:pStyle w:val="TOC2"/>
        <w:tabs>
          <w:tab w:val="left" w:pos="800"/>
          <w:tab w:val="right" w:leader="dot" w:pos="8630"/>
        </w:tabs>
        <w:rPr>
          <w:rFonts w:asciiTheme="minorHAnsi" w:eastAsiaTheme="minorEastAsia" w:hAnsiTheme="minorHAnsi" w:cstheme="minorBidi"/>
          <w:noProof/>
          <w:sz w:val="22"/>
          <w:szCs w:val="22"/>
        </w:rPr>
      </w:pPr>
      <w:hyperlink w:anchor="_Toc531864315" w:history="1">
        <w:r w:rsidR="009E44E4" w:rsidRPr="008F6EFA">
          <w:rPr>
            <w:rStyle w:val="Hyperlink"/>
            <w:b/>
            <w:noProof/>
          </w:rPr>
          <w:t>3.4</w:t>
        </w:r>
        <w:r w:rsidR="009E44E4">
          <w:rPr>
            <w:rFonts w:asciiTheme="minorHAnsi" w:eastAsiaTheme="minorEastAsia" w:hAnsiTheme="minorHAnsi" w:cstheme="minorBidi"/>
            <w:noProof/>
            <w:sz w:val="22"/>
            <w:szCs w:val="22"/>
          </w:rPr>
          <w:tab/>
        </w:r>
        <w:r w:rsidR="009E44E4" w:rsidRPr="008F6EFA">
          <w:rPr>
            <w:rStyle w:val="Hyperlink"/>
            <w:b/>
            <w:noProof/>
          </w:rPr>
          <w:t>Advanced features for proteoforms and other combinations of annotations</w:t>
        </w:r>
        <w:r w:rsidR="009E44E4">
          <w:rPr>
            <w:noProof/>
            <w:webHidden/>
          </w:rPr>
          <w:tab/>
        </w:r>
        <w:r w:rsidR="009E44E4">
          <w:rPr>
            <w:noProof/>
            <w:webHidden/>
          </w:rPr>
          <w:fldChar w:fldCharType="begin"/>
        </w:r>
        <w:r w:rsidR="009E44E4">
          <w:rPr>
            <w:noProof/>
            <w:webHidden/>
          </w:rPr>
          <w:instrText xml:space="preserve"> PAGEREF _Toc531864315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7C101365" w14:textId="28C853A4"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16" w:history="1">
        <w:r w:rsidR="009E44E4" w:rsidRPr="008F6EFA">
          <w:rPr>
            <w:rStyle w:val="Hyperlink"/>
            <w:b/>
            <w:noProof/>
          </w:rPr>
          <w:t>3.4.1</w:t>
        </w:r>
        <w:r w:rsidR="009E44E4">
          <w:rPr>
            <w:rFonts w:asciiTheme="minorHAnsi" w:eastAsiaTheme="minorEastAsia" w:hAnsiTheme="minorHAnsi" w:cstheme="minorBidi"/>
            <w:noProof/>
            <w:sz w:val="22"/>
            <w:szCs w:val="22"/>
          </w:rPr>
          <w:tab/>
        </w:r>
        <w:r w:rsidR="009E44E4" w:rsidRPr="008F6EFA">
          <w:rPr>
            <w:rStyle w:val="Hyperlink"/>
            <w:b/>
            <w:noProof/>
          </w:rPr>
          <w:t>Long form recommendation for Proteoforms: The ProteoformDb=true key-value pair</w:t>
        </w:r>
        <w:r w:rsidR="009E44E4">
          <w:rPr>
            <w:noProof/>
            <w:webHidden/>
          </w:rPr>
          <w:tab/>
        </w:r>
        <w:r w:rsidR="009E44E4">
          <w:rPr>
            <w:noProof/>
            <w:webHidden/>
          </w:rPr>
          <w:fldChar w:fldCharType="begin"/>
        </w:r>
        <w:r w:rsidR="009E44E4">
          <w:rPr>
            <w:noProof/>
            <w:webHidden/>
          </w:rPr>
          <w:instrText xml:space="preserve"> PAGEREF _Toc531864316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0FC509AC" w14:textId="0B2BFB3C"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17" w:history="1">
        <w:r w:rsidR="009E44E4" w:rsidRPr="008F6EFA">
          <w:rPr>
            <w:rStyle w:val="Hyperlink"/>
            <w:b/>
            <w:noProof/>
          </w:rPr>
          <w:t>3.4.2</w:t>
        </w:r>
        <w:r w:rsidR="009E44E4">
          <w:rPr>
            <w:rFonts w:asciiTheme="minorHAnsi" w:eastAsiaTheme="minorEastAsia" w:hAnsiTheme="minorHAnsi" w:cstheme="minorBidi"/>
            <w:noProof/>
            <w:sz w:val="22"/>
            <w:szCs w:val="22"/>
          </w:rPr>
          <w:tab/>
        </w:r>
        <w:r w:rsidR="009E44E4" w:rsidRPr="008F6EFA">
          <w:rPr>
            <w:rStyle w:val="Hyperlink"/>
            <w:b/>
            <w:noProof/>
          </w:rPr>
          <w:t>Annotation identifiers enabling compact form recommendation for Proteoforms: The HasAnnotationIdentifiers=true key-value pair</w:t>
        </w:r>
        <w:r w:rsidR="009E44E4">
          <w:rPr>
            <w:noProof/>
            <w:webHidden/>
          </w:rPr>
          <w:tab/>
        </w:r>
        <w:r w:rsidR="009E44E4">
          <w:rPr>
            <w:noProof/>
            <w:webHidden/>
          </w:rPr>
          <w:fldChar w:fldCharType="begin"/>
        </w:r>
        <w:r w:rsidR="009E44E4">
          <w:rPr>
            <w:noProof/>
            <w:webHidden/>
          </w:rPr>
          <w:instrText xml:space="preserve"> PAGEREF _Toc531864317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1510C841" w14:textId="6041DEDF" w:rsidR="009E44E4" w:rsidRDefault="001E24A8">
      <w:pPr>
        <w:pStyle w:val="TOC2"/>
        <w:tabs>
          <w:tab w:val="left" w:pos="800"/>
          <w:tab w:val="right" w:leader="dot" w:pos="8630"/>
        </w:tabs>
        <w:rPr>
          <w:rFonts w:asciiTheme="minorHAnsi" w:eastAsiaTheme="minorEastAsia" w:hAnsiTheme="minorHAnsi" w:cstheme="minorBidi"/>
          <w:noProof/>
          <w:sz w:val="22"/>
          <w:szCs w:val="22"/>
        </w:rPr>
      </w:pPr>
      <w:hyperlink w:anchor="_Toc531864318" w:history="1">
        <w:r w:rsidR="009E44E4" w:rsidRPr="008F6EFA">
          <w:rPr>
            <w:rStyle w:val="Hyperlink"/>
            <w:b/>
            <w:noProof/>
          </w:rPr>
          <w:t>3.5</w:t>
        </w:r>
        <w:r w:rsidR="009E44E4">
          <w:rPr>
            <w:rFonts w:asciiTheme="minorHAnsi" w:eastAsiaTheme="minorEastAsia" w:hAnsiTheme="minorHAnsi" w:cstheme="minorBidi"/>
            <w:noProof/>
            <w:sz w:val="22"/>
            <w:szCs w:val="22"/>
          </w:rPr>
          <w:tab/>
        </w:r>
        <w:r w:rsidR="009E44E4" w:rsidRPr="008F6EFA">
          <w:rPr>
            <w:rStyle w:val="Hyperlink"/>
            <w:b/>
            <w:noProof/>
          </w:rPr>
          <w:t>Additional considerations</w:t>
        </w:r>
        <w:r w:rsidR="009E44E4">
          <w:rPr>
            <w:noProof/>
            <w:webHidden/>
          </w:rPr>
          <w:tab/>
        </w:r>
        <w:r w:rsidR="009E44E4">
          <w:rPr>
            <w:noProof/>
            <w:webHidden/>
          </w:rPr>
          <w:fldChar w:fldCharType="begin"/>
        </w:r>
        <w:r w:rsidR="009E44E4">
          <w:rPr>
            <w:noProof/>
            <w:webHidden/>
          </w:rPr>
          <w:instrText xml:space="preserve"> PAGEREF _Toc531864318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3FDF2501" w14:textId="5C45A8FC"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19" w:history="1">
        <w:r w:rsidR="009E44E4" w:rsidRPr="008F6EFA">
          <w:rPr>
            <w:rStyle w:val="Hyperlink"/>
            <w:b/>
            <w:noProof/>
          </w:rPr>
          <w:t>3.5.1</w:t>
        </w:r>
        <w:r w:rsidR="009E44E4">
          <w:rPr>
            <w:rFonts w:asciiTheme="minorHAnsi" w:eastAsiaTheme="minorEastAsia" w:hAnsiTheme="minorHAnsi" w:cstheme="minorBidi"/>
            <w:noProof/>
            <w:sz w:val="22"/>
            <w:szCs w:val="22"/>
          </w:rPr>
          <w:tab/>
        </w:r>
        <w:r w:rsidR="009E44E4" w:rsidRPr="008F6EFA">
          <w:rPr>
            <w:rStyle w:val="Hyperlink"/>
            <w:b/>
            <w:noProof/>
          </w:rPr>
          <w:t>Representation of splicing variants</w:t>
        </w:r>
        <w:r w:rsidR="009E44E4">
          <w:rPr>
            <w:noProof/>
            <w:webHidden/>
          </w:rPr>
          <w:tab/>
        </w:r>
        <w:r w:rsidR="009E44E4">
          <w:rPr>
            <w:noProof/>
            <w:webHidden/>
          </w:rPr>
          <w:fldChar w:fldCharType="begin"/>
        </w:r>
        <w:r w:rsidR="009E44E4">
          <w:rPr>
            <w:noProof/>
            <w:webHidden/>
          </w:rPr>
          <w:instrText xml:space="preserve"> PAGEREF _Toc531864319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6E9B6476" w14:textId="07B8A50E"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20" w:history="1">
        <w:r w:rsidR="009E44E4" w:rsidRPr="008F6EFA">
          <w:rPr>
            <w:rStyle w:val="Hyperlink"/>
            <w:b/>
            <w:noProof/>
          </w:rPr>
          <w:t>3.5.2</w:t>
        </w:r>
        <w:r w:rsidR="009E44E4">
          <w:rPr>
            <w:rFonts w:asciiTheme="minorHAnsi" w:eastAsiaTheme="minorEastAsia" w:hAnsiTheme="minorHAnsi" w:cstheme="minorBidi"/>
            <w:noProof/>
            <w:sz w:val="22"/>
            <w:szCs w:val="22"/>
          </w:rPr>
          <w:tab/>
        </w:r>
        <w:r w:rsidR="009E44E4" w:rsidRPr="008F6EFA">
          <w:rPr>
            <w:rStyle w:val="Hyperlink"/>
            <w:b/>
            <w:noProof/>
          </w:rPr>
          <w:t>Representation of processed sequences</w:t>
        </w:r>
        <w:r w:rsidR="009E44E4">
          <w:rPr>
            <w:noProof/>
            <w:webHidden/>
          </w:rPr>
          <w:tab/>
        </w:r>
        <w:r w:rsidR="009E44E4">
          <w:rPr>
            <w:noProof/>
            <w:webHidden/>
          </w:rPr>
          <w:fldChar w:fldCharType="begin"/>
        </w:r>
        <w:r w:rsidR="009E44E4">
          <w:rPr>
            <w:noProof/>
            <w:webHidden/>
          </w:rPr>
          <w:instrText xml:space="preserve"> PAGEREF _Toc531864320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5A69FF8C" w14:textId="0FA772AF"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21" w:history="1">
        <w:r w:rsidR="009E44E4" w:rsidRPr="008F6EFA">
          <w:rPr>
            <w:rStyle w:val="Hyperlink"/>
            <w:b/>
            <w:noProof/>
          </w:rPr>
          <w:t>3.5.3</w:t>
        </w:r>
        <w:r w:rsidR="009E44E4">
          <w:rPr>
            <w:rFonts w:asciiTheme="minorHAnsi" w:eastAsiaTheme="minorEastAsia" w:hAnsiTheme="minorHAnsi" w:cstheme="minorBidi"/>
            <w:noProof/>
            <w:sz w:val="22"/>
            <w:szCs w:val="22"/>
          </w:rPr>
          <w:tab/>
        </w:r>
        <w:r w:rsidR="009E44E4" w:rsidRPr="008F6EFA">
          <w:rPr>
            <w:rStyle w:val="Hyperlink"/>
            <w:b/>
            <w:noProof/>
          </w:rPr>
          <w:t>File extension</w:t>
        </w:r>
        <w:r w:rsidR="009E44E4">
          <w:rPr>
            <w:noProof/>
            <w:webHidden/>
          </w:rPr>
          <w:tab/>
        </w:r>
        <w:r w:rsidR="009E44E4">
          <w:rPr>
            <w:noProof/>
            <w:webHidden/>
          </w:rPr>
          <w:fldChar w:fldCharType="begin"/>
        </w:r>
        <w:r w:rsidR="009E44E4">
          <w:rPr>
            <w:noProof/>
            <w:webHidden/>
          </w:rPr>
          <w:instrText xml:space="preserve"> PAGEREF _Toc531864321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2F7D814A" w14:textId="1C36B4BA"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22" w:history="1">
        <w:r w:rsidR="009E44E4" w:rsidRPr="008F6EFA">
          <w:rPr>
            <w:rStyle w:val="Hyperlink"/>
            <w:b/>
            <w:noProof/>
          </w:rPr>
          <w:t>3.5.4</w:t>
        </w:r>
        <w:r w:rsidR="009E44E4">
          <w:rPr>
            <w:rFonts w:asciiTheme="minorHAnsi" w:eastAsiaTheme="minorEastAsia" w:hAnsiTheme="minorHAnsi" w:cstheme="minorBidi"/>
            <w:noProof/>
            <w:sz w:val="22"/>
            <w:szCs w:val="22"/>
          </w:rPr>
          <w:tab/>
        </w:r>
        <w:r w:rsidR="009E44E4" w:rsidRPr="008F6EFA">
          <w:rPr>
            <w:rStyle w:val="Hyperlink"/>
            <w:b/>
            <w:noProof/>
          </w:rPr>
          <w:t>PEFF File Validation</w:t>
        </w:r>
        <w:r w:rsidR="009E44E4">
          <w:rPr>
            <w:noProof/>
            <w:webHidden/>
          </w:rPr>
          <w:tab/>
        </w:r>
        <w:r w:rsidR="009E44E4">
          <w:rPr>
            <w:noProof/>
            <w:webHidden/>
          </w:rPr>
          <w:fldChar w:fldCharType="begin"/>
        </w:r>
        <w:r w:rsidR="009E44E4">
          <w:rPr>
            <w:noProof/>
            <w:webHidden/>
          </w:rPr>
          <w:instrText xml:space="preserve"> PAGEREF _Toc531864322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7CD5CF24" w14:textId="6103D56C" w:rsidR="009E44E4" w:rsidRDefault="001E24A8">
      <w:pPr>
        <w:pStyle w:val="TOC3"/>
        <w:tabs>
          <w:tab w:val="left" w:pos="1200"/>
          <w:tab w:val="right" w:leader="dot" w:pos="8630"/>
        </w:tabs>
        <w:rPr>
          <w:rFonts w:asciiTheme="minorHAnsi" w:eastAsiaTheme="minorEastAsia" w:hAnsiTheme="minorHAnsi" w:cstheme="minorBidi"/>
          <w:noProof/>
          <w:sz w:val="22"/>
          <w:szCs w:val="22"/>
        </w:rPr>
      </w:pPr>
      <w:hyperlink w:anchor="_Toc531864323" w:history="1">
        <w:r w:rsidR="009E44E4" w:rsidRPr="008F6EFA">
          <w:rPr>
            <w:rStyle w:val="Hyperlink"/>
            <w:b/>
            <w:noProof/>
          </w:rPr>
          <w:t>3.5.5</w:t>
        </w:r>
        <w:r w:rsidR="009E44E4">
          <w:rPr>
            <w:rFonts w:asciiTheme="minorHAnsi" w:eastAsiaTheme="minorEastAsia" w:hAnsiTheme="minorHAnsi" w:cstheme="minorBidi"/>
            <w:noProof/>
            <w:sz w:val="22"/>
            <w:szCs w:val="22"/>
          </w:rPr>
          <w:tab/>
        </w:r>
        <w:r w:rsidR="009E44E4" w:rsidRPr="008F6EFA">
          <w:rPr>
            <w:rStyle w:val="Hyperlink"/>
            <w:b/>
            <w:noProof/>
          </w:rPr>
          <w:t>PEFF Reference Implementation</w:t>
        </w:r>
        <w:r w:rsidR="009E44E4">
          <w:rPr>
            <w:noProof/>
            <w:webHidden/>
          </w:rPr>
          <w:tab/>
        </w:r>
        <w:r w:rsidR="009E44E4">
          <w:rPr>
            <w:noProof/>
            <w:webHidden/>
          </w:rPr>
          <w:fldChar w:fldCharType="begin"/>
        </w:r>
        <w:r w:rsidR="009E44E4">
          <w:rPr>
            <w:noProof/>
            <w:webHidden/>
          </w:rPr>
          <w:instrText xml:space="preserve"> PAGEREF _Toc531864323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3178A16C" w14:textId="3B57AE83" w:rsidR="009E44E4" w:rsidRDefault="001E24A8">
      <w:pPr>
        <w:pStyle w:val="TOC1"/>
        <w:tabs>
          <w:tab w:val="left" w:pos="400"/>
          <w:tab w:val="right" w:leader="dot" w:pos="8630"/>
        </w:tabs>
        <w:rPr>
          <w:rFonts w:asciiTheme="minorHAnsi" w:eastAsiaTheme="minorEastAsia" w:hAnsiTheme="minorHAnsi" w:cstheme="minorBidi"/>
          <w:noProof/>
          <w:sz w:val="22"/>
          <w:szCs w:val="22"/>
        </w:rPr>
      </w:pPr>
      <w:hyperlink w:anchor="_Toc531864324" w:history="1">
        <w:r w:rsidR="009E44E4" w:rsidRPr="008F6EFA">
          <w:rPr>
            <w:rStyle w:val="Hyperlink"/>
            <w:noProof/>
          </w:rPr>
          <w:t>4.</w:t>
        </w:r>
        <w:r w:rsidR="009E44E4">
          <w:rPr>
            <w:rFonts w:asciiTheme="minorHAnsi" w:eastAsiaTheme="minorEastAsia" w:hAnsiTheme="minorHAnsi" w:cstheme="minorBidi"/>
            <w:noProof/>
            <w:sz w:val="22"/>
            <w:szCs w:val="22"/>
          </w:rPr>
          <w:tab/>
        </w:r>
        <w:r w:rsidR="009E44E4" w:rsidRPr="008F6EFA">
          <w:rPr>
            <w:rStyle w:val="Hyperlink"/>
            <w:noProof/>
          </w:rPr>
          <w:t>Authors Information</w:t>
        </w:r>
        <w:r w:rsidR="009E44E4">
          <w:rPr>
            <w:noProof/>
            <w:webHidden/>
          </w:rPr>
          <w:tab/>
        </w:r>
        <w:r w:rsidR="009E44E4">
          <w:rPr>
            <w:noProof/>
            <w:webHidden/>
          </w:rPr>
          <w:fldChar w:fldCharType="begin"/>
        </w:r>
        <w:r w:rsidR="009E44E4">
          <w:rPr>
            <w:noProof/>
            <w:webHidden/>
          </w:rPr>
          <w:instrText xml:space="preserve"> PAGEREF _Toc531864324 \h </w:instrText>
        </w:r>
        <w:r w:rsidR="009E44E4">
          <w:rPr>
            <w:noProof/>
            <w:webHidden/>
          </w:rPr>
        </w:r>
        <w:r w:rsidR="009E44E4">
          <w:rPr>
            <w:noProof/>
            <w:webHidden/>
          </w:rPr>
          <w:fldChar w:fldCharType="separate"/>
        </w:r>
        <w:r w:rsidR="009E44E4">
          <w:rPr>
            <w:noProof/>
            <w:webHidden/>
          </w:rPr>
          <w:t>17</w:t>
        </w:r>
        <w:r w:rsidR="009E44E4">
          <w:rPr>
            <w:noProof/>
            <w:webHidden/>
          </w:rPr>
          <w:fldChar w:fldCharType="end"/>
        </w:r>
      </w:hyperlink>
    </w:p>
    <w:p w14:paraId="7BD5841F" w14:textId="465667A6" w:rsidR="009E44E4" w:rsidRDefault="001E24A8">
      <w:pPr>
        <w:pStyle w:val="TOC1"/>
        <w:tabs>
          <w:tab w:val="left" w:pos="400"/>
          <w:tab w:val="right" w:leader="dot" w:pos="8630"/>
        </w:tabs>
        <w:rPr>
          <w:rFonts w:asciiTheme="minorHAnsi" w:eastAsiaTheme="minorEastAsia" w:hAnsiTheme="minorHAnsi" w:cstheme="minorBidi"/>
          <w:noProof/>
          <w:sz w:val="22"/>
          <w:szCs w:val="22"/>
        </w:rPr>
      </w:pPr>
      <w:hyperlink w:anchor="_Toc531864325" w:history="1">
        <w:r w:rsidR="009E44E4" w:rsidRPr="008F6EFA">
          <w:rPr>
            <w:rStyle w:val="Hyperlink"/>
            <w:noProof/>
          </w:rPr>
          <w:t>5.</w:t>
        </w:r>
        <w:r w:rsidR="009E44E4">
          <w:rPr>
            <w:rFonts w:asciiTheme="minorHAnsi" w:eastAsiaTheme="minorEastAsia" w:hAnsiTheme="minorHAnsi" w:cstheme="minorBidi"/>
            <w:noProof/>
            <w:sz w:val="22"/>
            <w:szCs w:val="22"/>
          </w:rPr>
          <w:tab/>
        </w:r>
        <w:r w:rsidR="009E44E4" w:rsidRPr="008F6EFA">
          <w:rPr>
            <w:rStyle w:val="Hyperlink"/>
            <w:noProof/>
          </w:rPr>
          <w:t>Contributors</w:t>
        </w:r>
        <w:r w:rsidR="009E44E4">
          <w:rPr>
            <w:noProof/>
            <w:webHidden/>
          </w:rPr>
          <w:tab/>
        </w:r>
        <w:r w:rsidR="009E44E4">
          <w:rPr>
            <w:noProof/>
            <w:webHidden/>
          </w:rPr>
          <w:fldChar w:fldCharType="begin"/>
        </w:r>
        <w:r w:rsidR="009E44E4">
          <w:rPr>
            <w:noProof/>
            <w:webHidden/>
          </w:rPr>
          <w:instrText xml:space="preserve"> PAGEREF _Toc531864325 \h </w:instrText>
        </w:r>
        <w:r w:rsidR="009E44E4">
          <w:rPr>
            <w:noProof/>
            <w:webHidden/>
          </w:rPr>
        </w:r>
        <w:r w:rsidR="009E44E4">
          <w:rPr>
            <w:noProof/>
            <w:webHidden/>
          </w:rPr>
          <w:fldChar w:fldCharType="separate"/>
        </w:r>
        <w:r w:rsidR="009E44E4">
          <w:rPr>
            <w:noProof/>
            <w:webHidden/>
          </w:rPr>
          <w:t>17</w:t>
        </w:r>
        <w:r w:rsidR="009E44E4">
          <w:rPr>
            <w:noProof/>
            <w:webHidden/>
          </w:rPr>
          <w:fldChar w:fldCharType="end"/>
        </w:r>
      </w:hyperlink>
    </w:p>
    <w:p w14:paraId="493A9BF0" w14:textId="5CF354C6" w:rsidR="009E44E4" w:rsidRDefault="001E24A8">
      <w:pPr>
        <w:pStyle w:val="TOC1"/>
        <w:tabs>
          <w:tab w:val="left" w:pos="400"/>
          <w:tab w:val="right" w:leader="dot" w:pos="8630"/>
        </w:tabs>
        <w:rPr>
          <w:rFonts w:asciiTheme="minorHAnsi" w:eastAsiaTheme="minorEastAsia" w:hAnsiTheme="minorHAnsi" w:cstheme="minorBidi"/>
          <w:noProof/>
          <w:sz w:val="22"/>
          <w:szCs w:val="22"/>
        </w:rPr>
      </w:pPr>
      <w:hyperlink w:anchor="_Toc531864326" w:history="1">
        <w:r w:rsidR="009E44E4" w:rsidRPr="008F6EFA">
          <w:rPr>
            <w:rStyle w:val="Hyperlink"/>
            <w:noProof/>
          </w:rPr>
          <w:t>6.</w:t>
        </w:r>
        <w:r w:rsidR="009E44E4">
          <w:rPr>
            <w:rFonts w:asciiTheme="minorHAnsi" w:eastAsiaTheme="minorEastAsia" w:hAnsiTheme="minorHAnsi" w:cstheme="minorBidi"/>
            <w:noProof/>
            <w:sz w:val="22"/>
            <w:szCs w:val="22"/>
          </w:rPr>
          <w:tab/>
        </w:r>
        <w:r w:rsidR="009E44E4" w:rsidRPr="008F6EFA">
          <w:rPr>
            <w:rStyle w:val="Hyperlink"/>
            <w:noProof/>
          </w:rPr>
          <w:t>Intellectual Property Statement</w:t>
        </w:r>
        <w:r w:rsidR="009E44E4">
          <w:rPr>
            <w:noProof/>
            <w:webHidden/>
          </w:rPr>
          <w:tab/>
        </w:r>
        <w:r w:rsidR="009E44E4">
          <w:rPr>
            <w:noProof/>
            <w:webHidden/>
          </w:rPr>
          <w:fldChar w:fldCharType="begin"/>
        </w:r>
        <w:r w:rsidR="009E44E4">
          <w:rPr>
            <w:noProof/>
            <w:webHidden/>
          </w:rPr>
          <w:instrText xml:space="preserve"> PAGEREF _Toc531864326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687D17A2" w14:textId="41E11607" w:rsidR="009E44E4" w:rsidRDefault="001E24A8">
      <w:pPr>
        <w:pStyle w:val="TOC1"/>
        <w:tabs>
          <w:tab w:val="left" w:pos="400"/>
          <w:tab w:val="right" w:leader="dot" w:pos="8630"/>
        </w:tabs>
        <w:rPr>
          <w:rFonts w:asciiTheme="minorHAnsi" w:eastAsiaTheme="minorEastAsia" w:hAnsiTheme="minorHAnsi" w:cstheme="minorBidi"/>
          <w:noProof/>
          <w:sz w:val="22"/>
          <w:szCs w:val="22"/>
        </w:rPr>
      </w:pPr>
      <w:hyperlink w:anchor="_Toc531864327" w:history="1">
        <w:r w:rsidR="009E44E4" w:rsidRPr="008F6EFA">
          <w:rPr>
            <w:rStyle w:val="Hyperlink"/>
            <w:noProof/>
          </w:rPr>
          <w:t>7.</w:t>
        </w:r>
        <w:r w:rsidR="009E44E4">
          <w:rPr>
            <w:rFonts w:asciiTheme="minorHAnsi" w:eastAsiaTheme="minorEastAsia" w:hAnsiTheme="minorHAnsi" w:cstheme="minorBidi"/>
            <w:noProof/>
            <w:sz w:val="22"/>
            <w:szCs w:val="22"/>
          </w:rPr>
          <w:tab/>
        </w:r>
        <w:r w:rsidR="009E44E4" w:rsidRPr="008F6EFA">
          <w:rPr>
            <w:rStyle w:val="Hyperlink"/>
            <w:noProof/>
          </w:rPr>
          <w:t>Copyright Notice</w:t>
        </w:r>
        <w:r w:rsidR="009E44E4">
          <w:rPr>
            <w:noProof/>
            <w:webHidden/>
          </w:rPr>
          <w:tab/>
        </w:r>
        <w:r w:rsidR="009E44E4">
          <w:rPr>
            <w:noProof/>
            <w:webHidden/>
          </w:rPr>
          <w:fldChar w:fldCharType="begin"/>
        </w:r>
        <w:r w:rsidR="009E44E4">
          <w:rPr>
            <w:noProof/>
            <w:webHidden/>
          </w:rPr>
          <w:instrText xml:space="preserve"> PAGEREF _Toc531864327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22008CB4" w14:textId="138C147E" w:rsidR="009E44E4" w:rsidRDefault="001E24A8">
      <w:pPr>
        <w:pStyle w:val="TOC1"/>
        <w:tabs>
          <w:tab w:val="left" w:pos="400"/>
          <w:tab w:val="right" w:leader="dot" w:pos="8630"/>
        </w:tabs>
        <w:rPr>
          <w:rFonts w:asciiTheme="minorHAnsi" w:eastAsiaTheme="minorEastAsia" w:hAnsiTheme="minorHAnsi" w:cstheme="minorBidi"/>
          <w:noProof/>
          <w:sz w:val="22"/>
          <w:szCs w:val="22"/>
        </w:rPr>
      </w:pPr>
      <w:hyperlink w:anchor="_Toc531864328" w:history="1">
        <w:r w:rsidR="009E44E4" w:rsidRPr="008F6EFA">
          <w:rPr>
            <w:rStyle w:val="Hyperlink"/>
            <w:noProof/>
          </w:rPr>
          <w:t>8.</w:t>
        </w:r>
        <w:r w:rsidR="009E44E4">
          <w:rPr>
            <w:rFonts w:asciiTheme="minorHAnsi" w:eastAsiaTheme="minorEastAsia" w:hAnsiTheme="minorHAnsi" w:cstheme="minorBidi"/>
            <w:noProof/>
            <w:sz w:val="22"/>
            <w:szCs w:val="22"/>
          </w:rPr>
          <w:tab/>
        </w:r>
        <w:r w:rsidR="009E44E4" w:rsidRPr="008F6EFA">
          <w:rPr>
            <w:rStyle w:val="Hyperlink"/>
            <w:noProof/>
          </w:rPr>
          <w:t>Glossary</w:t>
        </w:r>
        <w:r w:rsidR="009E44E4">
          <w:rPr>
            <w:noProof/>
            <w:webHidden/>
          </w:rPr>
          <w:tab/>
        </w:r>
        <w:r w:rsidR="009E44E4">
          <w:rPr>
            <w:noProof/>
            <w:webHidden/>
          </w:rPr>
          <w:fldChar w:fldCharType="begin"/>
        </w:r>
        <w:r w:rsidR="009E44E4">
          <w:rPr>
            <w:noProof/>
            <w:webHidden/>
          </w:rPr>
          <w:instrText xml:space="preserve"> PAGEREF _Toc531864328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0A22899F" w14:textId="315EB9EB" w:rsidR="009E44E4" w:rsidRDefault="001E24A8">
      <w:pPr>
        <w:pStyle w:val="TOC1"/>
        <w:tabs>
          <w:tab w:val="left" w:pos="400"/>
          <w:tab w:val="right" w:leader="dot" w:pos="8630"/>
        </w:tabs>
        <w:rPr>
          <w:rFonts w:asciiTheme="minorHAnsi" w:eastAsiaTheme="minorEastAsia" w:hAnsiTheme="minorHAnsi" w:cstheme="minorBidi"/>
          <w:noProof/>
          <w:sz w:val="22"/>
          <w:szCs w:val="22"/>
        </w:rPr>
      </w:pPr>
      <w:hyperlink w:anchor="_Toc531864329" w:history="1">
        <w:r w:rsidR="009E44E4" w:rsidRPr="008F6EFA">
          <w:rPr>
            <w:rStyle w:val="Hyperlink"/>
            <w:noProof/>
          </w:rPr>
          <w:t>9.</w:t>
        </w:r>
        <w:r w:rsidR="009E44E4">
          <w:rPr>
            <w:rFonts w:asciiTheme="minorHAnsi" w:eastAsiaTheme="minorEastAsia" w:hAnsiTheme="minorHAnsi" w:cstheme="minorBidi"/>
            <w:noProof/>
            <w:sz w:val="22"/>
            <w:szCs w:val="22"/>
          </w:rPr>
          <w:tab/>
        </w:r>
        <w:r w:rsidR="009E44E4" w:rsidRPr="008F6EFA">
          <w:rPr>
            <w:rStyle w:val="Hyperlink"/>
            <w:noProof/>
          </w:rPr>
          <w:t>References</w:t>
        </w:r>
        <w:r w:rsidR="009E44E4">
          <w:rPr>
            <w:noProof/>
            <w:webHidden/>
          </w:rPr>
          <w:tab/>
        </w:r>
        <w:r w:rsidR="009E44E4">
          <w:rPr>
            <w:noProof/>
            <w:webHidden/>
          </w:rPr>
          <w:fldChar w:fldCharType="begin"/>
        </w:r>
        <w:r w:rsidR="009E44E4">
          <w:rPr>
            <w:noProof/>
            <w:webHidden/>
          </w:rPr>
          <w:instrText xml:space="preserve"> PAGEREF _Toc531864329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38BAA48F" w14:textId="371D94EC" w:rsidR="00095610" w:rsidRDefault="002760F7" w:rsidP="004B48E4">
      <w:pPr>
        <w:jc w:val="both"/>
        <w:sectPr w:rsidR="00095610" w:rsidSect="00095610">
          <w:headerReference w:type="default" r:id="rId9"/>
          <w:footerReference w:type="default" r:id="rId10"/>
          <w:headerReference w:type="first" r:id="rId11"/>
          <w:pgSz w:w="12240" w:h="15840"/>
          <w:pgMar w:top="1440" w:right="1800" w:bottom="1440" w:left="1800" w:header="720" w:footer="720" w:gutter="0"/>
          <w:cols w:space="720"/>
          <w:noEndnote/>
          <w:titlePg/>
        </w:sectPr>
      </w:pPr>
      <w:r>
        <w:fldChar w:fldCharType="end"/>
      </w:r>
    </w:p>
    <w:p w14:paraId="6B47CE99" w14:textId="77777777" w:rsidR="00095610" w:rsidRPr="007D27E8" w:rsidRDefault="00095610" w:rsidP="004B48E4">
      <w:pPr>
        <w:pStyle w:val="Heading1"/>
        <w:jc w:val="both"/>
      </w:pPr>
      <w:bookmarkStart w:id="2" w:name="_Toc531864293"/>
      <w:r w:rsidRPr="007D27E8">
        <w:lastRenderedPageBreak/>
        <w:t>Introduction</w:t>
      </w:r>
      <w:bookmarkEnd w:id="2"/>
    </w:p>
    <w:p w14:paraId="3CCDBCD1" w14:textId="77777777" w:rsidR="00095610" w:rsidRPr="003633AF" w:rsidRDefault="00095610" w:rsidP="004B48E4">
      <w:pPr>
        <w:pStyle w:val="nobreak"/>
        <w:jc w:val="both"/>
      </w:pPr>
    </w:p>
    <w:p w14:paraId="3BD173DE" w14:textId="77777777" w:rsidR="00A83BBD" w:rsidRPr="00296892" w:rsidRDefault="00A83BBD" w:rsidP="004B48E4">
      <w:pPr>
        <w:pStyle w:val="Heading2"/>
        <w:jc w:val="both"/>
        <w:rPr>
          <w:b/>
        </w:rPr>
      </w:pPr>
      <w:bookmarkStart w:id="3" w:name="_Toc531864294"/>
      <w:r w:rsidRPr="00296892">
        <w:rPr>
          <w:b/>
        </w:rPr>
        <w:t>Description of the need</w:t>
      </w:r>
      <w:bookmarkEnd w:id="3"/>
    </w:p>
    <w:p w14:paraId="6D56F299" w14:textId="77777777" w:rsidR="00A83BBD" w:rsidRDefault="00A83BBD" w:rsidP="004B48E4">
      <w:pPr>
        <w:jc w:val="both"/>
      </w:pPr>
    </w:p>
    <w:p w14:paraId="3BA5C773"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2" w:history="1">
        <w:r w:rsidR="00C97F4C" w:rsidRPr="00B43497">
          <w:rPr>
            <w:rStyle w:val="Hyperlink"/>
          </w:rPr>
          <w:t>http://en.wikipedia.org/wiki/FASTA_format</w:t>
        </w:r>
      </w:hyperlink>
      <w:r w:rsidR="00C97F4C">
        <w:t xml:space="preserve">, </w:t>
      </w:r>
      <w:hyperlink r:id="rId13"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Swiss-Prot</w:t>
      </w:r>
      <w:r w:rsidR="00DE0748">
        <w:t xml:space="preserve"> and UniProt</w:t>
      </w:r>
      <w:r w:rsidR="00B62CFC">
        <w:t>KB/</w:t>
      </w:r>
      <w:r w:rsidR="00DE0748">
        <w:t xml:space="preserve">TrEMBL </w:t>
      </w:r>
      <w:r>
        <w:t>in .dat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.dat format</w:t>
      </w:r>
      <w:r w:rsidR="007D27E8">
        <w:t xml:space="preserve"> (</w:t>
      </w:r>
      <w:hyperlink r:id="rId14" w:history="1">
        <w:r w:rsidR="007D27E8" w:rsidRPr="00B43497">
          <w:rPr>
            <w:rStyle w:val="Hyperlink"/>
          </w:rPr>
          <w:t>http://www.expasy.org/sprot/userman.html</w:t>
        </w:r>
      </w:hyperlink>
      <w:r w:rsidR="007D27E8">
        <w:t>)</w:t>
      </w:r>
      <w:r>
        <w:t>.</w:t>
      </w:r>
      <w:r w:rsidR="00CC5C7A">
        <w:t xml:space="preserve"> Yet, these files tend to be huge with vast amounts of information that is not needed by search engine</w:t>
      </w:r>
      <w:r w:rsidR="00700A2F">
        <w:t>s</w:t>
      </w:r>
      <w:r w:rsidR="00CC5C7A">
        <w:t>.</w:t>
      </w:r>
    </w:p>
    <w:p w14:paraId="61E167F5" w14:textId="77777777" w:rsidR="00A83BBD" w:rsidRDefault="00A83BBD" w:rsidP="004B48E4">
      <w:pPr>
        <w:jc w:val="both"/>
      </w:pPr>
    </w:p>
    <w:p w14:paraId="1F5E1266" w14:textId="77777777" w:rsidR="00CC5C7A" w:rsidRDefault="00777EBF" w:rsidP="004B48E4">
      <w:pPr>
        <w:jc w:val="both"/>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14:paraId="76F49836" w14:textId="77777777" w:rsidR="00CC5C7A" w:rsidRDefault="00CC5C7A" w:rsidP="004B48E4">
      <w:pPr>
        <w:jc w:val="both"/>
      </w:pPr>
    </w:p>
    <w:p w14:paraId="2080428F" w14:textId="69064F78" w:rsidR="00A83BBD" w:rsidRDefault="00CC5C7A" w:rsidP="004B48E4">
      <w:pPr>
        <w:jc w:val="both"/>
      </w:pPr>
      <w:r>
        <w:t>There is also a need to be able to encode specific proteoforms for top-down proteomics platforms. Proteoforms represent exact protein sequences with a specific set of mass modifications a</w:t>
      </w:r>
      <w:r w:rsidR="002B7018">
        <w:t>t</w:t>
      </w:r>
      <w:r>
        <w:t xml:space="preserve"> specific residues. The need cannot be fulfilled with FASTA alone since there is no capacity for encoding mass modifications on each sequence.</w:t>
      </w:r>
    </w:p>
    <w:p w14:paraId="73863400" w14:textId="77777777" w:rsidR="007D27E8" w:rsidRDefault="007D27E8" w:rsidP="004B48E4">
      <w:pPr>
        <w:jc w:val="both"/>
      </w:pPr>
    </w:p>
    <w:p w14:paraId="7E85CBD9" w14:textId="77777777" w:rsidR="00A83BBD" w:rsidRDefault="00A83BBD" w:rsidP="004B48E4">
      <w:pPr>
        <w:jc w:val="both"/>
      </w:pPr>
    </w:p>
    <w:p w14:paraId="6DEA3ABE" w14:textId="77777777" w:rsidR="00A83BBD" w:rsidRPr="00296892" w:rsidRDefault="00A83BBD" w:rsidP="004B48E4">
      <w:pPr>
        <w:pStyle w:val="Heading2"/>
        <w:jc w:val="both"/>
        <w:rPr>
          <w:b/>
        </w:rPr>
      </w:pPr>
      <w:bookmarkStart w:id="4" w:name="_Toc531864295"/>
      <w:r w:rsidRPr="00296892">
        <w:rPr>
          <w:b/>
        </w:rPr>
        <w:t>Requirements</w:t>
      </w:r>
      <w:bookmarkEnd w:id="4"/>
    </w:p>
    <w:p w14:paraId="4DDC6F0D" w14:textId="77777777" w:rsidR="00A83BBD" w:rsidRDefault="00A83BBD" w:rsidP="004B48E4">
      <w:pPr>
        <w:jc w:val="both"/>
      </w:pPr>
    </w:p>
    <w:p w14:paraId="1C9D3272" w14:textId="77777777" w:rsidR="00A83BBD" w:rsidRDefault="0080293F" w:rsidP="004B48E4">
      <w:pPr>
        <w:jc w:val="both"/>
      </w:pPr>
      <w:r>
        <w:t>The m</w:t>
      </w:r>
      <w:r w:rsidR="00A83BBD">
        <w:t>ain requirements to be fulfilled are:</w:t>
      </w:r>
    </w:p>
    <w:p w14:paraId="55A50865" w14:textId="77777777" w:rsidR="00201A2E" w:rsidRDefault="00201A2E" w:rsidP="004B48E4">
      <w:pPr>
        <w:jc w:val="both"/>
      </w:pPr>
    </w:p>
    <w:p w14:paraId="373FE162"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28B64C83" w14:textId="77777777" w:rsidR="00201A2E" w:rsidRDefault="00201A2E" w:rsidP="004B48E4">
      <w:pPr>
        <w:ind w:left="1080"/>
        <w:jc w:val="both"/>
      </w:pPr>
    </w:p>
    <w:p w14:paraId="74A2043F" w14:textId="77777777" w:rsidR="00A83BBD" w:rsidRDefault="00A83BBD" w:rsidP="004B48E4">
      <w:pPr>
        <w:numPr>
          <w:ilvl w:val="0"/>
          <w:numId w:val="14"/>
        </w:numPr>
        <w:jc w:val="both"/>
      </w:pPr>
      <w:r>
        <w:t xml:space="preserve">The format should require minimal </w:t>
      </w:r>
      <w:r w:rsidR="0080293F">
        <w:t>changes to the existing parsers.</w:t>
      </w:r>
    </w:p>
    <w:p w14:paraId="0689C9BE" w14:textId="77777777" w:rsidR="00201A2E" w:rsidRDefault="00201A2E" w:rsidP="004B48E4">
      <w:pPr>
        <w:ind w:left="1080"/>
        <w:jc w:val="both"/>
      </w:pPr>
    </w:p>
    <w:p w14:paraId="6F0D4461"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14:paraId="6B052C94" w14:textId="77777777" w:rsidR="00201A2E" w:rsidRDefault="00201A2E" w:rsidP="004B48E4">
      <w:pPr>
        <w:jc w:val="both"/>
      </w:pPr>
    </w:p>
    <w:p w14:paraId="408C26F9" w14:textId="77777777"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14:paraId="5BBFE603" w14:textId="77777777" w:rsidR="00201A2E" w:rsidRDefault="00201A2E" w:rsidP="004B48E4">
      <w:pPr>
        <w:jc w:val="both"/>
      </w:pPr>
    </w:p>
    <w:p w14:paraId="6BE7ECD6"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s NcbiTaxId, Protein/Gene Name).</w:t>
      </w:r>
    </w:p>
    <w:p w14:paraId="3B75AF39" w14:textId="77777777" w:rsidR="00201A2E" w:rsidRDefault="00201A2E" w:rsidP="004B48E4">
      <w:pPr>
        <w:jc w:val="both"/>
      </w:pPr>
    </w:p>
    <w:p w14:paraId="2CD003B0" w14:textId="77777777" w:rsidR="00A83BBD" w:rsidRPr="00A70718" w:rsidRDefault="00A83BBD" w:rsidP="004B48E4">
      <w:pPr>
        <w:numPr>
          <w:ilvl w:val="0"/>
          <w:numId w:val="14"/>
        </w:numPr>
        <w:jc w:val="both"/>
      </w:pPr>
      <w:r>
        <w:t xml:space="preserve">The format should be </w:t>
      </w:r>
      <w:r w:rsidR="00201A2E">
        <w:t>compatible</w:t>
      </w:r>
      <w:r>
        <w:t xml:space="preserve"> with MIAPE gui</w:t>
      </w:r>
      <w:r w:rsidR="00201A2E">
        <w:t>delines</w:t>
      </w:r>
      <w:r w:rsidR="00AC362A">
        <w:t xml:space="preserve"> (</w:t>
      </w:r>
      <w:hyperlink r:id="rId15"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432A3295" w14:textId="77777777" w:rsidR="00CC5C7A" w:rsidRDefault="00CC5C7A" w:rsidP="00A70718">
      <w:pPr>
        <w:pStyle w:val="ListParagraph"/>
      </w:pPr>
    </w:p>
    <w:p w14:paraId="44E34815" w14:textId="77777777" w:rsidR="00CC5C7A" w:rsidRDefault="00CC5C7A" w:rsidP="004B48E4">
      <w:pPr>
        <w:numPr>
          <w:ilvl w:val="0"/>
          <w:numId w:val="14"/>
        </w:numPr>
        <w:jc w:val="both"/>
      </w:pPr>
      <w:r>
        <w:t>The format should be able to</w:t>
      </w:r>
      <w:r w:rsidR="00C45A55">
        <w:t xml:space="preserve"> </w:t>
      </w:r>
      <w:r>
        <w:t xml:space="preserve">support </w:t>
      </w:r>
      <w:r w:rsidR="00C45A55">
        <w:t>encoding exact proteoforms.</w:t>
      </w:r>
    </w:p>
    <w:p w14:paraId="5E51322E" w14:textId="77777777" w:rsidR="00A83BBD" w:rsidRDefault="00A83BBD" w:rsidP="004B48E4">
      <w:pPr>
        <w:jc w:val="both"/>
      </w:pPr>
    </w:p>
    <w:p w14:paraId="6BFF05C5" w14:textId="77777777" w:rsidR="00A83BBD" w:rsidRDefault="00A83BBD" w:rsidP="004B48E4">
      <w:pPr>
        <w:jc w:val="both"/>
      </w:pPr>
    </w:p>
    <w:p w14:paraId="318D4875" w14:textId="77777777" w:rsidR="00A83BBD" w:rsidRPr="00296892" w:rsidRDefault="00A83BBD" w:rsidP="004B48E4">
      <w:pPr>
        <w:pStyle w:val="Heading2"/>
        <w:jc w:val="both"/>
        <w:rPr>
          <w:b/>
        </w:rPr>
      </w:pPr>
      <w:bookmarkStart w:id="5" w:name="_Toc531864296"/>
      <w:r w:rsidRPr="00296892">
        <w:rPr>
          <w:b/>
        </w:rPr>
        <w:t xml:space="preserve">Issues to </w:t>
      </w:r>
      <w:r w:rsidR="00A826A2" w:rsidRPr="00296892">
        <w:rPr>
          <w:b/>
        </w:rPr>
        <w:t>be addressed</w:t>
      </w:r>
      <w:bookmarkEnd w:id="5"/>
    </w:p>
    <w:p w14:paraId="14218DF1" w14:textId="77777777" w:rsidR="00A83BBD" w:rsidRDefault="00A83BBD" w:rsidP="004B48E4">
      <w:pPr>
        <w:jc w:val="both"/>
      </w:pPr>
    </w:p>
    <w:p w14:paraId="664F1D6E" w14:textId="77777777" w:rsidR="00201A2E" w:rsidRDefault="00201A2E" w:rsidP="004B48E4">
      <w:pPr>
        <w:jc w:val="both"/>
      </w:pPr>
      <w:r>
        <w:t>The main issues to be addressed by the format are:</w:t>
      </w:r>
    </w:p>
    <w:p w14:paraId="0428FEB9" w14:textId="77777777" w:rsidR="00A83BBD" w:rsidRDefault="00A83BBD" w:rsidP="004B48E4">
      <w:pPr>
        <w:ind w:left="360"/>
        <w:jc w:val="both"/>
      </w:pPr>
    </w:p>
    <w:p w14:paraId="33C0B90E"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03880A42" w14:textId="77777777" w:rsidR="00A83BBD" w:rsidRDefault="00A83BBD" w:rsidP="004B48E4">
      <w:pPr>
        <w:ind w:left="360"/>
        <w:jc w:val="both"/>
      </w:pPr>
    </w:p>
    <w:p w14:paraId="14FE33FC" w14:textId="77777777"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Swiss-Prot</w:t>
      </w:r>
      <w:r>
        <w:t xml:space="preserve"> AC: </w:t>
      </w:r>
      <w:r w:rsidR="00B62CFC" w:rsidRPr="00201A2E">
        <w:rPr>
          <w:rStyle w:val="Strong"/>
          <w:b w:val="0"/>
        </w:rPr>
        <w:t>P02768</w:t>
      </w:r>
      <w:r w:rsidR="00B62CFC">
        <w:t xml:space="preserve"> </w:t>
      </w:r>
      <w:r>
        <w:t xml:space="preserve">vs. </w:t>
      </w:r>
      <w:r w:rsidR="00213AE2">
        <w:t>UniProtKB/</w:t>
      </w:r>
      <w:r>
        <w:t>Swiss-Prot ID: ALBU_HUMAN)</w:t>
      </w:r>
      <w:r w:rsidR="00201A2E">
        <w:t>.</w:t>
      </w:r>
    </w:p>
    <w:p w14:paraId="771D1240" w14:textId="77777777" w:rsidR="00A83BBD" w:rsidRDefault="00A83BBD" w:rsidP="004B48E4">
      <w:pPr>
        <w:jc w:val="both"/>
      </w:pPr>
    </w:p>
    <w:p w14:paraId="31521AEF" w14:textId="48E271DD"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Swiss-Prot</w:t>
      </w:r>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B7018">
        <w:t>)</w:t>
      </w:r>
      <w:r w:rsidR="00201A2E">
        <w:t>.</w:t>
      </w:r>
    </w:p>
    <w:p w14:paraId="35E01C11" w14:textId="77777777" w:rsidR="00A83BBD" w:rsidRDefault="00A83BBD" w:rsidP="004B48E4">
      <w:pPr>
        <w:jc w:val="both"/>
      </w:pPr>
    </w:p>
    <w:p w14:paraId="71A17876" w14:textId="77777777"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5A974139" w14:textId="77777777" w:rsidR="00A83BBD" w:rsidRDefault="00A83BBD" w:rsidP="004B48E4">
      <w:pPr>
        <w:jc w:val="both"/>
      </w:pPr>
    </w:p>
    <w:p w14:paraId="77AE195F"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atin names, common names, NCBI TaxID)</w:t>
      </w:r>
      <w:r w:rsidR="00201A2E">
        <w:t>.</w:t>
      </w:r>
    </w:p>
    <w:p w14:paraId="6D104067" w14:textId="77777777" w:rsidR="00A83BBD" w:rsidRDefault="00A83BBD" w:rsidP="004B48E4">
      <w:pPr>
        <w:jc w:val="both"/>
      </w:pPr>
    </w:p>
    <w:p w14:paraId="2383A907" w14:textId="77777777"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0CF843E5" w14:textId="77777777" w:rsidR="00A83BBD" w:rsidRDefault="00A83BBD" w:rsidP="004B48E4">
      <w:pPr>
        <w:jc w:val="both"/>
      </w:pPr>
    </w:p>
    <w:p w14:paraId="2B514D35" w14:textId="77777777"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690BB9C0" w14:textId="77777777" w:rsidR="00703AA9" w:rsidRDefault="00703AA9" w:rsidP="00703AA9">
      <w:pPr>
        <w:jc w:val="both"/>
      </w:pPr>
    </w:p>
    <w:p w14:paraId="01E1F03E" w14:textId="6956ECB8"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xml:space="preserve">. </w:t>
      </w:r>
      <w:commentRangeStart w:id="6"/>
      <w:commentRangeStart w:id="7"/>
      <w:r w:rsidR="00BE250A">
        <w:t>As identifiers might be identical in two</w:t>
      </w:r>
      <w:r w:rsidR="009B13AC">
        <w:t xml:space="preserve"> or more</w:t>
      </w:r>
      <w:r w:rsidR="00BE250A">
        <w:t xml:space="preserve"> “merged” databases, </w:t>
      </w:r>
      <w:r w:rsidR="009B13AC">
        <w:t xml:space="preserve">a mechanism </w:t>
      </w:r>
      <w:ins w:id="8" w:author="Eric Deutsch" w:date="2019-03-15T21:40:00Z">
        <w:r w:rsidR="00E4153E">
          <w:t xml:space="preserve">(using unique database prefixes) </w:t>
        </w:r>
      </w:ins>
      <w:r w:rsidR="009B13AC">
        <w:t>should be defined to avoid this</w:t>
      </w:r>
      <w:r w:rsidR="005B4F27">
        <w:t>.</w:t>
      </w:r>
      <w:commentRangeEnd w:id="6"/>
      <w:r w:rsidR="002E0EB7">
        <w:rPr>
          <w:rStyle w:val="CommentReference"/>
        </w:rPr>
        <w:commentReference w:id="6"/>
      </w:r>
      <w:commentRangeEnd w:id="7"/>
      <w:r w:rsidR="00E4153E">
        <w:rPr>
          <w:rStyle w:val="CommentReference"/>
        </w:rPr>
        <w:commentReference w:id="7"/>
      </w:r>
    </w:p>
    <w:p w14:paraId="53CA26CE" w14:textId="77777777" w:rsidR="00A83BBD" w:rsidRDefault="00A83BBD" w:rsidP="004B48E4">
      <w:pPr>
        <w:jc w:val="both"/>
      </w:pPr>
    </w:p>
    <w:p w14:paraId="0D3F9418" w14:textId="77777777" w:rsidR="00095610" w:rsidRPr="003633AF" w:rsidRDefault="00095610" w:rsidP="004B48E4">
      <w:pPr>
        <w:jc w:val="both"/>
      </w:pPr>
    </w:p>
    <w:p w14:paraId="5B210C5F" w14:textId="77777777" w:rsidR="00095610" w:rsidRPr="007D27E8" w:rsidDel="00C07625" w:rsidRDefault="00095610" w:rsidP="004B48E4">
      <w:pPr>
        <w:pStyle w:val="Heading1"/>
        <w:jc w:val="both"/>
      </w:pPr>
      <w:bookmarkStart w:id="10" w:name="_Toc1403318"/>
      <w:bookmarkStart w:id="11" w:name="_Toc531864297"/>
      <w:r w:rsidRPr="007D27E8" w:rsidDel="00C07625">
        <w:t>Notational Conventions</w:t>
      </w:r>
      <w:bookmarkEnd w:id="10"/>
      <w:bookmarkEnd w:id="11"/>
    </w:p>
    <w:p w14:paraId="1DE4866F" w14:textId="77777777" w:rsidR="00095610" w:rsidRPr="003633AF" w:rsidDel="00C07625" w:rsidRDefault="00095610" w:rsidP="004B48E4">
      <w:pPr>
        <w:jc w:val="both"/>
      </w:pPr>
    </w:p>
    <w:p w14:paraId="630615B5" w14:textId="77777777"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7B7BA23B" w14:textId="77777777" w:rsidR="00095610" w:rsidRDefault="00095610" w:rsidP="004B48E4">
      <w:pPr>
        <w:pStyle w:val="nobreak"/>
        <w:jc w:val="both"/>
      </w:pPr>
    </w:p>
    <w:p w14:paraId="510BBDB3" w14:textId="77777777" w:rsidR="00095610" w:rsidRDefault="00095610" w:rsidP="004B48E4">
      <w:pPr>
        <w:pStyle w:val="Heading1"/>
        <w:numPr>
          <w:ilvl w:val="0"/>
          <w:numId w:val="0"/>
        </w:numPr>
        <w:jc w:val="both"/>
      </w:pPr>
    </w:p>
    <w:p w14:paraId="4A795711" w14:textId="77777777" w:rsidR="007A3466" w:rsidRPr="007D27E8" w:rsidRDefault="00BE250A" w:rsidP="004B48E4">
      <w:pPr>
        <w:pStyle w:val="Heading1"/>
        <w:jc w:val="both"/>
      </w:pPr>
      <w:bookmarkStart w:id="12" w:name="_Toc531864298"/>
      <w:r w:rsidRPr="007D27E8">
        <w:t>The Format I</w:t>
      </w:r>
      <w:r w:rsidR="007A3466" w:rsidRPr="007D27E8">
        <w:t>mplementation</w:t>
      </w:r>
      <w:bookmarkEnd w:id="12"/>
    </w:p>
    <w:p w14:paraId="2C0DF541" w14:textId="77777777" w:rsidR="007A3466" w:rsidRDefault="007A3466" w:rsidP="004B48E4">
      <w:pPr>
        <w:pStyle w:val="nobreak"/>
        <w:jc w:val="both"/>
      </w:pPr>
    </w:p>
    <w:p w14:paraId="2E867C6E" w14:textId="77777777" w:rsidR="00587014" w:rsidRPr="00296892" w:rsidRDefault="00587014" w:rsidP="004B48E4">
      <w:pPr>
        <w:pStyle w:val="Heading2"/>
        <w:jc w:val="both"/>
        <w:rPr>
          <w:b/>
        </w:rPr>
      </w:pPr>
      <w:bookmarkStart w:id="13" w:name="_Toc531864299"/>
      <w:r w:rsidRPr="00296892">
        <w:rPr>
          <w:b/>
        </w:rPr>
        <w:t xml:space="preserve">The </w:t>
      </w:r>
      <w:r w:rsidR="004E59C3" w:rsidRPr="00296892">
        <w:rPr>
          <w:b/>
        </w:rPr>
        <w:t>documentation</w:t>
      </w:r>
      <w:bookmarkEnd w:id="13"/>
    </w:p>
    <w:p w14:paraId="78605C2D" w14:textId="77777777" w:rsidR="00587014" w:rsidRDefault="00587014" w:rsidP="004B48E4">
      <w:pPr>
        <w:pStyle w:val="nobreak"/>
        <w:jc w:val="both"/>
      </w:pPr>
    </w:p>
    <w:p w14:paraId="23BD30D9"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8" w:history="1">
        <w:r w:rsidR="00AC362A">
          <w:rPr>
            <w:rStyle w:val="Hyperlink"/>
          </w:rPr>
          <w:t>http://www.psidev.info/peff</w:t>
        </w:r>
      </w:hyperlink>
      <w:r>
        <w:t>)</w:t>
      </w:r>
      <w:r w:rsidR="005B4F27">
        <w:t>.</w:t>
      </w:r>
    </w:p>
    <w:p w14:paraId="2C07AA1C" w14:textId="77777777" w:rsidR="00587014" w:rsidRDefault="00587014" w:rsidP="004B48E4">
      <w:pPr>
        <w:jc w:val="both"/>
      </w:pPr>
    </w:p>
    <w:p w14:paraId="3D15AD45" w14:textId="77777777" w:rsidR="00587014" w:rsidRPr="004E3F3F" w:rsidRDefault="00514411" w:rsidP="004B48E4">
      <w:pPr>
        <w:numPr>
          <w:ilvl w:val="0"/>
          <w:numId w:val="13"/>
        </w:numPr>
        <w:jc w:val="both"/>
        <w:rPr>
          <w:lang w:val="fr-CH"/>
        </w:rPr>
      </w:pPr>
      <w:r w:rsidRPr="004E3F3F">
        <w:rPr>
          <w:lang w:val="fr-CH"/>
        </w:rPr>
        <w:lastRenderedPageBreak/>
        <w:t>M</w:t>
      </w:r>
      <w:r w:rsidR="00587014" w:rsidRPr="004E3F3F">
        <w:rPr>
          <w:lang w:val="fr-CH"/>
        </w:rPr>
        <w:t>ain specification document</w:t>
      </w:r>
      <w:r w:rsidRPr="004E3F3F">
        <w:rPr>
          <w:lang w:val="fr-CH"/>
        </w:rPr>
        <w:t xml:space="preserve"> (this document)</w:t>
      </w:r>
    </w:p>
    <w:p w14:paraId="03A4F348" w14:textId="781EDF9E" w:rsidR="00587014" w:rsidRPr="00700A2F" w:rsidRDefault="00587014" w:rsidP="004B48E4">
      <w:pPr>
        <w:numPr>
          <w:ilvl w:val="0"/>
          <w:numId w:val="13"/>
        </w:numPr>
        <w:jc w:val="both"/>
      </w:pPr>
      <w:r w:rsidRPr="00700A2F">
        <w:t>Controlled Vocabulary</w:t>
      </w:r>
      <w:r w:rsidR="009B13AC" w:rsidRPr="00700A2F">
        <w:t xml:space="preserve"> (CV)</w:t>
      </w:r>
      <w:r w:rsidR="00514411" w:rsidRPr="00700A2F">
        <w:t xml:space="preserve">. </w:t>
      </w:r>
      <w:r w:rsidR="00F00CE5" w:rsidRPr="00700A2F">
        <w:t xml:space="preserve">The CV </w:t>
      </w:r>
      <w:r w:rsidR="00700A2F" w:rsidRPr="00700A2F">
        <w:t xml:space="preserve">keywords </w:t>
      </w:r>
      <w:r w:rsidR="00F00CE5" w:rsidRPr="00700A2F">
        <w:t>applica</w:t>
      </w:r>
      <w:r w:rsidR="004D14E9" w:rsidRPr="00700A2F">
        <w:t>b</w:t>
      </w:r>
      <w:r w:rsidR="00F00CE5" w:rsidRPr="00700A2F">
        <w:t xml:space="preserve">le for PEFF are </w:t>
      </w:r>
      <w:r w:rsidR="00700A2F" w:rsidRPr="00700A2F">
        <w:t>in a branch</w:t>
      </w:r>
      <w:r w:rsidR="00F00CE5" w:rsidRPr="00700A2F">
        <w:t xml:space="preserve"> of </w:t>
      </w:r>
      <w:r w:rsidR="00514411" w:rsidRPr="00700A2F">
        <w:t xml:space="preserve">the </w:t>
      </w:r>
      <w:r w:rsidR="00253ABA" w:rsidRPr="00700A2F">
        <w:t>PSI-MS CV</w:t>
      </w:r>
      <w:r w:rsidR="00F00CE5" w:rsidRPr="00700A2F">
        <w:t xml:space="preserve"> (</w:t>
      </w:r>
      <w:hyperlink r:id="rId19" w:history="1">
        <w:r w:rsidR="00700A2F" w:rsidRPr="00700A2F">
          <w:rPr>
            <w:rStyle w:val="Hyperlink"/>
          </w:rPr>
          <w:t>https://github.com/HUPO-PSI/psi-ms-CV/blob/master/psi-ms.obo</w:t>
        </w:r>
      </w:hyperlink>
      <w:r w:rsidR="00F00CE5" w:rsidRPr="00700A2F">
        <w:t>)</w:t>
      </w:r>
      <w:r w:rsidR="00700A2F" w:rsidRPr="00700A2F">
        <w:t>, organized broadly a</w:t>
      </w:r>
      <w:r w:rsidR="00AB7B5E">
        <w:t>s</w:t>
      </w:r>
      <w:r w:rsidR="00700A2F" w:rsidRPr="00700A2F">
        <w:t xml:space="preserve"> header keywords and individual entry keywords</w:t>
      </w:r>
      <w:r w:rsidR="00F00CE5" w:rsidRPr="00700A2F">
        <w:t>.</w:t>
      </w:r>
    </w:p>
    <w:p w14:paraId="6A15C202" w14:textId="3223A86E" w:rsidR="00587014" w:rsidRDefault="00587014" w:rsidP="004B48E4">
      <w:pPr>
        <w:numPr>
          <w:ilvl w:val="0"/>
          <w:numId w:val="13"/>
        </w:numPr>
        <w:jc w:val="both"/>
      </w:pPr>
      <w:r>
        <w:t>Exam</w:t>
      </w:r>
      <w:r w:rsidR="004E59C3">
        <w:t>ple files</w:t>
      </w:r>
    </w:p>
    <w:p w14:paraId="5FC0B10C" w14:textId="77777777" w:rsidR="001E3623" w:rsidRPr="00587014" w:rsidRDefault="00F00CE5" w:rsidP="004B48E4">
      <w:pPr>
        <w:numPr>
          <w:ilvl w:val="0"/>
          <w:numId w:val="13"/>
        </w:numPr>
        <w:jc w:val="both"/>
      </w:pPr>
      <w:r>
        <w:t>Reference to e</w:t>
      </w:r>
      <w:r w:rsidR="001E3623">
        <w:t>xample implementations</w:t>
      </w:r>
    </w:p>
    <w:p w14:paraId="7E550FE4" w14:textId="77777777" w:rsidR="00587014" w:rsidRDefault="00587014" w:rsidP="004B48E4">
      <w:pPr>
        <w:pStyle w:val="nobreak"/>
        <w:jc w:val="both"/>
      </w:pPr>
    </w:p>
    <w:p w14:paraId="204FABAB" w14:textId="77777777" w:rsidR="00296892" w:rsidRPr="00296892" w:rsidRDefault="00296892" w:rsidP="00240324"/>
    <w:p w14:paraId="2B79931E" w14:textId="77777777" w:rsidR="00587014" w:rsidRPr="00296892" w:rsidRDefault="007A3466" w:rsidP="004B48E4">
      <w:pPr>
        <w:pStyle w:val="Heading2"/>
        <w:jc w:val="both"/>
        <w:rPr>
          <w:b/>
        </w:rPr>
      </w:pPr>
      <w:bookmarkStart w:id="14" w:name="_Toc531864300"/>
      <w:r w:rsidRPr="00296892">
        <w:rPr>
          <w:b/>
        </w:rPr>
        <w:t>Relationship to other specifications</w:t>
      </w:r>
      <w:bookmarkEnd w:id="14"/>
    </w:p>
    <w:p w14:paraId="720DB120" w14:textId="77777777" w:rsidR="007A3466" w:rsidRDefault="007A3466" w:rsidP="004B48E4">
      <w:pPr>
        <w:jc w:val="both"/>
      </w:pPr>
    </w:p>
    <w:p w14:paraId="1251008E"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488EF8AA" w14:textId="1F9A0DAE" w:rsidR="007A3466" w:rsidRPr="006B02A5" w:rsidRDefault="007A3466" w:rsidP="004B48E4">
      <w:pPr>
        <w:numPr>
          <w:ilvl w:val="0"/>
          <w:numId w:val="18"/>
        </w:numPr>
        <w:jc w:val="both"/>
        <w:rPr>
          <w:lang w:val="en-GB"/>
        </w:rPr>
      </w:pPr>
      <w:r w:rsidRPr="006B02A5">
        <w:rPr>
          <w:i/>
        </w:rPr>
        <w:t>MIAPE</w:t>
      </w:r>
      <w:r w:rsidR="002B7018">
        <w:rPr>
          <w:i/>
        </w:rPr>
        <w:t>-</w:t>
      </w:r>
      <w:r w:rsidRPr="006B02A5">
        <w:rPr>
          <w:i/>
        </w:rPr>
        <w:t>MS</w:t>
      </w:r>
      <w:r w:rsidR="00DE0748">
        <w:rPr>
          <w:i/>
        </w:rPr>
        <w:t>I</w:t>
      </w:r>
      <w:r w:rsidRPr="006B02A5">
        <w:rPr>
          <w:lang w:val="en-GB"/>
        </w:rPr>
        <w:t xml:space="preserve"> (</w:t>
      </w:r>
      <w:hyperlink r:id="rId20" w:history="1">
        <w:r w:rsidR="00340096" w:rsidRPr="009B2DF2">
          <w:rPr>
            <w:rStyle w:val="Hyperlink"/>
          </w:rPr>
          <w:t>http://www.psidev.info/miape</w:t>
        </w:r>
      </w:hyperlink>
      <w:r w:rsidRPr="006B02A5">
        <w:rPr>
          <w:lang w:val="en-GB"/>
        </w:rPr>
        <w:t>) The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w:t>
      </w:r>
      <w:r w:rsidR="002B7018">
        <w:rPr>
          <w:lang w:val="en-GB"/>
        </w:rPr>
        <w:t>-</w:t>
      </w:r>
      <w:r w:rsidRPr="006B02A5">
        <w:rPr>
          <w:lang w:val="en-GB"/>
        </w:rPr>
        <w:t>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r w:rsidR="000F7848">
        <w:rPr>
          <w:lang w:val="en-GB"/>
        </w:rPr>
        <w:t xml:space="preserve"> The only relevant MIAPE</w:t>
      </w:r>
      <w:r w:rsidR="004F68FC">
        <w:rPr>
          <w:lang w:val="en-GB"/>
        </w:rPr>
        <w:t>-MSI</w:t>
      </w:r>
      <w:r w:rsidR="000F7848">
        <w:rPr>
          <w:lang w:val="en-GB"/>
        </w:rPr>
        <w:t xml:space="preserve"> requirements regarding the database (aside from the fact that the database itself must be provided/identified) are the specification of </w:t>
      </w:r>
      <w:r w:rsidR="004F68FC">
        <w:rPr>
          <w:lang w:val="en-GB"/>
        </w:rPr>
        <w:t xml:space="preserve">a description, the </w:t>
      </w:r>
      <w:r w:rsidR="000F7848">
        <w:rPr>
          <w:lang w:val="en-GB"/>
        </w:rPr>
        <w:t>version of the database</w:t>
      </w:r>
      <w:r w:rsidR="004F68FC">
        <w:rPr>
          <w:lang w:val="en-GB"/>
        </w:rPr>
        <w:t>,</w:t>
      </w:r>
      <w:r w:rsidR="000F7848">
        <w:rPr>
          <w:lang w:val="en-GB"/>
        </w:rPr>
        <w:t xml:space="preserve"> and the number of entries. </w:t>
      </w:r>
      <w:r w:rsidR="004F68FC">
        <w:rPr>
          <w:lang w:val="en-GB"/>
        </w:rPr>
        <w:t xml:space="preserve">All these concepts are supported in PEFF via the CV terms </w:t>
      </w:r>
      <w:r w:rsidR="000F7848">
        <w:rPr>
          <w:lang w:val="en-GB"/>
        </w:rPr>
        <w:t>DbName</w:t>
      </w:r>
      <w:r w:rsidR="004F68FC">
        <w:rPr>
          <w:lang w:val="en-GB"/>
        </w:rPr>
        <w:t>, DbDescription, DbVersion,</w:t>
      </w:r>
      <w:r w:rsidR="000F7848">
        <w:rPr>
          <w:lang w:val="en-GB"/>
        </w:rPr>
        <w:t xml:space="preserve"> and NumberOfEntries.</w:t>
      </w:r>
    </w:p>
    <w:p w14:paraId="2FE66AA0" w14:textId="791CE9DF"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21"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 xml:space="preserve">For searches performed using a PEFF file, the downstream result in mzIdentML </w:t>
      </w:r>
      <w:r w:rsidR="000F7848">
        <w:rPr>
          <w:lang w:val="en-GB"/>
        </w:rPr>
        <w:t>MUST</w:t>
      </w:r>
      <w:r w:rsidR="00CE6AE2">
        <w:rPr>
          <w:lang w:val="en-GB"/>
        </w:rPr>
        <w:t xml:space="preserve"> encode a reference to the PEFF file used.</w:t>
      </w:r>
      <w:r w:rsidR="00B1067E">
        <w:rPr>
          <w:lang w:val="en-GB"/>
        </w:rPr>
        <w:t xml:space="preserve"> This is already supported in mzIdentML.</w:t>
      </w:r>
    </w:p>
    <w:p w14:paraId="35953FF0" w14:textId="31755883"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22"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r w:rsidR="00B1067E" w:rsidRPr="00B1067E">
        <w:rPr>
          <w:lang w:val="en-GB"/>
        </w:rPr>
        <w:t xml:space="preserve"> </w:t>
      </w:r>
      <w:r w:rsidR="00B1067E">
        <w:rPr>
          <w:lang w:val="en-GB"/>
        </w:rPr>
        <w:t>This is already supported in mzTab.</w:t>
      </w:r>
    </w:p>
    <w:p w14:paraId="39C29C6D" w14:textId="77777777" w:rsidR="007A3466" w:rsidRDefault="007A3466" w:rsidP="004B48E4">
      <w:pPr>
        <w:jc w:val="both"/>
        <w:rPr>
          <w:lang w:val="en-GB"/>
        </w:rPr>
      </w:pPr>
    </w:p>
    <w:p w14:paraId="79F7CAF3" w14:textId="77777777" w:rsidR="00296892" w:rsidRPr="001E3623" w:rsidRDefault="00296892" w:rsidP="004B48E4">
      <w:pPr>
        <w:jc w:val="both"/>
        <w:rPr>
          <w:lang w:val="en-GB"/>
        </w:rPr>
      </w:pPr>
    </w:p>
    <w:p w14:paraId="3231C5D0" w14:textId="77777777" w:rsidR="007A3466" w:rsidRPr="00240324" w:rsidRDefault="000E5810" w:rsidP="004B48E4">
      <w:pPr>
        <w:pStyle w:val="Heading2"/>
        <w:jc w:val="both"/>
        <w:rPr>
          <w:b/>
        </w:rPr>
      </w:pPr>
      <w:r w:rsidRPr="00240324">
        <w:rPr>
          <w:b/>
          <w:lang w:val="en-GB"/>
        </w:rPr>
        <w:t xml:space="preserve"> </w:t>
      </w:r>
      <w:bookmarkStart w:id="15" w:name="_Toc531864301"/>
      <w:r w:rsidR="007A3466" w:rsidRPr="00240324">
        <w:rPr>
          <w:b/>
        </w:rPr>
        <w:t>The common sequence database format</w:t>
      </w:r>
      <w:r w:rsidR="00587014" w:rsidRPr="00240324">
        <w:rPr>
          <w:b/>
        </w:rPr>
        <w:t xml:space="preserve"> description</w:t>
      </w:r>
      <w:bookmarkEnd w:id="15"/>
    </w:p>
    <w:p w14:paraId="3A7E8804" w14:textId="77777777" w:rsidR="007A3466" w:rsidRDefault="007A3466" w:rsidP="004B48E4">
      <w:pPr>
        <w:jc w:val="both"/>
      </w:pPr>
    </w:p>
    <w:p w14:paraId="2334D7EC" w14:textId="77777777"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D4C43BD"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31CF7CA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7FEF02F0" w14:textId="77777777" w:rsidR="004334BE" w:rsidRDefault="004334BE" w:rsidP="004B48E4">
      <w:pPr>
        <w:jc w:val="both"/>
      </w:pPr>
    </w:p>
    <w:p w14:paraId="0F50A854" w14:textId="77777777" w:rsidR="008C3614" w:rsidRDefault="004334BE" w:rsidP="004B48E4">
      <w:pPr>
        <w:jc w:val="both"/>
      </w:pPr>
      <w:r>
        <w:t xml:space="preserve">The characters allowed are the set of ASCII characters. A more constrained set of characters can be defined for specific sections of the file. </w:t>
      </w:r>
    </w:p>
    <w:p w14:paraId="24564ACD" w14:textId="77777777" w:rsidR="00D07080" w:rsidRDefault="00D07080" w:rsidP="00D07080">
      <w:pPr>
        <w:jc w:val="both"/>
      </w:pPr>
      <w:r>
        <w:t xml:space="preserve">All lines </w:t>
      </w:r>
      <w:r w:rsidR="00C82448">
        <w:t>in</w:t>
      </w:r>
      <w:r>
        <w:t xml:space="preserve"> the file MUST end with LF (ASCII 10). A CR (ASCII 13) MAY precede the LF and </w:t>
      </w:r>
      <w:r w:rsidR="00351627">
        <w:t>SHOULD</w:t>
      </w:r>
      <w:r w:rsidR="002206EB">
        <w:t xml:space="preserve"> </w:t>
      </w:r>
      <w:r w:rsidR="00877D5C">
        <w:t>be ignored</w:t>
      </w:r>
      <w:r w:rsidR="002206EB">
        <w:t xml:space="preserve"> by parsers</w:t>
      </w:r>
      <w:r w:rsidR="00ED2C1A">
        <w:t>.</w:t>
      </w:r>
    </w:p>
    <w:p w14:paraId="1D805B5D" w14:textId="77777777" w:rsidR="004334BE" w:rsidRDefault="004334BE" w:rsidP="004B48E4">
      <w:pPr>
        <w:jc w:val="both"/>
      </w:pPr>
    </w:p>
    <w:p w14:paraId="603DBDCC" w14:textId="715FE11F" w:rsidR="007A3466" w:rsidRDefault="00F6387F" w:rsidP="004B48E4">
      <w:pPr>
        <w:jc w:val="both"/>
      </w:pPr>
      <w:r w:rsidRPr="00EC2ECB">
        <w:t>Descriptors of the information</w:t>
      </w:r>
      <w:r w:rsidR="00AD559A" w:rsidRPr="00EC2ECB">
        <w:t xml:space="preserve"> are defined as </w:t>
      </w:r>
      <w:r w:rsidR="00700A2F" w:rsidRPr="00EC2ECB">
        <w:t xml:space="preserve">keywords in a special branch of the PSI-MS </w:t>
      </w:r>
      <w:r w:rsidR="009B13AC" w:rsidRPr="00EC2ECB">
        <w:t>CV</w:t>
      </w:r>
      <w:r w:rsidR="00AD559A" w:rsidRPr="00EC2ECB">
        <w:t xml:space="preserve">. The CV </w:t>
      </w:r>
      <w:r w:rsidR="004E59C3" w:rsidRPr="00EC2ECB">
        <w:t xml:space="preserve">is available in </w:t>
      </w:r>
      <w:r w:rsidR="00F00CE5" w:rsidRPr="00EC2ECB">
        <w:t xml:space="preserve">OBO </w:t>
      </w:r>
      <w:r w:rsidR="004E59C3" w:rsidRPr="00EC2ECB">
        <w:t>format</w:t>
      </w:r>
      <w:r w:rsidR="00C04249" w:rsidRPr="00EC2ECB">
        <w:t xml:space="preserve"> </w:t>
      </w:r>
      <w:r w:rsidR="004E59C3" w:rsidRPr="00EC2ECB">
        <w:t xml:space="preserve">at </w:t>
      </w:r>
      <w:hyperlink r:id="rId23" w:history="1">
        <w:r w:rsidR="00EC2ECB" w:rsidRPr="00EC2ECB">
          <w:rPr>
            <w:rStyle w:val="Hyperlink"/>
          </w:rPr>
          <w:t>https://github.com/HUPO-PSI/psi-ms-CV/blob/master/psi-ms.obo</w:t>
        </w:r>
      </w:hyperlink>
      <w:r w:rsidR="004E59C3" w:rsidRPr="00EC2ECB">
        <w:t>.</w:t>
      </w:r>
    </w:p>
    <w:p w14:paraId="3BA73219" w14:textId="77777777" w:rsidR="00C04249" w:rsidRDefault="00C04249" w:rsidP="004B48E4">
      <w:pPr>
        <w:jc w:val="both"/>
      </w:pPr>
    </w:p>
    <w:p w14:paraId="1839ADA5" w14:textId="77777777" w:rsidR="00C45A55" w:rsidRDefault="00C45A55" w:rsidP="004B48E4">
      <w:pPr>
        <w:jc w:val="both"/>
      </w:pPr>
    </w:p>
    <w:p w14:paraId="77C74E22" w14:textId="77777777" w:rsidR="00C45A55" w:rsidRDefault="00C45A55" w:rsidP="004B48E4">
      <w:pPr>
        <w:jc w:val="both"/>
      </w:pPr>
    </w:p>
    <w:p w14:paraId="340D5B39" w14:textId="77777777" w:rsidR="00C45A55" w:rsidRDefault="00C45A55" w:rsidP="004B48E4">
      <w:pPr>
        <w:jc w:val="both"/>
      </w:pPr>
    </w:p>
    <w:p w14:paraId="7F7170B2" w14:textId="77777777" w:rsidR="00C45A55" w:rsidRDefault="00C45A55" w:rsidP="004B48E4">
      <w:pPr>
        <w:jc w:val="both"/>
      </w:pPr>
    </w:p>
    <w:p w14:paraId="3DFD5872"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E9330D0" w14:textId="77777777" w:rsidTr="00D947B0">
        <w:tc>
          <w:tcPr>
            <w:tcW w:w="441" w:type="dxa"/>
            <w:shd w:val="clear" w:color="auto" w:fill="FFFFFF"/>
          </w:tcPr>
          <w:p w14:paraId="3B36E9F3" w14:textId="77777777" w:rsidR="00531BEE" w:rsidRDefault="00531BEE" w:rsidP="00D947B0">
            <w:pPr>
              <w:jc w:val="both"/>
            </w:pPr>
          </w:p>
        </w:tc>
        <w:tc>
          <w:tcPr>
            <w:tcW w:w="549" w:type="dxa"/>
            <w:tcBorders>
              <w:bottom w:val="single" w:sz="4" w:space="0" w:color="auto"/>
            </w:tcBorders>
            <w:shd w:val="clear" w:color="auto" w:fill="FFFFFF"/>
          </w:tcPr>
          <w:p w14:paraId="44B9F5A1" w14:textId="77777777" w:rsidR="00531BEE" w:rsidRDefault="00531BEE" w:rsidP="00D947B0">
            <w:pPr>
              <w:jc w:val="both"/>
            </w:pPr>
          </w:p>
        </w:tc>
        <w:tc>
          <w:tcPr>
            <w:tcW w:w="4716" w:type="dxa"/>
            <w:tcBorders>
              <w:bottom w:val="single" w:sz="4" w:space="0" w:color="auto"/>
            </w:tcBorders>
            <w:shd w:val="clear" w:color="auto" w:fill="FFFFFF"/>
          </w:tcPr>
          <w:p w14:paraId="2D10FFF9" w14:textId="77777777" w:rsidR="00531BEE" w:rsidRDefault="00531BEE" w:rsidP="00D947B0">
            <w:pPr>
              <w:jc w:val="both"/>
            </w:pPr>
          </w:p>
        </w:tc>
        <w:tc>
          <w:tcPr>
            <w:tcW w:w="542" w:type="dxa"/>
            <w:tcBorders>
              <w:bottom w:val="single" w:sz="4" w:space="0" w:color="auto"/>
            </w:tcBorders>
            <w:shd w:val="clear" w:color="auto" w:fill="FFFFFF"/>
          </w:tcPr>
          <w:p w14:paraId="0038CF2C" w14:textId="77777777" w:rsidR="00531BEE" w:rsidRDefault="00531BEE" w:rsidP="00D947B0">
            <w:pPr>
              <w:jc w:val="both"/>
            </w:pPr>
          </w:p>
        </w:tc>
        <w:tc>
          <w:tcPr>
            <w:tcW w:w="502" w:type="dxa"/>
            <w:shd w:val="clear" w:color="auto" w:fill="FFFFFF"/>
          </w:tcPr>
          <w:p w14:paraId="1E708B0D" w14:textId="77777777" w:rsidR="00531BEE" w:rsidRDefault="00531BEE" w:rsidP="00D947B0">
            <w:pPr>
              <w:jc w:val="both"/>
            </w:pPr>
          </w:p>
        </w:tc>
      </w:tr>
      <w:tr w:rsidR="00531BEE" w14:paraId="0EEBBF77" w14:textId="77777777" w:rsidTr="00703AA9">
        <w:tc>
          <w:tcPr>
            <w:tcW w:w="441" w:type="dxa"/>
            <w:tcBorders>
              <w:right w:val="single" w:sz="4" w:space="0" w:color="auto"/>
            </w:tcBorders>
            <w:shd w:val="clear" w:color="auto" w:fill="FFFFFF"/>
          </w:tcPr>
          <w:p w14:paraId="4FC4818A"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40AA6D24"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529C808" w14:textId="77777777" w:rsidR="00531BEE" w:rsidRDefault="00531BEE" w:rsidP="00D947B0">
            <w:pPr>
              <w:jc w:val="both"/>
            </w:pPr>
          </w:p>
        </w:tc>
      </w:tr>
      <w:tr w:rsidR="004334BE" w14:paraId="7F8534FB" w14:textId="77777777" w:rsidTr="00703AA9">
        <w:tc>
          <w:tcPr>
            <w:tcW w:w="441" w:type="dxa"/>
            <w:tcBorders>
              <w:right w:val="single" w:sz="4" w:space="0" w:color="auto"/>
            </w:tcBorders>
            <w:shd w:val="clear" w:color="auto" w:fill="FFFFFF"/>
          </w:tcPr>
          <w:p w14:paraId="051CE292"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402CA034"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0B0AC854"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37B40566" w14:textId="77777777" w:rsidR="00531BEE" w:rsidRDefault="00531BEE" w:rsidP="00D947B0">
            <w:pPr>
              <w:jc w:val="both"/>
            </w:pPr>
          </w:p>
        </w:tc>
        <w:tc>
          <w:tcPr>
            <w:tcW w:w="502" w:type="dxa"/>
            <w:tcBorders>
              <w:left w:val="single" w:sz="4" w:space="0" w:color="auto"/>
            </w:tcBorders>
            <w:shd w:val="clear" w:color="auto" w:fill="FFFFFF"/>
          </w:tcPr>
          <w:p w14:paraId="103FED74" w14:textId="77777777" w:rsidR="00531BEE" w:rsidRDefault="00531BEE" w:rsidP="00D947B0">
            <w:pPr>
              <w:jc w:val="both"/>
            </w:pPr>
          </w:p>
        </w:tc>
      </w:tr>
      <w:tr w:rsidR="004334BE" w14:paraId="5A4F9A2C" w14:textId="77777777" w:rsidTr="00703AA9">
        <w:tc>
          <w:tcPr>
            <w:tcW w:w="441" w:type="dxa"/>
            <w:tcBorders>
              <w:right w:val="single" w:sz="4" w:space="0" w:color="auto"/>
            </w:tcBorders>
            <w:shd w:val="clear" w:color="auto" w:fill="FFFFFF"/>
          </w:tcPr>
          <w:p w14:paraId="344E8A14"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4413F5B6"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C615CB"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663EDBF1" w14:textId="77777777" w:rsidR="004334BE" w:rsidRDefault="004334BE" w:rsidP="00D947B0">
            <w:pPr>
              <w:jc w:val="both"/>
            </w:pPr>
          </w:p>
        </w:tc>
        <w:tc>
          <w:tcPr>
            <w:tcW w:w="502" w:type="dxa"/>
            <w:tcBorders>
              <w:left w:val="single" w:sz="4" w:space="0" w:color="auto"/>
            </w:tcBorders>
            <w:shd w:val="clear" w:color="auto" w:fill="FFFFFF"/>
          </w:tcPr>
          <w:p w14:paraId="1488AC88" w14:textId="77777777" w:rsidR="004334BE" w:rsidRDefault="004334BE" w:rsidP="00D947B0">
            <w:pPr>
              <w:jc w:val="both"/>
            </w:pPr>
          </w:p>
        </w:tc>
      </w:tr>
      <w:tr w:rsidR="00BC31F2" w14:paraId="1EC6E179" w14:textId="77777777" w:rsidTr="00703AA9">
        <w:tc>
          <w:tcPr>
            <w:tcW w:w="441" w:type="dxa"/>
            <w:tcBorders>
              <w:right w:val="single" w:sz="4" w:space="0" w:color="auto"/>
            </w:tcBorders>
            <w:shd w:val="clear" w:color="auto" w:fill="FFFFFF"/>
          </w:tcPr>
          <w:p w14:paraId="3ADA6FBD"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8FD72C2"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287928"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51BCD6F6" w14:textId="77777777" w:rsidR="00531BEE" w:rsidRDefault="00531BEE" w:rsidP="00D947B0">
            <w:pPr>
              <w:jc w:val="both"/>
            </w:pPr>
            <w:r>
              <w:t xml:space="preserve"> </w:t>
            </w:r>
          </w:p>
        </w:tc>
        <w:tc>
          <w:tcPr>
            <w:tcW w:w="502" w:type="dxa"/>
            <w:tcBorders>
              <w:left w:val="single" w:sz="4" w:space="0" w:color="auto"/>
            </w:tcBorders>
            <w:shd w:val="clear" w:color="auto" w:fill="FFFFFF"/>
          </w:tcPr>
          <w:p w14:paraId="548F76A1" w14:textId="77777777" w:rsidR="00531BEE" w:rsidRDefault="00531BEE" w:rsidP="00D947B0">
            <w:pPr>
              <w:jc w:val="both"/>
            </w:pPr>
          </w:p>
        </w:tc>
      </w:tr>
      <w:tr w:rsidR="0048593C" w14:paraId="207A40EB" w14:textId="77777777" w:rsidTr="00703AA9">
        <w:tc>
          <w:tcPr>
            <w:tcW w:w="441" w:type="dxa"/>
            <w:tcBorders>
              <w:right w:val="single" w:sz="4" w:space="0" w:color="auto"/>
            </w:tcBorders>
            <w:shd w:val="clear" w:color="auto" w:fill="FFFFFF"/>
          </w:tcPr>
          <w:p w14:paraId="4EC49069"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5E4E17C"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AB4DFB" w14:textId="77777777" w:rsidR="00531BEE" w:rsidRDefault="00531BEE" w:rsidP="00D947B0">
            <w:pPr>
              <w:jc w:val="both"/>
            </w:pPr>
            <w:r>
              <w:t>..</w:t>
            </w:r>
          </w:p>
          <w:p w14:paraId="7EDB5A4A" w14:textId="77777777" w:rsidR="00531BEE" w:rsidRDefault="00F00CE5" w:rsidP="00D947B0">
            <w:pPr>
              <w:jc w:val="both"/>
            </w:pPr>
            <w:r>
              <w:lastRenderedPageBreak/>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023CD5B" w14:textId="77777777" w:rsidR="00531BEE" w:rsidRDefault="00475977" w:rsidP="00D947B0">
            <w:pPr>
              <w:jc w:val="both"/>
            </w:pPr>
            <w:r>
              <w:lastRenderedPageBreak/>
              <w:t xml:space="preserve"> </w:t>
            </w:r>
          </w:p>
        </w:tc>
        <w:tc>
          <w:tcPr>
            <w:tcW w:w="502" w:type="dxa"/>
            <w:tcBorders>
              <w:left w:val="single" w:sz="4" w:space="0" w:color="auto"/>
            </w:tcBorders>
            <w:shd w:val="clear" w:color="auto" w:fill="FFFFFF"/>
          </w:tcPr>
          <w:p w14:paraId="3889FB4B" w14:textId="77777777" w:rsidR="00531BEE" w:rsidRDefault="00531BEE" w:rsidP="00D947B0">
            <w:pPr>
              <w:jc w:val="both"/>
            </w:pPr>
          </w:p>
        </w:tc>
      </w:tr>
      <w:tr w:rsidR="004334BE" w14:paraId="758BF5BC" w14:textId="77777777" w:rsidTr="00703AA9">
        <w:tc>
          <w:tcPr>
            <w:tcW w:w="441" w:type="dxa"/>
            <w:tcBorders>
              <w:right w:val="single" w:sz="4" w:space="0" w:color="auto"/>
            </w:tcBorders>
            <w:shd w:val="clear" w:color="auto" w:fill="FFFFFF"/>
          </w:tcPr>
          <w:p w14:paraId="0D19349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1B0347B2"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67E22C09"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6AC05432" w14:textId="77777777" w:rsidR="00475977" w:rsidRDefault="00475977" w:rsidP="00D947B0">
            <w:pPr>
              <w:jc w:val="both"/>
            </w:pPr>
          </w:p>
        </w:tc>
        <w:tc>
          <w:tcPr>
            <w:tcW w:w="502" w:type="dxa"/>
            <w:tcBorders>
              <w:left w:val="single" w:sz="4" w:space="0" w:color="auto"/>
            </w:tcBorders>
            <w:shd w:val="clear" w:color="auto" w:fill="FFFFFF"/>
          </w:tcPr>
          <w:p w14:paraId="6F6AF6D3" w14:textId="77777777" w:rsidR="00475977" w:rsidRDefault="00475977" w:rsidP="00D947B0">
            <w:pPr>
              <w:jc w:val="both"/>
            </w:pPr>
          </w:p>
        </w:tc>
      </w:tr>
      <w:tr w:rsidR="00BC31F2" w14:paraId="73D05879" w14:textId="77777777" w:rsidTr="00703AA9">
        <w:tc>
          <w:tcPr>
            <w:tcW w:w="441" w:type="dxa"/>
            <w:tcBorders>
              <w:right w:val="single" w:sz="4" w:space="0" w:color="auto"/>
            </w:tcBorders>
            <w:shd w:val="clear" w:color="auto" w:fill="FFFFFF"/>
          </w:tcPr>
          <w:p w14:paraId="155F1B8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7CAF7848"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72A6607C" w14:textId="77777777" w:rsidR="00BC31F2" w:rsidRDefault="00BC31F2" w:rsidP="00D947B0">
            <w:pPr>
              <w:jc w:val="both"/>
            </w:pPr>
          </w:p>
        </w:tc>
      </w:tr>
      <w:tr w:rsidR="004334BE" w14:paraId="51262E3D" w14:textId="77777777" w:rsidTr="00703AA9">
        <w:tc>
          <w:tcPr>
            <w:tcW w:w="441" w:type="dxa"/>
            <w:tcBorders>
              <w:right w:val="single" w:sz="4" w:space="0" w:color="auto"/>
            </w:tcBorders>
            <w:shd w:val="clear" w:color="auto" w:fill="FFFFFF"/>
          </w:tcPr>
          <w:p w14:paraId="1ADF1BA9"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7C34E60D"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146A81C1"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5500747F" w14:textId="77777777" w:rsidR="00BC31F2" w:rsidRDefault="00BC31F2" w:rsidP="00D947B0">
            <w:pPr>
              <w:jc w:val="both"/>
            </w:pPr>
            <w:r>
              <w:t xml:space="preserve"> </w:t>
            </w:r>
          </w:p>
        </w:tc>
        <w:tc>
          <w:tcPr>
            <w:tcW w:w="502" w:type="dxa"/>
            <w:tcBorders>
              <w:left w:val="single" w:sz="4" w:space="0" w:color="auto"/>
            </w:tcBorders>
            <w:shd w:val="clear" w:color="auto" w:fill="FFFFFF"/>
          </w:tcPr>
          <w:p w14:paraId="0D820C7F" w14:textId="77777777" w:rsidR="00BC31F2" w:rsidRDefault="00BC31F2" w:rsidP="00D947B0">
            <w:pPr>
              <w:jc w:val="both"/>
            </w:pPr>
          </w:p>
        </w:tc>
      </w:tr>
      <w:tr w:rsidR="004334BE" w14:paraId="7B536927" w14:textId="77777777" w:rsidTr="00703AA9">
        <w:tc>
          <w:tcPr>
            <w:tcW w:w="441" w:type="dxa"/>
            <w:tcBorders>
              <w:right w:val="single" w:sz="4" w:space="0" w:color="auto"/>
            </w:tcBorders>
            <w:shd w:val="clear" w:color="auto" w:fill="FFFFFF"/>
          </w:tcPr>
          <w:p w14:paraId="40C8CCA7"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25FEB1F"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4CBF6E6"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7FCBD275"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955CAD7" w14:textId="77777777" w:rsidR="00BC31F2" w:rsidRDefault="00BC31F2" w:rsidP="00D947B0">
            <w:pPr>
              <w:jc w:val="both"/>
            </w:pPr>
          </w:p>
        </w:tc>
      </w:tr>
      <w:tr w:rsidR="00BC31F2" w14:paraId="406AA971" w14:textId="77777777" w:rsidTr="00703AA9">
        <w:tc>
          <w:tcPr>
            <w:tcW w:w="441" w:type="dxa"/>
            <w:tcBorders>
              <w:right w:val="single" w:sz="4" w:space="0" w:color="auto"/>
            </w:tcBorders>
            <w:shd w:val="clear" w:color="auto" w:fill="FFFFFF"/>
          </w:tcPr>
          <w:p w14:paraId="49F5EF3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AE6AFC6"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EF231DE" w14:textId="77777777" w:rsidR="00BC31F2" w:rsidRDefault="00BC31F2" w:rsidP="00D947B0">
            <w:pPr>
              <w:jc w:val="both"/>
            </w:pPr>
            <w:r>
              <w:t>…</w:t>
            </w:r>
          </w:p>
          <w:p w14:paraId="2C700411"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6058C1BD"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80D4707" w14:textId="77777777" w:rsidR="00BC31F2" w:rsidRDefault="00BC31F2" w:rsidP="00D947B0">
            <w:pPr>
              <w:jc w:val="both"/>
            </w:pPr>
          </w:p>
        </w:tc>
      </w:tr>
      <w:tr w:rsidR="00D64133" w14:paraId="6FB06A71" w14:textId="77777777" w:rsidTr="00703AA9">
        <w:tc>
          <w:tcPr>
            <w:tcW w:w="441" w:type="dxa"/>
            <w:tcBorders>
              <w:right w:val="single" w:sz="4" w:space="0" w:color="auto"/>
            </w:tcBorders>
            <w:shd w:val="clear" w:color="auto" w:fill="auto"/>
          </w:tcPr>
          <w:p w14:paraId="56F31BFB"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47855469"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1040D05"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3746097" w14:textId="77777777" w:rsidR="00D64133" w:rsidRDefault="00D64133" w:rsidP="00D947B0">
            <w:pPr>
              <w:jc w:val="both"/>
            </w:pPr>
          </w:p>
        </w:tc>
        <w:tc>
          <w:tcPr>
            <w:tcW w:w="502" w:type="dxa"/>
            <w:tcBorders>
              <w:left w:val="single" w:sz="4" w:space="0" w:color="auto"/>
            </w:tcBorders>
            <w:shd w:val="clear" w:color="auto" w:fill="auto"/>
          </w:tcPr>
          <w:p w14:paraId="52AA70A6" w14:textId="77777777" w:rsidR="00D64133" w:rsidRDefault="00D64133" w:rsidP="00D947B0">
            <w:pPr>
              <w:jc w:val="both"/>
            </w:pPr>
          </w:p>
        </w:tc>
      </w:tr>
      <w:tr w:rsidR="00D64133" w14:paraId="05192538" w14:textId="77777777" w:rsidTr="00703AA9">
        <w:tc>
          <w:tcPr>
            <w:tcW w:w="441" w:type="dxa"/>
            <w:tcBorders>
              <w:right w:val="single" w:sz="4" w:space="0" w:color="auto"/>
            </w:tcBorders>
            <w:shd w:val="clear" w:color="auto" w:fill="auto"/>
          </w:tcPr>
          <w:p w14:paraId="5DF05E98"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969DCA3"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D4236E1"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0400B2A" w14:textId="77777777" w:rsidR="00D64133" w:rsidRDefault="00D64133" w:rsidP="00D947B0">
            <w:pPr>
              <w:jc w:val="both"/>
            </w:pPr>
          </w:p>
        </w:tc>
        <w:tc>
          <w:tcPr>
            <w:tcW w:w="502" w:type="dxa"/>
            <w:tcBorders>
              <w:left w:val="single" w:sz="4" w:space="0" w:color="auto"/>
            </w:tcBorders>
            <w:shd w:val="clear" w:color="auto" w:fill="auto"/>
          </w:tcPr>
          <w:p w14:paraId="03F9114B" w14:textId="77777777" w:rsidR="00D64133" w:rsidRDefault="00D64133" w:rsidP="00D947B0">
            <w:pPr>
              <w:jc w:val="both"/>
            </w:pPr>
          </w:p>
        </w:tc>
      </w:tr>
      <w:tr w:rsidR="00D64133" w14:paraId="54CB40F7" w14:textId="77777777" w:rsidTr="00703AA9">
        <w:tc>
          <w:tcPr>
            <w:tcW w:w="441" w:type="dxa"/>
            <w:tcBorders>
              <w:right w:val="single" w:sz="4" w:space="0" w:color="auto"/>
            </w:tcBorders>
            <w:shd w:val="clear" w:color="auto" w:fill="auto"/>
          </w:tcPr>
          <w:p w14:paraId="30B586F3"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F06D532"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42DAC7E" w14:textId="77777777" w:rsidR="00D64133" w:rsidRDefault="00D64133" w:rsidP="009B38A1">
            <w:pPr>
              <w:jc w:val="both"/>
            </w:pPr>
            <w:r>
              <w:t>…</w:t>
            </w:r>
          </w:p>
          <w:p w14:paraId="673F22A1"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C2077EA" w14:textId="77777777" w:rsidR="00D64133" w:rsidRDefault="00D64133" w:rsidP="00D947B0">
            <w:pPr>
              <w:jc w:val="both"/>
            </w:pPr>
          </w:p>
        </w:tc>
        <w:tc>
          <w:tcPr>
            <w:tcW w:w="502" w:type="dxa"/>
            <w:tcBorders>
              <w:left w:val="single" w:sz="4" w:space="0" w:color="auto"/>
            </w:tcBorders>
            <w:shd w:val="clear" w:color="auto" w:fill="auto"/>
          </w:tcPr>
          <w:p w14:paraId="04A54EC3" w14:textId="77777777" w:rsidR="00D64133" w:rsidRDefault="00D64133" w:rsidP="00D947B0">
            <w:pPr>
              <w:jc w:val="both"/>
            </w:pPr>
          </w:p>
        </w:tc>
      </w:tr>
      <w:tr w:rsidR="00C82C51" w14:paraId="722DCF5F" w14:textId="77777777" w:rsidTr="00703AA9">
        <w:tc>
          <w:tcPr>
            <w:tcW w:w="441" w:type="dxa"/>
            <w:tcBorders>
              <w:right w:val="single" w:sz="4" w:space="0" w:color="auto"/>
            </w:tcBorders>
            <w:shd w:val="clear" w:color="auto" w:fill="FFFFFF"/>
          </w:tcPr>
          <w:p w14:paraId="1488316E"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47DCF970"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035A2B89"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3544E530" w14:textId="77777777" w:rsidR="00C82C51" w:rsidRDefault="00C82C51" w:rsidP="00D947B0">
            <w:pPr>
              <w:jc w:val="both"/>
            </w:pPr>
          </w:p>
        </w:tc>
        <w:tc>
          <w:tcPr>
            <w:tcW w:w="502" w:type="dxa"/>
            <w:tcBorders>
              <w:left w:val="single" w:sz="4" w:space="0" w:color="auto"/>
            </w:tcBorders>
            <w:shd w:val="clear" w:color="auto" w:fill="FFFFFF"/>
          </w:tcPr>
          <w:p w14:paraId="2F1921AE" w14:textId="77777777" w:rsidR="00C82C51" w:rsidRDefault="00C82C51" w:rsidP="00D947B0">
            <w:pPr>
              <w:jc w:val="both"/>
            </w:pPr>
          </w:p>
        </w:tc>
      </w:tr>
      <w:tr w:rsidR="00C82C51" w14:paraId="79A0EB43" w14:textId="77777777" w:rsidTr="00D947B0">
        <w:tc>
          <w:tcPr>
            <w:tcW w:w="441" w:type="dxa"/>
            <w:shd w:val="clear" w:color="auto" w:fill="FFFFFF"/>
          </w:tcPr>
          <w:p w14:paraId="6279746F" w14:textId="77777777" w:rsidR="00C82C51" w:rsidRDefault="00C82C51" w:rsidP="00D947B0">
            <w:pPr>
              <w:jc w:val="both"/>
            </w:pPr>
          </w:p>
        </w:tc>
        <w:tc>
          <w:tcPr>
            <w:tcW w:w="549" w:type="dxa"/>
            <w:tcBorders>
              <w:top w:val="single" w:sz="4" w:space="0" w:color="auto"/>
            </w:tcBorders>
            <w:shd w:val="clear" w:color="auto" w:fill="FFFFFF"/>
          </w:tcPr>
          <w:p w14:paraId="6874A927"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E8A2D69" w14:textId="77777777" w:rsidR="00C82C51" w:rsidRDefault="00C82C51" w:rsidP="00D947B0">
            <w:pPr>
              <w:jc w:val="both"/>
            </w:pPr>
          </w:p>
        </w:tc>
        <w:tc>
          <w:tcPr>
            <w:tcW w:w="542" w:type="dxa"/>
            <w:tcBorders>
              <w:top w:val="single" w:sz="4" w:space="0" w:color="auto"/>
            </w:tcBorders>
            <w:shd w:val="clear" w:color="auto" w:fill="FFFFFF"/>
          </w:tcPr>
          <w:p w14:paraId="75FCF2BA" w14:textId="77777777" w:rsidR="00C82C51" w:rsidRDefault="00C82C51" w:rsidP="00D947B0">
            <w:pPr>
              <w:jc w:val="both"/>
            </w:pPr>
            <w:r>
              <w:t xml:space="preserve"> </w:t>
            </w:r>
          </w:p>
        </w:tc>
        <w:tc>
          <w:tcPr>
            <w:tcW w:w="502" w:type="dxa"/>
            <w:shd w:val="clear" w:color="auto" w:fill="FFFFFF"/>
          </w:tcPr>
          <w:p w14:paraId="03F8C4C2" w14:textId="77777777" w:rsidR="00C82C51" w:rsidRDefault="00C82C51" w:rsidP="00D947B0">
            <w:pPr>
              <w:jc w:val="both"/>
            </w:pPr>
          </w:p>
        </w:tc>
      </w:tr>
    </w:tbl>
    <w:p w14:paraId="2D6E70A9" w14:textId="77777777" w:rsidR="00531BEE" w:rsidRDefault="00531BEE" w:rsidP="004B48E4">
      <w:pPr>
        <w:jc w:val="both"/>
      </w:pPr>
    </w:p>
    <w:p w14:paraId="00E4DF09" w14:textId="77777777"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database </w:t>
      </w:r>
      <w:r w:rsidR="00D64133" w:rsidRPr="00351B6F">
        <w:rPr>
          <w:i/>
        </w:rPr>
        <w:t xml:space="preserve">m </w:t>
      </w:r>
      <w:r w:rsidR="00D64133">
        <w:t xml:space="preserve">has </w:t>
      </w:r>
      <w:r w:rsidR="00D64133" w:rsidRPr="00351B6F">
        <w:rPr>
          <w:i/>
        </w:rPr>
        <w:t>o</w:t>
      </w:r>
      <w:r w:rsidR="00D64133">
        <w:t xml:space="preserve"> entries</w:t>
      </w:r>
    </w:p>
    <w:p w14:paraId="674D155D" w14:textId="77777777" w:rsidR="006974D1" w:rsidRDefault="006974D1" w:rsidP="004B48E4">
      <w:pPr>
        <w:jc w:val="both"/>
      </w:pPr>
    </w:p>
    <w:p w14:paraId="13397A5D" w14:textId="77777777" w:rsidR="00296892" w:rsidRDefault="00296892" w:rsidP="004B48E4">
      <w:pPr>
        <w:jc w:val="both"/>
      </w:pPr>
    </w:p>
    <w:p w14:paraId="1F17FE1B" w14:textId="77777777" w:rsidR="007A3466" w:rsidRPr="00240324" w:rsidRDefault="00355C35" w:rsidP="004B48E4">
      <w:pPr>
        <w:pStyle w:val="Heading3"/>
        <w:jc w:val="both"/>
        <w:rPr>
          <w:b/>
        </w:rPr>
      </w:pPr>
      <w:bookmarkStart w:id="16" w:name="_Toc531864302"/>
      <w:r w:rsidRPr="00240324">
        <w:rPr>
          <w:b/>
        </w:rPr>
        <w:t>PEFF file s</w:t>
      </w:r>
      <w:r w:rsidR="00F6387F" w:rsidRPr="00240324">
        <w:rPr>
          <w:b/>
        </w:rPr>
        <w:t xml:space="preserve">ection 1: </w:t>
      </w:r>
      <w:r w:rsidR="000F2C4F" w:rsidRPr="00240324">
        <w:rPr>
          <w:b/>
        </w:rPr>
        <w:t xml:space="preserve">The </w:t>
      </w:r>
      <w:r w:rsidR="002206EB" w:rsidRPr="00240324">
        <w:rPr>
          <w:b/>
        </w:rPr>
        <w:t>f</w:t>
      </w:r>
      <w:r w:rsidR="007A3466" w:rsidRPr="00240324">
        <w:rPr>
          <w:b/>
        </w:rPr>
        <w:t xml:space="preserve">ile </w:t>
      </w:r>
      <w:r w:rsidR="002206EB" w:rsidRPr="00240324">
        <w:rPr>
          <w:b/>
        </w:rPr>
        <w:t>h</w:t>
      </w:r>
      <w:r w:rsidR="007A3466" w:rsidRPr="00240324">
        <w:rPr>
          <w:b/>
        </w:rPr>
        <w:t>eader</w:t>
      </w:r>
      <w:r w:rsidR="002206EB" w:rsidRPr="00240324">
        <w:rPr>
          <w:b/>
        </w:rPr>
        <w:t xml:space="preserve"> section</w:t>
      </w:r>
      <w:bookmarkEnd w:id="16"/>
    </w:p>
    <w:p w14:paraId="767C0DC0" w14:textId="77777777" w:rsidR="007A3466" w:rsidRDefault="007A3466" w:rsidP="004B48E4">
      <w:pPr>
        <w:jc w:val="both"/>
      </w:pPr>
    </w:p>
    <w:p w14:paraId="10286495"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78A755E8" w14:textId="77777777" w:rsidR="00F00CE5" w:rsidRDefault="00F00CE5" w:rsidP="004B48E4">
      <w:pPr>
        <w:jc w:val="both"/>
      </w:pPr>
    </w:p>
    <w:p w14:paraId="4697A4CF" w14:textId="77777777"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429A7908" w14:textId="77777777" w:rsidR="002E40F3" w:rsidRDefault="002E40F3" w:rsidP="004B48E4">
      <w:pPr>
        <w:jc w:val="both"/>
      </w:pPr>
    </w:p>
    <w:p w14:paraId="3B220DF6"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247E58FB" w14:textId="77777777" w:rsidR="000E75B7" w:rsidRDefault="000E75B7" w:rsidP="004B48E4">
      <w:pPr>
        <w:jc w:val="both"/>
      </w:pPr>
    </w:p>
    <w:p w14:paraId="1E285B05" w14:textId="77777777" w:rsidR="00937D32" w:rsidRDefault="004334BE">
      <w:pPr>
        <w:jc w:val="both"/>
      </w:pPr>
      <w:r>
        <w:t xml:space="preserve">The </w:t>
      </w:r>
      <w:r w:rsidR="00D07080">
        <w:t xml:space="preserve">format of the </w:t>
      </w:r>
      <w:r>
        <w:t>file description block is the following:</w:t>
      </w:r>
    </w:p>
    <w:p w14:paraId="0D388D63" w14:textId="77777777"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14:paraId="4D94B5C7" w14:textId="77777777" w:rsidR="00937D32" w:rsidRDefault="000E5810">
      <w:pPr>
        <w:ind w:left="720" w:firstLine="720"/>
        <w:jc w:val="both"/>
      </w:pPr>
      <w:r w:rsidRPr="000E5810">
        <w:rPr>
          <w:i/>
        </w:rPr>
        <w:t># PEFF N.N</w:t>
      </w:r>
    </w:p>
    <w:p w14:paraId="5D0E7094" w14:textId="1B1D68AB" w:rsidR="00937D32" w:rsidRDefault="0050667F">
      <w:pPr>
        <w:ind w:left="720"/>
        <w:jc w:val="both"/>
      </w:pPr>
      <w:r>
        <w:t xml:space="preserve">where N.N represents the version number of </w:t>
      </w:r>
      <w:r w:rsidR="00F00CE5">
        <w:t xml:space="preserve">the PEFF </w:t>
      </w:r>
      <w:r>
        <w:t xml:space="preserve">format, </w:t>
      </w:r>
      <w:r w:rsidR="0056181D">
        <w:t>currently</w:t>
      </w:r>
      <w:r>
        <w:t xml:space="preserve"> 1.0.</w:t>
      </w:r>
      <w:r w:rsidR="00715971">
        <w:t xml:space="preserve"> </w:t>
      </w:r>
      <w:r>
        <w:t>Parsers SHOULD check this value and compare it to what they are prepared to interpret</w:t>
      </w:r>
      <w:r w:rsidR="004334BE">
        <w:t xml:space="preserve">; </w:t>
      </w:r>
      <w:r w:rsidR="00715971">
        <w:tab/>
      </w:r>
    </w:p>
    <w:p w14:paraId="2D2F3B46" w14:textId="3E259714" w:rsidR="00215117" w:rsidRDefault="004334BE" w:rsidP="00A70718">
      <w:pPr>
        <w:pStyle w:val="ListParagraph"/>
        <w:numPr>
          <w:ilvl w:val="0"/>
          <w:numId w:val="27"/>
        </w:numPr>
        <w:jc w:val="both"/>
      </w:pPr>
      <w:r>
        <w:t>It MAY be followed by one o</w:t>
      </w:r>
      <w:r w:rsidR="00EC2ECB">
        <w:t>r</w:t>
      </w:r>
      <w:r>
        <w:t xml:space="preserve"> more general </w:t>
      </w:r>
      <w:r w:rsidR="0050667F">
        <w:t>comment</w:t>
      </w:r>
      <w:r>
        <w:t xml:space="preserve"> lines, which each </w:t>
      </w:r>
      <w:r w:rsidR="0076665A">
        <w:t xml:space="preserve">have </w:t>
      </w:r>
      <w:r>
        <w:t>the following format:</w:t>
      </w:r>
    </w:p>
    <w:p w14:paraId="1961AE85" w14:textId="2E2434C8" w:rsidR="00215117" w:rsidRDefault="00215117" w:rsidP="00A70718">
      <w:pPr>
        <w:ind w:left="1080"/>
        <w:jc w:val="both"/>
      </w:pPr>
      <w:r>
        <w:tab/>
      </w:r>
      <w:r>
        <w:tab/>
      </w:r>
      <w:r>
        <w:tab/>
        <w:t xml:space="preserve">     </w:t>
      </w:r>
      <w:r>
        <w:tab/>
      </w:r>
      <w:r>
        <w:tab/>
      </w:r>
      <w:r w:rsidR="004334BE">
        <w:tab/>
      </w:r>
      <w:r w:rsidR="004334BE">
        <w:tab/>
      </w:r>
      <w:r w:rsidR="004334BE" w:rsidRPr="00215117">
        <w:rPr>
          <w:i/>
        </w:rPr>
        <w:t xml:space="preserve"># GeneralComment=value </w:t>
      </w:r>
      <w:r w:rsidR="004334BE" w:rsidRPr="001F39B2">
        <w:t>(</w:t>
      </w:r>
      <w:r w:rsidR="00D07080">
        <w:t xml:space="preserve">where </w:t>
      </w:r>
      <w:r w:rsidR="004334BE" w:rsidRPr="00215117">
        <w:rPr>
          <w:i/>
        </w:rPr>
        <w:t>value</w:t>
      </w:r>
      <w:r w:rsidR="004334BE" w:rsidRPr="001F39B2">
        <w:t xml:space="preserve"> is a string of text)</w:t>
      </w:r>
    </w:p>
    <w:p w14:paraId="56F56591" w14:textId="77777777" w:rsidR="00215117" w:rsidRDefault="00215117" w:rsidP="00215117">
      <w:pPr>
        <w:pStyle w:val="ListParagraph"/>
        <w:numPr>
          <w:ilvl w:val="0"/>
          <w:numId w:val="29"/>
        </w:numPr>
        <w:jc w:val="both"/>
      </w:pPr>
      <w:r>
        <w:t xml:space="preserve">The description block MUST end with the following line: </w:t>
      </w:r>
    </w:p>
    <w:p w14:paraId="278CB53B" w14:textId="0983D72E" w:rsidR="00215117" w:rsidRDefault="00215117" w:rsidP="00A70718">
      <w:pPr>
        <w:ind w:left="721" w:firstLine="1"/>
        <w:jc w:val="both"/>
      </w:pPr>
      <w:r>
        <w:t xml:space="preserve">           # // </w:t>
      </w:r>
    </w:p>
    <w:p w14:paraId="07AF47E1" w14:textId="6A95FD66" w:rsidR="00215117" w:rsidRDefault="00215117" w:rsidP="00215117">
      <w:pPr>
        <w:jc w:val="both"/>
      </w:pPr>
    </w:p>
    <w:p w14:paraId="0F745698" w14:textId="3F96650C" w:rsidR="000B1557" w:rsidRDefault="00215117" w:rsidP="00A70718">
      <w:pPr>
        <w:ind w:left="5"/>
        <w:jc w:val="both"/>
      </w:pPr>
      <w:r>
        <w:tab/>
      </w:r>
      <w:r>
        <w:tab/>
      </w:r>
      <w:r w:rsidR="000B1557">
        <w:tab/>
        <w:t xml:space="preserve">If there is </w:t>
      </w:r>
      <w:r w:rsidR="0047734E">
        <w:t xml:space="preserve">a </w:t>
      </w:r>
      <w:r w:rsidR="000B1557">
        <w:t>GeneralComment, it MUST not be empty</w:t>
      </w:r>
      <w:r w:rsidR="008B306F">
        <w:t>.</w:t>
      </w:r>
    </w:p>
    <w:p w14:paraId="69BAF8F9" w14:textId="49CEB8C4" w:rsidR="00215117" w:rsidRPr="001F39B2" w:rsidRDefault="00215117" w:rsidP="004334BE">
      <w:pPr>
        <w:jc w:val="both"/>
        <w:rPr>
          <w:i/>
        </w:rPr>
      </w:pPr>
    </w:p>
    <w:p w14:paraId="7D2AC893" w14:textId="77777777" w:rsidR="004334BE" w:rsidRDefault="004334BE" w:rsidP="004B48E4">
      <w:pPr>
        <w:jc w:val="both"/>
      </w:pPr>
    </w:p>
    <w:p w14:paraId="6D5DBAEB" w14:textId="77777777"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3FD8AB9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763C11E0" w14:textId="77777777" w:rsidR="001147AB" w:rsidRDefault="007E3728" w:rsidP="000E75B7">
      <w:pPr>
        <w:numPr>
          <w:ilvl w:val="0"/>
          <w:numId w:val="20"/>
        </w:numPr>
        <w:jc w:val="both"/>
      </w:pPr>
      <w:r>
        <w:t>Each</w:t>
      </w:r>
      <w:r w:rsidR="000E75B7">
        <w:t xml:space="preserve"> piece of information MUST have the following format: </w:t>
      </w:r>
    </w:p>
    <w:p w14:paraId="7986C3E5" w14:textId="77777777" w:rsidR="00937D32" w:rsidRDefault="000E75B7">
      <w:pPr>
        <w:ind w:left="1080" w:firstLine="360"/>
        <w:jc w:val="both"/>
      </w:pPr>
      <w:r w:rsidRPr="001147AB">
        <w:rPr>
          <w:i/>
        </w:rPr>
        <w:t># key=value</w:t>
      </w:r>
      <w:r>
        <w:t xml:space="preserve">  </w:t>
      </w:r>
    </w:p>
    <w:p w14:paraId="42161C68" w14:textId="4D416088"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r w:rsidR="00EC2ECB">
        <w:t xml:space="preserve">a keyword in </w:t>
      </w:r>
      <w:r w:rsidR="008758E6" w:rsidRPr="00296892">
        <w:t>the PSI-MS CV under the “</w:t>
      </w:r>
      <w:r w:rsidR="00EC2ECB">
        <w:t>PEFF File Header Section term</w:t>
      </w:r>
      <w:r w:rsidR="008758E6" w:rsidRPr="00296892">
        <w:t>” branch</w:t>
      </w:r>
      <w:r w:rsidR="000E75B7">
        <w:t xml:space="preserve">. The format of the </w:t>
      </w:r>
      <w:r w:rsidR="000E75B7" w:rsidRPr="00AC2870">
        <w:rPr>
          <w:i/>
        </w:rPr>
        <w:t>value</w:t>
      </w:r>
      <w:r w:rsidR="000E75B7">
        <w:t xml:space="preserve"> is defined for each key in the CV</w:t>
      </w:r>
      <w:r w:rsidR="00293D85">
        <w:t>.</w:t>
      </w:r>
    </w:p>
    <w:p w14:paraId="654C9121"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4568868A" w14:textId="77777777" w:rsidR="00937D32" w:rsidRDefault="007E3728">
      <w:pPr>
        <w:ind w:left="1440"/>
        <w:jc w:val="both"/>
      </w:pPr>
      <w:r w:rsidRPr="001F39B2">
        <w:rPr>
          <w:i/>
        </w:rPr>
        <w:t># DbName=value</w:t>
      </w:r>
      <w:r>
        <w:rPr>
          <w:i/>
        </w:rPr>
        <w:t xml:space="preserve">, </w:t>
      </w:r>
      <w:r w:rsidRPr="001F39B2">
        <w:t xml:space="preserve">(where </w:t>
      </w:r>
      <w:r w:rsidRPr="005F24D3">
        <w:rPr>
          <w:i/>
        </w:rPr>
        <w:t>value</w:t>
      </w:r>
      <w:r w:rsidRPr="001F39B2">
        <w:t xml:space="preserve"> is the database name)</w:t>
      </w:r>
    </w:p>
    <w:p w14:paraId="55FE3705"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1491A152" w14:textId="77777777" w:rsidR="007E3728" w:rsidRDefault="007E3728" w:rsidP="007E3728">
      <w:pPr>
        <w:ind w:left="1080"/>
        <w:jc w:val="both"/>
      </w:pPr>
      <w:r>
        <w:t xml:space="preserve"> Prefix; DbVersion, DbSource, NumberOfEntries, </w:t>
      </w:r>
      <w:commentRangeStart w:id="17"/>
      <w:r>
        <w:t>SequenceType</w:t>
      </w:r>
      <w:commentRangeEnd w:id="17"/>
      <w:r w:rsidR="009223C1">
        <w:rPr>
          <w:rStyle w:val="CommentReference"/>
        </w:rPr>
        <w:commentReference w:id="17"/>
      </w:r>
    </w:p>
    <w:p w14:paraId="31E68CD9" w14:textId="6545130F" w:rsidR="007E3728" w:rsidRDefault="007E3728" w:rsidP="00A70718">
      <w:pPr>
        <w:ind w:left="720"/>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r w:rsidR="0050667F" w:rsidRPr="0050667F">
        <w:t>SpecificKey</w:t>
      </w:r>
      <w:r w:rsidR="0050667F">
        <w:t xml:space="preserve"> key</w:t>
      </w:r>
      <w:r w:rsidR="00215117">
        <w:t xml:space="preserve"> or another key defined in the CV and dedicated to this section (such as IsProteoformDB and HasAnnotationIdentifier).</w:t>
      </w:r>
    </w:p>
    <w:p w14:paraId="74B6344D" w14:textId="77777777" w:rsidR="000E75B7" w:rsidRDefault="007E3728" w:rsidP="000E75B7">
      <w:pPr>
        <w:numPr>
          <w:ilvl w:val="0"/>
          <w:numId w:val="20"/>
        </w:numPr>
        <w:jc w:val="both"/>
      </w:pPr>
      <w:r>
        <w:t xml:space="preserve">A sequence database </w:t>
      </w:r>
      <w:r w:rsidR="000E75B7">
        <w:t xml:space="preserve">information block MUST </w:t>
      </w:r>
      <w:r w:rsidR="00296892">
        <w:t xml:space="preserve">begin and </w:t>
      </w:r>
      <w:r w:rsidR="000E75B7">
        <w:t xml:space="preserve">end with the following </w:t>
      </w:r>
      <w:r>
        <w:t xml:space="preserve">separation </w:t>
      </w:r>
      <w:r w:rsidR="000E75B7">
        <w:t>line:</w:t>
      </w:r>
    </w:p>
    <w:p w14:paraId="0D015527" w14:textId="77777777" w:rsidR="00937D32" w:rsidRDefault="000E75B7">
      <w:pPr>
        <w:ind w:left="1080"/>
        <w:jc w:val="both"/>
      </w:pPr>
      <w:r>
        <w:lastRenderedPageBreak/>
        <w:t># //</w:t>
      </w:r>
      <w:r w:rsidR="007E3728">
        <w:t xml:space="preserve"> </w:t>
      </w:r>
    </w:p>
    <w:p w14:paraId="072C714B" w14:textId="77777777" w:rsidR="000E75B7" w:rsidRDefault="000E75B7" w:rsidP="004B48E4">
      <w:pPr>
        <w:jc w:val="both"/>
      </w:pPr>
    </w:p>
    <w:p w14:paraId="4F02FF98" w14:textId="49C345DE" w:rsidR="007A3466" w:rsidRDefault="00850500" w:rsidP="004B48E4">
      <w:pPr>
        <w:jc w:val="both"/>
      </w:pPr>
      <w:r>
        <w:t>One or more sequence description block</w:t>
      </w:r>
      <w:r w:rsidR="003D2281">
        <w:t>s</w:t>
      </w:r>
      <w:r>
        <w:t xml:space="preserve"> MUST be present. </w:t>
      </w:r>
      <w:r w:rsidR="00296892">
        <w:t>This is an example of a PEFF header section</w:t>
      </w:r>
      <w:r w:rsidR="00F6387F">
        <w:t>:</w:t>
      </w:r>
      <w:r w:rsidR="000F2C4F">
        <w:t xml:space="preserve"> </w:t>
      </w:r>
    </w:p>
    <w:p w14:paraId="411450A5" w14:textId="77777777" w:rsidR="002C2562" w:rsidRDefault="002C2562" w:rsidP="004B48E4">
      <w:pPr>
        <w:jc w:val="both"/>
      </w:pPr>
    </w:p>
    <w:p w14:paraId="55638D48" w14:textId="77777777" w:rsidR="00FF7DC6" w:rsidRPr="004E3F3F" w:rsidRDefault="00FF7DC6" w:rsidP="004B48E4">
      <w:pPr>
        <w:ind w:left="720"/>
        <w:jc w:val="both"/>
        <w:rPr>
          <w:rFonts w:ascii="Courier New" w:hAnsi="Courier New" w:cs="Courier New"/>
          <w:sz w:val="16"/>
          <w:szCs w:val="16"/>
        </w:rPr>
      </w:pPr>
      <w:r w:rsidRPr="004E3F3F">
        <w:rPr>
          <w:rFonts w:ascii="Courier New" w:hAnsi="Courier New" w:cs="Courier New"/>
          <w:sz w:val="16"/>
          <w:szCs w:val="16"/>
        </w:rPr>
        <w:t># PEFF</w:t>
      </w:r>
      <w:r w:rsidR="0050667F" w:rsidRPr="004E3F3F">
        <w:rPr>
          <w:rFonts w:ascii="Courier New" w:hAnsi="Courier New" w:cs="Courier New"/>
          <w:sz w:val="16"/>
          <w:szCs w:val="16"/>
        </w:rPr>
        <w:t xml:space="preserve"> 1.0</w:t>
      </w:r>
    </w:p>
    <w:p w14:paraId="672FE9F5" w14:textId="77777777" w:rsidR="00FF7DC6" w:rsidRPr="004E3F3F" w:rsidRDefault="00FF7DC6" w:rsidP="004B48E4">
      <w:pPr>
        <w:ind w:left="720"/>
        <w:jc w:val="both"/>
        <w:rPr>
          <w:rFonts w:ascii="Courier New" w:hAnsi="Courier New" w:cs="Courier New"/>
          <w:sz w:val="16"/>
          <w:szCs w:val="16"/>
        </w:rPr>
      </w:pPr>
      <w:r w:rsidRPr="004E3F3F">
        <w:rPr>
          <w:rFonts w:ascii="Courier New" w:hAnsi="Courier New" w:cs="Courier New"/>
          <w:sz w:val="16"/>
          <w:szCs w:val="16"/>
        </w:rPr>
        <w:t xml:space="preserve"># </w:t>
      </w:r>
      <w:r w:rsidR="005F24D3" w:rsidRPr="004E3F3F">
        <w:rPr>
          <w:rFonts w:ascii="Courier New" w:hAnsi="Courier New" w:cs="Courier New"/>
          <w:sz w:val="16"/>
          <w:szCs w:val="16"/>
        </w:rPr>
        <w:t>GeneralComment=This is a</w:t>
      </w:r>
      <w:r w:rsidR="001147AB" w:rsidRPr="004E3F3F">
        <w:rPr>
          <w:rFonts w:ascii="Courier New" w:hAnsi="Courier New" w:cs="Courier New"/>
          <w:sz w:val="16"/>
          <w:szCs w:val="16"/>
        </w:rPr>
        <w:t xml:space="preserve"> </w:t>
      </w:r>
      <w:r w:rsidR="00557A28" w:rsidRPr="004E3F3F">
        <w:rPr>
          <w:rFonts w:ascii="Courier New" w:hAnsi="Courier New" w:cs="Courier New"/>
          <w:sz w:val="16"/>
          <w:szCs w:val="16"/>
        </w:rPr>
        <w:t>hand-crafted</w:t>
      </w:r>
      <w:r w:rsidR="005F24D3" w:rsidRPr="004E3F3F">
        <w:rPr>
          <w:rFonts w:ascii="Courier New" w:hAnsi="Courier New" w:cs="Courier New"/>
          <w:sz w:val="16"/>
          <w:szCs w:val="16"/>
        </w:rPr>
        <w:t xml:space="preserve"> example comment</w:t>
      </w:r>
    </w:p>
    <w:p w14:paraId="342F3DF0" w14:textId="77777777" w:rsidR="00296892" w:rsidRPr="004E3F3F" w:rsidRDefault="00296892" w:rsidP="004B48E4">
      <w:pPr>
        <w:ind w:left="720"/>
        <w:jc w:val="both"/>
        <w:rPr>
          <w:rFonts w:ascii="Courier New" w:hAnsi="Courier New" w:cs="Courier New"/>
          <w:sz w:val="16"/>
          <w:szCs w:val="16"/>
        </w:rPr>
      </w:pPr>
      <w:r w:rsidRPr="004E3F3F">
        <w:rPr>
          <w:rFonts w:ascii="Courier New" w:hAnsi="Courier New" w:cs="Courier New"/>
          <w:sz w:val="16"/>
          <w:szCs w:val="16"/>
        </w:rPr>
        <w:t># //</w:t>
      </w:r>
    </w:p>
    <w:p w14:paraId="1367E32D" w14:textId="77777777" w:rsidR="00937D32" w:rsidRPr="004E3F3F" w:rsidRDefault="00695895" w:rsidP="00BD4968">
      <w:pPr>
        <w:ind w:left="720"/>
        <w:jc w:val="both"/>
        <w:rPr>
          <w:rFonts w:ascii="Courier New" w:hAnsi="Courier New" w:cs="Courier New"/>
          <w:sz w:val="16"/>
          <w:szCs w:val="16"/>
        </w:rPr>
      </w:pPr>
      <w:r w:rsidRPr="004E3F3F">
        <w:rPr>
          <w:rFonts w:ascii="Courier New" w:hAnsi="Courier New" w:cs="Courier New"/>
          <w:sz w:val="16"/>
          <w:szCs w:val="16"/>
        </w:rPr>
        <w:tab/>
      </w:r>
      <w:r w:rsidR="001147AB" w:rsidRPr="004E3F3F">
        <w:rPr>
          <w:rFonts w:ascii="Courier New" w:hAnsi="Courier New" w:cs="Courier New"/>
          <w:sz w:val="16"/>
          <w:szCs w:val="16"/>
        </w:rPr>
        <w:t># DbName=neXtProt</w:t>
      </w:r>
      <w:r w:rsidR="00FE2C2E" w:rsidRPr="004E3F3F">
        <w:rPr>
          <w:rFonts w:ascii="Courier New" w:hAnsi="Courier New" w:cs="Courier New"/>
          <w:sz w:val="16"/>
          <w:szCs w:val="16"/>
        </w:rPr>
        <w:t>-extract</w:t>
      </w:r>
    </w:p>
    <w:p w14:paraId="1382F7AA"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Prefix=nxp</w:t>
      </w:r>
    </w:p>
    <w:p w14:paraId="2263DEB8"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DbDescription=</w:t>
      </w:r>
      <w:r w:rsidR="009B38A1" w:rsidRPr="004E3F3F">
        <w:rPr>
          <w:rFonts w:ascii="Courier New" w:hAnsi="Courier New" w:cs="Courier New"/>
          <w:sz w:val="16"/>
          <w:szCs w:val="16"/>
        </w:rPr>
        <w:t>extract of neXtProt with manual modifications</w:t>
      </w:r>
    </w:p>
    <w:p w14:paraId="52EA41B7" w14:textId="1881BB7C" w:rsidR="00DA6F2E" w:rsidRPr="004E3F3F" w:rsidRDefault="00DA6F2E" w:rsidP="00DA6F2E">
      <w:pPr>
        <w:ind w:left="720"/>
        <w:jc w:val="both"/>
        <w:rPr>
          <w:rFonts w:ascii="Courier New" w:hAnsi="Courier New" w:cs="Courier New"/>
          <w:sz w:val="16"/>
          <w:szCs w:val="16"/>
        </w:rPr>
      </w:pPr>
      <w:r w:rsidRPr="004E3F3F">
        <w:rPr>
          <w:rFonts w:ascii="Courier New" w:hAnsi="Courier New" w:cs="Courier New"/>
          <w:sz w:val="16"/>
          <w:szCs w:val="16"/>
        </w:rPr>
        <w:t xml:space="preserve"># GeneralComment=A GeneralComment </w:t>
      </w:r>
      <w:r w:rsidR="0029755A" w:rsidRPr="004E3F3F">
        <w:rPr>
          <w:rFonts w:ascii="Courier New" w:hAnsi="Courier New" w:cs="Courier New"/>
          <w:sz w:val="16"/>
          <w:szCs w:val="16"/>
        </w:rPr>
        <w:t xml:space="preserve">specific to one database </w:t>
      </w:r>
      <w:r w:rsidRPr="004E3F3F">
        <w:rPr>
          <w:rFonts w:ascii="Courier New" w:hAnsi="Courier New" w:cs="Courier New"/>
          <w:sz w:val="16"/>
          <w:szCs w:val="16"/>
        </w:rPr>
        <w:t>is also legal here</w:t>
      </w:r>
    </w:p>
    <w:p w14:paraId="6C6407E4"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Decoy=false</w:t>
      </w:r>
    </w:p>
    <w:p w14:paraId="548FA7DE" w14:textId="5FC78E9A"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DbVersion=201</w:t>
      </w:r>
      <w:r w:rsidR="00296892" w:rsidRPr="004E3F3F">
        <w:rPr>
          <w:rFonts w:ascii="Courier New" w:hAnsi="Courier New" w:cs="Courier New"/>
          <w:sz w:val="16"/>
          <w:szCs w:val="16"/>
        </w:rPr>
        <w:t>8</w:t>
      </w:r>
      <w:r w:rsidRPr="004E3F3F">
        <w:rPr>
          <w:rFonts w:ascii="Courier New" w:hAnsi="Courier New" w:cs="Courier New"/>
          <w:sz w:val="16"/>
          <w:szCs w:val="16"/>
        </w:rPr>
        <w:t>-01-11</w:t>
      </w:r>
    </w:p>
    <w:p w14:paraId="2627DB2C" w14:textId="4670CE1C" w:rsidR="00FE2C2E" w:rsidRPr="004E3F3F" w:rsidRDefault="00FE2C2E" w:rsidP="001147AB">
      <w:pPr>
        <w:ind w:left="720"/>
        <w:jc w:val="both"/>
        <w:rPr>
          <w:rFonts w:ascii="Courier New" w:hAnsi="Courier New" w:cs="Courier New"/>
          <w:sz w:val="16"/>
          <w:szCs w:val="16"/>
        </w:rPr>
      </w:pPr>
      <w:r w:rsidRPr="004E3F3F">
        <w:rPr>
          <w:rFonts w:ascii="Courier New" w:hAnsi="Courier New" w:cs="Courier New"/>
          <w:sz w:val="16"/>
          <w:szCs w:val="16"/>
        </w:rPr>
        <w:t># DbSource=http://www.nextprot.org</w:t>
      </w:r>
    </w:p>
    <w:p w14:paraId="620FF38F"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NumberOfEntries=62</w:t>
      </w:r>
    </w:p>
    <w:p w14:paraId="18FFA738"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SequenceType=AA</w:t>
      </w:r>
    </w:p>
    <w:p w14:paraId="22BEC2E6"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w:t>
      </w:r>
    </w:p>
    <w:p w14:paraId="0B47A3D6" w14:textId="77777777" w:rsidR="00937D32" w:rsidRPr="004E3F3F" w:rsidRDefault="00695895">
      <w:pPr>
        <w:ind w:firstLine="720"/>
        <w:jc w:val="both"/>
        <w:rPr>
          <w:rFonts w:ascii="Courier New" w:hAnsi="Courier New" w:cs="Courier New"/>
          <w:sz w:val="16"/>
          <w:szCs w:val="16"/>
        </w:rPr>
      </w:pPr>
      <w:r w:rsidRPr="004E3F3F">
        <w:rPr>
          <w:rFonts w:ascii="Courier New" w:hAnsi="Courier New" w:cs="Courier New"/>
          <w:sz w:val="16"/>
          <w:szCs w:val="16"/>
        </w:rPr>
        <w:t># DbName=myDB</w:t>
      </w:r>
    </w:p>
    <w:p w14:paraId="5664F7A5" w14:textId="2B1009C1"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Prefix=m</w:t>
      </w:r>
      <w:r w:rsidR="00296892" w:rsidRPr="004E3F3F">
        <w:rPr>
          <w:rFonts w:ascii="Courier New" w:hAnsi="Courier New" w:cs="Courier New"/>
          <w:sz w:val="16"/>
          <w:szCs w:val="16"/>
        </w:rPr>
        <w:t>y</w:t>
      </w:r>
    </w:p>
    <w:p w14:paraId="7A7D69E7" w14:textId="51D0F008"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DbDescription=</w:t>
      </w:r>
      <w:r w:rsidR="00BD4968" w:rsidRPr="004E3F3F">
        <w:rPr>
          <w:rFonts w:ascii="Courier New" w:hAnsi="Courier New" w:cs="Courier New"/>
          <w:sz w:val="16"/>
          <w:szCs w:val="16"/>
        </w:rPr>
        <w:t>FGF21 proteoforms from top-down experiment PX</w:t>
      </w:r>
      <w:r w:rsidR="000B01F3" w:rsidRPr="004E3F3F">
        <w:rPr>
          <w:rFonts w:ascii="Courier New" w:hAnsi="Courier New" w:cs="Courier New"/>
          <w:sz w:val="16"/>
          <w:szCs w:val="16"/>
        </w:rPr>
        <w:t>D</w:t>
      </w:r>
      <w:r w:rsidR="00FE2C2E" w:rsidRPr="004E3F3F">
        <w:rPr>
          <w:rFonts w:ascii="Courier New" w:hAnsi="Courier New" w:cs="Courier New"/>
          <w:sz w:val="16"/>
          <w:szCs w:val="16"/>
        </w:rPr>
        <w:t>12345</w:t>
      </w:r>
      <w:r w:rsidR="000B01F3" w:rsidRPr="004E3F3F">
        <w:rPr>
          <w:rFonts w:ascii="Courier New" w:hAnsi="Courier New" w:cs="Courier New"/>
          <w:sz w:val="16"/>
          <w:szCs w:val="16"/>
        </w:rPr>
        <w:t>6</w:t>
      </w:r>
    </w:p>
    <w:p w14:paraId="3854B183"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DbVersion=1.1</w:t>
      </w:r>
    </w:p>
    <w:p w14:paraId="242ACC54" w14:textId="77777777" w:rsidR="00FE2C2E" w:rsidRPr="004E3F3F" w:rsidRDefault="00FE2C2E" w:rsidP="00695895">
      <w:pPr>
        <w:ind w:left="720"/>
        <w:jc w:val="both"/>
        <w:rPr>
          <w:rFonts w:ascii="Courier New" w:hAnsi="Courier New" w:cs="Courier New"/>
          <w:sz w:val="16"/>
          <w:szCs w:val="16"/>
        </w:rPr>
      </w:pPr>
      <w:r w:rsidRPr="004E3F3F">
        <w:rPr>
          <w:rFonts w:ascii="Courier New" w:hAnsi="Courier New" w:cs="Courier New"/>
          <w:sz w:val="16"/>
          <w:szCs w:val="16"/>
        </w:rPr>
        <w:t># DbSource=</w:t>
      </w:r>
      <w:r w:rsidR="00296892" w:rsidRPr="004E3F3F">
        <w:rPr>
          <w:rFonts w:ascii="Courier New" w:hAnsi="Courier New" w:cs="Courier New"/>
          <w:sz w:val="16"/>
          <w:szCs w:val="16"/>
        </w:rPr>
        <w:t>PXD123456</w:t>
      </w:r>
    </w:p>
    <w:p w14:paraId="18ED6EE9" w14:textId="77777777" w:rsidR="0036746D" w:rsidRPr="004E3F3F" w:rsidRDefault="00695895" w:rsidP="0036746D">
      <w:pPr>
        <w:ind w:left="720"/>
        <w:jc w:val="both"/>
        <w:rPr>
          <w:rFonts w:ascii="Courier New" w:hAnsi="Courier New" w:cs="Courier New"/>
          <w:sz w:val="16"/>
          <w:szCs w:val="16"/>
        </w:rPr>
      </w:pPr>
      <w:r w:rsidRPr="004E3F3F">
        <w:rPr>
          <w:rFonts w:ascii="Courier New" w:hAnsi="Courier New" w:cs="Courier New"/>
          <w:sz w:val="16"/>
          <w:szCs w:val="16"/>
        </w:rPr>
        <w:t># NumberOfEntries=2</w:t>
      </w:r>
    </w:p>
    <w:p w14:paraId="67C4A38E"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SequenceType=AA</w:t>
      </w:r>
    </w:p>
    <w:p w14:paraId="2769A2C5" w14:textId="3B90C751" w:rsidR="00215117" w:rsidRPr="004E3F3F" w:rsidRDefault="0036746D" w:rsidP="00215117">
      <w:pPr>
        <w:ind w:left="720"/>
        <w:jc w:val="both"/>
        <w:rPr>
          <w:rFonts w:ascii="Courier New" w:hAnsi="Courier New" w:cs="Courier New"/>
          <w:sz w:val="16"/>
          <w:szCs w:val="16"/>
        </w:rPr>
      </w:pPr>
      <w:r w:rsidRPr="004E3F3F">
        <w:rPr>
          <w:rFonts w:ascii="Courier New" w:hAnsi="Courier New" w:cs="Courier New"/>
          <w:sz w:val="16"/>
          <w:szCs w:val="16"/>
        </w:rPr>
        <w:t xml:space="preserve"># </w:t>
      </w:r>
      <w:r w:rsidR="00215117" w:rsidRPr="004E3F3F">
        <w:rPr>
          <w:rFonts w:ascii="Courier New" w:hAnsi="Courier New" w:cs="Courier New"/>
          <w:sz w:val="16"/>
          <w:szCs w:val="16"/>
        </w:rPr>
        <w:t>ProteoformDB=true</w:t>
      </w:r>
    </w:p>
    <w:p w14:paraId="1840ABFD" w14:textId="77777777" w:rsidR="00215117" w:rsidRPr="004E3F3F" w:rsidRDefault="00215117" w:rsidP="00695895">
      <w:pPr>
        <w:ind w:left="720"/>
        <w:jc w:val="both"/>
        <w:rPr>
          <w:rFonts w:ascii="Courier New" w:hAnsi="Courier New" w:cs="Courier New"/>
          <w:sz w:val="16"/>
          <w:szCs w:val="16"/>
        </w:rPr>
      </w:pPr>
      <w:r w:rsidRPr="004E3F3F">
        <w:rPr>
          <w:rFonts w:ascii="Courier New" w:hAnsi="Courier New" w:cs="Courier New"/>
          <w:sz w:val="16"/>
          <w:szCs w:val="16"/>
        </w:rPr>
        <w:t># HasAnnotationIdentifiers=true</w:t>
      </w:r>
    </w:p>
    <w:p w14:paraId="4B51F1B1"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w:t>
      </w:r>
    </w:p>
    <w:p w14:paraId="21B1E20D" w14:textId="77777777" w:rsidR="006030E6" w:rsidRDefault="006030E6" w:rsidP="00695895">
      <w:pPr>
        <w:ind w:left="720"/>
        <w:jc w:val="both"/>
      </w:pPr>
    </w:p>
    <w:p w14:paraId="07C21A53"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3C789F4B" w14:textId="77777777" w:rsidR="006030E6" w:rsidRDefault="006030E6" w:rsidP="00BD4968">
      <w:pPr>
        <w:jc w:val="both"/>
      </w:pPr>
    </w:p>
    <w:p w14:paraId="7A83E279" w14:textId="77777777" w:rsidR="00695895" w:rsidRDefault="00695895" w:rsidP="00695895">
      <w:pPr>
        <w:ind w:left="720"/>
        <w:jc w:val="both"/>
      </w:pPr>
    </w:p>
    <w:p w14:paraId="3094412E" w14:textId="77777777" w:rsidR="002C2562" w:rsidRDefault="002C2562" w:rsidP="004B48E4">
      <w:pPr>
        <w:jc w:val="both"/>
      </w:pPr>
    </w:p>
    <w:p w14:paraId="42955A0D" w14:textId="77777777" w:rsidR="006030E6" w:rsidRPr="00240324" w:rsidRDefault="006030E6" w:rsidP="006030E6">
      <w:pPr>
        <w:pStyle w:val="Heading3"/>
        <w:jc w:val="both"/>
        <w:rPr>
          <w:b/>
        </w:rPr>
      </w:pPr>
      <w:bookmarkStart w:id="18" w:name="_Toc531864303"/>
      <w:r w:rsidRPr="00240324">
        <w:rPr>
          <w:b/>
        </w:rPr>
        <w:t>Defining custom keys in the sequence database description block</w:t>
      </w:r>
      <w:r w:rsidR="00F367F0" w:rsidRPr="00240324">
        <w:rPr>
          <w:b/>
        </w:rPr>
        <w:t xml:space="preserve"> </w:t>
      </w:r>
      <w:r w:rsidRPr="00240324">
        <w:rPr>
          <w:b/>
        </w:rPr>
        <w:t>for use in the sequence entries section</w:t>
      </w:r>
      <w:bookmarkEnd w:id="18"/>
    </w:p>
    <w:p w14:paraId="76AC847A" w14:textId="77777777" w:rsidR="006030E6" w:rsidRDefault="006030E6" w:rsidP="006030E6">
      <w:pPr>
        <w:jc w:val="both"/>
      </w:pPr>
    </w:p>
    <w:p w14:paraId="1AF3F2FA" w14:textId="77777777" w:rsidR="00333F88" w:rsidRDefault="006030E6" w:rsidP="006030E6">
      <w:pPr>
        <w:jc w:val="both"/>
      </w:pPr>
      <w:r>
        <w:t xml:space="preserve">Most of the keys found in each of the individual sequence entries (described below in 3.3.3) are defined in the CV. However, it is possible to define custom keys that </w:t>
      </w:r>
      <w:r w:rsidR="00351627">
        <w:t>MAY</w:t>
      </w:r>
      <w:r>
        <w:t xml:space="preserve"> be used within custom pipelines.</w:t>
      </w:r>
      <w:r w:rsidR="00333F88">
        <w:t xml:space="preserve"> The following rules SHOULD be applied:</w:t>
      </w:r>
    </w:p>
    <w:p w14:paraId="4263FAE4" w14:textId="150D148C" w:rsidR="00333F88" w:rsidRDefault="00333F88" w:rsidP="00333F88">
      <w:pPr>
        <w:pStyle w:val="ListParagraph"/>
        <w:numPr>
          <w:ilvl w:val="0"/>
          <w:numId w:val="30"/>
        </w:numPr>
        <w:jc w:val="both"/>
      </w:pPr>
      <w:r>
        <w:t>Do not create a custom key for a concept that is already in the CV. Check the CV carefully before creating a custom key</w:t>
      </w:r>
    </w:p>
    <w:p w14:paraId="31D9EE24" w14:textId="367E2823" w:rsidR="00333F88" w:rsidRDefault="00333F88" w:rsidP="004E3F3F">
      <w:pPr>
        <w:pStyle w:val="ListParagraph"/>
        <w:numPr>
          <w:ilvl w:val="0"/>
          <w:numId w:val="30"/>
        </w:numPr>
        <w:jc w:val="both"/>
      </w:pPr>
      <w:r>
        <w:t xml:space="preserve">For a PEFF file that will be exported publicly, concepts not already found in the PSI-MS CV should be proposed to </w:t>
      </w:r>
      <w:hyperlink r:id="rId24" w:history="1">
        <w:r>
          <w:rPr>
            <w:rStyle w:val="Hyperlink"/>
          </w:rPr>
          <w:t>psidev-ms-dev@lists.sourceforge.net</w:t>
        </w:r>
      </w:hyperlink>
      <w:r>
        <w:t xml:space="preserve"> for inclusion in the CV so that others who need to reference the same concepts may do so using the same term.</w:t>
      </w:r>
    </w:p>
    <w:p w14:paraId="536341C4" w14:textId="7ACC1664" w:rsidR="006030E6" w:rsidRDefault="006030E6" w:rsidP="006030E6">
      <w:pPr>
        <w:jc w:val="both"/>
      </w:pPr>
      <w:r>
        <w:t xml:space="preserve">However, </w:t>
      </w:r>
      <w:r w:rsidR="00333F88">
        <w:t xml:space="preserve">for internal use, a new key MAY </w:t>
      </w:r>
      <w:r>
        <w:t>be defined in the file header block:</w:t>
      </w:r>
    </w:p>
    <w:p w14:paraId="21DEE960" w14:textId="77777777" w:rsidR="006030E6" w:rsidRDefault="006030E6" w:rsidP="006030E6">
      <w:pPr>
        <w:jc w:val="both"/>
      </w:pPr>
    </w:p>
    <w:p w14:paraId="7FABD44C" w14:textId="77777777" w:rsidR="006030E6" w:rsidRPr="00D36885" w:rsidRDefault="006030E6" w:rsidP="006030E6">
      <w:pPr>
        <w:jc w:val="both"/>
        <w:rPr>
          <w:i/>
        </w:rPr>
      </w:pPr>
      <w:r w:rsidRPr="000E5810">
        <w:rPr>
          <w:i/>
        </w:rPr>
        <w:t># SpecificKey=K</w:t>
      </w:r>
      <w:r>
        <w:rPr>
          <w:i/>
        </w:rPr>
        <w:t>ey</w:t>
      </w:r>
      <w:r w:rsidRPr="000E5810">
        <w:rPr>
          <w:i/>
        </w:rPr>
        <w:t>N</w:t>
      </w:r>
      <w:r>
        <w:rPr>
          <w:i/>
        </w:rPr>
        <w:t>ame</w:t>
      </w:r>
      <w:r w:rsidRPr="000E5810">
        <w:rPr>
          <w:i/>
        </w:rPr>
        <w:t>:”KEYDEFINITION”:VALUEREGEXP</w:t>
      </w:r>
    </w:p>
    <w:p w14:paraId="7DFC724C" w14:textId="77777777" w:rsidR="006030E6" w:rsidRDefault="006030E6" w:rsidP="006030E6">
      <w:pPr>
        <w:jc w:val="both"/>
      </w:pPr>
      <w:r>
        <w:t xml:space="preserve"> </w:t>
      </w:r>
    </w:p>
    <w:p w14:paraId="58B9D634" w14:textId="77777777" w:rsidR="006030E6" w:rsidRDefault="006030E6" w:rsidP="006030E6">
      <w:pPr>
        <w:jc w:val="both"/>
      </w:pPr>
      <w:r>
        <w:rPr>
          <w:i/>
        </w:rPr>
        <w:t>Key</w:t>
      </w:r>
      <w:r w:rsidRPr="000E5810">
        <w:rPr>
          <w:i/>
        </w:rPr>
        <w:t>N</w:t>
      </w:r>
      <w:r>
        <w:rPr>
          <w:i/>
        </w:rPr>
        <w:t>ame</w:t>
      </w:r>
      <w:r>
        <w:t xml:space="preserve"> MUST be written using CamelCase </w:t>
      </w:r>
    </w:p>
    <w:p w14:paraId="6C5B67D3" w14:textId="77777777" w:rsidR="006030E6" w:rsidRDefault="006030E6" w:rsidP="006030E6">
      <w:pPr>
        <w:jc w:val="both"/>
      </w:pPr>
    </w:p>
    <w:p w14:paraId="09AAE8D1" w14:textId="77777777" w:rsidR="006030E6" w:rsidRDefault="006030E6" w:rsidP="006030E6">
      <w:pPr>
        <w:jc w:val="both"/>
      </w:pPr>
      <w:r>
        <w:t>For example, to define a SecondaryStructure term:</w:t>
      </w:r>
    </w:p>
    <w:p w14:paraId="7CB24169" w14:textId="77777777" w:rsidR="006030E6" w:rsidRDefault="006030E6" w:rsidP="006030E6">
      <w:pPr>
        <w:jc w:val="both"/>
      </w:pPr>
      <w:r>
        <w:t xml:space="preserve"> </w:t>
      </w:r>
    </w:p>
    <w:p w14:paraId="5D844EC8" w14:textId="77777777" w:rsidR="006030E6" w:rsidRDefault="006030E6" w:rsidP="006030E6">
      <w:pPr>
        <w:jc w:val="both"/>
      </w:pPr>
      <w:r>
        <w:t># SpecificKey=SecondaryStructure:"Secondary structure element and position":\([0-9]+\|[0-9]+\|[\w:]*\|\S+?\)</w:t>
      </w:r>
    </w:p>
    <w:p w14:paraId="37CF2F64" w14:textId="77777777" w:rsidR="006030E6" w:rsidRDefault="006030E6" w:rsidP="006030E6">
      <w:pPr>
        <w:jc w:val="both"/>
      </w:pPr>
      <w:r>
        <w:t xml:space="preserve"> </w:t>
      </w:r>
    </w:p>
    <w:p w14:paraId="2259D5EA" w14:textId="77777777" w:rsidR="006030E6" w:rsidRDefault="006030E6" w:rsidP="006030E6">
      <w:pPr>
        <w:jc w:val="both"/>
      </w:pPr>
      <w:r>
        <w:t>And then use in the sequence entries description line:</w:t>
      </w:r>
    </w:p>
    <w:p w14:paraId="6B702987" w14:textId="77777777" w:rsidR="006030E6" w:rsidRDefault="006030E6" w:rsidP="006030E6">
      <w:pPr>
        <w:jc w:val="both"/>
      </w:pPr>
      <w:r>
        <w:t xml:space="preserve"> </w:t>
      </w:r>
    </w:p>
    <w:p w14:paraId="48F610BC" w14:textId="77777777" w:rsidR="006030E6" w:rsidRDefault="006030E6" w:rsidP="006030E6">
      <w:pPr>
        <w:jc w:val="both"/>
      </w:pPr>
      <w:r>
        <w:t>\SecondaryStructure=(617|673|ncithesaurus:C47937|Helix)</w:t>
      </w:r>
    </w:p>
    <w:p w14:paraId="140193AB" w14:textId="77777777" w:rsidR="00617D2F" w:rsidRDefault="00617D2F" w:rsidP="0050667F">
      <w:pPr>
        <w:jc w:val="both"/>
      </w:pPr>
    </w:p>
    <w:p w14:paraId="1B8AC278" w14:textId="77777777" w:rsidR="00355C35" w:rsidRPr="00240324" w:rsidRDefault="00F6387F" w:rsidP="00355C35">
      <w:pPr>
        <w:pStyle w:val="Heading3"/>
        <w:jc w:val="both"/>
        <w:rPr>
          <w:b/>
        </w:rPr>
      </w:pPr>
      <w:bookmarkStart w:id="19" w:name="_Toc531864304"/>
      <w:r w:rsidRPr="00240324">
        <w:rPr>
          <w:b/>
        </w:rPr>
        <w:lastRenderedPageBreak/>
        <w:t>Section</w:t>
      </w:r>
      <w:r w:rsidR="005B4F27" w:rsidRPr="00240324">
        <w:rPr>
          <w:b/>
        </w:rPr>
        <w:t xml:space="preserve"> </w:t>
      </w:r>
      <w:r w:rsidRPr="00240324">
        <w:rPr>
          <w:b/>
        </w:rPr>
        <w:t>2: The individual sequence entries</w:t>
      </w:r>
      <w:r w:rsidR="002206EB" w:rsidRPr="00240324">
        <w:rPr>
          <w:b/>
        </w:rPr>
        <w:t xml:space="preserve"> section</w:t>
      </w:r>
      <w:bookmarkEnd w:id="19"/>
    </w:p>
    <w:p w14:paraId="355323AD" w14:textId="77777777" w:rsidR="00F6387F" w:rsidRDefault="00F6387F" w:rsidP="004B48E4">
      <w:pPr>
        <w:jc w:val="both"/>
      </w:pPr>
    </w:p>
    <w:p w14:paraId="518C7286"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14:paraId="14124DE2" w14:textId="19212855" w:rsidR="00F6387F" w:rsidRDefault="0008461F" w:rsidP="004B48E4">
      <w:pPr>
        <w:jc w:val="both"/>
      </w:pPr>
      <w:r>
        <w:t xml:space="preserve">The format of each individual sequence entry is described below. The individual sequence entries are placed in one single block of individual sequence entries within a file. There </w:t>
      </w:r>
      <w:r w:rsidR="00477227">
        <w:t>MAY be</w:t>
      </w:r>
      <w:r>
        <w:t xml:space="preserve"> empty lines between individual sequence entries.</w:t>
      </w:r>
    </w:p>
    <w:p w14:paraId="1D428A5B" w14:textId="77777777" w:rsidR="00695895" w:rsidRDefault="00695895" w:rsidP="004B48E4">
      <w:pPr>
        <w:jc w:val="both"/>
      </w:pPr>
    </w:p>
    <w:p w14:paraId="1CC281D4" w14:textId="77777777" w:rsidR="00695895" w:rsidRDefault="000E5810" w:rsidP="004B48E4">
      <w:pPr>
        <w:jc w:val="both"/>
      </w:pPr>
      <w:r w:rsidRPr="000E5810">
        <w:rPr>
          <w:u w:val="single"/>
        </w:rPr>
        <w:t>Format of the individual sequence entries</w:t>
      </w:r>
      <w:r w:rsidR="00F6387F">
        <w:t xml:space="preserve">. </w:t>
      </w:r>
    </w:p>
    <w:p w14:paraId="6CFB6167" w14:textId="77777777" w:rsidR="00F6387F" w:rsidRDefault="00F6387F" w:rsidP="004B48E4">
      <w:pPr>
        <w:jc w:val="both"/>
      </w:pPr>
      <w:r>
        <w:t>For each sequence entry:</w:t>
      </w:r>
    </w:p>
    <w:p w14:paraId="02D49FE3"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3206777F" w14:textId="77777777" w:rsidR="00C52738" w:rsidRDefault="00C52738" w:rsidP="004B48E4">
      <w:pPr>
        <w:numPr>
          <w:ilvl w:val="0"/>
          <w:numId w:val="21"/>
        </w:numPr>
        <w:jc w:val="both"/>
      </w:pPr>
      <w:r>
        <w:t xml:space="preserve">The </w:t>
      </w:r>
      <w:r w:rsidR="007E5315">
        <w:t xml:space="preserve">description </w:t>
      </w:r>
      <w:r>
        <w:t>line has the following structure:</w:t>
      </w:r>
    </w:p>
    <w:p w14:paraId="3D23072D" w14:textId="77777777" w:rsidR="0034271F" w:rsidRPr="0034271F" w:rsidRDefault="00C52738" w:rsidP="004B48E4">
      <w:pPr>
        <w:ind w:left="1445" w:firstLine="715"/>
        <w:jc w:val="both"/>
        <w:rPr>
          <w:i/>
        </w:rPr>
      </w:pPr>
      <w:r w:rsidRPr="00C52738">
        <w:rPr>
          <w:i/>
        </w:rPr>
        <w:t>&gt;Prefix:</w:t>
      </w:r>
      <w:r w:rsidR="000B4C1E">
        <w:rPr>
          <w:i/>
        </w:rPr>
        <w:t>DbUniqueId</w:t>
      </w:r>
      <w:r w:rsidRPr="00C52738">
        <w:rPr>
          <w:i/>
        </w:rPr>
        <w:t xml:space="preserve"> \key=value \key=value …</w:t>
      </w:r>
    </w:p>
    <w:p w14:paraId="03D71122" w14:textId="77777777" w:rsidR="0034271F" w:rsidRDefault="0034271F" w:rsidP="004B48E4">
      <w:pPr>
        <w:numPr>
          <w:ilvl w:val="0"/>
          <w:numId w:val="22"/>
        </w:numPr>
        <w:jc w:val="both"/>
      </w:pPr>
      <w:r>
        <w:t xml:space="preserve">The </w:t>
      </w:r>
      <w:r w:rsidR="005C0C73">
        <w:t>header</w:t>
      </w:r>
      <w:r>
        <w:t xml:space="preserve"> line </w:t>
      </w:r>
      <w:commentRangeStart w:id="20"/>
      <w:r w:rsidR="006974D1" w:rsidRPr="006974D1">
        <w:t>MUST</w:t>
      </w:r>
      <w:commentRangeEnd w:id="20"/>
      <w:r w:rsidR="000342E5">
        <w:rPr>
          <w:rStyle w:val="CommentReference"/>
        </w:rPr>
        <w:commentReference w:id="20"/>
      </w:r>
      <w:r>
        <w:t xml:space="preserve"> start with </w:t>
      </w:r>
      <w:r w:rsidRPr="0034271F">
        <w:rPr>
          <w:i/>
        </w:rPr>
        <w:t>&gt;Prefix:</w:t>
      </w:r>
      <w:r w:rsidR="000B4C1E">
        <w:rPr>
          <w:i/>
        </w:rPr>
        <w:t>Db</w:t>
      </w:r>
      <w:r w:rsidRPr="0034271F">
        <w:rPr>
          <w:i/>
        </w:rPr>
        <w:t>UniqueI</w:t>
      </w:r>
      <w:r w:rsidR="000B4C1E">
        <w:rPr>
          <w:i/>
        </w:rPr>
        <w:t>d</w:t>
      </w:r>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6CB8F946"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0F3FEDEA" w14:textId="77777777"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14:paraId="2296EAAC" w14:textId="28150745" w:rsidR="0034271F" w:rsidRDefault="0034271F" w:rsidP="004B48E4">
      <w:pPr>
        <w:numPr>
          <w:ilvl w:val="1"/>
          <w:numId w:val="22"/>
        </w:numPr>
        <w:jc w:val="both"/>
      </w:pPr>
      <w:r>
        <w:t xml:space="preserve">The element </w:t>
      </w:r>
      <w:r w:rsidRPr="00AC2870">
        <w:rPr>
          <w:i/>
        </w:rPr>
        <w:t>key</w:t>
      </w:r>
      <w:r>
        <w:t xml:space="preserve"> </w:t>
      </w:r>
      <w:r w:rsidR="009315DC">
        <w:t xml:space="preserve">MUST be </w:t>
      </w:r>
      <w:r>
        <w:t>a CV term</w:t>
      </w:r>
      <w:r w:rsidR="009315DC">
        <w:t xml:space="preserve"> unless it is defined in the PEFF file itself</w:t>
      </w:r>
      <w:r>
        <w:t xml:space="preserve">. The format of the </w:t>
      </w:r>
      <w:r w:rsidRPr="00AC2870">
        <w:rPr>
          <w:i/>
        </w:rPr>
        <w:t>value</w:t>
      </w:r>
      <w:r>
        <w:t xml:space="preserve"> is defined for each key in the CV repository. </w:t>
      </w:r>
    </w:p>
    <w:p w14:paraId="12B598F6" w14:textId="18BA83DD"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r w:rsidRPr="00677C09">
        <w:rPr>
          <w:i/>
        </w:rPr>
        <w:t>)(</w:t>
      </w:r>
      <w:r w:rsidR="00330ADC">
        <w:rPr>
          <w:i/>
        </w:rPr>
        <w:t>item</w:t>
      </w:r>
      <w:r w:rsidR="00677C09">
        <w:rPr>
          <w:i/>
        </w:rPr>
        <w:t>2</w:t>
      </w:r>
      <w:r w:rsidRPr="00677C09">
        <w:rPr>
          <w:i/>
        </w:rPr>
        <w:t>)…</w:t>
      </w:r>
      <w:r w:rsidR="0081171B">
        <w:rPr>
          <w:i/>
        </w:rPr>
        <w:t xml:space="preserve"> </w:t>
      </w:r>
      <w:r w:rsidR="0081171B" w:rsidRPr="0081171B">
        <w:t>There M</w:t>
      </w:r>
      <w:r w:rsidR="009315DC">
        <w:t>AY</w:t>
      </w:r>
      <w:r w:rsidR="0081171B" w:rsidRPr="0081171B">
        <w:t xml:space="preserve"> be spaces between items.</w:t>
      </w:r>
    </w:p>
    <w:p w14:paraId="5BB9CBFD" w14:textId="77777777" w:rsidR="00937D32" w:rsidRDefault="00677C09">
      <w:pPr>
        <w:ind w:left="2520"/>
        <w:jc w:val="both"/>
      </w:pPr>
      <w:r>
        <w:rPr>
          <w:i/>
        </w:rPr>
        <w:t>Generic example: \key=(</w:t>
      </w:r>
      <w:r w:rsidR="00330ADC">
        <w:rPr>
          <w:i/>
        </w:rPr>
        <w:t>item</w:t>
      </w:r>
      <w:r>
        <w:rPr>
          <w:i/>
        </w:rPr>
        <w:t>1)(</w:t>
      </w:r>
      <w:r w:rsidR="00330ADC">
        <w:rPr>
          <w:i/>
        </w:rPr>
        <w:t>item</w:t>
      </w:r>
      <w:r>
        <w:rPr>
          <w:i/>
        </w:rPr>
        <w:t>2)</w:t>
      </w:r>
    </w:p>
    <w:p w14:paraId="01D392B7" w14:textId="77777777"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commentRangeStart w:id="21"/>
      <w:r w:rsidRPr="001506DB">
        <w:t>“|”</w:t>
      </w:r>
      <w:commentRangeEnd w:id="21"/>
      <w:r w:rsidR="002F1E14">
        <w:rPr>
          <w:rStyle w:val="CommentReference"/>
        </w:rPr>
        <w:commentReference w:id="21"/>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2CB015E0"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2BFFD209" w14:textId="46618229" w:rsidR="00CB0655" w:rsidRDefault="00CB0655" w:rsidP="004B48E4">
      <w:pPr>
        <w:numPr>
          <w:ilvl w:val="1"/>
          <w:numId w:val="22"/>
        </w:numPr>
        <w:jc w:val="both"/>
        <w:rPr>
          <w:rFonts w:cs="Arial"/>
        </w:rPr>
      </w:pPr>
      <w:r>
        <w:rPr>
          <w:rFonts w:cs="Arial"/>
        </w:rPr>
        <w:t>If an item contains parentheses, they SHOULD be rendered without an escape character and parsers MUST properly handle the case of embedded parenthes</w:t>
      </w:r>
      <w:r w:rsidR="00784698">
        <w:rPr>
          <w:rFonts w:cs="Arial"/>
        </w:rPr>
        <w:t>e</w:t>
      </w:r>
      <w:r>
        <w:rPr>
          <w:rFonts w:cs="Arial"/>
        </w:rPr>
        <w:t>s, e.g. \ModRes=</w:t>
      </w:r>
      <w:r w:rsidRPr="00CB0655">
        <w:rPr>
          <w:rFonts w:cs="Arial"/>
        </w:rPr>
        <w:t>(380||N-linked (GlcNAc...))</w:t>
      </w:r>
      <w:r w:rsidR="004406A2">
        <w:rPr>
          <w:rFonts w:cs="Arial"/>
        </w:rPr>
        <w:t>.</w:t>
      </w:r>
    </w:p>
    <w:p w14:paraId="7A441056" w14:textId="0262FDEB"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w:t>
      </w:r>
      <w:r w:rsidR="002B7018">
        <w:rPr>
          <w:rFonts w:cs="Arial"/>
          <w:color w:val="000000"/>
        </w:rPr>
        <w:t>u</w:t>
      </w:r>
      <w:r w:rsidR="000E5810" w:rsidRPr="000E5810">
        <w:rPr>
          <w:rFonts w:cs="Arial"/>
          <w:color w:val="000000"/>
        </w:rPr>
        <w:t>se CamelCase.</w:t>
      </w:r>
      <w:r w:rsidR="002B7018">
        <w:rPr>
          <w:rFonts w:cs="Arial"/>
          <w:color w:val="000000"/>
        </w:rPr>
        <w:t xml:space="preserve"> </w:t>
      </w:r>
      <w:r w:rsidR="000E5810" w:rsidRPr="000E5810">
        <w:rPr>
          <w:rFonts w:cs="Arial"/>
          <w:color w:val="000000"/>
        </w:rPr>
        <w:t xml:space="preserve">Characters allowed for an item (if not complex) or a component of an item: </w:t>
      </w:r>
      <w:commentRangeStart w:id="22"/>
      <w:r w:rsidR="00C0586D" w:rsidRPr="00C0586D">
        <w:rPr>
          <w:rFonts w:cs="Arial"/>
          <w:color w:val="000000"/>
        </w:rPr>
        <w:t>[A-Za-z0-9_?]</w:t>
      </w:r>
      <w:commentRangeEnd w:id="22"/>
      <w:r w:rsidR="00F60872">
        <w:rPr>
          <w:rStyle w:val="CommentReference"/>
        </w:rPr>
        <w:commentReference w:id="22"/>
      </w:r>
    </w:p>
    <w:p w14:paraId="20339B8B" w14:textId="77777777"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&gt;P</w:t>
      </w:r>
      <w:r w:rsidRPr="00677C09">
        <w:rPr>
          <w:i/>
        </w:rPr>
        <w:t>refix:</w:t>
      </w:r>
      <w:r w:rsidR="000B4C1E">
        <w:rPr>
          <w:i/>
        </w:rPr>
        <w:t>DbUniqueId</w:t>
      </w:r>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such sequence header block or to make a selection of the most appropriate block to create a PEFF file.</w:t>
      </w:r>
    </w:p>
    <w:p w14:paraId="76E2F756" w14:textId="77777777" w:rsidR="00937D32" w:rsidRDefault="00D36885">
      <w:pPr>
        <w:pStyle w:val="ListParagraph"/>
        <w:numPr>
          <w:ilvl w:val="0"/>
          <w:numId w:val="22"/>
        </w:numPr>
        <w:ind w:left="851" w:hanging="425"/>
        <w:jc w:val="both"/>
      </w:pPr>
      <w:r>
        <w:t>The sequence block has the following structure:</w:t>
      </w:r>
    </w:p>
    <w:p w14:paraId="7C37A842"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7E3EDC4A" w14:textId="77777777"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14:paraId="7AECA745"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4C960DE0" w14:textId="77777777"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339F221E" w14:textId="77777777"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14:paraId="5D9E522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DA021E" w14:textId="77777777"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D902313" w14:textId="77777777" w:rsidR="00227EC2" w:rsidRPr="00C45A55" w:rsidRDefault="00227EC2">
            <w:pPr>
              <w:rPr>
                <w:rFonts w:eastAsia="Meiryo" w:cs="Arial"/>
                <w:color w:val="474546"/>
              </w:rPr>
            </w:pPr>
            <w:r w:rsidRPr="00C45A55">
              <w:rPr>
                <w:rFonts w:eastAsia="Meiryo" w:cs="Arial"/>
                <w:color w:val="474546"/>
              </w:rPr>
              <w:t>Alanine</w:t>
            </w:r>
          </w:p>
        </w:tc>
      </w:tr>
      <w:tr w:rsidR="00227EC2" w:rsidRPr="00C45A55" w14:paraId="6D950C7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C1F86F" w14:textId="77777777"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5648D7F" w14:textId="77777777" w:rsidR="00227EC2" w:rsidRPr="00C45A55" w:rsidRDefault="00227EC2">
            <w:pPr>
              <w:rPr>
                <w:rFonts w:eastAsia="Meiryo" w:cs="Arial"/>
                <w:color w:val="474546"/>
              </w:rPr>
            </w:pPr>
            <w:r w:rsidRPr="00C45A55">
              <w:rPr>
                <w:rFonts w:eastAsia="Meiryo" w:cs="Arial"/>
                <w:color w:val="474546"/>
              </w:rPr>
              <w:t>Arginine</w:t>
            </w:r>
          </w:p>
        </w:tc>
      </w:tr>
      <w:tr w:rsidR="00227EC2" w:rsidRPr="00C45A55" w14:paraId="6B634B2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A0B1396" w14:textId="77777777"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5FB0E5F" w14:textId="77777777" w:rsidR="00227EC2" w:rsidRPr="00C45A55" w:rsidRDefault="00227EC2">
            <w:pPr>
              <w:rPr>
                <w:rFonts w:eastAsia="Meiryo" w:cs="Arial"/>
                <w:color w:val="474546"/>
              </w:rPr>
            </w:pPr>
            <w:r w:rsidRPr="00C45A55">
              <w:rPr>
                <w:rFonts w:eastAsia="Meiryo" w:cs="Arial"/>
                <w:color w:val="474546"/>
              </w:rPr>
              <w:t>Asparagine</w:t>
            </w:r>
          </w:p>
        </w:tc>
      </w:tr>
      <w:tr w:rsidR="00227EC2" w:rsidRPr="00C45A55" w14:paraId="7B790C9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B46B536" w14:textId="77777777"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2A2D2AD" w14:textId="77777777" w:rsidR="00227EC2" w:rsidRPr="00C45A55" w:rsidRDefault="00227EC2">
            <w:pPr>
              <w:rPr>
                <w:rFonts w:eastAsia="Meiryo" w:cs="Arial"/>
                <w:color w:val="474546"/>
              </w:rPr>
            </w:pPr>
            <w:r w:rsidRPr="00C45A55">
              <w:rPr>
                <w:rFonts w:eastAsia="Meiryo" w:cs="Arial"/>
                <w:color w:val="474546"/>
              </w:rPr>
              <w:t>Aspartic acid</w:t>
            </w:r>
          </w:p>
        </w:tc>
      </w:tr>
      <w:tr w:rsidR="00227EC2" w:rsidRPr="00C45A55" w14:paraId="2041B3D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E3E8B8" w14:textId="77777777"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B63D726" w14:textId="77777777" w:rsidR="00227EC2" w:rsidRPr="00C45A55" w:rsidRDefault="00227EC2">
            <w:pPr>
              <w:rPr>
                <w:rFonts w:eastAsia="Meiryo" w:cs="Arial"/>
                <w:color w:val="474546"/>
              </w:rPr>
            </w:pPr>
            <w:r w:rsidRPr="00C45A55">
              <w:rPr>
                <w:rFonts w:eastAsia="Meiryo" w:cs="Arial"/>
                <w:color w:val="474546"/>
              </w:rPr>
              <w:t>Cysteine</w:t>
            </w:r>
          </w:p>
        </w:tc>
      </w:tr>
      <w:tr w:rsidR="00227EC2" w:rsidRPr="00C45A55" w14:paraId="1C1C888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39CC2DB" w14:textId="77777777"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FEC022E" w14:textId="77777777" w:rsidR="00227EC2" w:rsidRPr="00C45A55" w:rsidRDefault="00227EC2">
            <w:pPr>
              <w:rPr>
                <w:rFonts w:eastAsia="Meiryo" w:cs="Arial"/>
                <w:color w:val="474546"/>
              </w:rPr>
            </w:pPr>
            <w:r w:rsidRPr="00C45A55">
              <w:rPr>
                <w:rFonts w:eastAsia="Meiryo" w:cs="Arial"/>
                <w:color w:val="474546"/>
              </w:rPr>
              <w:t>Glutamine</w:t>
            </w:r>
          </w:p>
        </w:tc>
      </w:tr>
      <w:tr w:rsidR="00227EC2" w:rsidRPr="00C45A55" w14:paraId="579F798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DADCF5A" w14:textId="77777777"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F8674A" w14:textId="77777777" w:rsidR="00227EC2" w:rsidRPr="00C45A55" w:rsidRDefault="00227EC2">
            <w:pPr>
              <w:rPr>
                <w:rFonts w:eastAsia="Meiryo" w:cs="Arial"/>
                <w:color w:val="474546"/>
              </w:rPr>
            </w:pPr>
            <w:r w:rsidRPr="00C45A55">
              <w:rPr>
                <w:rFonts w:eastAsia="Meiryo" w:cs="Arial"/>
                <w:color w:val="474546"/>
              </w:rPr>
              <w:t>Glutamic acid</w:t>
            </w:r>
          </w:p>
        </w:tc>
      </w:tr>
      <w:tr w:rsidR="00227EC2" w:rsidRPr="00C45A55" w14:paraId="72123EE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06A669" w14:textId="77777777" w:rsidR="00227EC2" w:rsidRPr="00C45A55" w:rsidRDefault="00227EC2">
            <w:pPr>
              <w:rPr>
                <w:rFonts w:eastAsia="Meiryo" w:cs="Arial"/>
                <w:color w:val="474546"/>
              </w:rPr>
            </w:pPr>
            <w:r w:rsidRPr="00C45A55">
              <w:rPr>
                <w:rFonts w:eastAsia="Meiryo" w:cs="Arial"/>
                <w:color w:val="47454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62AC69D" w14:textId="77777777" w:rsidR="00227EC2" w:rsidRPr="00C45A55" w:rsidRDefault="00227EC2">
            <w:pPr>
              <w:rPr>
                <w:rFonts w:eastAsia="Meiryo" w:cs="Arial"/>
                <w:color w:val="474546"/>
              </w:rPr>
            </w:pPr>
            <w:r w:rsidRPr="00C45A55">
              <w:rPr>
                <w:rFonts w:eastAsia="Meiryo" w:cs="Arial"/>
                <w:color w:val="474546"/>
              </w:rPr>
              <w:t>Glycine</w:t>
            </w:r>
          </w:p>
        </w:tc>
      </w:tr>
      <w:tr w:rsidR="00227EC2" w:rsidRPr="00C45A55" w14:paraId="224BEAA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047498" w14:textId="77777777"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2F9C01C" w14:textId="77777777" w:rsidR="00227EC2" w:rsidRPr="00C45A55" w:rsidRDefault="00227EC2">
            <w:pPr>
              <w:rPr>
                <w:rFonts w:eastAsia="Meiryo" w:cs="Arial"/>
                <w:color w:val="474546"/>
              </w:rPr>
            </w:pPr>
            <w:r w:rsidRPr="00C45A55">
              <w:rPr>
                <w:rFonts w:eastAsia="Meiryo" w:cs="Arial"/>
                <w:color w:val="474546"/>
              </w:rPr>
              <w:t>Histidine</w:t>
            </w:r>
          </w:p>
        </w:tc>
      </w:tr>
      <w:tr w:rsidR="00227EC2" w:rsidRPr="00C45A55" w14:paraId="486FB2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760BDE" w14:textId="77777777"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B21F83" w14:textId="77777777" w:rsidR="00227EC2" w:rsidRPr="00C45A55" w:rsidRDefault="00227EC2">
            <w:pPr>
              <w:rPr>
                <w:rFonts w:eastAsia="Meiryo" w:cs="Arial"/>
                <w:color w:val="474546"/>
              </w:rPr>
            </w:pPr>
            <w:r w:rsidRPr="00C45A55">
              <w:rPr>
                <w:rFonts w:eastAsia="Meiryo" w:cs="Arial"/>
                <w:color w:val="474546"/>
              </w:rPr>
              <w:t>Isoleucine</w:t>
            </w:r>
          </w:p>
        </w:tc>
      </w:tr>
      <w:tr w:rsidR="00227EC2" w:rsidRPr="00C45A55" w14:paraId="20B263B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0232812" w14:textId="77777777" w:rsidR="00227EC2" w:rsidRPr="00C45A55" w:rsidRDefault="00227EC2">
            <w:pPr>
              <w:rPr>
                <w:rFonts w:eastAsia="Meiryo" w:cs="Arial"/>
                <w:color w:val="474546"/>
              </w:rPr>
            </w:pPr>
            <w:r w:rsidRPr="00C45A55">
              <w:rPr>
                <w:rFonts w:eastAsia="Meiryo" w:cs="Arial"/>
                <w:color w:val="474546"/>
              </w:rPr>
              <w:lastRenderedPageBreak/>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C4EC84" w14:textId="77777777" w:rsidR="00227EC2" w:rsidRPr="00C45A55" w:rsidRDefault="00227EC2">
            <w:pPr>
              <w:rPr>
                <w:rFonts w:eastAsia="Meiryo" w:cs="Arial"/>
                <w:color w:val="474546"/>
              </w:rPr>
            </w:pPr>
            <w:r w:rsidRPr="00C45A55">
              <w:rPr>
                <w:rFonts w:eastAsia="Meiryo" w:cs="Arial"/>
                <w:color w:val="474546"/>
              </w:rPr>
              <w:t>Leucine</w:t>
            </w:r>
          </w:p>
        </w:tc>
      </w:tr>
      <w:tr w:rsidR="00227EC2" w:rsidRPr="00C45A55" w14:paraId="5E9CD3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6A82A96" w14:textId="77777777"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76A4CB" w14:textId="77777777" w:rsidR="00227EC2" w:rsidRPr="00C45A55" w:rsidRDefault="00227EC2">
            <w:pPr>
              <w:rPr>
                <w:rFonts w:eastAsia="Meiryo" w:cs="Arial"/>
                <w:color w:val="474546"/>
              </w:rPr>
            </w:pPr>
            <w:r w:rsidRPr="00C45A55">
              <w:rPr>
                <w:rFonts w:eastAsia="Meiryo" w:cs="Arial"/>
                <w:color w:val="474546"/>
              </w:rPr>
              <w:t>Lysine</w:t>
            </w:r>
          </w:p>
        </w:tc>
      </w:tr>
      <w:tr w:rsidR="00227EC2" w:rsidRPr="00C45A55" w14:paraId="10039B5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6E2B83" w14:textId="77777777"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880A65" w14:textId="77777777" w:rsidR="00227EC2" w:rsidRPr="00C45A55" w:rsidRDefault="00227EC2">
            <w:pPr>
              <w:rPr>
                <w:rFonts w:eastAsia="Meiryo" w:cs="Arial"/>
                <w:color w:val="474546"/>
              </w:rPr>
            </w:pPr>
            <w:r w:rsidRPr="00C45A55">
              <w:rPr>
                <w:rFonts w:eastAsia="Meiryo" w:cs="Arial"/>
                <w:color w:val="474546"/>
              </w:rPr>
              <w:t>Methionine</w:t>
            </w:r>
          </w:p>
        </w:tc>
      </w:tr>
      <w:tr w:rsidR="00227EC2" w:rsidRPr="00C45A55" w14:paraId="76601BA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569FEA3" w14:textId="77777777"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E5AA45A" w14:textId="77777777" w:rsidR="00227EC2" w:rsidRPr="00C45A55" w:rsidRDefault="00227EC2">
            <w:pPr>
              <w:rPr>
                <w:rFonts w:eastAsia="Meiryo" w:cs="Arial"/>
                <w:color w:val="474546"/>
              </w:rPr>
            </w:pPr>
            <w:r w:rsidRPr="00C45A55">
              <w:rPr>
                <w:rFonts w:eastAsia="Meiryo" w:cs="Arial"/>
                <w:color w:val="474546"/>
              </w:rPr>
              <w:t>Phenylalanine</w:t>
            </w:r>
          </w:p>
        </w:tc>
      </w:tr>
      <w:tr w:rsidR="00227EC2" w:rsidRPr="00C45A55" w14:paraId="3209A70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01306AD" w14:textId="77777777"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4F40FA9" w14:textId="77777777" w:rsidR="00227EC2" w:rsidRPr="00C45A55" w:rsidRDefault="00227EC2">
            <w:pPr>
              <w:rPr>
                <w:rFonts w:eastAsia="Meiryo" w:cs="Arial"/>
                <w:color w:val="474546"/>
              </w:rPr>
            </w:pPr>
            <w:r w:rsidRPr="00C45A55">
              <w:rPr>
                <w:rFonts w:eastAsia="Meiryo" w:cs="Arial"/>
                <w:color w:val="474546"/>
              </w:rPr>
              <w:t>Proline</w:t>
            </w:r>
          </w:p>
        </w:tc>
      </w:tr>
      <w:tr w:rsidR="00227EC2" w:rsidRPr="00C45A55" w14:paraId="6320BF3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5A83B3" w14:textId="77777777" w:rsidR="00227EC2" w:rsidRPr="00C45A55" w:rsidRDefault="00227EC2">
            <w:pPr>
              <w:rPr>
                <w:rFonts w:eastAsia="Meiryo" w:cs="Arial"/>
                <w:color w:val="474546"/>
              </w:rPr>
            </w:pPr>
            <w:r w:rsidRPr="00C45A55">
              <w:rPr>
                <w:rFonts w:eastAsia="Meiryo" w:cs="Arial"/>
                <w:color w:val="47454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67B4C09" w14:textId="77777777" w:rsidR="00227EC2" w:rsidRPr="00C45A55" w:rsidRDefault="00227EC2">
            <w:pPr>
              <w:rPr>
                <w:rFonts w:eastAsia="Meiryo" w:cs="Arial"/>
                <w:color w:val="474546"/>
              </w:rPr>
            </w:pPr>
            <w:r w:rsidRPr="00C45A55">
              <w:rPr>
                <w:rFonts w:eastAsia="Meiryo" w:cs="Arial"/>
                <w:color w:val="474546"/>
              </w:rPr>
              <w:t>Pyrrolysine</w:t>
            </w:r>
          </w:p>
        </w:tc>
      </w:tr>
      <w:tr w:rsidR="00227EC2" w:rsidRPr="00C45A55" w14:paraId="3080BC3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54D242" w14:textId="77777777"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313250A" w14:textId="77777777" w:rsidR="00227EC2" w:rsidRPr="00C45A55" w:rsidRDefault="00227EC2">
            <w:pPr>
              <w:rPr>
                <w:rFonts w:eastAsia="Meiryo" w:cs="Arial"/>
                <w:color w:val="474546"/>
              </w:rPr>
            </w:pPr>
            <w:r w:rsidRPr="00C45A55">
              <w:rPr>
                <w:rFonts w:eastAsia="Meiryo" w:cs="Arial"/>
                <w:color w:val="474546"/>
              </w:rPr>
              <w:t>Serine</w:t>
            </w:r>
          </w:p>
        </w:tc>
      </w:tr>
      <w:tr w:rsidR="00227EC2" w:rsidRPr="00C45A55" w14:paraId="01F7317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C22E33" w14:textId="77777777"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57343A8" w14:textId="77777777" w:rsidR="00227EC2" w:rsidRPr="00C45A55" w:rsidRDefault="00227EC2">
            <w:pPr>
              <w:rPr>
                <w:rFonts w:eastAsia="Meiryo" w:cs="Arial"/>
                <w:color w:val="474546"/>
              </w:rPr>
            </w:pPr>
            <w:r w:rsidRPr="00C45A55">
              <w:rPr>
                <w:rFonts w:eastAsia="Meiryo" w:cs="Arial"/>
                <w:color w:val="474546"/>
              </w:rPr>
              <w:t>Selenocysteine</w:t>
            </w:r>
          </w:p>
        </w:tc>
      </w:tr>
      <w:tr w:rsidR="00227EC2" w:rsidRPr="00C45A55" w14:paraId="505F97B6"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3307261" w14:textId="77777777"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4A09ACD" w14:textId="77777777" w:rsidR="00227EC2" w:rsidRPr="00C45A55" w:rsidRDefault="00227EC2">
            <w:pPr>
              <w:rPr>
                <w:rFonts w:eastAsia="Meiryo" w:cs="Arial"/>
                <w:color w:val="474546"/>
              </w:rPr>
            </w:pPr>
            <w:r w:rsidRPr="00C45A55">
              <w:rPr>
                <w:rFonts w:eastAsia="Meiryo" w:cs="Arial"/>
                <w:color w:val="474546"/>
              </w:rPr>
              <w:t>Threonine</w:t>
            </w:r>
          </w:p>
        </w:tc>
      </w:tr>
      <w:tr w:rsidR="00227EC2" w:rsidRPr="00C45A55" w14:paraId="0B3950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E4C1361" w14:textId="77777777" w:rsidR="00227EC2" w:rsidRPr="00C45A55" w:rsidRDefault="00227EC2">
            <w:pPr>
              <w:rPr>
                <w:rFonts w:eastAsia="Meiryo" w:cs="Arial"/>
                <w:color w:val="474546"/>
              </w:rPr>
            </w:pPr>
            <w:r w:rsidRPr="00C45A55">
              <w:rPr>
                <w:rFonts w:eastAsia="Meiryo" w:cs="Arial"/>
                <w:color w:val="47454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7907084" w14:textId="77777777" w:rsidR="00227EC2" w:rsidRPr="00C45A55" w:rsidRDefault="00227EC2">
            <w:pPr>
              <w:rPr>
                <w:rFonts w:eastAsia="Meiryo" w:cs="Arial"/>
                <w:color w:val="474546"/>
              </w:rPr>
            </w:pPr>
            <w:r w:rsidRPr="00C45A55">
              <w:rPr>
                <w:rFonts w:eastAsia="Meiryo" w:cs="Arial"/>
                <w:color w:val="474546"/>
              </w:rPr>
              <w:t>Tryptophan</w:t>
            </w:r>
          </w:p>
        </w:tc>
      </w:tr>
      <w:tr w:rsidR="00227EC2" w:rsidRPr="00C45A55" w14:paraId="0FBE695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0D5AC7D" w14:textId="77777777"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0470603" w14:textId="77777777" w:rsidR="00227EC2" w:rsidRPr="00C45A55" w:rsidRDefault="00227EC2">
            <w:pPr>
              <w:rPr>
                <w:rFonts w:eastAsia="Meiryo" w:cs="Arial"/>
                <w:color w:val="474546"/>
              </w:rPr>
            </w:pPr>
            <w:r w:rsidRPr="00C45A55">
              <w:rPr>
                <w:rFonts w:eastAsia="Meiryo" w:cs="Arial"/>
                <w:color w:val="474546"/>
              </w:rPr>
              <w:t>Tyrosine</w:t>
            </w:r>
          </w:p>
        </w:tc>
      </w:tr>
      <w:tr w:rsidR="00227EC2" w:rsidRPr="00C45A55" w14:paraId="680BF2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6DB4C87" w14:textId="77777777"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613936F" w14:textId="77777777" w:rsidR="00227EC2" w:rsidRPr="00C45A55" w:rsidRDefault="00227EC2">
            <w:pPr>
              <w:rPr>
                <w:rFonts w:eastAsia="Meiryo" w:cs="Arial"/>
                <w:color w:val="474546"/>
              </w:rPr>
            </w:pPr>
            <w:r w:rsidRPr="00C45A55">
              <w:rPr>
                <w:rFonts w:eastAsia="Meiryo" w:cs="Arial"/>
                <w:color w:val="474546"/>
              </w:rPr>
              <w:t>Valine</w:t>
            </w:r>
          </w:p>
        </w:tc>
      </w:tr>
      <w:tr w:rsidR="00227EC2" w:rsidRPr="00C45A55" w14:paraId="712E6F1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D66B95D" w14:textId="77777777"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8E20032" w14:textId="77777777"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14:paraId="4D7EF9D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684835" w14:textId="77777777"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4A6C922" w14:textId="77777777"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14:paraId="07984EA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B427FF3" w14:textId="77777777"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334985" w14:textId="77777777" w:rsidR="00227EC2" w:rsidRPr="00C45A55" w:rsidRDefault="00227EC2">
            <w:pPr>
              <w:rPr>
                <w:rFonts w:eastAsia="Meiryo" w:cs="Arial"/>
                <w:color w:val="474546"/>
              </w:rPr>
            </w:pPr>
            <w:r w:rsidRPr="00C45A55">
              <w:rPr>
                <w:rFonts w:eastAsia="Meiryo" w:cs="Arial"/>
                <w:color w:val="474546"/>
              </w:rPr>
              <w:t>Any amino acid</w:t>
            </w:r>
          </w:p>
        </w:tc>
      </w:tr>
      <w:tr w:rsidR="00227EC2" w:rsidRPr="00C45A55" w14:paraId="325C4183"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790E469D" w14:textId="77777777"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33B7EF18" w14:textId="77777777"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14:paraId="3F166472"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84A179B" w14:textId="77777777"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D78670E" w14:textId="77777777"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14:paraId="591833AB" w14:textId="7777777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10830130" w14:textId="4FDE7CFD" w:rsidR="00937D32" w:rsidRDefault="00F23CA4">
      <w:pPr>
        <w:pStyle w:val="ListParagraph"/>
        <w:numPr>
          <w:ilvl w:val="0"/>
          <w:numId w:val="22"/>
        </w:numPr>
        <w:jc w:val="both"/>
      </w:pPr>
      <w:r>
        <w:t>There M</w:t>
      </w:r>
      <w:r w:rsidR="00751C0B">
        <w:t>AY</w:t>
      </w:r>
      <w:r>
        <w:t xml:space="preserve"> be blank lines in the individual sequence entries </w:t>
      </w:r>
      <w:r w:rsidR="0084295F">
        <w:t>section</w:t>
      </w:r>
      <w:r w:rsidR="00751C0B">
        <w:t>, although this is discouraged</w:t>
      </w:r>
      <w:r>
        <w:t>.</w:t>
      </w:r>
    </w:p>
    <w:p w14:paraId="0CD14EA8" w14:textId="77777777" w:rsidR="002C2562" w:rsidRDefault="002C2562" w:rsidP="004B48E4">
      <w:pPr>
        <w:ind w:left="1080"/>
        <w:jc w:val="both"/>
      </w:pPr>
    </w:p>
    <w:p w14:paraId="54C329B1" w14:textId="77777777" w:rsidR="00677C09" w:rsidRPr="00FE202E" w:rsidRDefault="00677C09" w:rsidP="004B48E4">
      <w:pPr>
        <w:jc w:val="both"/>
        <w:rPr>
          <w:b/>
        </w:rPr>
      </w:pPr>
      <w:r w:rsidRPr="00FE202E">
        <w:rPr>
          <w:b/>
        </w:rPr>
        <w:t>Generic illustration:</w:t>
      </w:r>
    </w:p>
    <w:p w14:paraId="5E236103" w14:textId="77777777" w:rsidR="00677C09" w:rsidRDefault="00677C09" w:rsidP="004B48E4">
      <w:pPr>
        <w:ind w:left="720"/>
        <w:jc w:val="both"/>
      </w:pPr>
      <w:r>
        <w:t>&gt;</w:t>
      </w:r>
      <w:r w:rsidRPr="00AF164E">
        <w:rPr>
          <w:i/>
        </w:rPr>
        <w:t>Prefix:</w:t>
      </w:r>
      <w:r w:rsidR="00015A13" w:rsidRPr="00AF164E">
        <w:rPr>
          <w:i/>
        </w:rPr>
        <w:t>Db</w:t>
      </w:r>
      <w:r w:rsidRPr="00AF164E">
        <w:rPr>
          <w:i/>
        </w:rPr>
        <w:t>UniqueID</w:t>
      </w:r>
      <w:r w:rsidR="00051A65">
        <w:rPr>
          <w:i/>
        </w:rPr>
        <w:t>1</w:t>
      </w:r>
      <w:r w:rsidRPr="00AF164E">
        <w:rPr>
          <w:i/>
        </w:rPr>
        <w:t xml:space="preserve"> \key=value \key=value</w:t>
      </w:r>
    </w:p>
    <w:p w14:paraId="0E4D97A5" w14:textId="77777777" w:rsidR="00677C09" w:rsidRDefault="00677C09" w:rsidP="004B48E4">
      <w:pPr>
        <w:ind w:left="720"/>
        <w:jc w:val="both"/>
      </w:pPr>
      <w:r>
        <w:t>SEQUENCESEQUENCE</w:t>
      </w:r>
    </w:p>
    <w:p w14:paraId="51BF4977" w14:textId="77777777" w:rsidR="00677C09" w:rsidRDefault="00677C09" w:rsidP="004B48E4">
      <w:pPr>
        <w:ind w:left="720"/>
        <w:jc w:val="both"/>
      </w:pPr>
      <w:r>
        <w:t>&gt;</w:t>
      </w:r>
      <w:r w:rsidRPr="00AF164E">
        <w:rPr>
          <w:i/>
        </w:rPr>
        <w:t>Prefix:</w:t>
      </w:r>
      <w:r w:rsidR="00015A13" w:rsidRPr="00AF164E">
        <w:rPr>
          <w:i/>
        </w:rPr>
        <w:t>Db</w:t>
      </w:r>
      <w:r w:rsidRPr="00AF164E">
        <w:rPr>
          <w:i/>
        </w:rPr>
        <w:t>UniqueID</w:t>
      </w:r>
      <w:r w:rsidR="00051A65">
        <w:rPr>
          <w:i/>
        </w:rPr>
        <w:t>2</w:t>
      </w:r>
      <w:r w:rsidRPr="00AF164E">
        <w:rPr>
          <w:i/>
        </w:rPr>
        <w:t xml:space="preserve"> \key=value \key=value</w:t>
      </w:r>
    </w:p>
    <w:p w14:paraId="327240BC" w14:textId="77777777" w:rsidR="00677C09" w:rsidRDefault="00677C09" w:rsidP="004B48E4">
      <w:pPr>
        <w:ind w:left="720"/>
        <w:jc w:val="both"/>
      </w:pPr>
      <w:r>
        <w:t>SEQUENCE</w:t>
      </w:r>
      <w:r w:rsidR="00051A65">
        <w:t>SEQ</w:t>
      </w:r>
      <w:r>
        <w:t>SEQUENCE</w:t>
      </w:r>
    </w:p>
    <w:p w14:paraId="642A325A" w14:textId="77777777" w:rsidR="002C2562" w:rsidRDefault="002C2562" w:rsidP="004B48E4">
      <w:pPr>
        <w:jc w:val="both"/>
      </w:pPr>
    </w:p>
    <w:p w14:paraId="41DAA087" w14:textId="77777777" w:rsidR="00E670B1" w:rsidRPr="00FE202E" w:rsidRDefault="00E670B1" w:rsidP="00E670B1">
      <w:pPr>
        <w:jc w:val="both"/>
        <w:rPr>
          <w:b/>
        </w:rPr>
      </w:pPr>
      <w:r w:rsidRPr="00FE202E">
        <w:rPr>
          <w:b/>
        </w:rPr>
        <w:t>Real example:</w:t>
      </w:r>
    </w:p>
    <w:p w14:paraId="7B4D4237" w14:textId="23885D2E" w:rsidR="00E670B1" w:rsidRPr="0067601D" w:rsidRDefault="000E5810" w:rsidP="00E670B1">
      <w:pPr>
        <w:rPr>
          <w:rFonts w:ascii="Courier New" w:hAnsi="Courier New" w:cs="Courier New"/>
        </w:rPr>
      </w:pPr>
      <w:r w:rsidRPr="000E5810">
        <w:rPr>
          <w:rFonts w:ascii="Courier New" w:hAnsi="Courier New" w:cs="Courier New"/>
        </w:rPr>
        <w:t>&gt;nxp:NX_Q06418-1 \PName=Tyrosine-protein kinase receptor TYRO3 isoform Iso 1 \G</w:t>
      </w:r>
      <w:r w:rsidR="005E112C">
        <w:rPr>
          <w:rFonts w:ascii="Courier New" w:hAnsi="Courier New" w:cs="Courier New"/>
        </w:rPr>
        <w:t>N</w:t>
      </w:r>
      <w:r w:rsidRPr="000E5810">
        <w:rPr>
          <w:rFonts w:ascii="Courier New" w:hAnsi="Courier New" w:cs="Courier New"/>
        </w:rPr>
        <w:t xml:space="preserve">ame=TYRO3 \NcbiTaxId=9606 \TaxName=Homo Sapiens \Length=890 \SV=135 \EV=357 \PE=1 </w:t>
      </w:r>
      <w:r w:rsidR="0036746D" w:rsidRPr="000E5810">
        <w:rPr>
          <w:rFonts w:ascii="Courier New" w:hAnsi="Courier New" w:cs="Courier New"/>
        </w:rPr>
        <w:t>\Processed=(1|40|</w:t>
      </w:r>
      <w:r w:rsidR="00084955" w:rsidRPr="00084955">
        <w:rPr>
          <w:rFonts w:ascii="Courier New" w:hAnsi="Courier New" w:cs="Courier New"/>
        </w:rPr>
        <w:t>PEFF:0001021|</w:t>
      </w:r>
      <w:r w:rsidR="0036746D" w:rsidRPr="000E5810">
        <w:rPr>
          <w:rFonts w:ascii="Courier New" w:hAnsi="Courier New" w:cs="Courier New"/>
        </w:rPr>
        <w:t>signal peptide)(41|890|</w:t>
      </w:r>
      <w:r w:rsidR="00084955" w:rsidRPr="00084955">
        <w:rPr>
          <w:rFonts w:ascii="Courier New" w:hAnsi="Courier New" w:cs="Courier New"/>
        </w:rPr>
        <w:t>PEFF:0001020|</w:t>
      </w:r>
      <w:r w:rsidR="0036746D" w:rsidRPr="000E5810">
        <w:rPr>
          <w:rFonts w:ascii="Courier New" w:hAnsi="Courier New" w:cs="Courier New"/>
        </w:rPr>
        <w:t>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w:t>
      </w:r>
      <w:r w:rsidR="00751C0B">
        <w:rPr>
          <w:rFonts w:ascii="Courier New" w:hAnsi="Courier New" w:cs="Courier New"/>
        </w:rPr>
        <w:t xml:space="preserve"> </w:t>
      </w:r>
      <w:r w:rsidRPr="000E5810">
        <w:rPr>
          <w:rFonts w:ascii="Courier New" w:hAnsi="Courier New" w:cs="Courier New"/>
        </w:rPr>
        <w:t>(804|MOD:00048|O4'-phospho-L-tyrosine)</w:t>
      </w:r>
      <w:r w:rsidR="008E2473" w:rsidRPr="000E5810">
        <w:rPr>
          <w:rFonts w:ascii="Courier New" w:hAnsi="Courier New" w:cs="Courier New"/>
        </w:rPr>
        <w:t>(</w:t>
      </w:r>
      <w:r w:rsidR="008E2473">
        <w:rPr>
          <w:rFonts w:ascii="Courier New" w:hAnsi="Courier New" w:cs="Courier New"/>
        </w:rPr>
        <w:t>6</w:t>
      </w:r>
      <w:r w:rsidR="008E2473" w:rsidRPr="000E5810">
        <w:rPr>
          <w:rFonts w:ascii="Courier New" w:hAnsi="Courier New" w:cs="Courier New"/>
        </w:rPr>
        <w:t>4|</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)(117|</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)(160|</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)(203|</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w:t>
      </w:r>
      <w:r w:rsidRPr="000E5810">
        <w:rPr>
          <w:rFonts w:ascii="Courier New" w:hAnsi="Courier New" w:cs="Courier New"/>
        </w:rPr>
        <w:t xml:space="preserve"> \ModRes=</w:t>
      </w:r>
      <w:r w:rsidR="0067601D">
        <w:rPr>
          <w:rFonts w:ascii="Courier New" w:hAnsi="Courier New" w:cs="Courier New"/>
        </w:rPr>
        <w:t>(</w:t>
      </w:r>
      <w:r w:rsidRPr="000E5810">
        <w:rPr>
          <w:rFonts w:ascii="Courier New" w:hAnsi="Courier New" w:cs="Courier New"/>
        </w:rPr>
        <w:t>63||N-linked (GlcNAc...))</w:t>
      </w:r>
      <w:r w:rsidR="00751C0B">
        <w:rPr>
          <w:rFonts w:ascii="Courier New" w:hAnsi="Courier New" w:cs="Courier New"/>
        </w:rPr>
        <w:t xml:space="preserve"> </w:t>
      </w:r>
      <w:r w:rsidRPr="000E5810">
        <w:rPr>
          <w:rFonts w:ascii="Courier New" w:hAnsi="Courier New" w:cs="Courier New"/>
        </w:rPr>
        <w:t xml:space="preserve">(191||N-linked (GlcNAc...))(230||N-linked (GlcNAc...))(240||N-linked (GlcNAc...))(293||N-linked (GlcNAc...))(366||N-linked (GlcNAc...))(380||N-linked (GlcNAc...))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5DF23CC0" w14:textId="77777777"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14:paraId="31118CD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955981C"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33B928E3"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61626793" w14:textId="77777777" w:rsidR="00E670B1" w:rsidRPr="0067601D" w:rsidRDefault="000E5810" w:rsidP="00E670B1">
      <w:pPr>
        <w:rPr>
          <w:rFonts w:ascii="Courier New" w:hAnsi="Courier New" w:cs="Courier New"/>
        </w:rPr>
      </w:pPr>
      <w:r w:rsidRPr="000E5810">
        <w:rPr>
          <w:rFonts w:ascii="Courier New" w:hAnsi="Courier New" w:cs="Courier New"/>
        </w:rPr>
        <w:lastRenderedPageBreak/>
        <w:t>ASVAWMPGADGRALLQSCTVQVTQAPGGWEVLAVVVPVPPFTCLLRDLVPATNYSLRVRC</w:t>
      </w:r>
    </w:p>
    <w:p w14:paraId="172C6DD0"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1E7D7E42"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4F617E92"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6A4183A6"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6E64649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1C75287E"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559F1FA5"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548DEDC8" w14:textId="77777777"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14:paraId="63E800A0" w14:textId="77777777"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14:paraId="566CD456"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281ADBC2" w14:textId="77777777" w:rsidR="00E670B1" w:rsidRDefault="00E670B1" w:rsidP="004B48E4">
      <w:pPr>
        <w:jc w:val="both"/>
      </w:pPr>
    </w:p>
    <w:p w14:paraId="296D6643" w14:textId="77777777" w:rsidR="00E670B1" w:rsidRDefault="00E670B1" w:rsidP="004B48E4">
      <w:pPr>
        <w:jc w:val="both"/>
      </w:pPr>
    </w:p>
    <w:p w14:paraId="64F8E870" w14:textId="77777777" w:rsidR="00907374" w:rsidRPr="00240324" w:rsidRDefault="0094636F" w:rsidP="00907374">
      <w:pPr>
        <w:pStyle w:val="Heading3"/>
        <w:jc w:val="both"/>
        <w:rPr>
          <w:b/>
        </w:rPr>
      </w:pPr>
      <w:bookmarkStart w:id="23" w:name="_Toc531864305"/>
      <w:r w:rsidRPr="00240324">
        <w:rPr>
          <w:b/>
        </w:rPr>
        <w:t>R</w:t>
      </w:r>
      <w:r w:rsidR="0011745B" w:rsidRPr="00240324">
        <w:rPr>
          <w:b/>
        </w:rPr>
        <w:t xml:space="preserve">ecommendations on and order </w:t>
      </w:r>
      <w:r w:rsidR="00907374" w:rsidRPr="00240324">
        <w:rPr>
          <w:b/>
        </w:rPr>
        <w:t>of the keys in a description line</w:t>
      </w:r>
      <w:bookmarkEnd w:id="23"/>
    </w:p>
    <w:p w14:paraId="3BF9F132" w14:textId="77777777" w:rsidR="00937D32" w:rsidRDefault="00937D32">
      <w:pPr>
        <w:ind w:left="720"/>
        <w:jc w:val="both"/>
      </w:pPr>
    </w:p>
    <w:p w14:paraId="7EA6E334" w14:textId="77777777"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r w:rsidRPr="0042253B">
        <w:rPr>
          <w:i/>
        </w:rPr>
        <w:t xml:space="preserve">ModRes, ModResUnimod, ModResPsi, VariantSimple, </w:t>
      </w:r>
      <w:r w:rsidR="00E80B04" w:rsidRPr="0042253B">
        <w:rPr>
          <w:i/>
        </w:rPr>
        <w:t>VariantComplex</w:t>
      </w:r>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14:paraId="63672C23" w14:textId="77777777" w:rsidR="00BD328A" w:rsidRPr="0042253B" w:rsidRDefault="00BD328A">
      <w:pPr>
        <w:jc w:val="both"/>
      </w:pPr>
    </w:p>
    <w:p w14:paraId="22D14E71" w14:textId="0B307432" w:rsidR="00937D32" w:rsidRDefault="007804FF">
      <w:pPr>
        <w:jc w:val="both"/>
      </w:pPr>
      <w:r w:rsidRPr="0042253B">
        <w:t xml:space="preserve">In general, and by default, molecular features (such as </w:t>
      </w:r>
      <w:r w:rsidRPr="0042253B">
        <w:rPr>
          <w:i/>
        </w:rPr>
        <w:t>ModRes, ModResUnimod, ModResPsi, VariantSimple, VariantComplex, Processed</w:t>
      </w:r>
      <w:r w:rsidRPr="0042253B">
        <w:t xml:space="preserve">) encoded in keys SHOULD be considered as features that </w:t>
      </w:r>
      <w:r w:rsidR="007F31A6">
        <w:t>MAY</w:t>
      </w:r>
      <w:r w:rsidR="007F31A6" w:rsidRPr="0042253B">
        <w:t xml:space="preserve"> </w:t>
      </w:r>
      <w:r w:rsidRPr="0042253B">
        <w:t xml:space="preserve">be applied to the sequence. In the case </w:t>
      </w:r>
      <w:r w:rsidR="002B7018">
        <w:t>w</w:t>
      </w:r>
      <w:r w:rsidRPr="0042253B">
        <w:t>he</w:t>
      </w:r>
      <w:r w:rsidR="002B7018">
        <w:t>r</w:t>
      </w:r>
      <w:r w:rsidRPr="0042253B">
        <w:t xml:space="preserve">e </w:t>
      </w:r>
      <w:r w:rsidR="002B7018">
        <w:t xml:space="preserve">they </w:t>
      </w:r>
      <w:r w:rsidRPr="0042253B">
        <w:t xml:space="preserve">MUST be present </w:t>
      </w:r>
      <w:r w:rsidR="002B7018">
        <w:t>in</w:t>
      </w:r>
      <w:r w:rsidRPr="0042253B">
        <w:t xml:space="preserve"> the sequence, </w:t>
      </w:r>
      <w:r w:rsidR="00AD3688" w:rsidRPr="0042253B">
        <w:t>the sequence database section</w:t>
      </w:r>
      <w:r w:rsidR="0036746D" w:rsidRPr="0042253B">
        <w:t xml:space="preserve"> MUST contain a ProteoformDb</w:t>
      </w:r>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14:paraId="52BB0D95" w14:textId="00F7BB89" w:rsidR="00937D32" w:rsidRDefault="00937D32">
      <w:pPr>
        <w:jc w:val="both"/>
      </w:pPr>
    </w:p>
    <w:p w14:paraId="3AE214F7" w14:textId="77777777" w:rsidR="009A4473" w:rsidRDefault="009A4473">
      <w:pPr>
        <w:jc w:val="both"/>
      </w:pPr>
    </w:p>
    <w:p w14:paraId="0FFD0A4B" w14:textId="2633A82F" w:rsidR="009A4473" w:rsidRPr="00240324" w:rsidRDefault="009A4473" w:rsidP="009A4473">
      <w:pPr>
        <w:pStyle w:val="Heading3"/>
        <w:jc w:val="both"/>
        <w:rPr>
          <w:b/>
        </w:rPr>
      </w:pPr>
      <w:bookmarkStart w:id="24" w:name="_Toc531864306"/>
      <w:r>
        <w:rPr>
          <w:b/>
        </w:rPr>
        <w:t>Definition of OptionalTag elements</w:t>
      </w:r>
      <w:bookmarkEnd w:id="24"/>
    </w:p>
    <w:p w14:paraId="798097D0" w14:textId="77777777" w:rsidR="009A4473" w:rsidRDefault="009A4473" w:rsidP="009A4473">
      <w:pPr>
        <w:ind w:left="720"/>
        <w:jc w:val="both"/>
      </w:pPr>
    </w:p>
    <w:p w14:paraId="392F87B7" w14:textId="2CE83365" w:rsidR="009A4473" w:rsidRDefault="009A4473" w:rsidP="009A4473">
      <w:pPr>
        <w:jc w:val="both"/>
      </w:pPr>
      <w:r>
        <w:t xml:space="preserve">In all header keys that allow an optional tag component, this optional tag MAY be placed as the last component, example: (item|item|…|OptionalTag). The optional tag MAY be specified or not, as desired by the writer. If such a tag is not provided, the trailing pipe character (“|”) MUST NOT be written. The tags are free text strings that are not constrained by a CV. The tags MAY be defined in the file </w:t>
      </w:r>
      <w:r w:rsidRPr="00AC5538">
        <w:t xml:space="preserve">header via the </w:t>
      </w:r>
      <w:r>
        <w:rPr>
          <w:i/>
        </w:rPr>
        <w:t>Optional</w:t>
      </w:r>
      <w:r w:rsidRPr="00351B6F">
        <w:rPr>
          <w:i/>
        </w:rPr>
        <w:t>Tag</w:t>
      </w:r>
      <w:r>
        <w:rPr>
          <w:i/>
        </w:rPr>
        <w:t>Def</w:t>
      </w:r>
      <w:r w:rsidRPr="00351B6F">
        <w:rPr>
          <w:i/>
        </w:rPr>
        <w:t>=Tag:TagDescription</w:t>
      </w:r>
      <w:r w:rsidRPr="00AC5538">
        <w:t xml:space="preserve"> keyword</w:t>
      </w:r>
      <w:r>
        <w:t xml:space="preserve"> (Tag is the text string of the tag and the TagDescription MAY be used to further describe the meaning of that tag). If several distinct tags are to be specified, each separate tag SHOULD be enclosed in square brackets ([]s). Examples of valid tags are “uncertain”, “dbSNP”, “in vitro”, “[sample04][sample08]”. In general, PEFF exporters are encouraged NOT to bloat PEFF files with copious optional tags filled with lots of metadata, but rather leave the optional tags for custom annotations initiated by the end user (i.e. either inserted directly by the user, or based on export options selected by the user at the provider web site). Nonetheless, this feature is somewhat experimental to see how the community wishes to use it.</w:t>
      </w:r>
    </w:p>
    <w:p w14:paraId="39A40C52" w14:textId="77777777" w:rsidR="009A4473" w:rsidRDefault="009A4473" w:rsidP="009A4473">
      <w:pPr>
        <w:jc w:val="both"/>
      </w:pPr>
    </w:p>
    <w:p w14:paraId="6D04E05F" w14:textId="77777777" w:rsidR="007D4A66" w:rsidRDefault="007D4A66" w:rsidP="007D4A66">
      <w:pPr>
        <w:jc w:val="both"/>
      </w:pPr>
    </w:p>
    <w:p w14:paraId="6F209525" w14:textId="77777777" w:rsidR="00443147" w:rsidRPr="00240324" w:rsidRDefault="000A6D63" w:rsidP="00443147">
      <w:pPr>
        <w:pStyle w:val="Heading3"/>
        <w:jc w:val="both"/>
        <w:rPr>
          <w:b/>
        </w:rPr>
      </w:pPr>
      <w:bookmarkStart w:id="25" w:name="_Toc531864307"/>
      <w:r w:rsidRPr="00240324">
        <w:rPr>
          <w:b/>
        </w:rPr>
        <w:t xml:space="preserve">Definition of </w:t>
      </w:r>
      <w:r w:rsidR="00171AF8" w:rsidRPr="00240324">
        <w:rPr>
          <w:b/>
        </w:rPr>
        <w:t>complex</w:t>
      </w:r>
      <w:r w:rsidR="00443147" w:rsidRPr="00240324">
        <w:rPr>
          <w:b/>
        </w:rPr>
        <w:t xml:space="preserve"> header keys</w:t>
      </w:r>
      <w:bookmarkEnd w:id="25"/>
    </w:p>
    <w:p w14:paraId="5006975D" w14:textId="77777777" w:rsidR="00443147" w:rsidRDefault="00443147" w:rsidP="00443147">
      <w:pPr>
        <w:jc w:val="both"/>
      </w:pPr>
    </w:p>
    <w:p w14:paraId="27E9AC6B"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A885259" w14:textId="77777777" w:rsidR="00DF70AB" w:rsidRDefault="00DF70AB" w:rsidP="00443147">
      <w:pPr>
        <w:jc w:val="both"/>
      </w:pPr>
    </w:p>
    <w:p w14:paraId="2D3B07D0" w14:textId="77777777" w:rsidR="00171AF8" w:rsidRDefault="00171AF8" w:rsidP="00443147">
      <w:pPr>
        <w:jc w:val="both"/>
      </w:pPr>
    </w:p>
    <w:p w14:paraId="4CA793B3" w14:textId="77777777" w:rsidR="00240324" w:rsidRDefault="00240324" w:rsidP="00443147">
      <w:pPr>
        <w:jc w:val="both"/>
      </w:pPr>
    </w:p>
    <w:p w14:paraId="53DA0B66" w14:textId="77777777" w:rsidR="00927D61" w:rsidRPr="00240324" w:rsidRDefault="00E36B2B" w:rsidP="00927D61">
      <w:pPr>
        <w:pStyle w:val="Heading3"/>
        <w:jc w:val="both"/>
        <w:rPr>
          <w:b/>
        </w:rPr>
      </w:pPr>
      <w:bookmarkStart w:id="26" w:name="_Toc531864308"/>
      <w:r w:rsidRPr="00240324">
        <w:rPr>
          <w:b/>
        </w:rPr>
        <w:t xml:space="preserve">Variant </w:t>
      </w:r>
      <w:r w:rsidR="00927D61" w:rsidRPr="00240324">
        <w:rPr>
          <w:b/>
        </w:rPr>
        <w:t>header key</w:t>
      </w:r>
      <w:bookmarkEnd w:id="26"/>
    </w:p>
    <w:p w14:paraId="6EF42BEE" w14:textId="77777777" w:rsidR="00927D61" w:rsidRDefault="00927D61" w:rsidP="00927D61">
      <w:pPr>
        <w:jc w:val="both"/>
      </w:pPr>
    </w:p>
    <w:p w14:paraId="28464E89" w14:textId="77777777"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r w:rsidR="004D2856">
        <w:t>VariantSimple</w:t>
      </w:r>
      <w:r>
        <w:t>” and “</w:t>
      </w:r>
      <w:r w:rsidR="004D2856">
        <w:t>VariantComplex</w:t>
      </w:r>
      <w:r>
        <w:t>”. Some PEFF files, e.g. from neXtProt, were produced with the “</w:t>
      </w:r>
      <w:r w:rsidR="00E36B2B">
        <w:t>Variant</w:t>
      </w:r>
      <w:r>
        <w:t xml:space="preserve">” header key before it was deprecated. This term </w:t>
      </w:r>
      <w:r w:rsidR="00351B6F">
        <w:t>MUST</w:t>
      </w:r>
      <w:r>
        <w:t xml:space="preserve"> no longer be used.</w:t>
      </w:r>
    </w:p>
    <w:p w14:paraId="2C3FA806" w14:textId="77777777" w:rsidR="00927D61" w:rsidRDefault="00927D61" w:rsidP="00927D61">
      <w:pPr>
        <w:jc w:val="both"/>
      </w:pPr>
    </w:p>
    <w:p w14:paraId="211DC83F" w14:textId="77777777" w:rsidR="00240324" w:rsidRDefault="00240324" w:rsidP="00927D61">
      <w:pPr>
        <w:jc w:val="both"/>
      </w:pPr>
    </w:p>
    <w:p w14:paraId="0E97D91B" w14:textId="77777777" w:rsidR="00927D61" w:rsidRPr="00240324" w:rsidRDefault="004D2856" w:rsidP="00927D61">
      <w:pPr>
        <w:pStyle w:val="Heading3"/>
        <w:jc w:val="both"/>
        <w:rPr>
          <w:b/>
        </w:rPr>
      </w:pPr>
      <w:bookmarkStart w:id="27" w:name="_Toc531864309"/>
      <w:r w:rsidRPr="00240324">
        <w:rPr>
          <w:b/>
        </w:rPr>
        <w:t>VariantSimple</w:t>
      </w:r>
      <w:r w:rsidR="00927D61" w:rsidRPr="00240324">
        <w:rPr>
          <w:b/>
        </w:rPr>
        <w:t xml:space="preserve"> header key</w:t>
      </w:r>
      <w:bookmarkEnd w:id="27"/>
    </w:p>
    <w:p w14:paraId="72708778" w14:textId="77777777" w:rsidR="00927D61" w:rsidRDefault="00927D61" w:rsidP="00927D61">
      <w:pPr>
        <w:jc w:val="both"/>
      </w:pPr>
    </w:p>
    <w:p w14:paraId="6209FC4E" w14:textId="77777777" w:rsidR="00DF70AB" w:rsidRDefault="00927D61" w:rsidP="00927D61">
      <w:pPr>
        <w:jc w:val="both"/>
      </w:pPr>
      <w:r>
        <w:t>The header key “</w:t>
      </w:r>
      <w:r w:rsidR="000E5810" w:rsidRPr="000E5810">
        <w:rPr>
          <w:i/>
        </w:rPr>
        <w:t>VariantSimple</w:t>
      </w:r>
      <w:r>
        <w:t>” is used to encode all single</w:t>
      </w:r>
      <w:r w:rsidR="00F409CD">
        <w:t xml:space="preserve"> </w:t>
      </w:r>
      <w:r>
        <w:t>amino</w:t>
      </w:r>
      <w:r w:rsidR="000248B1">
        <w:t xml:space="preserve"> </w:t>
      </w:r>
      <w:r>
        <w:t xml:space="preserve">acid substitutions. The format of </w:t>
      </w:r>
      <w:r w:rsidR="00AC5538">
        <w:t xml:space="preserve">the value for </w:t>
      </w:r>
      <w:r>
        <w:t xml:space="preserve">this term is </w:t>
      </w:r>
      <w:r w:rsidR="000E5810" w:rsidRPr="000E5810">
        <w:rPr>
          <w:i/>
        </w:rPr>
        <w:t>(position|newAminoAcid|optionalTag),</w:t>
      </w:r>
      <w:r>
        <w:t xml:space="preserve"> e.g. “(223|A)</w:t>
      </w:r>
      <w:r w:rsidR="005760E1">
        <w:t>” or “</w:t>
      </w:r>
      <w:r w:rsidR="006114E6">
        <w:t>(225|C|dbSNP)</w:t>
      </w:r>
      <w:r>
        <w:t xml:space="preserve">”. </w:t>
      </w:r>
      <w:r w:rsidR="005C2BBC">
        <w:t xml:space="preserve">The first </w:t>
      </w:r>
      <w:r w:rsidR="00904061">
        <w:lastRenderedPageBreak/>
        <w:t xml:space="preserve">example </w:t>
      </w:r>
      <w:r>
        <w:t>indicates that at position 233 (</w:t>
      </w:r>
      <w:r w:rsidRPr="00EE5AD9">
        <w:rPr>
          <w:b/>
        </w:rPr>
        <w:t>count starting at 1</w:t>
      </w:r>
      <w:r>
        <w:t xml:space="preserve">)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r w:rsidR="000E5810" w:rsidRPr="000E5810">
        <w:rPr>
          <w:i/>
        </w:rPr>
        <w:t>newAminoAcid</w:t>
      </w:r>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(indels)</w:t>
      </w:r>
      <w:r w:rsidR="00904061">
        <w:t xml:space="preserve"> MUST </w:t>
      </w:r>
      <w:r w:rsidR="00DB674F">
        <w:t xml:space="preserve">NOT </w:t>
      </w:r>
      <w:r w:rsidR="00FD58B7">
        <w:t>be specified with this term.</w:t>
      </w:r>
    </w:p>
    <w:p w14:paraId="342123F6" w14:textId="77777777" w:rsidR="00FD58B7" w:rsidRDefault="00FD58B7" w:rsidP="00927D61">
      <w:pPr>
        <w:jc w:val="both"/>
      </w:pPr>
    </w:p>
    <w:p w14:paraId="766D7638" w14:textId="77777777"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605D4B16" w14:textId="77777777" w:rsidR="00FD58B7" w:rsidRDefault="00FD58B7" w:rsidP="00927D61">
      <w:pPr>
        <w:jc w:val="both"/>
      </w:pPr>
    </w:p>
    <w:p w14:paraId="761677DC" w14:textId="77777777" w:rsidR="00904061" w:rsidRDefault="00904061" w:rsidP="00927D61">
      <w:pPr>
        <w:jc w:val="both"/>
      </w:pPr>
    </w:p>
    <w:p w14:paraId="57013033" w14:textId="77777777" w:rsidR="00AF352A" w:rsidRPr="00240324" w:rsidRDefault="004D2856" w:rsidP="00AF352A">
      <w:pPr>
        <w:pStyle w:val="Heading3"/>
        <w:jc w:val="both"/>
        <w:rPr>
          <w:b/>
        </w:rPr>
      </w:pPr>
      <w:bookmarkStart w:id="28" w:name="_Toc531864310"/>
      <w:r w:rsidRPr="00240324">
        <w:rPr>
          <w:b/>
        </w:rPr>
        <w:t>VariantComplex</w:t>
      </w:r>
      <w:r w:rsidR="00AF352A" w:rsidRPr="00240324">
        <w:rPr>
          <w:b/>
        </w:rPr>
        <w:t xml:space="preserve"> header key</w:t>
      </w:r>
      <w:bookmarkEnd w:id="28"/>
    </w:p>
    <w:p w14:paraId="63A30957" w14:textId="77777777" w:rsidR="00AF352A" w:rsidRDefault="00AF352A" w:rsidP="00AF352A">
      <w:pPr>
        <w:jc w:val="both"/>
      </w:pPr>
    </w:p>
    <w:p w14:paraId="00AA2F44" w14:textId="77777777" w:rsidR="00AC5538" w:rsidRDefault="00AF352A" w:rsidP="00AF352A">
      <w:pPr>
        <w:jc w:val="both"/>
      </w:pPr>
      <w:r>
        <w:t xml:space="preserve">The header key </w:t>
      </w:r>
      <w:r w:rsidR="000E5810" w:rsidRPr="000E5810">
        <w:rPr>
          <w:i/>
        </w:rPr>
        <w:t>VariantComplex</w:t>
      </w:r>
      <w:r>
        <w:t xml:space="preserve"> is used to encode all sequence variations more complex than a single</w:t>
      </w:r>
      <w:r w:rsidR="009400DE">
        <w:t xml:space="preserve"> </w:t>
      </w:r>
      <w:r>
        <w:t xml:space="preserve">amino acid substitution. The format of </w:t>
      </w:r>
      <w:r w:rsidR="00AC5538">
        <w:t xml:space="preserve">the value for this key </w:t>
      </w:r>
      <w:r>
        <w:t>is (</w:t>
      </w:r>
      <w:r w:rsidR="000E5810" w:rsidRPr="000E5810">
        <w:rPr>
          <w:i/>
        </w:rPr>
        <w:t>startPosition|endPosition|newSequence|optionalTag</w:t>
      </w:r>
      <w:r>
        <w:t xml:space="preserve">). Variations that can fit the description of a </w:t>
      </w:r>
      <w:r w:rsidR="004D2856" w:rsidRPr="00351B6F">
        <w:rPr>
          <w:i/>
        </w:rPr>
        <w:t>VariantSimple</w:t>
      </w:r>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p>
    <w:p w14:paraId="1BE40352" w14:textId="77777777" w:rsidR="000248B1" w:rsidRDefault="000248B1" w:rsidP="00AF352A">
      <w:pPr>
        <w:jc w:val="both"/>
      </w:pPr>
    </w:p>
    <w:tbl>
      <w:tblPr>
        <w:tblStyle w:val="TableClassic1"/>
        <w:tblW w:w="0" w:type="auto"/>
        <w:tblLook w:val="04A0" w:firstRow="1" w:lastRow="0" w:firstColumn="1" w:lastColumn="0" w:noHBand="0" w:noVBand="1"/>
      </w:tblPr>
      <w:tblGrid>
        <w:gridCol w:w="2196"/>
        <w:gridCol w:w="6833"/>
      </w:tblGrid>
      <w:tr w:rsidR="00AF352A" w14:paraId="75AAFC7E"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601C70" w14:textId="77777777" w:rsidR="00AF352A" w:rsidRDefault="00AF352A" w:rsidP="006F019F">
            <w:pPr>
              <w:jc w:val="both"/>
            </w:pPr>
            <w:r>
              <w:t>Example Value</w:t>
            </w:r>
          </w:p>
        </w:tc>
        <w:tc>
          <w:tcPr>
            <w:tcW w:w="7337" w:type="dxa"/>
          </w:tcPr>
          <w:p w14:paraId="232FA3C8"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0090D0B3"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BA5653F" w14:textId="77777777" w:rsidR="006114E6" w:rsidRDefault="006114E6" w:rsidP="00E722BE">
            <w:pPr>
              <w:jc w:val="both"/>
            </w:pPr>
            <w:r>
              <w:t>(100|100|)</w:t>
            </w:r>
            <w:r w:rsidR="00D62B57">
              <w:t xml:space="preserve"> </w:t>
            </w:r>
          </w:p>
        </w:tc>
        <w:tc>
          <w:tcPr>
            <w:tcW w:w="7337" w:type="dxa"/>
          </w:tcPr>
          <w:p w14:paraId="532A00AC" w14:textId="77777777"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14:paraId="0D6897B6"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242713D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EA3239D" w14:textId="77777777" w:rsidR="00AF352A" w:rsidRDefault="00AF352A" w:rsidP="006F019F">
            <w:pPr>
              <w:jc w:val="both"/>
            </w:pPr>
            <w:r>
              <w:t>(100|100|</w:t>
            </w:r>
            <w:r w:rsidR="006114E6">
              <w:t>|</w:t>
            </w:r>
            <w:r w:rsidR="004043C7">
              <w:t>10kexomes</w:t>
            </w:r>
            <w:r>
              <w:t>)</w:t>
            </w:r>
          </w:p>
        </w:tc>
        <w:tc>
          <w:tcPr>
            <w:tcW w:w="7337" w:type="dxa"/>
          </w:tcPr>
          <w:p w14:paraId="639A2DE7"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2CDFE37E"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F98074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A3017DD" w14:textId="77777777" w:rsidR="00AF352A" w:rsidRDefault="00AF352A" w:rsidP="006F019F">
            <w:pPr>
              <w:jc w:val="both"/>
            </w:pPr>
            <w:r>
              <w:t>(100|102|)</w:t>
            </w:r>
          </w:p>
        </w:tc>
        <w:tc>
          <w:tcPr>
            <w:tcW w:w="7337" w:type="dxa"/>
          </w:tcPr>
          <w:p w14:paraId="72103214"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725E1D5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4CADE1F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5C91C1" w14:textId="77777777" w:rsidR="00AF352A" w:rsidRDefault="00AF352A" w:rsidP="006F019F">
            <w:pPr>
              <w:jc w:val="both"/>
            </w:pPr>
            <w:r>
              <w:t>(100|100|AP</w:t>
            </w:r>
            <w:r w:rsidR="00494BBF">
              <w:t>T</w:t>
            </w:r>
            <w:r>
              <w:t>)</w:t>
            </w:r>
          </w:p>
        </w:tc>
        <w:tc>
          <w:tcPr>
            <w:tcW w:w="7337" w:type="dxa"/>
          </w:tcPr>
          <w:p w14:paraId="485053DB" w14:textId="77777777"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1C531ABA"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5C349D4"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6FF41637" w14:textId="77777777" w:rsidR="00D62B57" w:rsidRPr="00831E7F" w:rsidRDefault="00D62B57" w:rsidP="006F019F">
            <w:pPr>
              <w:jc w:val="both"/>
              <w:rPr>
                <w:color w:val="C00000"/>
              </w:rPr>
            </w:pPr>
          </w:p>
        </w:tc>
        <w:tc>
          <w:tcPr>
            <w:tcW w:w="7337" w:type="dxa"/>
          </w:tcPr>
          <w:p w14:paraId="020531C6"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r w:rsidR="004D2856">
              <w:t>VariantComplex</w:t>
            </w:r>
            <w:r>
              <w:t xml:space="preserve">. This </w:t>
            </w:r>
            <w:r w:rsidR="00351627">
              <w:t xml:space="preserve">MUST </w:t>
            </w:r>
            <w:r>
              <w:t xml:space="preserve">be encoded as a </w:t>
            </w:r>
            <w:r w:rsidR="004D2856" w:rsidRPr="00351B6F">
              <w:rPr>
                <w:i/>
              </w:rPr>
              <w:t>VariantSimple</w:t>
            </w:r>
            <w:r>
              <w:t>.</w:t>
            </w:r>
          </w:p>
        </w:tc>
      </w:tr>
      <w:tr w:rsidR="00AF352A" w14:paraId="5A43D90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B3501FA" w14:textId="77777777" w:rsidR="00AF352A" w:rsidRDefault="00AF352A" w:rsidP="006F019F">
            <w:pPr>
              <w:jc w:val="both"/>
            </w:pPr>
            <w:r>
              <w:t>(100|102|KPA)</w:t>
            </w:r>
          </w:p>
        </w:tc>
        <w:tc>
          <w:tcPr>
            <w:tcW w:w="7337" w:type="dxa"/>
          </w:tcPr>
          <w:p w14:paraId="7B99AB55"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r w:rsidR="004D2856" w:rsidRPr="00351B6F">
              <w:rPr>
                <w:i/>
              </w:rPr>
              <w:t>VariantSimple</w:t>
            </w:r>
            <w:r w:rsidR="0024014A" w:rsidRPr="00351B6F">
              <w:rPr>
                <w:i/>
              </w:rPr>
              <w:t xml:space="preserve"> </w:t>
            </w:r>
            <w:r w:rsidR="0024014A">
              <w:t>entrie</w:t>
            </w:r>
            <w:r>
              <w:t>s.</w:t>
            </w:r>
          </w:p>
          <w:p w14:paraId="514EE21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EDBC0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7E9D17C" w14:textId="77777777" w:rsidR="00AF352A" w:rsidRDefault="00AF352A" w:rsidP="006F019F">
            <w:pPr>
              <w:jc w:val="both"/>
            </w:pPr>
            <w:r>
              <w:t>(100|101|P)</w:t>
            </w:r>
          </w:p>
        </w:tc>
        <w:tc>
          <w:tcPr>
            <w:tcW w:w="7337" w:type="dxa"/>
          </w:tcPr>
          <w:p w14:paraId="60166A1F"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w:t>
            </w:r>
            <w:r w:rsidR="000248B1">
              <w:t>L</w:t>
            </w:r>
            <w:r w:rsidR="0005683D">
              <w:t>D</w:t>
            </w:r>
            <w:r>
              <w:t xml:space="preserve"> be used.</w:t>
            </w:r>
          </w:p>
          <w:p w14:paraId="56F20CA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75A39E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694F73"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3619D05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0F27F12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B6C1168"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E4AF59"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r w:rsidR="004D2856" w:rsidRPr="00351B6F">
              <w:rPr>
                <w:i/>
              </w:rPr>
              <w:t>VariantComplex</w:t>
            </w:r>
            <w:r>
              <w:t xml:space="preserve">. This </w:t>
            </w:r>
            <w:r w:rsidR="00351627">
              <w:t xml:space="preserve">MUST </w:t>
            </w:r>
            <w:r>
              <w:t xml:space="preserve">be encoded as three separate </w:t>
            </w:r>
            <w:r w:rsidR="000248B1" w:rsidRPr="006426C1">
              <w:rPr>
                <w:i/>
              </w:rPr>
              <w:t>VariantComplex</w:t>
            </w:r>
            <w:r w:rsidR="000248B1">
              <w:t>.</w:t>
            </w:r>
            <w:r>
              <w:t xml:space="preserve"> </w:t>
            </w:r>
            <w:r w:rsidR="00EC3776">
              <w:t>No regular expression</w:t>
            </w:r>
            <w:r w:rsidR="005F5C53">
              <w:t>s</w:t>
            </w:r>
            <w:r w:rsidR="00EC3776">
              <w:t xml:space="preserve"> are allowed in this item.</w:t>
            </w:r>
          </w:p>
        </w:tc>
      </w:tr>
    </w:tbl>
    <w:p w14:paraId="0A5C3154" w14:textId="77777777" w:rsidR="00AF352A" w:rsidRDefault="00AF352A" w:rsidP="00AF352A">
      <w:pPr>
        <w:jc w:val="both"/>
      </w:pPr>
    </w:p>
    <w:p w14:paraId="0DDD1F29" w14:textId="77777777" w:rsidR="00240324" w:rsidRDefault="00240324" w:rsidP="00AF352A">
      <w:pPr>
        <w:jc w:val="both"/>
      </w:pPr>
    </w:p>
    <w:p w14:paraId="770131D9" w14:textId="77777777" w:rsidR="00367EA6" w:rsidRPr="00240324" w:rsidRDefault="00367EA6" w:rsidP="00367EA6">
      <w:pPr>
        <w:pStyle w:val="Heading3"/>
        <w:jc w:val="both"/>
        <w:rPr>
          <w:b/>
        </w:rPr>
      </w:pPr>
      <w:bookmarkStart w:id="29" w:name="_Toc531864311"/>
      <w:r w:rsidRPr="00240324">
        <w:rPr>
          <w:b/>
        </w:rPr>
        <w:t>ModResUnimod header key</w:t>
      </w:r>
      <w:bookmarkEnd w:id="29"/>
    </w:p>
    <w:p w14:paraId="03E23664" w14:textId="77777777" w:rsidR="00367EA6" w:rsidRDefault="00367EA6" w:rsidP="00367EA6">
      <w:pPr>
        <w:jc w:val="both"/>
      </w:pPr>
    </w:p>
    <w:p w14:paraId="184D44D1" w14:textId="77777777" w:rsidR="00040877" w:rsidRDefault="00367EA6" w:rsidP="00367EA6">
      <w:pPr>
        <w:jc w:val="both"/>
      </w:pPr>
      <w:r>
        <w:lastRenderedPageBreak/>
        <w:t xml:space="preserve">The header key </w:t>
      </w:r>
      <w:r w:rsidRPr="00351B6F">
        <w:rPr>
          <w:i/>
        </w:rPr>
        <w:t>ModResUnimod</w:t>
      </w:r>
      <w:r>
        <w:t xml:space="preserve"> is used to encode mass modifications on amino</w:t>
      </w:r>
      <w:r w:rsidR="000248B1">
        <w:t xml:space="preserve"> </w:t>
      </w:r>
      <w:r>
        <w:t xml:space="preserve">acids (residues) using the Unimod </w:t>
      </w:r>
      <w:r w:rsidR="00906A96">
        <w:t>CV</w:t>
      </w:r>
      <w:r w:rsidR="001B0DC3">
        <w:t xml:space="preserve"> [CREASY1]</w:t>
      </w:r>
      <w:r>
        <w:t xml:space="preserve">. Two other terms (ModResPsi and ModRes) are used for other </w:t>
      </w:r>
      <w:r w:rsidR="000248B1">
        <w:t>CV</w:t>
      </w:r>
      <w:r>
        <w:t>s. The format of this term is (</w:t>
      </w:r>
      <w:r w:rsidR="00FD58B7" w:rsidRPr="00351B6F">
        <w:rPr>
          <w:i/>
        </w:rPr>
        <w:t>p</w:t>
      </w:r>
      <w:r w:rsidR="00A62F57" w:rsidRPr="00351B6F">
        <w:rPr>
          <w:i/>
        </w:rPr>
        <w:t>osition</w:t>
      </w:r>
      <w:r w:rsidRPr="00351B6F">
        <w:rPr>
          <w:i/>
        </w:rPr>
        <w:t>|accession|name</w:t>
      </w:r>
      <w:r w:rsidR="00DF70AB" w:rsidRPr="00351B6F">
        <w:rPr>
          <w:i/>
        </w:rPr>
        <w:t>|OptionalTag</w:t>
      </w:r>
      <w:r>
        <w:t xml:space="preserve">).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r w:rsidR="00C64412">
        <w:t>phospho-Serine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687BAD">
        <w:t>T</w:t>
      </w:r>
      <w:r w:rsidR="00795550">
        <w:t xml:space="preserve">he position </w:t>
      </w:r>
      <w:r w:rsidR="00EF04B5">
        <w:t xml:space="preserve">element </w:t>
      </w:r>
      <w:r w:rsidR="00687BAD">
        <w:t>MAY</w:t>
      </w:r>
      <w:r w:rsidR="00EF04B5">
        <w:t xml:space="preserve"> be a comma-separated list of positions; for proteins with the same PTM on many residues, this can save substantial space. </w:t>
      </w:r>
      <w:r w:rsidR="005F5C53">
        <w:t xml:space="preserve">Unimod entries that specify an amino acid substitution MUST </w:t>
      </w:r>
      <w:r w:rsidR="00351627">
        <w:t>NOT</w:t>
      </w:r>
      <w:r w:rsidR="005F5C53">
        <w:t xml:space="preserve"> be used. The \VariantSimple mechanism MUST be used instead.</w:t>
      </w:r>
      <w:r w:rsidR="00FD58B7">
        <w:t xml:space="preserve"> The tags MAY be defined in the file </w:t>
      </w:r>
      <w:r w:rsidR="00FD58B7" w:rsidRPr="000E5810">
        <w:t xml:space="preserve">header via the </w:t>
      </w:r>
      <w:r w:rsidR="00FD58B7" w:rsidRPr="00351B6F">
        <w:rPr>
          <w:i/>
        </w:rPr>
        <w:t>CustomTag</w:t>
      </w:r>
      <w:r w:rsidR="00F16C05" w:rsidRPr="00F16C05">
        <w:rPr>
          <w:i/>
        </w:rPr>
        <w:t xml:space="preserve"> </w:t>
      </w:r>
      <w:r w:rsidR="00FD58B7" w:rsidRPr="000E5810">
        <w:t>keyword</w:t>
      </w:r>
      <w:r w:rsidR="00FD58B7">
        <w:t xml:space="preserve"> as described in section 3.3.4.</w:t>
      </w:r>
    </w:p>
    <w:p w14:paraId="6755B906" w14:textId="77777777" w:rsidR="00367EA6" w:rsidRDefault="00367EA6" w:rsidP="00367EA6">
      <w:pPr>
        <w:jc w:val="both"/>
      </w:pPr>
    </w:p>
    <w:tbl>
      <w:tblPr>
        <w:tblStyle w:val="TableClassic1"/>
        <w:tblW w:w="0" w:type="auto"/>
        <w:tblLook w:val="04A0" w:firstRow="1" w:lastRow="0" w:firstColumn="1" w:lastColumn="0" w:noHBand="0" w:noVBand="1"/>
      </w:tblPr>
      <w:tblGrid>
        <w:gridCol w:w="3641"/>
        <w:gridCol w:w="5388"/>
      </w:tblGrid>
      <w:tr w:rsidR="00367EA6" w14:paraId="6719C199"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A816BC" w14:textId="77777777" w:rsidR="00367EA6" w:rsidRDefault="00367EA6" w:rsidP="006F019F">
            <w:pPr>
              <w:jc w:val="both"/>
            </w:pPr>
            <w:r>
              <w:t>Example Value</w:t>
            </w:r>
          </w:p>
        </w:tc>
        <w:tc>
          <w:tcPr>
            <w:tcW w:w="5627" w:type="dxa"/>
          </w:tcPr>
          <w:p w14:paraId="717D184A"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06AD1B72"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6224E804" w14:textId="77777777" w:rsidR="00367EA6" w:rsidRDefault="00367EA6" w:rsidP="00A05416">
            <w:pPr>
              <w:jc w:val="both"/>
            </w:pPr>
            <w:r>
              <w:t>(100|</w:t>
            </w:r>
            <w:r w:rsidR="006F019F">
              <w:t>UNI</w:t>
            </w:r>
            <w:r w:rsidR="00A05416">
              <w:t>MOD:21|Phospho</w:t>
            </w:r>
            <w:r>
              <w:t>)</w:t>
            </w:r>
          </w:p>
        </w:tc>
        <w:tc>
          <w:tcPr>
            <w:tcW w:w="5627" w:type="dxa"/>
          </w:tcPr>
          <w:p w14:paraId="3CE5CEB3"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r w:rsidR="00EF04B5">
              <w:t xml:space="preserve"> (required, not potential, if a proteoform database)</w:t>
            </w:r>
          </w:p>
          <w:p w14:paraId="57377C6C"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14:paraId="5E64AA93"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3A02A095" w14:textId="77777777" w:rsidR="00EF04B5" w:rsidRDefault="00EF04B5" w:rsidP="00700A2F">
            <w:pPr>
              <w:jc w:val="both"/>
            </w:pPr>
            <w:r>
              <w:t>(100,157,214|UNIMOD:21|Phospho)</w:t>
            </w:r>
          </w:p>
        </w:tc>
        <w:tc>
          <w:tcPr>
            <w:tcW w:w="5627" w:type="dxa"/>
          </w:tcPr>
          <w:p w14:paraId="11D74880"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Potential phosphorylation on positions 100, 157, and/or 214</w:t>
            </w:r>
          </w:p>
          <w:p w14:paraId="0B051E36"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EF04B5" w14:paraId="62205A30"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56F0A2A4" w14:textId="77777777" w:rsidR="00EF04B5" w:rsidRDefault="00EF04B5" w:rsidP="00700A2F">
            <w:pPr>
              <w:jc w:val="both"/>
            </w:pPr>
            <w:r>
              <w:t>(100,157|UNIMOD:21|Phospho|</w:t>
            </w:r>
            <w:r w:rsidR="00687BAD">
              <w:t>invitro</w:t>
            </w:r>
            <w:r>
              <w:t>)</w:t>
            </w:r>
          </w:p>
        </w:tc>
        <w:tc>
          <w:tcPr>
            <w:tcW w:w="5627" w:type="dxa"/>
          </w:tcPr>
          <w:p w14:paraId="689C543A" w14:textId="7897FB15"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 xml:space="preserve">Potential phosphorylation on positions 100 and/or </w:t>
            </w:r>
            <w:r w:rsidR="00BA01BA">
              <w:t>157</w:t>
            </w:r>
            <w:r w:rsidR="00687BAD">
              <w:t>, with an optional tag (free text) of “invitro”</w:t>
            </w:r>
          </w:p>
          <w:p w14:paraId="50582F6D"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367EA6" w14:paraId="72904C1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E30CB5E" w14:textId="77777777" w:rsidR="00367EA6" w:rsidRPr="00831E7F" w:rsidRDefault="00367EA6" w:rsidP="00040877">
            <w:pPr>
              <w:jc w:val="both"/>
              <w:rPr>
                <w:color w:val="C00000"/>
              </w:rPr>
            </w:pPr>
            <w:r>
              <w:t>(100||</w:t>
            </w:r>
            <w:r w:rsidR="00A05416">
              <w:t>Phospho</w:t>
            </w:r>
            <w:r>
              <w:t>)</w:t>
            </w:r>
            <w:r w:rsidR="0024014A">
              <w:t xml:space="preserve">  </w:t>
            </w:r>
            <w:r w:rsidR="0024014A" w:rsidRPr="00831E7F">
              <w:rPr>
                <w:color w:val="C00000"/>
                <w:szCs w:val="12"/>
                <w:highlight w:val="darkGray"/>
              </w:rPr>
              <w:t>ILLEGAL</w:t>
            </w:r>
          </w:p>
        </w:tc>
        <w:tc>
          <w:tcPr>
            <w:tcW w:w="5627" w:type="dxa"/>
          </w:tcPr>
          <w:p w14:paraId="00F68628"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Not legal. The UNIMOD:n</w:t>
            </w:r>
            <w:r w:rsidR="00367EA6">
              <w:t xml:space="preserve">n accession </w:t>
            </w:r>
            <w:r w:rsidR="00351627">
              <w:t>MUST</w:t>
            </w:r>
            <w:r w:rsidR="00367EA6">
              <w:t xml:space="preserve"> be provided</w:t>
            </w:r>
          </w:p>
          <w:p w14:paraId="0C855811"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14BC1F3E"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24C49B8A" w14:textId="77777777"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258FB269" w14:textId="77777777"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14:paraId="19B2045C" w14:textId="77777777" w:rsidTr="00B443F2">
        <w:tc>
          <w:tcPr>
            <w:cnfStyle w:val="001000000000" w:firstRow="0" w:lastRow="0" w:firstColumn="1" w:lastColumn="0" w:oddVBand="0" w:evenVBand="0" w:oddHBand="0" w:evenHBand="0" w:firstRowFirstColumn="0" w:firstRowLastColumn="0" w:lastRowFirstColumn="0" w:lastRowLastColumn="0"/>
            <w:tcW w:w="3618" w:type="dxa"/>
          </w:tcPr>
          <w:p w14:paraId="100750BD" w14:textId="77777777" w:rsidR="00B443F2" w:rsidRDefault="00B443F2" w:rsidP="00CC5C7A">
            <w:pPr>
              <w:jc w:val="both"/>
            </w:pPr>
            <w:r w:rsidRPr="004540B8">
              <w:t>(?|</w:t>
            </w:r>
            <w:r>
              <w:t>UNI</w:t>
            </w:r>
            <w:r w:rsidRPr="004540B8">
              <w:t>MOD:</w:t>
            </w:r>
            <w:r>
              <w:t>21</w:t>
            </w:r>
            <w:r w:rsidRPr="004540B8">
              <w:t>|</w:t>
            </w:r>
            <w:r>
              <w:t>Phospho)</w:t>
            </w:r>
          </w:p>
          <w:p w14:paraId="03B11384" w14:textId="77777777" w:rsidR="00B443F2" w:rsidRDefault="00B443F2" w:rsidP="00CC5C7A">
            <w:pPr>
              <w:jc w:val="both"/>
            </w:pPr>
          </w:p>
          <w:p w14:paraId="3B4672EA" w14:textId="77777777" w:rsidR="00B443F2" w:rsidRDefault="00B443F2" w:rsidP="00CC5C7A">
            <w:pPr>
              <w:jc w:val="both"/>
            </w:pPr>
          </w:p>
          <w:p w14:paraId="18B34B2F" w14:textId="77777777" w:rsidR="00B443F2" w:rsidRPr="00101487" w:rsidRDefault="00B443F2" w:rsidP="00CC5C7A">
            <w:pPr>
              <w:jc w:val="both"/>
              <w:rPr>
                <w:highlight w:val="yellow"/>
              </w:rPr>
            </w:pPr>
          </w:p>
        </w:tc>
        <w:tc>
          <w:tcPr>
            <w:tcW w:w="5627" w:type="dxa"/>
          </w:tcPr>
          <w:p w14:paraId="31580B30" w14:textId="77777777"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14:paraId="36A726F8"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D5E01AE" w14:textId="77777777" w:rsidR="00B443F2" w:rsidRDefault="00B443F2" w:rsidP="00040877">
            <w:pPr>
              <w:jc w:val="both"/>
            </w:pPr>
          </w:p>
        </w:tc>
        <w:tc>
          <w:tcPr>
            <w:tcW w:w="5627" w:type="dxa"/>
          </w:tcPr>
          <w:p w14:paraId="7A735C41" w14:textId="77777777"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14:paraId="458ECD96" w14:textId="77777777" w:rsidR="00367EA6" w:rsidRDefault="00367EA6" w:rsidP="00367EA6">
      <w:pPr>
        <w:jc w:val="both"/>
      </w:pPr>
    </w:p>
    <w:p w14:paraId="1271D700" w14:textId="77777777" w:rsidR="00240324" w:rsidRDefault="00240324" w:rsidP="00367EA6">
      <w:pPr>
        <w:jc w:val="both"/>
      </w:pPr>
    </w:p>
    <w:p w14:paraId="3451D6DE" w14:textId="77777777" w:rsidR="00B45BA9" w:rsidRPr="00240324" w:rsidRDefault="00B45BA9" w:rsidP="00B45BA9">
      <w:pPr>
        <w:pStyle w:val="Heading3"/>
        <w:jc w:val="both"/>
        <w:rPr>
          <w:b/>
        </w:rPr>
      </w:pPr>
      <w:bookmarkStart w:id="30" w:name="_Toc531864312"/>
      <w:r w:rsidRPr="00240324">
        <w:rPr>
          <w:b/>
        </w:rPr>
        <w:t>ModResPsi header key</w:t>
      </w:r>
      <w:bookmarkEnd w:id="30"/>
    </w:p>
    <w:p w14:paraId="42ACE182" w14:textId="77777777" w:rsidR="00B45BA9" w:rsidRDefault="00B45BA9" w:rsidP="00B45BA9">
      <w:pPr>
        <w:jc w:val="both"/>
      </w:pPr>
    </w:p>
    <w:p w14:paraId="7D54106A" w14:textId="77777777" w:rsidR="00B45BA9" w:rsidRDefault="00B45BA9" w:rsidP="00B45BA9">
      <w:pPr>
        <w:jc w:val="both"/>
      </w:pPr>
      <w:r>
        <w:t xml:space="preserve">The header key </w:t>
      </w:r>
      <w:r w:rsidRPr="00351B6F">
        <w:rPr>
          <w:i/>
        </w:rPr>
        <w:t>ModResPsi</w:t>
      </w:r>
      <w:r>
        <w:t xml:space="preserve"> is used to encode mass modifications on amino acids (residues) using the PSI-MOD </w:t>
      </w:r>
      <w:r w:rsidR="00351627">
        <w:t>CV</w:t>
      </w:r>
      <w:r w:rsidR="001B0DC3">
        <w:t xml:space="preserve"> [MONTECCHI-PALAZZI1]</w:t>
      </w:r>
      <w:r>
        <w:t xml:space="preserve">. Two other terms (ModResUnimod and ModRes) are used for other </w:t>
      </w:r>
      <w:r w:rsidR="00C64412">
        <w:t>CV</w:t>
      </w:r>
      <w:r>
        <w:t>s. The format of this term is (</w:t>
      </w:r>
      <w:r w:rsidR="00193E6B" w:rsidRPr="00351B6F">
        <w:rPr>
          <w:i/>
        </w:rPr>
        <w:t>p</w:t>
      </w:r>
      <w:r w:rsidRPr="00351B6F">
        <w:rPr>
          <w:i/>
        </w:rPr>
        <w:t>osition|</w:t>
      </w:r>
      <w:r w:rsidR="00FD58B7" w:rsidRPr="00351B6F">
        <w:rPr>
          <w:i/>
        </w:rPr>
        <w:t>acce</w:t>
      </w:r>
      <w:r w:rsidRPr="00351B6F">
        <w:rPr>
          <w:i/>
        </w:rPr>
        <w:t>ssion|name|OptionalTag</w:t>
      </w:r>
      <w:r>
        <w:t xml:space="preserve">). See the table below for a series of examples, both legal and illegal. Position counting begins with 1. </w:t>
      </w:r>
      <w:r w:rsidR="00687BAD">
        <w:t xml:space="preserve">The position element MAY be a comma-separated list of positions; for proteins with the same PTM on many residues, this can save substantial space. </w:t>
      </w:r>
      <w:r w:rsidR="00C64412">
        <w:t>As explained in the previous section, n</w:t>
      </w:r>
      <w:r>
        <w:t xml:space="preserve">ote that the ModResPsi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r w:rsidR="00FD58B7" w:rsidRPr="00351B6F">
        <w:rPr>
          <w:i/>
        </w:rPr>
        <w:t>CustomTag</w:t>
      </w:r>
      <w:r w:rsidR="00FD58B7" w:rsidRPr="000E5810">
        <w:t xml:space="preserve"> keyword</w:t>
      </w:r>
      <w:r w:rsidR="00FD58B7">
        <w:t xml:space="preserve"> as described in section 3.3.4.</w:t>
      </w:r>
    </w:p>
    <w:p w14:paraId="1D06AAB2" w14:textId="77777777" w:rsidR="00B45BA9" w:rsidRDefault="00B45BA9" w:rsidP="00B45BA9">
      <w:pPr>
        <w:jc w:val="both"/>
      </w:pPr>
    </w:p>
    <w:tbl>
      <w:tblPr>
        <w:tblStyle w:val="TableClassic1"/>
        <w:tblW w:w="0" w:type="auto"/>
        <w:tblLook w:val="04A0" w:firstRow="1" w:lastRow="0" w:firstColumn="1" w:lastColumn="0" w:noHBand="0" w:noVBand="1"/>
      </w:tblPr>
      <w:tblGrid>
        <w:gridCol w:w="4011"/>
        <w:gridCol w:w="5018"/>
      </w:tblGrid>
      <w:tr w:rsidR="00B45BA9" w14:paraId="16096376" w14:textId="77777777" w:rsidTr="00C9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1" w:type="dxa"/>
          </w:tcPr>
          <w:p w14:paraId="23CF2FA1" w14:textId="77777777" w:rsidR="00B45BA9" w:rsidRDefault="00B45BA9" w:rsidP="00937D32">
            <w:pPr>
              <w:jc w:val="both"/>
            </w:pPr>
            <w:r>
              <w:t>Example Value</w:t>
            </w:r>
          </w:p>
        </w:tc>
        <w:tc>
          <w:tcPr>
            <w:tcW w:w="5018" w:type="dxa"/>
          </w:tcPr>
          <w:p w14:paraId="5E62F978"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6E15C510"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1396ACE" w14:textId="77777777" w:rsidR="00B45BA9" w:rsidRDefault="00B45BA9" w:rsidP="00937D32">
            <w:pPr>
              <w:jc w:val="both"/>
            </w:pPr>
            <w:r>
              <w:t>(100|MOD:00046|O-phospho-L-serine)</w:t>
            </w:r>
          </w:p>
        </w:tc>
        <w:tc>
          <w:tcPr>
            <w:tcW w:w="5018" w:type="dxa"/>
          </w:tcPr>
          <w:p w14:paraId="29DFAC9C" w14:textId="77777777" w:rsidR="004C16D2" w:rsidRDefault="00B45BA9" w:rsidP="004C16D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r w:rsidR="004C16D2">
              <w:t xml:space="preserve"> (required, not potential, if a proteoform database)</w:t>
            </w:r>
          </w:p>
          <w:p w14:paraId="61900B7E"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C915EF" w14:paraId="1C928664"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4C0ED1FD" w14:textId="06C35754" w:rsidR="00C915EF" w:rsidRDefault="00C915EF" w:rsidP="00C915EF">
            <w:pPr>
              <w:jc w:val="both"/>
            </w:pPr>
            <w:r>
              <w:t>(12:100|MOD:00046|O-phospho-L-serine)</w:t>
            </w:r>
          </w:p>
        </w:tc>
        <w:tc>
          <w:tcPr>
            <w:tcW w:w="5018" w:type="dxa"/>
          </w:tcPr>
          <w:p w14:paraId="4775DA6E" w14:textId="68360364"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 with an identifier of “12”, that may be referenced in \Proteoform or in order contexts (see section 3.4.2 for details)</w:t>
            </w:r>
          </w:p>
          <w:p w14:paraId="6F9AB159"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769257F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435E8B4" w14:textId="77777777" w:rsidR="00C915EF" w:rsidRDefault="00C915EF" w:rsidP="00C915EF">
            <w:pPr>
              <w:jc w:val="both"/>
            </w:pPr>
            <w:r>
              <w:lastRenderedPageBreak/>
              <w:t>(100,157|MOD:00046|O-phospho-L-serine)</w:t>
            </w:r>
          </w:p>
        </w:tc>
        <w:tc>
          <w:tcPr>
            <w:tcW w:w="5018" w:type="dxa"/>
          </w:tcPr>
          <w:p w14:paraId="332D1ED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and/or 157</w:t>
            </w:r>
          </w:p>
          <w:p w14:paraId="650471E5"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0EE5A86D"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6744E57C" w14:textId="77777777" w:rsidR="00C915EF" w:rsidRDefault="00C915EF" w:rsidP="00C915EF">
            <w:pPr>
              <w:jc w:val="both"/>
            </w:pPr>
            <w:r>
              <w:t>(100,157,214|MOD:00046|O-phospho-L-serine|uncertain)</w:t>
            </w:r>
          </w:p>
        </w:tc>
        <w:tc>
          <w:tcPr>
            <w:tcW w:w="5018" w:type="dxa"/>
          </w:tcPr>
          <w:p w14:paraId="5924A89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100 157, and/or 214, with an optional tag of “uncertain”</w:t>
            </w:r>
          </w:p>
          <w:p w14:paraId="6E640A2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5595693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1B7B0AA2" w14:textId="77777777" w:rsidR="00C915EF" w:rsidRDefault="00C915EF" w:rsidP="00C915EF">
            <w:pPr>
              <w:jc w:val="both"/>
            </w:pPr>
            <w:r>
              <w:t xml:space="preserve">(100||O-phospho-L-serine)  </w:t>
            </w:r>
            <w:r w:rsidRPr="00D62B57">
              <w:rPr>
                <w:color w:val="C00000"/>
                <w:szCs w:val="12"/>
                <w:highlight w:val="darkGray"/>
              </w:rPr>
              <w:t>ILLEGAL</w:t>
            </w:r>
          </w:p>
        </w:tc>
        <w:tc>
          <w:tcPr>
            <w:tcW w:w="5018" w:type="dxa"/>
          </w:tcPr>
          <w:p w14:paraId="5A53A2B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MOD:00046 accession MUST be provided</w:t>
            </w:r>
          </w:p>
        </w:tc>
      </w:tr>
      <w:tr w:rsidR="00C915EF" w14:paraId="4A643DA4"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FF17788" w14:textId="77777777" w:rsidR="00C915EF" w:rsidRDefault="00C915EF" w:rsidP="00C915EF">
            <w:pPr>
              <w:jc w:val="both"/>
            </w:pPr>
          </w:p>
        </w:tc>
        <w:tc>
          <w:tcPr>
            <w:tcW w:w="5018" w:type="dxa"/>
          </w:tcPr>
          <w:p w14:paraId="4D838A7A"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6493591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29D95D2" w14:textId="77777777" w:rsidR="00C915EF" w:rsidRDefault="00C915EF" w:rsidP="00C915EF">
            <w:pPr>
              <w:jc w:val="both"/>
            </w:pPr>
            <w:r>
              <w:t xml:space="preserve">(100|MOD:00046|)  </w:t>
            </w:r>
            <w:r w:rsidRPr="00D62B57">
              <w:rPr>
                <w:color w:val="C00000"/>
                <w:szCs w:val="12"/>
                <w:highlight w:val="darkGray"/>
              </w:rPr>
              <w:t>ILLEGAL</w:t>
            </w:r>
          </w:p>
        </w:tc>
        <w:tc>
          <w:tcPr>
            <w:tcW w:w="5018" w:type="dxa"/>
          </w:tcPr>
          <w:p w14:paraId="72895993"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p w14:paraId="1A3E56C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1B403A69"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3CCE667" w14:textId="77777777" w:rsidR="00C915EF" w:rsidRDefault="00C915EF" w:rsidP="00C915EF">
            <w:pPr>
              <w:jc w:val="both"/>
            </w:pPr>
            <w:r w:rsidRPr="004540B8">
              <w:t>(?|MOD:00046|</w:t>
            </w:r>
            <w:r>
              <w:t>O-phospho-L-serine)</w:t>
            </w:r>
          </w:p>
          <w:p w14:paraId="66AFAF3E" w14:textId="77777777" w:rsidR="00C915EF" w:rsidRDefault="00C915EF" w:rsidP="00C915EF">
            <w:pPr>
              <w:jc w:val="both"/>
            </w:pPr>
          </w:p>
          <w:p w14:paraId="7CE2D5B4" w14:textId="77777777" w:rsidR="00C915EF" w:rsidRDefault="00C915EF" w:rsidP="00C915EF">
            <w:pPr>
              <w:jc w:val="both"/>
            </w:pPr>
          </w:p>
          <w:p w14:paraId="252D6815" w14:textId="77777777" w:rsidR="00C915EF" w:rsidRPr="00101487" w:rsidRDefault="00C915EF" w:rsidP="00C915EF">
            <w:pPr>
              <w:jc w:val="both"/>
              <w:rPr>
                <w:highlight w:val="yellow"/>
              </w:rPr>
            </w:pPr>
          </w:p>
        </w:tc>
        <w:tc>
          <w:tcPr>
            <w:tcW w:w="5018" w:type="dxa"/>
          </w:tcPr>
          <w:p w14:paraId="59FEB3B0" w14:textId="52302B2A" w:rsidR="00C915EF" w:rsidRPr="00193E6B" w:rsidRDefault="00C915EF" w:rsidP="002B7018">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xml:space="preserve">. If a position range is known, it MAY be encoded in the Optional tag component. However a reader is not </w:t>
            </w:r>
            <w:r w:rsidR="002B7018">
              <w:t>required</w:t>
            </w:r>
            <w:r>
              <w:t xml:space="preserve"> to interpret this.</w:t>
            </w:r>
          </w:p>
        </w:tc>
      </w:tr>
    </w:tbl>
    <w:p w14:paraId="0A0D8EF6" w14:textId="77777777" w:rsidR="003279B2" w:rsidRDefault="003279B2" w:rsidP="00367EA6">
      <w:pPr>
        <w:jc w:val="both"/>
      </w:pPr>
    </w:p>
    <w:p w14:paraId="45322B6A" w14:textId="77777777" w:rsidR="00367EA6" w:rsidRDefault="00367EA6" w:rsidP="00367EA6">
      <w:pPr>
        <w:jc w:val="both"/>
      </w:pPr>
    </w:p>
    <w:p w14:paraId="30B85641" w14:textId="77777777" w:rsidR="006F019F" w:rsidRPr="00240324" w:rsidRDefault="006F019F" w:rsidP="006F019F">
      <w:pPr>
        <w:pStyle w:val="Heading3"/>
        <w:jc w:val="both"/>
        <w:rPr>
          <w:b/>
        </w:rPr>
      </w:pPr>
      <w:bookmarkStart w:id="31" w:name="_Toc531864313"/>
      <w:r w:rsidRPr="00240324">
        <w:rPr>
          <w:b/>
        </w:rPr>
        <w:t>ModRes header key</w:t>
      </w:r>
      <w:bookmarkEnd w:id="31"/>
    </w:p>
    <w:p w14:paraId="2AD1BFCD" w14:textId="77777777" w:rsidR="006F019F" w:rsidRDefault="006F019F" w:rsidP="006F019F">
      <w:pPr>
        <w:jc w:val="both"/>
      </w:pPr>
    </w:p>
    <w:p w14:paraId="4BB7DA30" w14:textId="2E88513F" w:rsidR="00DF70AB" w:rsidRDefault="00FF7CFB" w:rsidP="006F019F">
      <w:pPr>
        <w:jc w:val="both"/>
      </w:pPr>
      <w:r>
        <w:t xml:space="preserve">The header key </w:t>
      </w:r>
      <w:r w:rsidRPr="00B024AF">
        <w:rPr>
          <w:i/>
        </w:rPr>
        <w:t>ModRes</w:t>
      </w:r>
      <w:r w:rsidR="006F019F">
        <w:t xml:space="preserve"> is used to encode mass modifications on amino acids (residues) </w:t>
      </w:r>
      <w:r>
        <w:t xml:space="preserve">where a </w:t>
      </w:r>
      <w:r w:rsidR="00351627">
        <w:t>CV</w:t>
      </w:r>
      <w:r>
        <w:t xml:space="preserve"> entry is available</w:t>
      </w:r>
      <w:r w:rsidR="00932393">
        <w:t xml:space="preserve"> in neither Unimod nor PSI-MOD</w:t>
      </w:r>
      <w:r w:rsidR="003E1AE3">
        <w:t>, or for custom applications</w:t>
      </w:r>
      <w:r w:rsidR="006F019F">
        <w:t>. Two other terms (ModResPsi and ModRes</w:t>
      </w:r>
      <w:r>
        <w:t>Unimod</w:t>
      </w:r>
      <w:r w:rsidR="006F019F">
        <w:t xml:space="preserve">) are </w:t>
      </w:r>
      <w:r>
        <w:t xml:space="preserve">preferred and </w:t>
      </w:r>
      <w:r w:rsidR="00351627">
        <w:t>SHOULD</w:t>
      </w:r>
      <w:r>
        <w:t xml:space="preserve"> be used when possible</w:t>
      </w:r>
      <w:r w:rsidR="006F019F">
        <w:t>. T</w:t>
      </w:r>
      <w:r w:rsidR="00193E6B">
        <w:t>he format of this term is (</w:t>
      </w:r>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r w:rsidR="006F019F">
        <w:t xml:space="preserve">). See the table below for a series of examples, both legal and illegal. </w:t>
      </w:r>
      <w:r w:rsidR="006114E6">
        <w:t>Position</w:t>
      </w:r>
      <w:r w:rsidR="006F019F">
        <w:t xml:space="preserve"> counting begins with 1. </w:t>
      </w:r>
      <w:r w:rsidR="00FC04A5">
        <w:t xml:space="preserve">The position element MAY be a comma-separated list of positions; for proteins with the same PTM on many residues, this can save substantial space. </w:t>
      </w:r>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r w:rsidR="00FC04A5">
        <w:t xml:space="preserve">can </w:t>
      </w:r>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r w:rsidR="00FD58B7" w:rsidRPr="00B024AF">
        <w:rPr>
          <w:i/>
        </w:rPr>
        <w:t>CustomTag</w:t>
      </w:r>
      <w:r w:rsidR="00FD58B7" w:rsidRPr="000E5810">
        <w:t xml:space="preserve"> keyword</w:t>
      </w:r>
      <w:r w:rsidR="00FD58B7">
        <w:t xml:space="preserve"> as described in section 3.3.4.</w:t>
      </w:r>
    </w:p>
    <w:p w14:paraId="673A3E8C"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4382"/>
        <w:gridCol w:w="4647"/>
      </w:tblGrid>
      <w:tr w:rsidR="006F019F" w14:paraId="67C6396F" w14:textId="77777777" w:rsidTr="002B7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2" w:type="dxa"/>
          </w:tcPr>
          <w:p w14:paraId="407E7C44" w14:textId="77777777" w:rsidR="006F019F" w:rsidRDefault="006F019F" w:rsidP="006F019F">
            <w:pPr>
              <w:jc w:val="both"/>
            </w:pPr>
            <w:r>
              <w:t>Example Value</w:t>
            </w:r>
          </w:p>
        </w:tc>
        <w:tc>
          <w:tcPr>
            <w:tcW w:w="4647" w:type="dxa"/>
          </w:tcPr>
          <w:p w14:paraId="4F721CC3"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492A98E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3A9633F0" w14:textId="77777777" w:rsidR="00DC6E60" w:rsidRDefault="00DC6E60" w:rsidP="00040877">
            <w:pPr>
              <w:jc w:val="both"/>
            </w:pPr>
            <w:r>
              <w:t>(100||</w:t>
            </w:r>
            <w:r w:rsidR="00E722BE" w:rsidRPr="00E722BE">
              <w:t>N-linked (GlcNAc...)</w:t>
            </w:r>
            <w:r>
              <w:t>)</w:t>
            </w:r>
          </w:p>
        </w:tc>
        <w:tc>
          <w:tcPr>
            <w:tcW w:w="4647" w:type="dxa"/>
          </w:tcPr>
          <w:p w14:paraId="2F534525" w14:textId="77777777"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289076CF"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14:paraId="29B24116"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023978A5" w14:textId="77777777" w:rsidR="00FC04A5" w:rsidRDefault="00FC04A5" w:rsidP="00700A2F">
            <w:pPr>
              <w:jc w:val="both"/>
            </w:pPr>
            <w:commentRangeStart w:id="32"/>
            <w:r>
              <w:t>(100,178||</w:t>
            </w:r>
            <w:r w:rsidRPr="00E722BE">
              <w:t>N-linked (GlcNAc...)</w:t>
            </w:r>
            <w:r>
              <w:t>|invitro)</w:t>
            </w:r>
            <w:commentRangeEnd w:id="32"/>
            <w:r w:rsidR="004440A1">
              <w:rPr>
                <w:rStyle w:val="CommentReference"/>
              </w:rPr>
              <w:commentReference w:id="32"/>
            </w:r>
          </w:p>
        </w:tc>
        <w:tc>
          <w:tcPr>
            <w:tcW w:w="4647" w:type="dxa"/>
          </w:tcPr>
          <w:p w14:paraId="71D5FC6C"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The amino acids at positions 100 and/or 178 have possible N-linked glycosylation modification/s of unknown composition, with an optional tag of “invitro”.</w:t>
            </w:r>
          </w:p>
          <w:p w14:paraId="3941BB11"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8E2473" w14:paraId="0A808AD0"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3677AE87" w14:textId="1CF4D482" w:rsidR="008E2473" w:rsidRDefault="008E2473" w:rsidP="00040877">
            <w:pPr>
              <w:jc w:val="both"/>
            </w:pPr>
            <w:r>
              <w:t>(100|CustomMod:22|Floxilation)</w:t>
            </w:r>
          </w:p>
        </w:tc>
        <w:tc>
          <w:tcPr>
            <w:tcW w:w="4647" w:type="dxa"/>
          </w:tcPr>
          <w:p w14:paraId="7A461B70" w14:textId="77777777" w:rsidR="008E2473" w:rsidRDefault="008E2473" w:rsidP="00146A8D">
            <w:pPr>
              <w:jc w:val="both"/>
              <w:cnfStyle w:val="000000000000" w:firstRow="0" w:lastRow="0" w:firstColumn="0" w:lastColumn="0" w:oddVBand="0" w:evenVBand="0" w:oddHBand="0" w:evenHBand="0" w:firstRowFirstColumn="0" w:firstRowLastColumn="0" w:lastRowFirstColumn="0" w:lastRowLastColumn="0"/>
            </w:pPr>
            <w:r>
              <w:t>The amino acid at position 100 has a potential floxilation modification as described in a custom CV. This will not be usable by most reading software, but could potentially be used by custom workflows.</w:t>
            </w:r>
          </w:p>
          <w:p w14:paraId="4E14AEBE" w14:textId="77777777" w:rsidR="008E2473" w:rsidRDefault="008E2473" w:rsidP="000A7243">
            <w:pPr>
              <w:jc w:val="both"/>
              <w:cnfStyle w:val="000000000000" w:firstRow="0" w:lastRow="0" w:firstColumn="0" w:lastColumn="0" w:oddVBand="0" w:evenVBand="0" w:oddHBand="0" w:evenHBand="0" w:firstRowFirstColumn="0" w:firstRowLastColumn="0" w:lastRowFirstColumn="0" w:lastRowLastColumn="0"/>
            </w:pPr>
          </w:p>
        </w:tc>
      </w:tr>
      <w:tr w:rsidR="002B7018" w14:paraId="27A5325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2519A1A3" w14:textId="77777777" w:rsidR="002B7018" w:rsidRDefault="002B7018" w:rsidP="002B7018">
            <w:pPr>
              <w:jc w:val="both"/>
            </w:pPr>
            <w:r>
              <w:t>(100||Phosphorylation)</w:t>
            </w:r>
          </w:p>
        </w:tc>
        <w:tc>
          <w:tcPr>
            <w:tcW w:w="4647" w:type="dxa"/>
          </w:tcPr>
          <w:p w14:paraId="635AA628" w14:textId="77777777" w:rsidR="002B7018" w:rsidRDefault="002B7018" w:rsidP="002B7018">
            <w:pPr>
              <w:jc w:val="both"/>
              <w:cnfStyle w:val="000000000000" w:firstRow="0" w:lastRow="0" w:firstColumn="0" w:lastColumn="0" w:oddVBand="0" w:evenVBand="0" w:oddHBand="0" w:evenHBand="0" w:firstRowFirstColumn="0" w:firstRowLastColumn="0" w:lastRowFirstColumn="0" w:lastRowLastColumn="0"/>
            </w:pPr>
            <w:r>
              <w:t>The amino acid at position 100 has a potential phosphorylation. Note that although this is permitted, the use of either ModResPsi or ModResUnimod CV when available is strongly encouraged.</w:t>
            </w:r>
          </w:p>
        </w:tc>
      </w:tr>
      <w:tr w:rsidR="008E2473" w14:paraId="58CAE41A"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005A1499" w14:textId="7789486E" w:rsidR="008E2473" w:rsidRDefault="008E2473" w:rsidP="00040877">
            <w:pPr>
              <w:jc w:val="both"/>
            </w:pPr>
            <w:r>
              <w:t>(100|Phosphorylation)</w:t>
            </w:r>
            <w:r w:rsidR="00CB2370">
              <w:t xml:space="preserve"> </w:t>
            </w:r>
            <w:r w:rsidR="00CB2370" w:rsidRPr="00D62B57">
              <w:rPr>
                <w:color w:val="C00000"/>
                <w:szCs w:val="12"/>
                <w:highlight w:val="darkGray"/>
              </w:rPr>
              <w:t>ILLEGAL</w:t>
            </w:r>
          </w:p>
        </w:tc>
        <w:tc>
          <w:tcPr>
            <w:tcW w:w="4647" w:type="dxa"/>
          </w:tcPr>
          <w:p w14:paraId="7583B530" w14:textId="6D7617F7" w:rsidR="008E2473" w:rsidRDefault="002B7018" w:rsidP="00146A8D">
            <w:pPr>
              <w:jc w:val="both"/>
              <w:cnfStyle w:val="000000000000" w:firstRow="0" w:lastRow="0" w:firstColumn="0" w:lastColumn="0" w:oddVBand="0" w:evenVBand="0" w:oddHBand="0" w:evenHBand="0" w:firstRowFirstColumn="0" w:firstRowLastColumn="0" w:lastRowFirstColumn="0" w:lastRowLastColumn="0"/>
            </w:pPr>
            <w:r>
              <w:t xml:space="preserve">An empty region is permitted </w:t>
            </w:r>
            <w:r w:rsidR="00CB2370">
              <w:t xml:space="preserve">as the second element where the identifier should go, but skipping the second element is not </w:t>
            </w:r>
            <w:del w:id="33" w:author="Joshua Klein" w:date="2019-02-09T21:51:00Z">
              <w:r w:rsidR="00CB2370" w:rsidDel="00062B13">
                <w:delText>permitted.</w:delText>
              </w:r>
              <w:r w:rsidR="008E2473" w:rsidDel="00062B13">
                <w:delText>.</w:delText>
              </w:r>
            </w:del>
            <w:ins w:id="34" w:author="Joshua Klein" w:date="2019-02-09T21:51:00Z">
              <w:r w:rsidR="00062B13">
                <w:t>permitted.</w:t>
              </w:r>
            </w:ins>
          </w:p>
        </w:tc>
      </w:tr>
      <w:tr w:rsidR="008E2473" w14:paraId="3B51BB5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7A9DA869" w14:textId="1699ED99" w:rsidR="008E2473" w:rsidRDefault="008E2473" w:rsidP="00831E7F">
            <w:pPr>
              <w:jc w:val="both"/>
            </w:pPr>
          </w:p>
        </w:tc>
        <w:tc>
          <w:tcPr>
            <w:tcW w:w="4647" w:type="dxa"/>
          </w:tcPr>
          <w:p w14:paraId="0D52C4BA" w14:textId="48C93E97" w:rsidR="008E2473" w:rsidRDefault="008E2473" w:rsidP="00F56EEE">
            <w:pPr>
              <w:jc w:val="both"/>
              <w:cnfStyle w:val="000000000000" w:firstRow="0" w:lastRow="0" w:firstColumn="0" w:lastColumn="0" w:oddVBand="0" w:evenVBand="0" w:oddHBand="0" w:evenHBand="0" w:firstRowFirstColumn="0" w:firstRowLastColumn="0" w:lastRowFirstColumn="0" w:lastRowLastColumn="0"/>
            </w:pPr>
          </w:p>
        </w:tc>
      </w:tr>
    </w:tbl>
    <w:p w14:paraId="498D7D35" w14:textId="77777777" w:rsidR="006F019F" w:rsidRDefault="006F019F" w:rsidP="006F019F">
      <w:pPr>
        <w:jc w:val="both"/>
      </w:pPr>
    </w:p>
    <w:p w14:paraId="54092A5A" w14:textId="77777777" w:rsidR="00240324" w:rsidRDefault="00240324" w:rsidP="006F019F">
      <w:pPr>
        <w:jc w:val="both"/>
      </w:pPr>
    </w:p>
    <w:p w14:paraId="7EAA9F33" w14:textId="77777777" w:rsidR="00B36110" w:rsidRPr="00240324" w:rsidRDefault="00B36110" w:rsidP="00B36110">
      <w:pPr>
        <w:pStyle w:val="Heading3"/>
        <w:jc w:val="both"/>
        <w:rPr>
          <w:b/>
        </w:rPr>
      </w:pPr>
      <w:bookmarkStart w:id="35" w:name="_Toc531864314"/>
      <w:r w:rsidRPr="00240324">
        <w:rPr>
          <w:b/>
        </w:rPr>
        <w:lastRenderedPageBreak/>
        <w:t>Processed header key</w:t>
      </w:r>
      <w:bookmarkEnd w:id="35"/>
    </w:p>
    <w:p w14:paraId="72AA65EE" w14:textId="77777777" w:rsidR="00B36110" w:rsidRDefault="00B36110" w:rsidP="00B36110">
      <w:pPr>
        <w:jc w:val="both"/>
      </w:pPr>
    </w:p>
    <w:p w14:paraId="0E1545CA" w14:textId="7BDF8F4C" w:rsidR="00B36110" w:rsidRDefault="00B36110" w:rsidP="00B36110">
      <w:pPr>
        <w:jc w:val="both"/>
      </w:pPr>
      <w:r>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r w:rsidR="00084955">
        <w:t xml:space="preserve"> Any </w:t>
      </w:r>
      <w:r w:rsidR="008E2473">
        <w:t xml:space="preserve">term used in this context MUST be a </w:t>
      </w:r>
      <w:r w:rsidR="00084955">
        <w:t>child term of PEFF:0001032</w:t>
      </w:r>
      <w:r w:rsidR="008E2473">
        <w:t xml:space="preserve"> “</w:t>
      </w:r>
      <w:r w:rsidR="008E2473" w:rsidRPr="008E2473">
        <w:t>PEFF molecule processing keyword</w:t>
      </w:r>
      <w:r w:rsidR="008E2473">
        <w:t>”.</w:t>
      </w:r>
    </w:p>
    <w:p w14:paraId="61230044" w14:textId="77777777" w:rsidR="00DF70AB" w:rsidRDefault="00DF70AB" w:rsidP="00B36110">
      <w:pPr>
        <w:jc w:val="both"/>
      </w:pPr>
    </w:p>
    <w:tbl>
      <w:tblPr>
        <w:tblStyle w:val="TableClassic1"/>
        <w:tblW w:w="0" w:type="auto"/>
        <w:tblLook w:val="04A0" w:firstRow="1" w:lastRow="0" w:firstColumn="1" w:lastColumn="0" w:noHBand="0" w:noVBand="1"/>
      </w:tblPr>
      <w:tblGrid>
        <w:gridCol w:w="3690"/>
        <w:gridCol w:w="5339"/>
      </w:tblGrid>
      <w:tr w:rsidR="00B36110" w14:paraId="65BC32F1" w14:textId="77777777" w:rsidTr="004E3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16CE1F26" w14:textId="77777777" w:rsidR="00B36110" w:rsidRDefault="00B36110" w:rsidP="00B36110">
            <w:pPr>
              <w:jc w:val="both"/>
            </w:pPr>
            <w:r>
              <w:t>Example Value</w:t>
            </w:r>
          </w:p>
        </w:tc>
        <w:tc>
          <w:tcPr>
            <w:tcW w:w="5339" w:type="dxa"/>
          </w:tcPr>
          <w:p w14:paraId="7C8DC49A"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440A2A09"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7FFB3012" w14:textId="76CBE083" w:rsidR="00B36110" w:rsidRDefault="00E670B1" w:rsidP="00B36110">
            <w:pPr>
              <w:jc w:val="both"/>
            </w:pPr>
            <w:r>
              <w:t>(1|40|PEFF:</w:t>
            </w:r>
            <w:r w:rsidR="00084955">
              <w:t>000</w:t>
            </w:r>
            <w:r>
              <w:t>102</w:t>
            </w:r>
            <w:r w:rsidR="00084955">
              <w:t>1</w:t>
            </w:r>
            <w:r>
              <w:t xml:space="preserve">|signal </w:t>
            </w:r>
            <w:r w:rsidR="00084955">
              <w:t>peptide</w:t>
            </w:r>
            <w:r w:rsidR="00B36110">
              <w:t>)</w:t>
            </w:r>
          </w:p>
        </w:tc>
        <w:tc>
          <w:tcPr>
            <w:tcW w:w="5339" w:type="dxa"/>
          </w:tcPr>
          <w:p w14:paraId="627031A6"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052DAB1D"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17A4B15A"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54FB8571" w14:textId="0670E89F" w:rsidR="00B36110" w:rsidRDefault="00B36110" w:rsidP="00E670B1">
            <w:pPr>
              <w:jc w:val="both"/>
            </w:pPr>
            <w:r>
              <w:t>(</w:t>
            </w:r>
            <w:r w:rsidR="00E670B1">
              <w:t>41</w:t>
            </w:r>
            <w:r>
              <w:t>|</w:t>
            </w:r>
            <w:r w:rsidR="00E670B1">
              <w:t>890</w:t>
            </w:r>
            <w:r>
              <w:t>|</w:t>
            </w:r>
            <w:r w:rsidR="00E670B1">
              <w:t>PEFF:</w:t>
            </w:r>
            <w:r w:rsidR="00084955">
              <w:t>000</w:t>
            </w:r>
            <w:r w:rsidR="00E670B1">
              <w:t>102</w:t>
            </w:r>
            <w:r w:rsidR="00084955">
              <w:t>0</w:t>
            </w:r>
            <w:r w:rsidR="00E670B1">
              <w:t>|mature protein</w:t>
            </w:r>
            <w:r>
              <w:t>)</w:t>
            </w:r>
          </w:p>
        </w:tc>
        <w:tc>
          <w:tcPr>
            <w:tcW w:w="5339" w:type="dxa"/>
          </w:tcPr>
          <w:p w14:paraId="503B28A6"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08935807"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610DADF0"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24349500" w14:textId="3498C5F3" w:rsidR="00E670B1" w:rsidRDefault="00E670B1" w:rsidP="0092768F">
            <w:pPr>
              <w:jc w:val="both"/>
            </w:pPr>
            <w:r>
              <w:t xml:space="preserve">(1|40||signal </w:t>
            </w:r>
            <w:r w:rsidR="00084955">
              <w:t>peptide</w:t>
            </w:r>
            <w:r>
              <w:t>)</w:t>
            </w:r>
            <w:r w:rsidR="0024014A">
              <w:t xml:space="preserve">  </w:t>
            </w:r>
            <w:r w:rsidR="00D62B57" w:rsidRPr="00D62B57">
              <w:rPr>
                <w:color w:val="C00000"/>
                <w:szCs w:val="12"/>
                <w:highlight w:val="darkGray"/>
              </w:rPr>
              <w:t>ILLEGAL</w:t>
            </w:r>
          </w:p>
        </w:tc>
        <w:tc>
          <w:tcPr>
            <w:tcW w:w="5339" w:type="dxa"/>
          </w:tcPr>
          <w:p w14:paraId="1044E989"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14:paraId="3EBFD9A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5649B2A9"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64D6BAF5" w14:textId="63EEB8DE" w:rsidR="00B36110" w:rsidRDefault="00B36110" w:rsidP="00E670B1">
            <w:pPr>
              <w:jc w:val="both"/>
            </w:pPr>
            <w:r>
              <w:t>(</w:t>
            </w:r>
            <w:r w:rsidR="00E670B1">
              <w:t>1</w:t>
            </w:r>
            <w:r>
              <w:t>|</w:t>
            </w:r>
            <w:r w:rsidR="00E670B1">
              <w:t>40</w:t>
            </w:r>
            <w:r>
              <w:t>|</w:t>
            </w:r>
            <w:r w:rsidR="00E670B1">
              <w:t>PEFF:</w:t>
            </w:r>
            <w:r w:rsidR="00084955">
              <w:t>000</w:t>
            </w:r>
            <w:r w:rsidR="00E670B1">
              <w:t>102</w:t>
            </w:r>
            <w:r w:rsidR="00084955">
              <w:t>1</w:t>
            </w:r>
            <w:r>
              <w:t>|)</w:t>
            </w:r>
            <w:r w:rsidR="004161DB">
              <w:t xml:space="preserve">  </w:t>
            </w:r>
            <w:r w:rsidR="00D62B57" w:rsidRPr="00D62B57">
              <w:rPr>
                <w:color w:val="C00000"/>
                <w:szCs w:val="12"/>
                <w:highlight w:val="darkGray"/>
              </w:rPr>
              <w:t>ILLEGAL</w:t>
            </w:r>
          </w:p>
        </w:tc>
        <w:tc>
          <w:tcPr>
            <w:tcW w:w="5339" w:type="dxa"/>
          </w:tcPr>
          <w:p w14:paraId="1CCF42FD"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14:paraId="6457D38F" w14:textId="77777777" w:rsidR="007A3466" w:rsidRDefault="007A3466" w:rsidP="004B48E4">
      <w:pPr>
        <w:tabs>
          <w:tab w:val="left" w:pos="1440"/>
          <w:tab w:val="left" w:pos="6300"/>
        </w:tabs>
        <w:jc w:val="both"/>
      </w:pPr>
    </w:p>
    <w:p w14:paraId="00E3F5D7" w14:textId="4C9A06FF" w:rsidR="00BF16B2" w:rsidRDefault="00BF16B2" w:rsidP="004B48E4">
      <w:pPr>
        <w:tabs>
          <w:tab w:val="left" w:pos="1440"/>
          <w:tab w:val="left" w:pos="6300"/>
        </w:tabs>
        <w:jc w:val="both"/>
      </w:pPr>
    </w:p>
    <w:p w14:paraId="445AF19A" w14:textId="77777777" w:rsidR="00BF16B2" w:rsidRDefault="00BF16B2" w:rsidP="004B48E4">
      <w:pPr>
        <w:tabs>
          <w:tab w:val="left" w:pos="1440"/>
          <w:tab w:val="left" w:pos="6300"/>
        </w:tabs>
        <w:jc w:val="both"/>
      </w:pPr>
    </w:p>
    <w:p w14:paraId="6FF37922" w14:textId="77777777" w:rsidR="00BF16B2" w:rsidRPr="00240324" w:rsidRDefault="00BF16B2" w:rsidP="00BF16B2">
      <w:pPr>
        <w:pStyle w:val="Heading2"/>
        <w:jc w:val="both"/>
        <w:rPr>
          <w:b/>
        </w:rPr>
      </w:pPr>
      <w:bookmarkStart w:id="36" w:name="_Toc531864315"/>
      <w:r>
        <w:rPr>
          <w:b/>
        </w:rPr>
        <w:t>Advanced features for proteoforms and other combinations of annotations</w:t>
      </w:r>
      <w:bookmarkEnd w:id="36"/>
    </w:p>
    <w:p w14:paraId="6A7B1100" w14:textId="77777777" w:rsidR="00BF16B2" w:rsidRDefault="00BF16B2" w:rsidP="00BF16B2">
      <w:pPr>
        <w:tabs>
          <w:tab w:val="left" w:pos="1440"/>
          <w:tab w:val="left" w:pos="6300"/>
        </w:tabs>
        <w:jc w:val="both"/>
      </w:pPr>
    </w:p>
    <w:p w14:paraId="0E480C63" w14:textId="6E53B11F" w:rsidR="00BF16B2" w:rsidRPr="00240324" w:rsidRDefault="00BF16B2" w:rsidP="00BF16B2">
      <w:pPr>
        <w:pStyle w:val="Heading3"/>
        <w:rPr>
          <w:b/>
        </w:rPr>
      </w:pPr>
      <w:bookmarkStart w:id="37" w:name="_Toc531864316"/>
      <w:r>
        <w:rPr>
          <w:b/>
        </w:rPr>
        <w:t xml:space="preserve">Long form </w:t>
      </w:r>
      <w:r w:rsidRPr="00240324">
        <w:rPr>
          <w:b/>
        </w:rPr>
        <w:t>recommendation for Proteoforms: The ProteoformDb=</w:t>
      </w:r>
      <w:r>
        <w:rPr>
          <w:b/>
        </w:rPr>
        <w:t>true</w:t>
      </w:r>
      <w:r w:rsidRPr="00240324">
        <w:rPr>
          <w:b/>
        </w:rPr>
        <w:t xml:space="preserve"> key-value pair</w:t>
      </w:r>
      <w:bookmarkEnd w:id="37"/>
    </w:p>
    <w:p w14:paraId="7D0FEE34" w14:textId="77777777" w:rsidR="00BF16B2" w:rsidRDefault="00BF16B2" w:rsidP="00BF16B2">
      <w:pPr>
        <w:pStyle w:val="Heading3"/>
        <w:numPr>
          <w:ilvl w:val="0"/>
          <w:numId w:val="0"/>
        </w:numPr>
        <w:ind w:left="720"/>
      </w:pPr>
    </w:p>
    <w:p w14:paraId="67324297" w14:textId="02D2FEA9" w:rsidR="00BF16B2" w:rsidRDefault="00BF16B2" w:rsidP="00BF16B2">
      <w:pPr>
        <w:jc w:val="both"/>
      </w:pPr>
      <w:r>
        <w:t>Specific proteoforms can be described in PEFF entries. When ProteoformDb=true is specified, structural annotations such as PTMs, sequence variations and maturation events are</w:t>
      </w:r>
      <w:r w:rsidR="00F930E7">
        <w:t xml:space="preserve"> all</w:t>
      </w:r>
      <w:r>
        <w:t xml:space="preserve"> to be considered as mandatory. The key-value pair ProteoformDb=true covers this use-case: If this key-value pair is provided in a sequence database description block, it indicates that the encoded proteins are to be considered as specific proteoforms. If structural annotations such as </w:t>
      </w:r>
      <w:r w:rsidRPr="00351B6F">
        <w:rPr>
          <w:i/>
        </w:rPr>
        <w:t>ModRes</w:t>
      </w:r>
      <w:r w:rsidRPr="00611FFD">
        <w:t xml:space="preserve">, </w:t>
      </w:r>
      <w:r w:rsidRPr="00351B6F">
        <w:rPr>
          <w:i/>
        </w:rPr>
        <w:t>ModResUnimod</w:t>
      </w:r>
      <w:r w:rsidRPr="00611FFD">
        <w:t xml:space="preserve">, </w:t>
      </w:r>
      <w:r w:rsidRPr="00351B6F">
        <w:rPr>
          <w:i/>
        </w:rPr>
        <w:t>ModResPsi</w:t>
      </w:r>
      <w:r w:rsidRPr="00611FFD">
        <w:t xml:space="preserve">, </w:t>
      </w:r>
      <w:r w:rsidRPr="00351B6F">
        <w:rPr>
          <w:i/>
        </w:rPr>
        <w:t>VariantSimple</w:t>
      </w:r>
      <w:r w:rsidRPr="00611FFD">
        <w:t xml:space="preserve">, </w:t>
      </w:r>
      <w:r w:rsidRPr="00351B6F">
        <w:rPr>
          <w:i/>
        </w:rPr>
        <w:t>VariantComplex</w:t>
      </w:r>
      <w:r w:rsidRPr="00611FFD">
        <w:t xml:space="preserve">, </w:t>
      </w:r>
      <w:r>
        <w:t>are provided in an entry, they</w:t>
      </w:r>
      <w:r w:rsidR="00F930E7">
        <w:t xml:space="preserve"> all</w:t>
      </w:r>
      <w:r>
        <w:t xml:space="preserve"> MUST be applied to the sequence, and not optionally applied. If a software package is not able to support this scenario, it SHOULD report to the user that the database has ProteoformDb=true, which is not supported.</w:t>
      </w:r>
      <w:r w:rsidR="002F34D8">
        <w:t xml:space="preserve"> The Proforma notation </w:t>
      </w:r>
      <w:r w:rsidR="00485196">
        <w:t xml:space="preserve">[LEDUC] </w:t>
      </w:r>
      <w:r w:rsidR="002F34D8">
        <w:t>for annotating proteoforms has recently been proposed. Proforma uses a different style of notation that embeds the annotations into the sequence. For various reasons, the ProForma notation was not found ideal for a FASTA-replacement file format</w:t>
      </w:r>
      <w:r w:rsidR="00485196">
        <w:t>, but is still useful for other applications. Conversion from the PEFF format to the ProForma notation is relatively straightforward, although information about sequence variations and disulfide bonds would be lost when translating from PEFF to Proforma. Translation from ProForma to PEFF can occur without loss of information.</w:t>
      </w:r>
    </w:p>
    <w:p w14:paraId="0E3184E2" w14:textId="77777777" w:rsidR="00BF16B2" w:rsidRDefault="00BF16B2" w:rsidP="00BF16B2">
      <w:pPr>
        <w:jc w:val="both"/>
      </w:pPr>
    </w:p>
    <w:p w14:paraId="1CC38667" w14:textId="77777777" w:rsidR="00BF16B2" w:rsidRDefault="00BF16B2" w:rsidP="00BF16B2">
      <w:pPr>
        <w:jc w:val="both"/>
      </w:pPr>
    </w:p>
    <w:p w14:paraId="1407EF05" w14:textId="3C8038C5" w:rsidR="00BF16B2" w:rsidRPr="00240324" w:rsidRDefault="00BF16B2" w:rsidP="00BF16B2">
      <w:pPr>
        <w:pStyle w:val="Heading3"/>
        <w:rPr>
          <w:b/>
        </w:rPr>
      </w:pPr>
      <w:bookmarkStart w:id="38" w:name="_Toc531864317"/>
      <w:r>
        <w:rPr>
          <w:b/>
        </w:rPr>
        <w:t xml:space="preserve">Annotation identifiers enabling compact form recommendation </w:t>
      </w:r>
      <w:r w:rsidRPr="00240324">
        <w:rPr>
          <w:b/>
        </w:rPr>
        <w:t xml:space="preserve">for Proteoforms: The </w:t>
      </w:r>
      <w:r w:rsidR="004430D5">
        <w:rPr>
          <w:b/>
        </w:rPr>
        <w:t>Has</w:t>
      </w:r>
      <w:r>
        <w:rPr>
          <w:b/>
        </w:rPr>
        <w:t>AnnotationIdentifiers</w:t>
      </w:r>
      <w:r w:rsidRPr="00240324">
        <w:rPr>
          <w:b/>
        </w:rPr>
        <w:t>=</w:t>
      </w:r>
      <w:r>
        <w:rPr>
          <w:b/>
        </w:rPr>
        <w:t>true</w:t>
      </w:r>
      <w:r w:rsidRPr="00240324">
        <w:rPr>
          <w:b/>
        </w:rPr>
        <w:t xml:space="preserve"> key-value pair</w:t>
      </w:r>
      <w:bookmarkEnd w:id="38"/>
    </w:p>
    <w:p w14:paraId="0F693EE1" w14:textId="77777777" w:rsidR="00BF16B2" w:rsidRDefault="00BF16B2" w:rsidP="00BF16B2">
      <w:pPr>
        <w:pStyle w:val="Heading3"/>
        <w:numPr>
          <w:ilvl w:val="0"/>
          <w:numId w:val="0"/>
        </w:numPr>
        <w:ind w:left="720"/>
      </w:pPr>
    </w:p>
    <w:p w14:paraId="02CBF130" w14:textId="0DF23415" w:rsidR="004158DE" w:rsidRDefault="00BF16B2" w:rsidP="00BF16B2">
      <w:pPr>
        <w:jc w:val="both"/>
      </w:pPr>
      <w:r>
        <w:t xml:space="preserve">Specifying proteoforms with ProteoformDB=true as described in the previous section is precise but can be highly repetitive, potentially leading to enormous files. A far more compact form is supported via annotation identifiers and references. In this </w:t>
      </w:r>
      <w:r w:rsidR="004158DE">
        <w:t>form</w:t>
      </w:r>
      <w:r>
        <w:t xml:space="preserve">, each annotation (PTM or sequence variant or other kind of annotation) </w:t>
      </w:r>
      <w:r w:rsidR="00084955">
        <w:t xml:space="preserve">MAY be </w:t>
      </w:r>
      <w:r>
        <w:t xml:space="preserve">prefixed with a non-negative </w:t>
      </w:r>
      <w:r w:rsidR="000B1D00">
        <w:t xml:space="preserve">consecutive </w:t>
      </w:r>
      <w:r>
        <w:t xml:space="preserve">integer identifier </w:t>
      </w:r>
      <w:r w:rsidR="004158DE">
        <w:t xml:space="preserve">(0,1,2,3,…) </w:t>
      </w:r>
      <w:r>
        <w:t xml:space="preserve">unique within each protein entry. This enables additional keywords to </w:t>
      </w:r>
      <w:r w:rsidR="00084955">
        <w:t xml:space="preserve">encode </w:t>
      </w:r>
      <w:r>
        <w:t xml:space="preserve">references to </w:t>
      </w:r>
      <w:r w:rsidR="004158DE">
        <w:t xml:space="preserve">previous or </w:t>
      </w:r>
      <w:r>
        <w:t xml:space="preserve">combinations of </w:t>
      </w:r>
      <w:r w:rsidR="004158DE">
        <w:t xml:space="preserve">previous </w:t>
      </w:r>
      <w:r>
        <w:t xml:space="preserve">annotations. </w:t>
      </w:r>
      <w:r w:rsidR="004158DE">
        <w:t>For example, the \</w:t>
      </w:r>
      <w:commentRangeStart w:id="39"/>
      <w:r w:rsidR="004158DE">
        <w:t>DisulfideBond</w:t>
      </w:r>
      <w:commentRangeEnd w:id="39"/>
      <w:r w:rsidR="00F64433">
        <w:rPr>
          <w:rStyle w:val="CommentReference"/>
        </w:rPr>
        <w:commentReference w:id="39"/>
      </w:r>
      <w:r w:rsidR="004158DE">
        <w:t xml:space="preserve"> keyword MUST refer to two previous \ModResPsi entries describing the PTM, e.g. </w:t>
      </w:r>
      <w:r w:rsidR="0012791F">
        <w:t>\</w:t>
      </w:r>
      <w:r w:rsidR="004158DE" w:rsidRPr="004158DE">
        <w:t>DisulfideBond=(</w:t>
      </w:r>
      <w:r w:rsidR="0012791F">
        <w:t>15:</w:t>
      </w:r>
      <w:r w:rsidR="004158DE" w:rsidRPr="004158DE">
        <w:t>1,2|between chains)</w:t>
      </w:r>
      <w:r w:rsidR="004158DE">
        <w:t xml:space="preserve">. In this example, the bond is between \ModResPsi entries with identifiers 1 and 2. The </w:t>
      </w:r>
      <w:r w:rsidR="00084955">
        <w:t xml:space="preserve">disulfide bond itself receives an identifier of </w:t>
      </w:r>
      <w:r w:rsidR="0012791F">
        <w:t>15</w:t>
      </w:r>
      <w:r w:rsidR="00084955">
        <w:t xml:space="preserve"> in this example, and may be referred to later as part of a \Proteoform definition.</w:t>
      </w:r>
      <w:r w:rsidR="0012791F">
        <w:t xml:space="preserve"> See Figure 2 for a simplified depiction of how \ModResPsi, \DisulfideBond, and \Proteoform can inter-reference each other.</w:t>
      </w:r>
    </w:p>
    <w:p w14:paraId="7540E758" w14:textId="77777777" w:rsidR="004158DE" w:rsidRDefault="004158DE" w:rsidP="00BF16B2">
      <w:pPr>
        <w:jc w:val="both"/>
      </w:pPr>
    </w:p>
    <w:p w14:paraId="4724A879" w14:textId="77777777" w:rsidR="005F37F4" w:rsidRDefault="00BF16B2" w:rsidP="00BF16B2">
      <w:pPr>
        <w:jc w:val="both"/>
      </w:pPr>
      <w:r>
        <w:lastRenderedPageBreak/>
        <w:t xml:space="preserve">When a database in a PEFF file uses this advanced feature, the </w:t>
      </w:r>
      <w:r w:rsidR="004430D5">
        <w:t>Has</w:t>
      </w:r>
      <w:r>
        <w:t>AnnotationIdentifiers=true flag must be set</w:t>
      </w:r>
      <w:r w:rsidR="00084955">
        <w:t xml:space="preserve"> in the database header</w:t>
      </w:r>
      <w:r>
        <w:t xml:space="preserve">. If a software package is not able to support this scenario, it SHOULD report to the user that the database has </w:t>
      </w:r>
      <w:r w:rsidR="004430D5">
        <w:t>Has</w:t>
      </w:r>
      <w:r>
        <w:t xml:space="preserve">AnnotationIdentifiers=true, which is not supported. </w:t>
      </w:r>
      <w:r w:rsidR="00084955">
        <w:t>Note that in one PEFF file, one database MAY be supporting HasAnnotationIdentifiers=true while another database is not.</w:t>
      </w:r>
    </w:p>
    <w:p w14:paraId="54B4C14E" w14:textId="3568A082" w:rsidR="005F37F4" w:rsidRDefault="005F37F4" w:rsidP="00BF16B2">
      <w:pPr>
        <w:jc w:val="both"/>
      </w:pPr>
    </w:p>
    <w:p w14:paraId="09E26688" w14:textId="4EEE2029" w:rsidR="005F37F4" w:rsidRDefault="005F37F4" w:rsidP="00BF16B2">
      <w:pPr>
        <w:jc w:val="both"/>
      </w:pPr>
      <w:r>
        <w:rPr>
          <w:noProof/>
        </w:rPr>
        <w:drawing>
          <wp:inline distT="0" distB="0" distL="0" distR="0" wp14:anchorId="4EC53C26" wp14:editId="1D124649">
            <wp:extent cx="5733415" cy="26403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2640330"/>
                    </a:xfrm>
                    <a:prstGeom prst="rect">
                      <a:avLst/>
                    </a:prstGeom>
                  </pic:spPr>
                </pic:pic>
              </a:graphicData>
            </a:graphic>
          </wp:inline>
        </w:drawing>
      </w:r>
    </w:p>
    <w:p w14:paraId="2054B4FD" w14:textId="3DDB7DFF" w:rsidR="008E44D1" w:rsidRDefault="008E44D1" w:rsidP="00BF16B2">
      <w:pPr>
        <w:jc w:val="both"/>
      </w:pPr>
      <w:r>
        <w:t xml:space="preserve">Figure 2. Simplified depiction of how annotation identifiers can be referenced by other annotations to link </w:t>
      </w:r>
      <w:r w:rsidR="0012791F">
        <w:t>them, such as for disulfide bonds and for proteoform definitions.</w:t>
      </w:r>
    </w:p>
    <w:p w14:paraId="6462C56E" w14:textId="77777777" w:rsidR="005F37F4" w:rsidRDefault="005F37F4" w:rsidP="00BF16B2">
      <w:pPr>
        <w:jc w:val="both"/>
      </w:pPr>
    </w:p>
    <w:p w14:paraId="539DE9B8" w14:textId="4F161AD3" w:rsidR="00BF16B2" w:rsidRDefault="00BF16B2" w:rsidP="00BF16B2">
      <w:pPr>
        <w:jc w:val="both"/>
      </w:pPr>
      <w:r>
        <w:t xml:space="preserve">The following </w:t>
      </w:r>
      <w:r w:rsidR="0012791F">
        <w:t xml:space="preserve">more extensive </w:t>
      </w:r>
      <w:r>
        <w:t>example shows how a</w:t>
      </w:r>
      <w:r w:rsidR="00821342">
        <w:t>n</w:t>
      </w:r>
      <w:r>
        <w:t xml:space="preserve">notation identifiers can encode </w:t>
      </w:r>
      <w:r w:rsidR="0012791F">
        <w:t xml:space="preserve">11 different </w:t>
      </w:r>
      <w:r>
        <w:t>proteoforms of insulin:</w:t>
      </w:r>
    </w:p>
    <w:p w14:paraId="6C1C2995" w14:textId="77777777" w:rsidR="00BF16B2" w:rsidRDefault="00BF16B2" w:rsidP="00BF16B2">
      <w:pPr>
        <w:jc w:val="both"/>
      </w:pPr>
    </w:p>
    <w:p w14:paraId="0F742EFF" w14:textId="647A840C"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sz w:val="16"/>
          <w:szCs w:val="16"/>
        </w:rPr>
      </w:pPr>
      <w:r w:rsidRPr="0003054C">
        <w:rPr>
          <w:rFonts w:ascii="Courier New" w:hAnsi="Courier New" w:cs="Courier New"/>
          <w:sz w:val="16"/>
          <w:szCs w:val="16"/>
        </w:rPr>
        <w:t xml:space="preserve">&gt;nxp:NX_P01308-1 \PName=Insulin isoform Iso 1 \GName=INS \NcbiTaxId=9606 \TaxName=Homo Sapiens \Length=110 \SV=1 \EV=228 \PE=1 </w:t>
      </w:r>
      <w:r w:rsidRPr="003141FD">
        <w:rPr>
          <w:rFonts w:ascii="Courier New" w:hAnsi="Courier New" w:cs="Courier New"/>
          <w:color w:val="7030A0"/>
          <w:sz w:val="16"/>
          <w:szCs w:val="16"/>
        </w:rPr>
        <w:t>\ModResPsi=(0:</w:t>
      </w:r>
      <w:r w:rsidR="004430D5">
        <w:rPr>
          <w:rFonts w:ascii="Courier New" w:hAnsi="Courier New" w:cs="Courier New"/>
          <w:color w:val="7030A0"/>
          <w:sz w:val="16"/>
          <w:szCs w:val="16"/>
        </w:rPr>
        <w:t>5</w:t>
      </w:r>
      <w:r w:rsidRPr="003141FD">
        <w:rPr>
          <w:rFonts w:ascii="Courier New" w:hAnsi="Courier New" w:cs="Courier New"/>
          <w:color w:val="7030A0"/>
          <w:sz w:val="16"/>
          <w:szCs w:val="16"/>
        </w:rPr>
        <w:t>3|MOD:00087|N6-myristoyl-L-lysine)</w:t>
      </w:r>
      <w:r w:rsidRPr="0003054C">
        <w:rPr>
          <w:rFonts w:ascii="Courier New" w:hAnsi="Courier New" w:cs="Courier New"/>
          <w:sz w:val="16"/>
          <w:szCs w:val="16"/>
        </w:rPr>
        <w:t>(</w:t>
      </w:r>
      <w:r w:rsidRPr="0003054C">
        <w:rPr>
          <w:rFonts w:ascii="Courier New" w:hAnsi="Courier New" w:cs="Courier New"/>
          <w:color w:val="00B050"/>
          <w:sz w:val="16"/>
          <w:szCs w:val="16"/>
        </w:rPr>
        <w:t>1:</w:t>
      </w:r>
      <w:r w:rsidRPr="0003054C">
        <w:rPr>
          <w:rFonts w:ascii="Courier New" w:hAnsi="Courier New" w:cs="Courier New"/>
          <w:sz w:val="16"/>
          <w:szCs w:val="16"/>
        </w:rPr>
        <w:t>31|</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2</w:t>
      </w:r>
      <w:r w:rsidRPr="0003054C">
        <w:rPr>
          <w:rFonts w:ascii="Courier New" w:hAnsi="Courier New" w:cs="Courier New"/>
          <w:color w:val="00B050"/>
          <w:sz w:val="16"/>
          <w:szCs w:val="16"/>
        </w:rPr>
        <w:t>:</w:t>
      </w:r>
      <w:r w:rsidRPr="0003054C">
        <w:rPr>
          <w:rFonts w:ascii="Courier New" w:hAnsi="Courier New" w:cs="Courier New"/>
          <w:sz w:val="16"/>
          <w:szCs w:val="16"/>
        </w:rPr>
        <w:t>96|</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3</w:t>
      </w:r>
      <w:r w:rsidRPr="0003054C">
        <w:rPr>
          <w:rFonts w:ascii="Courier New" w:hAnsi="Courier New" w:cs="Courier New"/>
          <w:color w:val="00B050"/>
          <w:sz w:val="16"/>
          <w:szCs w:val="16"/>
        </w:rPr>
        <w:t>:</w:t>
      </w:r>
      <w:r w:rsidRPr="0003054C">
        <w:rPr>
          <w:rFonts w:ascii="Courier New" w:hAnsi="Courier New" w:cs="Courier New"/>
          <w:sz w:val="16"/>
          <w:szCs w:val="16"/>
        </w:rPr>
        <w:t>43|</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4</w:t>
      </w:r>
      <w:r w:rsidRPr="0003054C">
        <w:rPr>
          <w:rFonts w:ascii="Courier New" w:hAnsi="Courier New" w:cs="Courier New"/>
          <w:color w:val="00B050"/>
          <w:sz w:val="16"/>
          <w:szCs w:val="16"/>
        </w:rPr>
        <w:t>:</w:t>
      </w:r>
      <w:r w:rsidRPr="0003054C">
        <w:rPr>
          <w:rFonts w:ascii="Courier New" w:hAnsi="Courier New" w:cs="Courier New"/>
          <w:sz w:val="16"/>
          <w:szCs w:val="16"/>
        </w:rPr>
        <w:t>109|</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5</w:t>
      </w:r>
      <w:r w:rsidRPr="0003054C">
        <w:rPr>
          <w:rFonts w:ascii="Courier New" w:hAnsi="Courier New" w:cs="Courier New"/>
          <w:color w:val="00B050"/>
          <w:sz w:val="16"/>
          <w:szCs w:val="16"/>
        </w:rPr>
        <w:t>:</w:t>
      </w:r>
      <w:r w:rsidRPr="0003054C">
        <w:rPr>
          <w:rFonts w:ascii="Courier New" w:hAnsi="Courier New" w:cs="Courier New"/>
          <w:sz w:val="16"/>
          <w:szCs w:val="16"/>
        </w:rPr>
        <w:t>95|</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6</w:t>
      </w:r>
      <w:r w:rsidRPr="0003054C">
        <w:rPr>
          <w:rFonts w:ascii="Courier New" w:hAnsi="Courier New" w:cs="Courier New"/>
          <w:color w:val="00B050"/>
          <w:sz w:val="16"/>
          <w:szCs w:val="16"/>
        </w:rPr>
        <w:t>:</w:t>
      </w:r>
      <w:r w:rsidRPr="0003054C">
        <w:rPr>
          <w:rFonts w:ascii="Courier New" w:hAnsi="Courier New" w:cs="Courier New"/>
          <w:sz w:val="16"/>
          <w:szCs w:val="16"/>
        </w:rPr>
        <w:t>100|</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 \VariantSimple=(</w:t>
      </w:r>
      <w:r>
        <w:rPr>
          <w:rFonts w:ascii="Courier New" w:hAnsi="Courier New" w:cs="Courier New"/>
          <w:color w:val="00B050"/>
          <w:sz w:val="16"/>
          <w:szCs w:val="16"/>
        </w:rPr>
        <w:t>7</w:t>
      </w:r>
      <w:r w:rsidRPr="0003054C">
        <w:rPr>
          <w:rFonts w:ascii="Courier New" w:hAnsi="Courier New" w:cs="Courier New"/>
          <w:color w:val="00B050"/>
          <w:sz w:val="16"/>
          <w:szCs w:val="16"/>
        </w:rPr>
        <w:t>:</w:t>
      </w:r>
      <w:r w:rsidRPr="0003054C">
        <w:rPr>
          <w:rFonts w:ascii="Courier New" w:hAnsi="Courier New" w:cs="Courier New"/>
          <w:sz w:val="16"/>
          <w:szCs w:val="16"/>
        </w:rPr>
        <w:t>2|T)(</w:t>
      </w:r>
      <w:r>
        <w:rPr>
          <w:rFonts w:ascii="Courier New" w:hAnsi="Courier New" w:cs="Courier New"/>
          <w:color w:val="00B050"/>
          <w:sz w:val="16"/>
          <w:szCs w:val="16"/>
        </w:rPr>
        <w:t>8</w:t>
      </w:r>
      <w:r w:rsidRPr="0003054C">
        <w:rPr>
          <w:rFonts w:ascii="Courier New" w:hAnsi="Courier New" w:cs="Courier New"/>
          <w:color w:val="00B050"/>
          <w:sz w:val="16"/>
          <w:szCs w:val="16"/>
        </w:rPr>
        <w:t>:</w:t>
      </w:r>
      <w:r w:rsidRPr="0003054C">
        <w:rPr>
          <w:rFonts w:ascii="Courier New" w:hAnsi="Courier New" w:cs="Courier New"/>
          <w:sz w:val="16"/>
          <w:szCs w:val="16"/>
        </w:rPr>
        <w:t>6|C)(</w:t>
      </w:r>
      <w:r>
        <w:rPr>
          <w:rFonts w:ascii="Courier New" w:hAnsi="Courier New" w:cs="Courier New"/>
          <w:color w:val="00B050"/>
          <w:sz w:val="16"/>
          <w:szCs w:val="16"/>
        </w:rPr>
        <w:t>9</w:t>
      </w:r>
      <w:r w:rsidRPr="0003054C">
        <w:rPr>
          <w:rFonts w:ascii="Courier New" w:hAnsi="Courier New" w:cs="Courier New"/>
          <w:color w:val="00B050"/>
          <w:sz w:val="16"/>
          <w:szCs w:val="16"/>
        </w:rPr>
        <w:t>:</w:t>
      </w:r>
      <w:r w:rsidRPr="0003054C">
        <w:rPr>
          <w:rFonts w:ascii="Courier New" w:hAnsi="Courier New" w:cs="Courier New"/>
          <w:sz w:val="16"/>
          <w:szCs w:val="16"/>
        </w:rPr>
        <w:t>6|G)(</w:t>
      </w:r>
      <w:r>
        <w:rPr>
          <w:rFonts w:ascii="Courier New" w:hAnsi="Courier New" w:cs="Courier New"/>
          <w:color w:val="00B050"/>
          <w:sz w:val="16"/>
          <w:szCs w:val="16"/>
        </w:rPr>
        <w:t>10</w:t>
      </w:r>
      <w:r w:rsidRPr="0003054C">
        <w:rPr>
          <w:rFonts w:ascii="Courier New" w:hAnsi="Courier New" w:cs="Courier New"/>
          <w:color w:val="00B050"/>
          <w:sz w:val="16"/>
          <w:szCs w:val="16"/>
        </w:rPr>
        <w:t>:</w:t>
      </w:r>
      <w:r w:rsidRPr="0003054C">
        <w:rPr>
          <w:rFonts w:ascii="Courier New" w:hAnsi="Courier New" w:cs="Courier New"/>
          <w:sz w:val="16"/>
          <w:szCs w:val="16"/>
        </w:rPr>
        <w:t>6|H)(</w:t>
      </w:r>
      <w:r>
        <w:rPr>
          <w:rFonts w:ascii="Courier New" w:hAnsi="Courier New" w:cs="Courier New"/>
          <w:color w:val="00B050"/>
          <w:sz w:val="16"/>
          <w:szCs w:val="16"/>
        </w:rPr>
        <w:t>11</w:t>
      </w:r>
      <w:r w:rsidRPr="0003054C">
        <w:rPr>
          <w:rFonts w:ascii="Courier New" w:hAnsi="Courier New" w:cs="Courier New"/>
          <w:color w:val="00B050"/>
          <w:sz w:val="16"/>
          <w:szCs w:val="16"/>
        </w:rPr>
        <w:t>:</w:t>
      </w:r>
      <w:r w:rsidRPr="0003054C">
        <w:rPr>
          <w:rFonts w:ascii="Courier New" w:hAnsi="Courier New" w:cs="Courier New"/>
          <w:sz w:val="16"/>
          <w:szCs w:val="16"/>
        </w:rPr>
        <w:t>8|Q)(</w:t>
      </w:r>
      <w:r>
        <w:rPr>
          <w:rFonts w:ascii="Courier New" w:hAnsi="Courier New" w:cs="Courier New"/>
          <w:color w:val="00B050"/>
          <w:sz w:val="16"/>
          <w:szCs w:val="16"/>
        </w:rPr>
        <w:t>12</w:t>
      </w:r>
      <w:r w:rsidRPr="0003054C">
        <w:rPr>
          <w:rFonts w:ascii="Courier New" w:hAnsi="Courier New" w:cs="Courier New"/>
          <w:color w:val="00B050"/>
          <w:sz w:val="16"/>
          <w:szCs w:val="16"/>
        </w:rPr>
        <w:t>:</w:t>
      </w:r>
      <w:r w:rsidRPr="0003054C">
        <w:rPr>
          <w:rFonts w:ascii="Courier New" w:hAnsi="Courier New" w:cs="Courier New"/>
          <w:sz w:val="16"/>
          <w:szCs w:val="16"/>
        </w:rPr>
        <w:t>9|S)(</w:t>
      </w:r>
      <w:r>
        <w:rPr>
          <w:rFonts w:ascii="Courier New" w:hAnsi="Courier New" w:cs="Courier New"/>
          <w:color w:val="00B050"/>
          <w:sz w:val="16"/>
          <w:szCs w:val="16"/>
        </w:rPr>
        <w:t>13</w:t>
      </w:r>
      <w:r w:rsidRPr="0003054C">
        <w:rPr>
          <w:rFonts w:ascii="Courier New" w:hAnsi="Courier New" w:cs="Courier New"/>
          <w:color w:val="00B050"/>
          <w:sz w:val="16"/>
          <w:szCs w:val="16"/>
        </w:rPr>
        <w:t>:</w:t>
      </w:r>
      <w:r w:rsidRPr="0003054C">
        <w:rPr>
          <w:rFonts w:ascii="Courier New" w:hAnsi="Courier New" w:cs="Courier New"/>
          <w:sz w:val="16"/>
          <w:szCs w:val="16"/>
        </w:rPr>
        <w:t>12|V)(</w:t>
      </w:r>
      <w:r>
        <w:rPr>
          <w:rFonts w:ascii="Courier New" w:hAnsi="Courier New" w:cs="Courier New"/>
          <w:color w:val="00B050"/>
          <w:sz w:val="16"/>
          <w:szCs w:val="16"/>
        </w:rPr>
        <w:t>14</w:t>
      </w:r>
      <w:r w:rsidRPr="0003054C">
        <w:rPr>
          <w:rFonts w:ascii="Courier New" w:hAnsi="Courier New" w:cs="Courier New"/>
          <w:color w:val="00B050"/>
          <w:sz w:val="16"/>
          <w:szCs w:val="16"/>
        </w:rPr>
        <w:t>:</w:t>
      </w:r>
      <w:r w:rsidRPr="0003054C">
        <w:rPr>
          <w:rFonts w:ascii="Courier New" w:hAnsi="Courier New" w:cs="Courier New"/>
          <w:sz w:val="16"/>
          <w:szCs w:val="16"/>
        </w:rPr>
        <w:t>18|R)</w:t>
      </w:r>
      <w:r w:rsidR="0012791F">
        <w:rPr>
          <w:rFonts w:ascii="Courier New" w:hAnsi="Courier New" w:cs="Courier New"/>
          <w:sz w:val="16"/>
          <w:szCs w:val="16"/>
        </w:rPr>
        <w:t xml:space="preserve"> </w:t>
      </w:r>
      <w:r w:rsidRPr="0003054C">
        <w:rPr>
          <w:rFonts w:ascii="Courier New" w:hAnsi="Courier New" w:cs="Courier New"/>
          <w:sz w:val="16"/>
          <w:szCs w:val="16"/>
        </w:rPr>
        <w:t>(</w:t>
      </w:r>
      <w:r>
        <w:rPr>
          <w:rFonts w:ascii="Courier New" w:hAnsi="Courier New" w:cs="Courier New"/>
          <w:color w:val="00B050"/>
          <w:sz w:val="16"/>
          <w:szCs w:val="16"/>
        </w:rPr>
        <w:t>15</w:t>
      </w:r>
      <w:r w:rsidRPr="0003054C">
        <w:rPr>
          <w:rFonts w:ascii="Courier New" w:hAnsi="Courier New" w:cs="Courier New"/>
          <w:color w:val="00B050"/>
          <w:sz w:val="16"/>
          <w:szCs w:val="16"/>
        </w:rPr>
        <w:t>:</w:t>
      </w:r>
      <w:r w:rsidRPr="0003054C">
        <w:rPr>
          <w:rFonts w:ascii="Courier New" w:hAnsi="Courier New" w:cs="Courier New"/>
          <w:sz w:val="16"/>
          <w:szCs w:val="16"/>
        </w:rPr>
        <w:t>21|L)(</w:t>
      </w:r>
      <w:r>
        <w:rPr>
          <w:rFonts w:ascii="Courier New" w:hAnsi="Courier New" w:cs="Courier New"/>
          <w:color w:val="00B050"/>
          <w:sz w:val="16"/>
          <w:szCs w:val="16"/>
        </w:rPr>
        <w:t>16</w:t>
      </w:r>
      <w:r w:rsidRPr="0003054C">
        <w:rPr>
          <w:rFonts w:ascii="Courier New" w:hAnsi="Courier New" w:cs="Courier New"/>
          <w:color w:val="00B050"/>
          <w:sz w:val="16"/>
          <w:szCs w:val="16"/>
        </w:rPr>
        <w:t>:</w:t>
      </w:r>
      <w:r w:rsidRPr="0003054C">
        <w:rPr>
          <w:rFonts w:ascii="Courier New" w:hAnsi="Courier New" w:cs="Courier New"/>
          <w:sz w:val="16"/>
          <w:szCs w:val="16"/>
        </w:rPr>
        <w:t>22|V)(</w:t>
      </w:r>
      <w:r>
        <w:rPr>
          <w:rFonts w:ascii="Courier New" w:hAnsi="Courier New" w:cs="Courier New"/>
          <w:color w:val="00B050"/>
          <w:sz w:val="16"/>
          <w:szCs w:val="16"/>
        </w:rPr>
        <w:t>17</w:t>
      </w:r>
      <w:r w:rsidRPr="0003054C">
        <w:rPr>
          <w:rFonts w:ascii="Courier New" w:hAnsi="Courier New" w:cs="Courier New"/>
          <w:color w:val="00B050"/>
          <w:sz w:val="16"/>
          <w:szCs w:val="16"/>
        </w:rPr>
        <w:t>:</w:t>
      </w:r>
      <w:r w:rsidRPr="0003054C">
        <w:rPr>
          <w:rFonts w:ascii="Courier New" w:hAnsi="Courier New" w:cs="Courier New"/>
          <w:sz w:val="16"/>
          <w:szCs w:val="16"/>
        </w:rPr>
        <w:t>23|S)(</w:t>
      </w:r>
      <w:r>
        <w:rPr>
          <w:rFonts w:ascii="Courier New" w:hAnsi="Courier New" w:cs="Courier New"/>
          <w:color w:val="00B050"/>
          <w:sz w:val="16"/>
          <w:szCs w:val="16"/>
        </w:rPr>
        <w:t>18</w:t>
      </w:r>
      <w:r w:rsidRPr="0003054C">
        <w:rPr>
          <w:rFonts w:ascii="Courier New" w:hAnsi="Courier New" w:cs="Courier New"/>
          <w:color w:val="00B050"/>
          <w:sz w:val="16"/>
          <w:szCs w:val="16"/>
        </w:rPr>
        <w:t>:</w:t>
      </w:r>
      <w:r w:rsidRPr="0003054C">
        <w:rPr>
          <w:rFonts w:ascii="Courier New" w:hAnsi="Courier New" w:cs="Courier New"/>
          <w:sz w:val="16"/>
          <w:szCs w:val="16"/>
        </w:rPr>
        <w:t>23|T)(</w:t>
      </w:r>
      <w:r>
        <w:rPr>
          <w:rFonts w:ascii="Courier New" w:hAnsi="Courier New" w:cs="Courier New"/>
          <w:color w:val="00B050"/>
          <w:sz w:val="16"/>
          <w:szCs w:val="16"/>
        </w:rPr>
        <w:t>19</w:t>
      </w:r>
      <w:r w:rsidRPr="0003054C">
        <w:rPr>
          <w:rFonts w:ascii="Courier New" w:hAnsi="Courier New" w:cs="Courier New"/>
          <w:color w:val="00B050"/>
          <w:sz w:val="16"/>
          <w:szCs w:val="16"/>
        </w:rPr>
        <w:t>:</w:t>
      </w:r>
      <w:r w:rsidRPr="0003054C">
        <w:rPr>
          <w:rFonts w:ascii="Courier New" w:hAnsi="Courier New" w:cs="Courier New"/>
          <w:sz w:val="16"/>
          <w:szCs w:val="16"/>
        </w:rPr>
        <w:t>24|D)(</w:t>
      </w:r>
      <w:r>
        <w:rPr>
          <w:rFonts w:ascii="Courier New" w:hAnsi="Courier New" w:cs="Courier New"/>
          <w:color w:val="00B050"/>
          <w:sz w:val="16"/>
          <w:szCs w:val="16"/>
        </w:rPr>
        <w:t>20</w:t>
      </w:r>
      <w:r w:rsidRPr="0003054C">
        <w:rPr>
          <w:rFonts w:ascii="Courier New" w:hAnsi="Courier New" w:cs="Courier New"/>
          <w:color w:val="00B050"/>
          <w:sz w:val="16"/>
          <w:szCs w:val="16"/>
        </w:rPr>
        <w:t>:</w:t>
      </w:r>
      <w:r w:rsidRPr="0003054C">
        <w:rPr>
          <w:rFonts w:ascii="Courier New" w:hAnsi="Courier New" w:cs="Courier New"/>
          <w:sz w:val="16"/>
          <w:szCs w:val="16"/>
        </w:rPr>
        <w:t>24|V)(</w:t>
      </w:r>
      <w:r>
        <w:rPr>
          <w:rFonts w:ascii="Courier New" w:hAnsi="Courier New" w:cs="Courier New"/>
          <w:color w:val="00B050"/>
          <w:sz w:val="16"/>
          <w:szCs w:val="16"/>
        </w:rPr>
        <w:t>21</w:t>
      </w:r>
      <w:r w:rsidRPr="0003054C">
        <w:rPr>
          <w:rFonts w:ascii="Courier New" w:hAnsi="Courier New" w:cs="Courier New"/>
          <w:color w:val="00B050"/>
          <w:sz w:val="16"/>
          <w:szCs w:val="16"/>
        </w:rPr>
        <w:t>:</w:t>
      </w:r>
      <w:r w:rsidRPr="0003054C">
        <w:rPr>
          <w:rFonts w:ascii="Courier New" w:hAnsi="Courier New" w:cs="Courier New"/>
          <w:sz w:val="16"/>
          <w:szCs w:val="16"/>
        </w:rPr>
        <w:t>29|D)(</w:t>
      </w:r>
      <w:r>
        <w:rPr>
          <w:rFonts w:ascii="Courier New" w:hAnsi="Courier New" w:cs="Courier New"/>
          <w:color w:val="00B050"/>
          <w:sz w:val="16"/>
          <w:szCs w:val="16"/>
        </w:rPr>
        <w:t>22</w:t>
      </w:r>
      <w:r w:rsidRPr="0003054C">
        <w:rPr>
          <w:rFonts w:ascii="Courier New" w:hAnsi="Courier New" w:cs="Courier New"/>
          <w:color w:val="00B050"/>
          <w:sz w:val="16"/>
          <w:szCs w:val="16"/>
        </w:rPr>
        <w:t>:</w:t>
      </w:r>
      <w:r w:rsidRPr="0003054C">
        <w:rPr>
          <w:rFonts w:ascii="Courier New" w:hAnsi="Courier New" w:cs="Courier New"/>
          <w:sz w:val="16"/>
          <w:szCs w:val="16"/>
        </w:rPr>
        <w:t>29|P)(</w:t>
      </w:r>
      <w:r>
        <w:rPr>
          <w:rFonts w:ascii="Courier New" w:hAnsi="Courier New" w:cs="Courier New"/>
          <w:color w:val="00B050"/>
          <w:sz w:val="16"/>
          <w:szCs w:val="16"/>
        </w:rPr>
        <w:t>23</w:t>
      </w:r>
      <w:r w:rsidRPr="0003054C">
        <w:rPr>
          <w:rFonts w:ascii="Courier New" w:hAnsi="Courier New" w:cs="Courier New"/>
          <w:color w:val="00B050"/>
          <w:sz w:val="16"/>
          <w:szCs w:val="16"/>
        </w:rPr>
        <w:t>:</w:t>
      </w:r>
      <w:r w:rsidRPr="0003054C">
        <w:rPr>
          <w:rFonts w:ascii="Courier New" w:hAnsi="Courier New" w:cs="Courier New"/>
          <w:sz w:val="16"/>
          <w:szCs w:val="16"/>
        </w:rPr>
        <w:t>32|R)(</w:t>
      </w:r>
      <w:r>
        <w:rPr>
          <w:rFonts w:ascii="Courier New" w:hAnsi="Courier New" w:cs="Courier New"/>
          <w:color w:val="00B050"/>
          <w:sz w:val="16"/>
          <w:szCs w:val="16"/>
        </w:rPr>
        <w:t>24</w:t>
      </w:r>
      <w:r w:rsidRPr="0003054C">
        <w:rPr>
          <w:rFonts w:ascii="Courier New" w:hAnsi="Courier New" w:cs="Courier New"/>
          <w:color w:val="00B050"/>
          <w:sz w:val="16"/>
          <w:szCs w:val="16"/>
        </w:rPr>
        <w:t>:</w:t>
      </w:r>
      <w:r w:rsidRPr="0003054C">
        <w:rPr>
          <w:rFonts w:ascii="Courier New" w:hAnsi="Courier New" w:cs="Courier New"/>
          <w:sz w:val="16"/>
          <w:szCs w:val="16"/>
        </w:rPr>
        <w:t>32|S)(</w:t>
      </w:r>
      <w:r>
        <w:rPr>
          <w:rFonts w:ascii="Courier New" w:hAnsi="Courier New" w:cs="Courier New"/>
          <w:color w:val="00B050"/>
          <w:sz w:val="16"/>
          <w:szCs w:val="16"/>
        </w:rPr>
        <w:t>25</w:t>
      </w:r>
      <w:r w:rsidRPr="0003054C">
        <w:rPr>
          <w:rFonts w:ascii="Courier New" w:hAnsi="Courier New" w:cs="Courier New"/>
          <w:color w:val="00B050"/>
          <w:sz w:val="16"/>
          <w:szCs w:val="16"/>
        </w:rPr>
        <w:t>:</w:t>
      </w:r>
      <w:r w:rsidRPr="0003054C">
        <w:rPr>
          <w:rFonts w:ascii="Courier New" w:hAnsi="Courier New" w:cs="Courier New"/>
          <w:sz w:val="16"/>
          <w:szCs w:val="16"/>
        </w:rPr>
        <w:t>34|D)(</w:t>
      </w:r>
      <w:r>
        <w:rPr>
          <w:rFonts w:ascii="Courier New" w:hAnsi="Courier New" w:cs="Courier New"/>
          <w:color w:val="00B050"/>
          <w:sz w:val="16"/>
          <w:szCs w:val="16"/>
        </w:rPr>
        <w:t>26</w:t>
      </w:r>
      <w:r w:rsidRPr="0003054C">
        <w:rPr>
          <w:rFonts w:ascii="Courier New" w:hAnsi="Courier New" w:cs="Courier New"/>
          <w:color w:val="00B050"/>
          <w:sz w:val="16"/>
          <w:szCs w:val="16"/>
        </w:rPr>
        <w:t>:</w:t>
      </w:r>
      <w:r w:rsidRPr="0003054C">
        <w:rPr>
          <w:rFonts w:ascii="Courier New" w:hAnsi="Courier New" w:cs="Courier New"/>
          <w:sz w:val="16"/>
          <w:szCs w:val="16"/>
        </w:rPr>
        <w:t>35|P)(</w:t>
      </w:r>
      <w:r>
        <w:rPr>
          <w:rFonts w:ascii="Courier New" w:hAnsi="Courier New" w:cs="Courier New"/>
          <w:color w:val="00B050"/>
          <w:sz w:val="16"/>
          <w:szCs w:val="16"/>
        </w:rPr>
        <w:t>27</w:t>
      </w:r>
      <w:r w:rsidRPr="0003054C">
        <w:rPr>
          <w:rFonts w:ascii="Courier New" w:hAnsi="Courier New" w:cs="Courier New"/>
          <w:color w:val="00B050"/>
          <w:sz w:val="16"/>
          <w:szCs w:val="16"/>
        </w:rPr>
        <w:t>:</w:t>
      </w:r>
      <w:r w:rsidRPr="0003054C">
        <w:rPr>
          <w:rFonts w:ascii="Courier New" w:hAnsi="Courier New" w:cs="Courier New"/>
          <w:sz w:val="16"/>
          <w:szCs w:val="16"/>
        </w:rPr>
        <w:t>38|V)(</w:t>
      </w:r>
      <w:r>
        <w:rPr>
          <w:rFonts w:ascii="Courier New" w:hAnsi="Courier New" w:cs="Courier New"/>
          <w:color w:val="00B050"/>
          <w:sz w:val="16"/>
          <w:szCs w:val="16"/>
        </w:rPr>
        <w:t>28</w:t>
      </w:r>
      <w:r w:rsidRPr="0003054C">
        <w:rPr>
          <w:rFonts w:ascii="Courier New" w:hAnsi="Courier New" w:cs="Courier New"/>
          <w:color w:val="00B050"/>
          <w:sz w:val="16"/>
          <w:szCs w:val="16"/>
        </w:rPr>
        <w:t>:</w:t>
      </w:r>
      <w:r w:rsidRPr="0003054C">
        <w:rPr>
          <w:rFonts w:ascii="Courier New" w:hAnsi="Courier New" w:cs="Courier New"/>
          <w:sz w:val="16"/>
          <w:szCs w:val="16"/>
        </w:rPr>
        <w:t>42|A)(</w:t>
      </w:r>
      <w:r>
        <w:rPr>
          <w:rFonts w:ascii="Courier New" w:hAnsi="Courier New" w:cs="Courier New"/>
          <w:color w:val="00B050"/>
          <w:sz w:val="16"/>
          <w:szCs w:val="16"/>
        </w:rPr>
        <w:t>29</w:t>
      </w:r>
      <w:r w:rsidRPr="0003054C">
        <w:rPr>
          <w:rFonts w:ascii="Courier New" w:hAnsi="Courier New" w:cs="Courier New"/>
          <w:color w:val="00B050"/>
          <w:sz w:val="16"/>
          <w:szCs w:val="16"/>
        </w:rPr>
        <w:t>:</w:t>
      </w:r>
      <w:r w:rsidRPr="0003054C">
        <w:rPr>
          <w:rFonts w:ascii="Courier New" w:hAnsi="Courier New" w:cs="Courier New"/>
          <w:sz w:val="16"/>
          <w:szCs w:val="16"/>
        </w:rPr>
        <w:t>43|G)(</w:t>
      </w:r>
      <w:r>
        <w:rPr>
          <w:rFonts w:ascii="Courier New" w:hAnsi="Courier New" w:cs="Courier New"/>
          <w:color w:val="00B050"/>
          <w:sz w:val="16"/>
          <w:szCs w:val="16"/>
        </w:rPr>
        <w:t>30</w:t>
      </w:r>
      <w:r w:rsidRPr="0003054C">
        <w:rPr>
          <w:rFonts w:ascii="Courier New" w:hAnsi="Courier New" w:cs="Courier New"/>
          <w:color w:val="00B050"/>
          <w:sz w:val="16"/>
          <w:szCs w:val="16"/>
        </w:rPr>
        <w:t>:</w:t>
      </w:r>
      <w:r w:rsidRPr="0003054C">
        <w:rPr>
          <w:rFonts w:ascii="Courier New" w:hAnsi="Courier New" w:cs="Courier New"/>
          <w:sz w:val="16"/>
          <w:szCs w:val="16"/>
        </w:rPr>
        <w:t>44|R)(</w:t>
      </w:r>
      <w:r>
        <w:rPr>
          <w:rFonts w:ascii="Courier New" w:hAnsi="Courier New" w:cs="Courier New"/>
          <w:color w:val="00B050"/>
          <w:sz w:val="16"/>
          <w:szCs w:val="16"/>
        </w:rPr>
        <w:t>31</w:t>
      </w:r>
      <w:r w:rsidRPr="0003054C">
        <w:rPr>
          <w:rFonts w:ascii="Courier New" w:hAnsi="Courier New" w:cs="Courier New"/>
          <w:color w:val="00B050"/>
          <w:sz w:val="16"/>
          <w:szCs w:val="16"/>
        </w:rPr>
        <w:t>:</w:t>
      </w:r>
      <w:r w:rsidRPr="0003054C">
        <w:rPr>
          <w:rFonts w:ascii="Courier New" w:hAnsi="Courier New" w:cs="Courier New"/>
          <w:sz w:val="16"/>
          <w:szCs w:val="16"/>
        </w:rPr>
        <w:t>45|K)(</w:t>
      </w:r>
      <w:r>
        <w:rPr>
          <w:rFonts w:ascii="Courier New" w:hAnsi="Courier New" w:cs="Courier New"/>
          <w:color w:val="00B050"/>
          <w:sz w:val="16"/>
          <w:szCs w:val="16"/>
        </w:rPr>
        <w:t>32</w:t>
      </w:r>
      <w:r w:rsidRPr="0003054C">
        <w:rPr>
          <w:rFonts w:ascii="Courier New" w:hAnsi="Courier New" w:cs="Courier New"/>
          <w:color w:val="00B050"/>
          <w:sz w:val="16"/>
          <w:szCs w:val="16"/>
        </w:rPr>
        <w:t>:</w:t>
      </w:r>
      <w:r w:rsidRPr="0003054C">
        <w:rPr>
          <w:rFonts w:ascii="Courier New" w:hAnsi="Courier New" w:cs="Courier New"/>
          <w:sz w:val="16"/>
          <w:szCs w:val="16"/>
        </w:rPr>
        <w:t>46|Q)(</w:t>
      </w:r>
      <w:r>
        <w:rPr>
          <w:rFonts w:ascii="Courier New" w:hAnsi="Courier New" w:cs="Courier New"/>
          <w:color w:val="00B050"/>
          <w:sz w:val="16"/>
          <w:szCs w:val="16"/>
        </w:rPr>
        <w:t>33</w:t>
      </w:r>
      <w:r w:rsidRPr="0003054C">
        <w:rPr>
          <w:rFonts w:ascii="Courier New" w:hAnsi="Courier New" w:cs="Courier New"/>
          <w:color w:val="00B050"/>
          <w:sz w:val="16"/>
          <w:szCs w:val="16"/>
        </w:rPr>
        <w:t>:</w:t>
      </w:r>
      <w:r w:rsidRPr="0003054C">
        <w:rPr>
          <w:rFonts w:ascii="Courier New" w:hAnsi="Courier New" w:cs="Courier New"/>
          <w:sz w:val="16"/>
          <w:szCs w:val="16"/>
        </w:rPr>
        <w:t>47|V)(</w:t>
      </w:r>
      <w:r>
        <w:rPr>
          <w:rFonts w:ascii="Courier New" w:hAnsi="Courier New" w:cs="Courier New"/>
          <w:color w:val="00B050"/>
          <w:sz w:val="16"/>
          <w:szCs w:val="16"/>
        </w:rPr>
        <w:t>34</w:t>
      </w:r>
      <w:r w:rsidRPr="0003054C">
        <w:rPr>
          <w:rFonts w:ascii="Courier New" w:hAnsi="Courier New" w:cs="Courier New"/>
          <w:color w:val="00B050"/>
          <w:sz w:val="16"/>
          <w:szCs w:val="16"/>
        </w:rPr>
        <w:t>:</w:t>
      </w:r>
      <w:r w:rsidRPr="0003054C">
        <w:rPr>
          <w:rFonts w:ascii="Courier New" w:hAnsi="Courier New" w:cs="Courier New"/>
          <w:sz w:val="16"/>
          <w:szCs w:val="16"/>
        </w:rPr>
        <w:t>48|C)(</w:t>
      </w:r>
      <w:r>
        <w:rPr>
          <w:rFonts w:ascii="Courier New" w:hAnsi="Courier New" w:cs="Courier New"/>
          <w:color w:val="00B050"/>
          <w:sz w:val="16"/>
          <w:szCs w:val="16"/>
        </w:rPr>
        <w:t>35</w:t>
      </w:r>
      <w:r w:rsidRPr="0003054C">
        <w:rPr>
          <w:rFonts w:ascii="Courier New" w:hAnsi="Courier New" w:cs="Courier New"/>
          <w:color w:val="00B050"/>
          <w:sz w:val="16"/>
          <w:szCs w:val="16"/>
        </w:rPr>
        <w:t>:</w:t>
      </w:r>
      <w:r w:rsidRPr="0003054C">
        <w:rPr>
          <w:rFonts w:ascii="Courier New" w:hAnsi="Courier New" w:cs="Courier New"/>
          <w:sz w:val="16"/>
          <w:szCs w:val="16"/>
        </w:rPr>
        <w:t>48|S)(</w:t>
      </w:r>
      <w:r>
        <w:rPr>
          <w:rFonts w:ascii="Courier New" w:hAnsi="Courier New" w:cs="Courier New"/>
          <w:color w:val="00B050"/>
          <w:sz w:val="16"/>
          <w:szCs w:val="16"/>
        </w:rPr>
        <w:t>36</w:t>
      </w:r>
      <w:r w:rsidRPr="0003054C">
        <w:rPr>
          <w:rFonts w:ascii="Courier New" w:hAnsi="Courier New" w:cs="Courier New"/>
          <w:color w:val="00B050"/>
          <w:sz w:val="16"/>
          <w:szCs w:val="16"/>
        </w:rPr>
        <w:t>:</w:t>
      </w:r>
      <w:r w:rsidRPr="0003054C">
        <w:rPr>
          <w:rFonts w:ascii="Courier New" w:hAnsi="Courier New" w:cs="Courier New"/>
          <w:sz w:val="16"/>
          <w:szCs w:val="16"/>
        </w:rPr>
        <w:t>49|L)(</w:t>
      </w:r>
      <w:r>
        <w:rPr>
          <w:rFonts w:ascii="Courier New" w:hAnsi="Courier New" w:cs="Courier New"/>
          <w:color w:val="00B050"/>
          <w:sz w:val="16"/>
          <w:szCs w:val="16"/>
        </w:rPr>
        <w:t>37</w:t>
      </w:r>
      <w:r w:rsidRPr="0003054C">
        <w:rPr>
          <w:rFonts w:ascii="Courier New" w:hAnsi="Courier New" w:cs="Courier New"/>
          <w:color w:val="00B050"/>
          <w:sz w:val="16"/>
          <w:szCs w:val="16"/>
        </w:rPr>
        <w:t>:</w:t>
      </w:r>
      <w:r w:rsidRPr="0003054C">
        <w:rPr>
          <w:rFonts w:ascii="Courier New" w:hAnsi="Courier New" w:cs="Courier New"/>
          <w:sz w:val="16"/>
          <w:szCs w:val="16"/>
        </w:rPr>
        <w:t>51|I)(</w:t>
      </w:r>
      <w:r>
        <w:rPr>
          <w:rFonts w:ascii="Courier New" w:hAnsi="Courier New" w:cs="Courier New"/>
          <w:color w:val="00B050"/>
          <w:sz w:val="16"/>
          <w:szCs w:val="16"/>
        </w:rPr>
        <w:t>38</w:t>
      </w:r>
      <w:r w:rsidRPr="0003054C">
        <w:rPr>
          <w:rFonts w:ascii="Courier New" w:hAnsi="Courier New" w:cs="Courier New"/>
          <w:color w:val="00B050"/>
          <w:sz w:val="16"/>
          <w:szCs w:val="16"/>
        </w:rPr>
        <w:t>:</w:t>
      </w:r>
      <w:r w:rsidRPr="0003054C">
        <w:rPr>
          <w:rFonts w:ascii="Courier New" w:hAnsi="Courier New" w:cs="Courier New"/>
          <w:sz w:val="16"/>
          <w:szCs w:val="16"/>
        </w:rPr>
        <w:t>52|R)(</w:t>
      </w:r>
      <w:r>
        <w:rPr>
          <w:rFonts w:ascii="Courier New" w:hAnsi="Courier New" w:cs="Courier New"/>
          <w:color w:val="00B050"/>
          <w:sz w:val="16"/>
          <w:szCs w:val="16"/>
        </w:rPr>
        <w:t>39</w:t>
      </w:r>
      <w:r w:rsidRPr="0003054C">
        <w:rPr>
          <w:rFonts w:ascii="Courier New" w:hAnsi="Courier New" w:cs="Courier New"/>
          <w:color w:val="00B050"/>
          <w:sz w:val="16"/>
          <w:szCs w:val="16"/>
        </w:rPr>
        <w:t>:</w:t>
      </w:r>
      <w:r w:rsidRPr="0003054C">
        <w:rPr>
          <w:rFonts w:ascii="Courier New" w:hAnsi="Courier New" w:cs="Courier New"/>
          <w:sz w:val="16"/>
          <w:szCs w:val="16"/>
        </w:rPr>
        <w:t>53|E)(</w:t>
      </w:r>
      <w:r>
        <w:rPr>
          <w:rFonts w:ascii="Courier New" w:hAnsi="Courier New" w:cs="Courier New"/>
          <w:color w:val="00B050"/>
          <w:sz w:val="16"/>
          <w:szCs w:val="16"/>
        </w:rPr>
        <w:t>40</w:t>
      </w:r>
      <w:r w:rsidRPr="0003054C">
        <w:rPr>
          <w:rFonts w:ascii="Courier New" w:hAnsi="Courier New" w:cs="Courier New"/>
          <w:color w:val="00B050"/>
          <w:sz w:val="16"/>
          <w:szCs w:val="16"/>
        </w:rPr>
        <w:t>:</w:t>
      </w:r>
      <w:r w:rsidRPr="0003054C">
        <w:rPr>
          <w:rFonts w:ascii="Courier New" w:hAnsi="Courier New" w:cs="Courier New"/>
          <w:sz w:val="16"/>
          <w:szCs w:val="16"/>
        </w:rPr>
        <w:t>53|T)(</w:t>
      </w:r>
      <w:r>
        <w:rPr>
          <w:rFonts w:ascii="Courier New" w:hAnsi="Courier New" w:cs="Courier New"/>
          <w:color w:val="00B050"/>
          <w:sz w:val="16"/>
          <w:szCs w:val="16"/>
        </w:rPr>
        <w:t>41</w:t>
      </w:r>
      <w:r w:rsidRPr="0003054C">
        <w:rPr>
          <w:rFonts w:ascii="Courier New" w:hAnsi="Courier New" w:cs="Courier New"/>
          <w:color w:val="00B050"/>
          <w:sz w:val="16"/>
          <w:szCs w:val="16"/>
        </w:rPr>
        <w:t>:</w:t>
      </w:r>
      <w:r w:rsidRPr="0003054C">
        <w:rPr>
          <w:rFonts w:ascii="Courier New" w:hAnsi="Courier New" w:cs="Courier New"/>
          <w:sz w:val="16"/>
          <w:szCs w:val="16"/>
        </w:rPr>
        <w:t>55|C)(</w:t>
      </w:r>
      <w:r>
        <w:rPr>
          <w:rFonts w:ascii="Courier New" w:hAnsi="Courier New" w:cs="Courier New"/>
          <w:color w:val="00B050"/>
          <w:sz w:val="16"/>
          <w:szCs w:val="16"/>
        </w:rPr>
        <w:t>42</w:t>
      </w:r>
      <w:r w:rsidRPr="0003054C">
        <w:rPr>
          <w:rFonts w:ascii="Courier New" w:hAnsi="Courier New" w:cs="Courier New"/>
          <w:color w:val="00B050"/>
          <w:sz w:val="16"/>
          <w:szCs w:val="16"/>
        </w:rPr>
        <w:t>:</w:t>
      </w:r>
      <w:r w:rsidRPr="0003054C">
        <w:rPr>
          <w:rFonts w:ascii="Courier New" w:hAnsi="Courier New" w:cs="Courier New"/>
          <w:sz w:val="16"/>
          <w:szCs w:val="16"/>
        </w:rPr>
        <w:t>55|H)(</w:t>
      </w:r>
      <w:r>
        <w:rPr>
          <w:rFonts w:ascii="Courier New" w:hAnsi="Courier New" w:cs="Courier New"/>
          <w:color w:val="00B050"/>
          <w:sz w:val="16"/>
          <w:szCs w:val="16"/>
        </w:rPr>
        <w:t>43</w:t>
      </w:r>
      <w:r w:rsidRPr="0003054C">
        <w:rPr>
          <w:rFonts w:ascii="Courier New" w:hAnsi="Courier New" w:cs="Courier New"/>
          <w:color w:val="00B050"/>
          <w:sz w:val="16"/>
          <w:szCs w:val="16"/>
        </w:rPr>
        <w:t>:</w:t>
      </w:r>
      <w:r w:rsidRPr="0003054C">
        <w:rPr>
          <w:rFonts w:ascii="Courier New" w:hAnsi="Courier New" w:cs="Courier New"/>
          <w:sz w:val="16"/>
          <w:szCs w:val="16"/>
        </w:rPr>
        <w:t>56|W)(</w:t>
      </w:r>
      <w:r>
        <w:rPr>
          <w:rFonts w:ascii="Courier New" w:hAnsi="Courier New" w:cs="Courier New"/>
          <w:color w:val="00B050"/>
          <w:sz w:val="16"/>
          <w:szCs w:val="16"/>
        </w:rPr>
        <w:t>44</w:t>
      </w:r>
      <w:r w:rsidRPr="0003054C">
        <w:rPr>
          <w:rFonts w:ascii="Courier New" w:hAnsi="Courier New" w:cs="Courier New"/>
          <w:color w:val="00B050"/>
          <w:sz w:val="16"/>
          <w:szCs w:val="16"/>
        </w:rPr>
        <w:t>:</w:t>
      </w:r>
      <w:r w:rsidRPr="0003054C">
        <w:rPr>
          <w:rFonts w:ascii="Courier New" w:hAnsi="Courier New" w:cs="Courier New"/>
          <w:sz w:val="16"/>
          <w:szCs w:val="16"/>
        </w:rPr>
        <w:t>58|V)(</w:t>
      </w:r>
      <w:r>
        <w:rPr>
          <w:rFonts w:ascii="Courier New" w:hAnsi="Courier New" w:cs="Courier New"/>
          <w:color w:val="00B050"/>
          <w:sz w:val="16"/>
          <w:szCs w:val="16"/>
        </w:rPr>
        <w:t>45</w:t>
      </w:r>
      <w:r w:rsidRPr="0003054C">
        <w:rPr>
          <w:rFonts w:ascii="Courier New" w:hAnsi="Courier New" w:cs="Courier New"/>
          <w:color w:val="00B050"/>
          <w:sz w:val="16"/>
          <w:szCs w:val="16"/>
        </w:rPr>
        <w:t>:</w:t>
      </w:r>
      <w:r w:rsidRPr="0003054C">
        <w:rPr>
          <w:rFonts w:ascii="Courier New" w:hAnsi="Courier New" w:cs="Courier New"/>
          <w:sz w:val="16"/>
          <w:szCs w:val="16"/>
        </w:rPr>
        <w:t>63|A)(</w:t>
      </w:r>
      <w:r>
        <w:rPr>
          <w:rFonts w:ascii="Courier New" w:hAnsi="Courier New" w:cs="Courier New"/>
          <w:color w:val="00B050"/>
          <w:sz w:val="16"/>
          <w:szCs w:val="16"/>
        </w:rPr>
        <w:t>46</w:t>
      </w:r>
      <w:r w:rsidRPr="0003054C">
        <w:rPr>
          <w:rFonts w:ascii="Courier New" w:hAnsi="Courier New" w:cs="Courier New"/>
          <w:color w:val="00B050"/>
          <w:sz w:val="16"/>
          <w:szCs w:val="16"/>
        </w:rPr>
        <w:t>:</w:t>
      </w:r>
      <w:r w:rsidRPr="0003054C">
        <w:rPr>
          <w:rFonts w:ascii="Courier New" w:hAnsi="Courier New" w:cs="Courier New"/>
          <w:sz w:val="16"/>
          <w:szCs w:val="16"/>
        </w:rPr>
        <w:t>63|L)(</w:t>
      </w:r>
      <w:r>
        <w:rPr>
          <w:rFonts w:ascii="Courier New" w:hAnsi="Courier New" w:cs="Courier New"/>
          <w:color w:val="00B050"/>
          <w:sz w:val="16"/>
          <w:szCs w:val="16"/>
        </w:rPr>
        <w:t>47</w:t>
      </w:r>
      <w:r w:rsidRPr="0003054C">
        <w:rPr>
          <w:rFonts w:ascii="Courier New" w:hAnsi="Courier New" w:cs="Courier New"/>
          <w:color w:val="00B050"/>
          <w:sz w:val="16"/>
          <w:szCs w:val="16"/>
        </w:rPr>
        <w:t>:</w:t>
      </w:r>
      <w:r w:rsidRPr="0003054C">
        <w:rPr>
          <w:rFonts w:ascii="Courier New" w:hAnsi="Courier New" w:cs="Courier New"/>
          <w:sz w:val="16"/>
          <w:szCs w:val="16"/>
        </w:rPr>
        <w:t>64|W)(</w:t>
      </w:r>
      <w:r>
        <w:rPr>
          <w:rFonts w:ascii="Courier New" w:hAnsi="Courier New" w:cs="Courier New"/>
          <w:color w:val="00B050"/>
          <w:sz w:val="16"/>
          <w:szCs w:val="16"/>
        </w:rPr>
        <w:t>48</w:t>
      </w:r>
      <w:r w:rsidRPr="0003054C">
        <w:rPr>
          <w:rFonts w:ascii="Courier New" w:hAnsi="Courier New" w:cs="Courier New"/>
          <w:color w:val="00B050"/>
          <w:sz w:val="16"/>
          <w:szCs w:val="16"/>
        </w:rPr>
        <w:t>:</w:t>
      </w:r>
      <w:r w:rsidRPr="0003054C">
        <w:rPr>
          <w:rFonts w:ascii="Courier New" w:hAnsi="Courier New" w:cs="Courier New"/>
          <w:sz w:val="16"/>
          <w:szCs w:val="16"/>
        </w:rPr>
        <w:t>65|L)(</w:t>
      </w:r>
      <w:r>
        <w:rPr>
          <w:rFonts w:ascii="Courier New" w:hAnsi="Courier New" w:cs="Courier New"/>
          <w:color w:val="00B050"/>
          <w:sz w:val="16"/>
          <w:szCs w:val="16"/>
        </w:rPr>
        <w:t>49</w:t>
      </w:r>
      <w:r w:rsidRPr="0003054C">
        <w:rPr>
          <w:rFonts w:ascii="Courier New" w:hAnsi="Courier New" w:cs="Courier New"/>
          <w:color w:val="00B050"/>
          <w:sz w:val="16"/>
          <w:szCs w:val="16"/>
        </w:rPr>
        <w:t>:</w:t>
      </w:r>
      <w:r w:rsidRPr="0003054C">
        <w:rPr>
          <w:rFonts w:ascii="Courier New" w:hAnsi="Courier New" w:cs="Courier New"/>
          <w:sz w:val="16"/>
          <w:szCs w:val="16"/>
        </w:rPr>
        <w:t>68|M)(</w:t>
      </w:r>
      <w:r>
        <w:rPr>
          <w:rFonts w:ascii="Courier New" w:hAnsi="Courier New" w:cs="Courier New"/>
          <w:color w:val="00B050"/>
          <w:sz w:val="16"/>
          <w:szCs w:val="16"/>
        </w:rPr>
        <w:t>50</w:t>
      </w:r>
      <w:r w:rsidRPr="0003054C">
        <w:rPr>
          <w:rFonts w:ascii="Courier New" w:hAnsi="Courier New" w:cs="Courier New"/>
          <w:color w:val="00B050"/>
          <w:sz w:val="16"/>
          <w:szCs w:val="16"/>
        </w:rPr>
        <w:t>:</w:t>
      </w:r>
      <w:r w:rsidRPr="0003054C">
        <w:rPr>
          <w:rFonts w:ascii="Courier New" w:hAnsi="Courier New" w:cs="Courier New"/>
          <w:sz w:val="16"/>
          <w:szCs w:val="16"/>
        </w:rPr>
        <w:t>70|R)(</w:t>
      </w:r>
      <w:r>
        <w:rPr>
          <w:rFonts w:ascii="Courier New" w:hAnsi="Courier New" w:cs="Courier New"/>
          <w:color w:val="00B050"/>
          <w:sz w:val="16"/>
          <w:szCs w:val="16"/>
        </w:rPr>
        <w:t>51</w:t>
      </w:r>
      <w:r w:rsidRPr="0003054C">
        <w:rPr>
          <w:rFonts w:ascii="Courier New" w:hAnsi="Courier New" w:cs="Courier New"/>
          <w:color w:val="00B050"/>
          <w:sz w:val="16"/>
          <w:szCs w:val="16"/>
        </w:rPr>
        <w:t>:</w:t>
      </w:r>
      <w:r w:rsidRPr="0003054C">
        <w:rPr>
          <w:rFonts w:ascii="Courier New" w:hAnsi="Courier New" w:cs="Courier New"/>
          <w:sz w:val="16"/>
          <w:szCs w:val="16"/>
        </w:rPr>
        <w:t>71|V)(</w:t>
      </w:r>
      <w:r>
        <w:rPr>
          <w:rFonts w:ascii="Courier New" w:hAnsi="Courier New" w:cs="Courier New"/>
          <w:color w:val="00B050"/>
          <w:sz w:val="16"/>
          <w:szCs w:val="16"/>
        </w:rPr>
        <w:t>52</w:t>
      </w:r>
      <w:r w:rsidRPr="0003054C">
        <w:rPr>
          <w:rFonts w:ascii="Courier New" w:hAnsi="Courier New" w:cs="Courier New"/>
          <w:color w:val="00B050"/>
          <w:sz w:val="16"/>
          <w:szCs w:val="16"/>
        </w:rPr>
        <w:t>:</w:t>
      </w:r>
      <w:r w:rsidRPr="0003054C">
        <w:rPr>
          <w:rFonts w:ascii="Courier New" w:hAnsi="Courier New" w:cs="Courier New"/>
          <w:sz w:val="16"/>
          <w:szCs w:val="16"/>
        </w:rPr>
        <w:t>73|C)(</w:t>
      </w:r>
      <w:r>
        <w:rPr>
          <w:rFonts w:ascii="Courier New" w:hAnsi="Courier New" w:cs="Courier New"/>
          <w:color w:val="00B050"/>
          <w:sz w:val="16"/>
          <w:szCs w:val="16"/>
        </w:rPr>
        <w:t>53</w:t>
      </w:r>
      <w:r w:rsidRPr="0003054C">
        <w:rPr>
          <w:rFonts w:ascii="Courier New" w:hAnsi="Courier New" w:cs="Courier New"/>
          <w:color w:val="00B050"/>
          <w:sz w:val="16"/>
          <w:szCs w:val="16"/>
        </w:rPr>
        <w:t>:</w:t>
      </w:r>
      <w:r w:rsidRPr="0003054C">
        <w:rPr>
          <w:rFonts w:ascii="Courier New" w:hAnsi="Courier New" w:cs="Courier New"/>
          <w:sz w:val="16"/>
          <w:szCs w:val="16"/>
        </w:rPr>
        <w:t>75|D)(</w:t>
      </w:r>
      <w:r>
        <w:rPr>
          <w:rFonts w:ascii="Courier New" w:hAnsi="Courier New" w:cs="Courier New"/>
          <w:color w:val="00B050"/>
          <w:sz w:val="16"/>
          <w:szCs w:val="16"/>
        </w:rPr>
        <w:t>54</w:t>
      </w:r>
      <w:r w:rsidRPr="0003054C">
        <w:rPr>
          <w:rFonts w:ascii="Courier New" w:hAnsi="Courier New" w:cs="Courier New"/>
          <w:color w:val="00B050"/>
          <w:sz w:val="16"/>
          <w:szCs w:val="16"/>
        </w:rPr>
        <w:t>:</w:t>
      </w:r>
      <w:r w:rsidRPr="0003054C">
        <w:rPr>
          <w:rFonts w:ascii="Courier New" w:hAnsi="Courier New" w:cs="Courier New"/>
          <w:sz w:val="16"/>
          <w:szCs w:val="16"/>
        </w:rPr>
        <w:t>76|N)(</w:t>
      </w:r>
      <w:r>
        <w:rPr>
          <w:rFonts w:ascii="Courier New" w:hAnsi="Courier New" w:cs="Courier New"/>
          <w:color w:val="00B050"/>
          <w:sz w:val="16"/>
          <w:szCs w:val="16"/>
        </w:rPr>
        <w:t>55</w:t>
      </w:r>
      <w:r w:rsidRPr="0003054C">
        <w:rPr>
          <w:rFonts w:ascii="Courier New" w:hAnsi="Courier New" w:cs="Courier New"/>
          <w:color w:val="00B050"/>
          <w:sz w:val="16"/>
          <w:szCs w:val="16"/>
        </w:rPr>
        <w:t>:</w:t>
      </w:r>
      <w:r w:rsidRPr="0003054C">
        <w:rPr>
          <w:rFonts w:ascii="Courier New" w:hAnsi="Courier New" w:cs="Courier New"/>
          <w:sz w:val="16"/>
          <w:szCs w:val="16"/>
        </w:rPr>
        <w:t>76|R)(</w:t>
      </w:r>
      <w:r>
        <w:rPr>
          <w:rFonts w:ascii="Courier New" w:hAnsi="Courier New" w:cs="Courier New"/>
          <w:color w:val="00B050"/>
          <w:sz w:val="16"/>
          <w:szCs w:val="16"/>
        </w:rPr>
        <w:t>56</w:t>
      </w:r>
      <w:r w:rsidRPr="0003054C">
        <w:rPr>
          <w:rFonts w:ascii="Courier New" w:hAnsi="Courier New" w:cs="Courier New"/>
          <w:color w:val="00B050"/>
          <w:sz w:val="16"/>
          <w:szCs w:val="16"/>
        </w:rPr>
        <w:t>:</w:t>
      </w:r>
      <w:r w:rsidRPr="0003054C">
        <w:rPr>
          <w:rFonts w:ascii="Courier New" w:hAnsi="Courier New" w:cs="Courier New"/>
          <w:sz w:val="16"/>
          <w:szCs w:val="16"/>
        </w:rPr>
        <w:t>79|L)(</w:t>
      </w:r>
      <w:r>
        <w:rPr>
          <w:rFonts w:ascii="Courier New" w:hAnsi="Courier New" w:cs="Courier New"/>
          <w:color w:val="00B050"/>
          <w:sz w:val="16"/>
          <w:szCs w:val="16"/>
        </w:rPr>
        <w:t>57</w:t>
      </w:r>
      <w:r w:rsidRPr="0003054C">
        <w:rPr>
          <w:rFonts w:ascii="Courier New" w:hAnsi="Courier New" w:cs="Courier New"/>
          <w:color w:val="00B050"/>
          <w:sz w:val="16"/>
          <w:szCs w:val="16"/>
        </w:rPr>
        <w:t>:</w:t>
      </w:r>
      <w:r w:rsidRPr="0003054C">
        <w:rPr>
          <w:rFonts w:ascii="Courier New" w:hAnsi="Courier New" w:cs="Courier New"/>
          <w:sz w:val="16"/>
          <w:szCs w:val="16"/>
        </w:rPr>
        <w:t>81|V)(</w:t>
      </w:r>
      <w:r>
        <w:rPr>
          <w:rFonts w:ascii="Courier New" w:hAnsi="Courier New" w:cs="Courier New"/>
          <w:color w:val="00B050"/>
          <w:sz w:val="16"/>
          <w:szCs w:val="16"/>
        </w:rPr>
        <w:t>58</w:t>
      </w:r>
      <w:r w:rsidRPr="0003054C">
        <w:rPr>
          <w:rFonts w:ascii="Courier New" w:hAnsi="Courier New" w:cs="Courier New"/>
          <w:color w:val="00B050"/>
          <w:sz w:val="16"/>
          <w:szCs w:val="16"/>
        </w:rPr>
        <w:t>:</w:t>
      </w:r>
      <w:r w:rsidRPr="0003054C">
        <w:rPr>
          <w:rFonts w:ascii="Courier New" w:hAnsi="Courier New" w:cs="Courier New"/>
          <w:sz w:val="16"/>
          <w:szCs w:val="16"/>
        </w:rPr>
        <w:t>83|K)(</w:t>
      </w:r>
      <w:r>
        <w:rPr>
          <w:rFonts w:ascii="Courier New" w:hAnsi="Courier New" w:cs="Courier New"/>
          <w:color w:val="00B050"/>
          <w:sz w:val="16"/>
          <w:szCs w:val="16"/>
        </w:rPr>
        <w:t>59</w:t>
      </w:r>
      <w:r w:rsidRPr="0003054C">
        <w:rPr>
          <w:rFonts w:ascii="Courier New" w:hAnsi="Courier New" w:cs="Courier New"/>
          <w:color w:val="00B050"/>
          <w:sz w:val="16"/>
          <w:szCs w:val="16"/>
        </w:rPr>
        <w:t>:</w:t>
      </w:r>
      <w:r w:rsidRPr="0003054C">
        <w:rPr>
          <w:rFonts w:ascii="Courier New" w:hAnsi="Courier New" w:cs="Courier New"/>
          <w:sz w:val="16"/>
          <w:szCs w:val="16"/>
        </w:rPr>
        <w:t>84|R)(</w:t>
      </w:r>
      <w:r>
        <w:rPr>
          <w:rFonts w:ascii="Courier New" w:hAnsi="Courier New" w:cs="Courier New"/>
          <w:color w:val="00B050"/>
          <w:sz w:val="16"/>
          <w:szCs w:val="16"/>
        </w:rPr>
        <w:t>60</w:t>
      </w:r>
      <w:r w:rsidRPr="0003054C">
        <w:rPr>
          <w:rFonts w:ascii="Courier New" w:hAnsi="Courier New" w:cs="Courier New"/>
          <w:color w:val="00B050"/>
          <w:sz w:val="16"/>
          <w:szCs w:val="16"/>
        </w:rPr>
        <w:t>:</w:t>
      </w:r>
      <w:r w:rsidRPr="0003054C">
        <w:rPr>
          <w:rFonts w:ascii="Courier New" w:hAnsi="Courier New" w:cs="Courier New"/>
          <w:sz w:val="16"/>
          <w:szCs w:val="16"/>
        </w:rPr>
        <w:t>85|Y)(</w:t>
      </w:r>
      <w:r>
        <w:rPr>
          <w:rFonts w:ascii="Courier New" w:hAnsi="Courier New" w:cs="Courier New"/>
          <w:color w:val="00B050"/>
          <w:sz w:val="16"/>
          <w:szCs w:val="16"/>
        </w:rPr>
        <w:t>61</w:t>
      </w:r>
      <w:r w:rsidRPr="0003054C">
        <w:rPr>
          <w:rFonts w:ascii="Courier New" w:hAnsi="Courier New" w:cs="Courier New"/>
          <w:color w:val="00B050"/>
          <w:sz w:val="16"/>
          <w:szCs w:val="16"/>
        </w:rPr>
        <w:t>:</w:t>
      </w:r>
      <w:r w:rsidRPr="0003054C">
        <w:rPr>
          <w:rFonts w:ascii="Courier New" w:hAnsi="Courier New" w:cs="Courier New"/>
          <w:sz w:val="16"/>
          <w:szCs w:val="16"/>
        </w:rPr>
        <w:t>89|C)(</w:t>
      </w:r>
      <w:r>
        <w:rPr>
          <w:rFonts w:ascii="Courier New" w:hAnsi="Courier New" w:cs="Courier New"/>
          <w:color w:val="00B050"/>
          <w:sz w:val="16"/>
          <w:szCs w:val="16"/>
        </w:rPr>
        <w:t>62</w:t>
      </w:r>
      <w:r w:rsidRPr="0003054C">
        <w:rPr>
          <w:rFonts w:ascii="Courier New" w:hAnsi="Courier New" w:cs="Courier New"/>
          <w:color w:val="00B050"/>
          <w:sz w:val="16"/>
          <w:szCs w:val="16"/>
        </w:rPr>
        <w:t>:</w:t>
      </w:r>
      <w:r w:rsidRPr="0003054C">
        <w:rPr>
          <w:rFonts w:ascii="Courier New" w:hAnsi="Courier New" w:cs="Courier New"/>
          <w:sz w:val="16"/>
          <w:szCs w:val="16"/>
        </w:rPr>
        <w:t>89|H)(</w:t>
      </w:r>
      <w:r>
        <w:rPr>
          <w:rFonts w:ascii="Courier New" w:hAnsi="Courier New" w:cs="Courier New"/>
          <w:color w:val="00B050"/>
          <w:sz w:val="16"/>
          <w:szCs w:val="16"/>
        </w:rPr>
        <w:t>63</w:t>
      </w:r>
      <w:r w:rsidRPr="0003054C">
        <w:rPr>
          <w:rFonts w:ascii="Courier New" w:hAnsi="Courier New" w:cs="Courier New"/>
          <w:color w:val="00B050"/>
          <w:sz w:val="16"/>
          <w:szCs w:val="16"/>
        </w:rPr>
        <w:t>:</w:t>
      </w:r>
      <w:r w:rsidRPr="0003054C">
        <w:rPr>
          <w:rFonts w:ascii="Courier New" w:hAnsi="Courier New" w:cs="Courier New"/>
          <w:sz w:val="16"/>
          <w:szCs w:val="16"/>
        </w:rPr>
        <w:t>89|L)(</w:t>
      </w:r>
      <w:r>
        <w:rPr>
          <w:rFonts w:ascii="Courier New" w:hAnsi="Courier New" w:cs="Courier New"/>
          <w:color w:val="00B050"/>
          <w:sz w:val="16"/>
          <w:szCs w:val="16"/>
        </w:rPr>
        <w:t>64</w:t>
      </w:r>
      <w:r w:rsidRPr="0003054C">
        <w:rPr>
          <w:rFonts w:ascii="Courier New" w:hAnsi="Courier New" w:cs="Courier New"/>
          <w:color w:val="00B050"/>
          <w:sz w:val="16"/>
          <w:szCs w:val="16"/>
        </w:rPr>
        <w:t>:</w:t>
      </w:r>
      <w:r w:rsidRPr="0003054C">
        <w:rPr>
          <w:rFonts w:ascii="Courier New" w:hAnsi="Courier New" w:cs="Courier New"/>
          <w:sz w:val="16"/>
          <w:szCs w:val="16"/>
        </w:rPr>
        <w:t>89|P)(</w:t>
      </w:r>
      <w:r>
        <w:rPr>
          <w:rFonts w:ascii="Courier New" w:hAnsi="Courier New" w:cs="Courier New"/>
          <w:color w:val="00B050"/>
          <w:sz w:val="16"/>
          <w:szCs w:val="16"/>
        </w:rPr>
        <w:t>65</w:t>
      </w:r>
      <w:r w:rsidRPr="0003054C">
        <w:rPr>
          <w:rFonts w:ascii="Courier New" w:hAnsi="Courier New" w:cs="Courier New"/>
          <w:color w:val="00B050"/>
          <w:sz w:val="16"/>
          <w:szCs w:val="16"/>
        </w:rPr>
        <w:t>:</w:t>
      </w:r>
      <w:r w:rsidRPr="0003054C">
        <w:rPr>
          <w:rFonts w:ascii="Courier New" w:hAnsi="Courier New" w:cs="Courier New"/>
          <w:sz w:val="16"/>
          <w:szCs w:val="16"/>
        </w:rPr>
        <w:t>90|C)(</w:t>
      </w:r>
      <w:r>
        <w:rPr>
          <w:rFonts w:ascii="Courier New" w:hAnsi="Courier New" w:cs="Courier New"/>
          <w:color w:val="00B050"/>
          <w:sz w:val="16"/>
          <w:szCs w:val="16"/>
        </w:rPr>
        <w:t>66</w:t>
      </w:r>
      <w:r w:rsidRPr="0003054C">
        <w:rPr>
          <w:rFonts w:ascii="Courier New" w:hAnsi="Courier New" w:cs="Courier New"/>
          <w:color w:val="00B050"/>
          <w:sz w:val="16"/>
          <w:szCs w:val="16"/>
        </w:rPr>
        <w:t>:</w:t>
      </w:r>
      <w:r w:rsidRPr="0003054C">
        <w:rPr>
          <w:rFonts w:ascii="Courier New" w:hAnsi="Courier New" w:cs="Courier New"/>
          <w:sz w:val="16"/>
          <w:szCs w:val="16"/>
        </w:rPr>
        <w:t>90|D)(</w:t>
      </w:r>
      <w:r>
        <w:rPr>
          <w:rFonts w:ascii="Courier New" w:hAnsi="Courier New" w:cs="Courier New"/>
          <w:color w:val="00B050"/>
          <w:sz w:val="16"/>
          <w:szCs w:val="16"/>
        </w:rPr>
        <w:t>67</w:t>
      </w:r>
      <w:r w:rsidRPr="0003054C">
        <w:rPr>
          <w:rFonts w:ascii="Courier New" w:hAnsi="Courier New" w:cs="Courier New"/>
          <w:color w:val="00B050"/>
          <w:sz w:val="16"/>
          <w:szCs w:val="16"/>
        </w:rPr>
        <w:t>:</w:t>
      </w:r>
      <w:r w:rsidRPr="0003054C">
        <w:rPr>
          <w:rFonts w:ascii="Courier New" w:hAnsi="Courier New" w:cs="Courier New"/>
          <w:sz w:val="16"/>
          <w:szCs w:val="16"/>
        </w:rPr>
        <w:t>92|L)(</w:t>
      </w:r>
      <w:r>
        <w:rPr>
          <w:rFonts w:ascii="Courier New" w:hAnsi="Courier New" w:cs="Courier New"/>
          <w:color w:val="00B050"/>
          <w:sz w:val="16"/>
          <w:szCs w:val="16"/>
        </w:rPr>
        <w:t>68</w:t>
      </w:r>
      <w:r w:rsidRPr="0003054C">
        <w:rPr>
          <w:rFonts w:ascii="Courier New" w:hAnsi="Courier New" w:cs="Courier New"/>
          <w:color w:val="00B050"/>
          <w:sz w:val="16"/>
          <w:szCs w:val="16"/>
        </w:rPr>
        <w:t>:</w:t>
      </w:r>
      <w:r w:rsidRPr="0003054C">
        <w:rPr>
          <w:rFonts w:ascii="Courier New" w:hAnsi="Courier New" w:cs="Courier New"/>
          <w:sz w:val="16"/>
          <w:szCs w:val="16"/>
        </w:rPr>
        <w:t>93|K)(</w:t>
      </w:r>
      <w:r>
        <w:rPr>
          <w:rFonts w:ascii="Courier New" w:hAnsi="Courier New" w:cs="Courier New"/>
          <w:color w:val="00B050"/>
          <w:sz w:val="16"/>
          <w:szCs w:val="16"/>
        </w:rPr>
        <w:t>69</w:t>
      </w:r>
      <w:r w:rsidRPr="0003054C">
        <w:rPr>
          <w:rFonts w:ascii="Courier New" w:hAnsi="Courier New" w:cs="Courier New"/>
          <w:color w:val="00B050"/>
          <w:sz w:val="16"/>
          <w:szCs w:val="16"/>
        </w:rPr>
        <w:t>:</w:t>
      </w:r>
      <w:r w:rsidRPr="0003054C">
        <w:rPr>
          <w:rFonts w:ascii="Courier New" w:hAnsi="Courier New" w:cs="Courier New"/>
          <w:sz w:val="16"/>
          <w:szCs w:val="16"/>
        </w:rPr>
        <w:t>94|K)(</w:t>
      </w:r>
      <w:r>
        <w:rPr>
          <w:rFonts w:ascii="Courier New" w:hAnsi="Courier New" w:cs="Courier New"/>
          <w:color w:val="00B050"/>
          <w:sz w:val="16"/>
          <w:szCs w:val="16"/>
        </w:rPr>
        <w:t>70</w:t>
      </w:r>
      <w:r w:rsidRPr="0003054C">
        <w:rPr>
          <w:rFonts w:ascii="Courier New" w:hAnsi="Courier New" w:cs="Courier New"/>
          <w:color w:val="00B050"/>
          <w:sz w:val="16"/>
          <w:szCs w:val="16"/>
        </w:rPr>
        <w:t>:</w:t>
      </w:r>
      <w:r w:rsidRPr="0003054C">
        <w:rPr>
          <w:rFonts w:ascii="Courier New" w:hAnsi="Courier New" w:cs="Courier New"/>
          <w:sz w:val="16"/>
          <w:szCs w:val="16"/>
        </w:rPr>
        <w:t>96|S)(</w:t>
      </w:r>
      <w:r>
        <w:rPr>
          <w:rFonts w:ascii="Courier New" w:hAnsi="Courier New" w:cs="Courier New"/>
          <w:color w:val="00B050"/>
          <w:sz w:val="16"/>
          <w:szCs w:val="16"/>
        </w:rPr>
        <w:t>71</w:t>
      </w:r>
      <w:r w:rsidRPr="0003054C">
        <w:rPr>
          <w:rFonts w:ascii="Courier New" w:hAnsi="Courier New" w:cs="Courier New"/>
          <w:color w:val="00B050"/>
          <w:sz w:val="16"/>
          <w:szCs w:val="16"/>
        </w:rPr>
        <w:t>:</w:t>
      </w:r>
      <w:r w:rsidRPr="0003054C">
        <w:rPr>
          <w:rFonts w:ascii="Courier New" w:hAnsi="Courier New" w:cs="Courier New"/>
          <w:sz w:val="16"/>
          <w:szCs w:val="16"/>
        </w:rPr>
        <w:t>96|Y)(</w:t>
      </w:r>
      <w:r>
        <w:rPr>
          <w:rFonts w:ascii="Courier New" w:hAnsi="Courier New" w:cs="Courier New"/>
          <w:color w:val="00B050"/>
          <w:sz w:val="16"/>
          <w:szCs w:val="16"/>
        </w:rPr>
        <w:t>72</w:t>
      </w:r>
      <w:r w:rsidRPr="0003054C">
        <w:rPr>
          <w:rFonts w:ascii="Courier New" w:hAnsi="Courier New" w:cs="Courier New"/>
          <w:color w:val="00B050"/>
          <w:sz w:val="16"/>
          <w:szCs w:val="16"/>
        </w:rPr>
        <w:t>:</w:t>
      </w:r>
      <w:r w:rsidRPr="0003054C">
        <w:rPr>
          <w:rFonts w:ascii="Courier New" w:hAnsi="Courier New" w:cs="Courier New"/>
          <w:sz w:val="16"/>
          <w:szCs w:val="16"/>
        </w:rPr>
        <w:t>98|R)(</w:t>
      </w:r>
      <w:r>
        <w:rPr>
          <w:rFonts w:ascii="Courier New" w:hAnsi="Courier New" w:cs="Courier New"/>
          <w:color w:val="00B050"/>
          <w:sz w:val="16"/>
          <w:szCs w:val="16"/>
        </w:rPr>
        <w:t>73</w:t>
      </w:r>
      <w:r w:rsidRPr="0003054C">
        <w:rPr>
          <w:rFonts w:ascii="Courier New" w:hAnsi="Courier New" w:cs="Courier New"/>
          <w:color w:val="00B050"/>
          <w:sz w:val="16"/>
          <w:szCs w:val="16"/>
        </w:rPr>
        <w:t>:</w:t>
      </w:r>
      <w:r w:rsidRPr="0003054C">
        <w:rPr>
          <w:rFonts w:ascii="Courier New" w:hAnsi="Courier New" w:cs="Courier New"/>
          <w:sz w:val="16"/>
          <w:szCs w:val="16"/>
        </w:rPr>
        <w:t>101|C)(</w:t>
      </w:r>
      <w:r>
        <w:rPr>
          <w:rFonts w:ascii="Courier New" w:hAnsi="Courier New" w:cs="Courier New"/>
          <w:color w:val="00B050"/>
          <w:sz w:val="16"/>
          <w:szCs w:val="16"/>
        </w:rPr>
        <w:t>74</w:t>
      </w:r>
      <w:r w:rsidRPr="0003054C">
        <w:rPr>
          <w:rFonts w:ascii="Courier New" w:hAnsi="Courier New" w:cs="Courier New"/>
          <w:color w:val="00B050"/>
          <w:sz w:val="16"/>
          <w:szCs w:val="16"/>
        </w:rPr>
        <w:t>:</w:t>
      </w:r>
      <w:r w:rsidRPr="0003054C">
        <w:rPr>
          <w:rFonts w:ascii="Courier New" w:hAnsi="Courier New" w:cs="Courier New"/>
          <w:sz w:val="16"/>
          <w:szCs w:val="16"/>
        </w:rPr>
        <w:t>103|C)(</w:t>
      </w:r>
      <w:r>
        <w:rPr>
          <w:rFonts w:ascii="Courier New" w:hAnsi="Courier New" w:cs="Courier New"/>
          <w:color w:val="00B050"/>
          <w:sz w:val="16"/>
          <w:szCs w:val="16"/>
        </w:rPr>
        <w:t>75</w:t>
      </w:r>
      <w:r w:rsidRPr="0003054C">
        <w:rPr>
          <w:rFonts w:ascii="Courier New" w:hAnsi="Courier New" w:cs="Courier New"/>
          <w:color w:val="00B050"/>
          <w:sz w:val="16"/>
          <w:szCs w:val="16"/>
        </w:rPr>
        <w:t>:</w:t>
      </w:r>
      <w:r w:rsidRPr="0003054C">
        <w:rPr>
          <w:rFonts w:ascii="Courier New" w:hAnsi="Courier New" w:cs="Courier New"/>
          <w:sz w:val="16"/>
          <w:szCs w:val="16"/>
        </w:rPr>
        <w:t>106|D)(</w:t>
      </w:r>
      <w:r>
        <w:rPr>
          <w:rFonts w:ascii="Courier New" w:hAnsi="Courier New" w:cs="Courier New"/>
          <w:color w:val="00B050"/>
          <w:sz w:val="16"/>
          <w:szCs w:val="16"/>
        </w:rPr>
        <w:t>76</w:t>
      </w:r>
      <w:r w:rsidRPr="0003054C">
        <w:rPr>
          <w:rFonts w:ascii="Courier New" w:hAnsi="Courier New" w:cs="Courier New"/>
          <w:color w:val="00B050"/>
          <w:sz w:val="16"/>
          <w:szCs w:val="16"/>
        </w:rPr>
        <w:t>:</w:t>
      </w:r>
      <w:r w:rsidRPr="0003054C">
        <w:rPr>
          <w:rFonts w:ascii="Courier New" w:hAnsi="Courier New" w:cs="Courier New"/>
          <w:sz w:val="16"/>
          <w:szCs w:val="16"/>
        </w:rPr>
        <w:t>108|C) \Processed=(</w:t>
      </w:r>
      <w:r>
        <w:rPr>
          <w:rFonts w:ascii="Courier New" w:hAnsi="Courier New" w:cs="Courier New"/>
          <w:color w:val="00B050"/>
          <w:sz w:val="16"/>
          <w:szCs w:val="16"/>
        </w:rPr>
        <w:t>77</w:t>
      </w:r>
      <w:r w:rsidRPr="0003054C">
        <w:rPr>
          <w:rFonts w:ascii="Courier New" w:hAnsi="Courier New" w:cs="Courier New"/>
          <w:color w:val="00B050"/>
          <w:sz w:val="16"/>
          <w:szCs w:val="16"/>
        </w:rPr>
        <w:t>:</w:t>
      </w:r>
      <w:r w:rsidRPr="0003054C">
        <w:rPr>
          <w:rFonts w:ascii="Courier New" w:hAnsi="Courier New" w:cs="Courier New"/>
          <w:sz w:val="16"/>
          <w:szCs w:val="16"/>
        </w:rPr>
        <w:t>1|24|</w:t>
      </w:r>
      <w:r w:rsidR="00751C0B" w:rsidRPr="00751C0B">
        <w:rPr>
          <w:rFonts w:ascii="Courier New" w:hAnsi="Courier New" w:cs="Courier New"/>
          <w:sz w:val="16"/>
          <w:szCs w:val="16"/>
        </w:rPr>
        <w:t>PEFF:0001021|</w:t>
      </w:r>
      <w:r w:rsidRPr="0003054C">
        <w:rPr>
          <w:rFonts w:ascii="Courier New" w:hAnsi="Courier New" w:cs="Courier New"/>
          <w:sz w:val="16"/>
          <w:szCs w:val="16"/>
        </w:rPr>
        <w:t>signal peptide)(</w:t>
      </w:r>
      <w:r>
        <w:rPr>
          <w:rFonts w:ascii="Courier New" w:hAnsi="Courier New" w:cs="Courier New"/>
          <w:color w:val="00B050"/>
          <w:sz w:val="16"/>
          <w:szCs w:val="16"/>
        </w:rPr>
        <w:t>78</w:t>
      </w:r>
      <w:r w:rsidRPr="0003054C">
        <w:rPr>
          <w:rFonts w:ascii="Courier New" w:hAnsi="Courier New" w:cs="Courier New"/>
          <w:color w:val="00B050"/>
          <w:sz w:val="16"/>
          <w:szCs w:val="16"/>
        </w:rPr>
        <w:t>:</w:t>
      </w:r>
      <w:r w:rsidRPr="0003054C">
        <w:rPr>
          <w:rFonts w:ascii="Courier New" w:hAnsi="Courier New" w:cs="Courier New"/>
          <w:sz w:val="16"/>
          <w:szCs w:val="16"/>
        </w:rPr>
        <w:t>25|54|</w:t>
      </w:r>
      <w:r w:rsidR="00751C0B" w:rsidRPr="00751C0B">
        <w:rPr>
          <w:rFonts w:ascii="Courier New" w:hAnsi="Courier New" w:cs="Courier New"/>
          <w:sz w:val="16"/>
          <w:szCs w:val="16"/>
        </w:rPr>
        <w:t>PEFF:0001020|</w:t>
      </w:r>
      <w:r w:rsidRPr="0003054C">
        <w:rPr>
          <w:rFonts w:ascii="Courier New" w:hAnsi="Courier New" w:cs="Courier New"/>
          <w:sz w:val="16"/>
          <w:szCs w:val="16"/>
        </w:rPr>
        <w:t>mature protein)(</w:t>
      </w:r>
      <w:r>
        <w:rPr>
          <w:rFonts w:ascii="Courier New" w:hAnsi="Courier New" w:cs="Courier New"/>
          <w:color w:val="00B050"/>
          <w:sz w:val="16"/>
          <w:szCs w:val="16"/>
        </w:rPr>
        <w:t>79</w:t>
      </w:r>
      <w:r w:rsidRPr="0003054C">
        <w:rPr>
          <w:rFonts w:ascii="Courier New" w:hAnsi="Courier New" w:cs="Courier New"/>
          <w:color w:val="00B050"/>
          <w:sz w:val="16"/>
          <w:szCs w:val="16"/>
        </w:rPr>
        <w:t>:</w:t>
      </w:r>
      <w:r w:rsidRPr="0003054C">
        <w:rPr>
          <w:rFonts w:ascii="Courier New" w:hAnsi="Courier New" w:cs="Courier New"/>
          <w:sz w:val="16"/>
          <w:szCs w:val="16"/>
        </w:rPr>
        <w:t>57|87|</w:t>
      </w:r>
      <w:r w:rsidR="00751C0B" w:rsidRPr="00751C0B">
        <w:rPr>
          <w:rFonts w:ascii="Courier New" w:hAnsi="Courier New" w:cs="Courier New"/>
          <w:sz w:val="16"/>
          <w:szCs w:val="16"/>
        </w:rPr>
        <w:t>PEFF:0001034|</w:t>
      </w:r>
      <w:r w:rsidR="00751C0B">
        <w:rPr>
          <w:rFonts w:ascii="Courier New" w:hAnsi="Courier New" w:cs="Courier New"/>
          <w:sz w:val="16"/>
          <w:szCs w:val="16"/>
        </w:rPr>
        <w:t>pro</w:t>
      </w:r>
      <w:r w:rsidRPr="0003054C">
        <w:rPr>
          <w:rFonts w:ascii="Courier New" w:hAnsi="Courier New" w:cs="Courier New"/>
          <w:sz w:val="16"/>
          <w:szCs w:val="16"/>
        </w:rPr>
        <w:t>peptide)(</w:t>
      </w:r>
      <w:r>
        <w:rPr>
          <w:rFonts w:ascii="Courier New" w:hAnsi="Courier New" w:cs="Courier New"/>
          <w:color w:val="00B050"/>
          <w:sz w:val="16"/>
          <w:szCs w:val="16"/>
        </w:rPr>
        <w:t>80</w:t>
      </w:r>
      <w:r w:rsidRPr="0003054C">
        <w:rPr>
          <w:rFonts w:ascii="Courier New" w:hAnsi="Courier New" w:cs="Courier New"/>
          <w:color w:val="00B050"/>
          <w:sz w:val="16"/>
          <w:szCs w:val="16"/>
        </w:rPr>
        <w:t>:</w:t>
      </w:r>
      <w:r w:rsidRPr="0003054C">
        <w:rPr>
          <w:rFonts w:ascii="Courier New" w:hAnsi="Courier New" w:cs="Courier New"/>
          <w:sz w:val="16"/>
          <w:szCs w:val="16"/>
        </w:rPr>
        <w:t>90|110|</w:t>
      </w:r>
      <w:r w:rsidR="00751C0B" w:rsidRPr="00751C0B">
        <w:rPr>
          <w:rFonts w:ascii="Courier New" w:hAnsi="Courier New" w:cs="Courier New"/>
          <w:sz w:val="16"/>
          <w:szCs w:val="16"/>
        </w:rPr>
        <w:t>PEFF:0001020|</w:t>
      </w:r>
      <w:r w:rsidRPr="0003054C">
        <w:rPr>
          <w:rFonts w:ascii="Courier New" w:hAnsi="Courier New" w:cs="Courier New"/>
          <w:sz w:val="16"/>
          <w:szCs w:val="16"/>
        </w:rPr>
        <w:t>mature protein)</w:t>
      </w:r>
      <w:r>
        <w:rPr>
          <w:rFonts w:ascii="Courier New" w:hAnsi="Courier New" w:cs="Courier New"/>
          <w:sz w:val="16"/>
          <w:szCs w:val="16"/>
        </w:rPr>
        <w:t xml:space="preserve"> </w:t>
      </w:r>
      <w:r w:rsidRPr="005D1996">
        <w:rPr>
          <w:rFonts w:ascii="Courier New" w:hAnsi="Courier New" w:cs="Courier New"/>
          <w:color w:val="E36C0A" w:themeColor="accent6" w:themeShade="BF"/>
          <w:sz w:val="16"/>
          <w:szCs w:val="16"/>
        </w:rPr>
        <w:t>\DisulfideBond=(81:1,2</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)(82:3,4</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)(83:5,6</w:t>
      </w:r>
      <w:r>
        <w:rPr>
          <w:rFonts w:ascii="Courier New" w:hAnsi="Courier New" w:cs="Courier New"/>
          <w:color w:val="E36C0A" w:themeColor="accent6" w:themeShade="BF"/>
          <w:sz w:val="16"/>
          <w:szCs w:val="16"/>
        </w:rPr>
        <w:t>|A chain only</w:t>
      </w:r>
      <w:r w:rsidRPr="005D1996">
        <w:rPr>
          <w:rFonts w:ascii="Courier New" w:hAnsi="Courier New" w:cs="Courier New"/>
          <w:color w:val="E36C0A" w:themeColor="accent6" w:themeShade="BF"/>
          <w:sz w:val="16"/>
          <w:szCs w:val="16"/>
        </w:rPr>
        <w:t xml:space="preserve">) </w:t>
      </w:r>
      <w:r>
        <w:rPr>
          <w:rFonts w:ascii="Courier New" w:hAnsi="Courier New" w:cs="Courier New"/>
          <w:color w:val="00B0F0"/>
          <w:sz w:val="16"/>
          <w:szCs w:val="16"/>
        </w:rPr>
        <w:t>\Proteoform=(NX_P01308-1-pf1|1-</w:t>
      </w:r>
      <w:r w:rsidRPr="003141FD">
        <w:rPr>
          <w:rFonts w:ascii="Courier New" w:hAnsi="Courier New" w:cs="Courier New"/>
          <w:color w:val="00B0F0"/>
          <w:sz w:val="16"/>
          <w:szCs w:val="16"/>
        </w:rPr>
        <w:t>110||preproinsulin)(NX_P01308-1-pf2|25</w:t>
      </w:r>
      <w:r>
        <w:rPr>
          <w:rFonts w:ascii="Courier New" w:hAnsi="Courier New" w:cs="Courier New"/>
          <w:color w:val="00B0F0"/>
          <w:sz w:val="16"/>
          <w:szCs w:val="16"/>
        </w:rPr>
        <w:t>-</w:t>
      </w:r>
      <w:r w:rsidRPr="003141FD">
        <w:rPr>
          <w:rFonts w:ascii="Courier New" w:hAnsi="Courier New" w:cs="Courier New"/>
          <w:color w:val="00B0F0"/>
          <w:sz w:val="16"/>
          <w:szCs w:val="16"/>
        </w:rPr>
        <w:t>110||proinsulin)(NX_P01308-1-pf3|25</w:t>
      </w:r>
      <w:r>
        <w:rPr>
          <w:rFonts w:ascii="Courier New" w:hAnsi="Courier New" w:cs="Courier New"/>
          <w:color w:val="00B0F0"/>
          <w:sz w:val="16"/>
          <w:szCs w:val="16"/>
        </w:rPr>
        <w:t>-</w:t>
      </w:r>
      <w:r w:rsidRPr="003141FD">
        <w:rPr>
          <w:rFonts w:ascii="Courier New" w:hAnsi="Courier New" w:cs="Courier New"/>
          <w:color w:val="00B0F0"/>
          <w:sz w:val="16"/>
          <w:szCs w:val="16"/>
        </w:rPr>
        <w:t>110|1,2,3,4,5,6|proinsulin with disulfide mods)(NX_P01308-1-pf4|90</w:t>
      </w:r>
      <w:r>
        <w:rPr>
          <w:rFonts w:ascii="Courier New" w:hAnsi="Courier New" w:cs="Courier New"/>
          <w:color w:val="00B0F0"/>
          <w:sz w:val="16"/>
          <w:szCs w:val="16"/>
        </w:rPr>
        <w:t>-</w:t>
      </w:r>
      <w:r w:rsidRPr="003141FD">
        <w:rPr>
          <w:rFonts w:ascii="Courier New" w:hAnsi="Courier New" w:cs="Courier New"/>
          <w:color w:val="00B0F0"/>
          <w:sz w:val="16"/>
          <w:szCs w:val="16"/>
        </w:rPr>
        <w:t>110||Insulin A chain cleaved)(NX_P01308-1-pf5|90</w:t>
      </w:r>
      <w:r>
        <w:rPr>
          <w:rFonts w:ascii="Courier New" w:hAnsi="Courier New" w:cs="Courier New"/>
          <w:color w:val="00B0F0"/>
          <w:sz w:val="16"/>
          <w:szCs w:val="16"/>
        </w:rPr>
        <w:t>-</w:t>
      </w:r>
      <w:r w:rsidRPr="003141FD">
        <w:rPr>
          <w:rFonts w:ascii="Courier New" w:hAnsi="Courier New" w:cs="Courier New"/>
          <w:color w:val="00B0F0"/>
          <w:sz w:val="16"/>
          <w:szCs w:val="16"/>
        </w:rPr>
        <w:t>110|3,4,5,6|Insulin A chain modified)(NX_P01308-1-pf6|</w:t>
      </w:r>
      <w:r>
        <w:rPr>
          <w:rFonts w:ascii="Courier New" w:hAnsi="Courier New" w:cs="Courier New"/>
          <w:color w:val="00B0F0"/>
          <w:sz w:val="16"/>
          <w:szCs w:val="16"/>
        </w:rPr>
        <w:t>25-</w:t>
      </w:r>
      <w:r w:rsidRPr="003141FD">
        <w:rPr>
          <w:rFonts w:ascii="Courier New" w:hAnsi="Courier New" w:cs="Courier New"/>
          <w:color w:val="00B0F0"/>
          <w:sz w:val="16"/>
          <w:szCs w:val="16"/>
        </w:rPr>
        <w:t>54||Insulin B chain cleaved)(NX_P01308-1-pf7|</w:t>
      </w:r>
      <w:r>
        <w:rPr>
          <w:rFonts w:ascii="Courier New" w:hAnsi="Courier New" w:cs="Courier New"/>
          <w:color w:val="00B0F0"/>
          <w:sz w:val="16"/>
          <w:szCs w:val="16"/>
        </w:rPr>
        <w:t>25-</w:t>
      </w:r>
      <w:r w:rsidRPr="003141FD">
        <w:rPr>
          <w:rFonts w:ascii="Courier New" w:hAnsi="Courier New" w:cs="Courier New"/>
          <w:color w:val="00B0F0"/>
          <w:sz w:val="16"/>
          <w:szCs w:val="16"/>
        </w:rPr>
        <w:t>54|5,6|Insulin B chain cleaved)(NX_P01308-1-pf8|</w:t>
      </w:r>
      <w:r>
        <w:rPr>
          <w:rFonts w:ascii="Courier New" w:hAnsi="Courier New" w:cs="Courier New"/>
          <w:color w:val="00B0F0"/>
          <w:sz w:val="16"/>
          <w:szCs w:val="16"/>
        </w:rPr>
        <w:t>25-</w:t>
      </w:r>
      <w:r w:rsidRPr="003141FD">
        <w:rPr>
          <w:rFonts w:ascii="Courier New" w:hAnsi="Courier New" w:cs="Courier New"/>
          <w:color w:val="00B0F0"/>
          <w:sz w:val="16"/>
          <w:szCs w:val="16"/>
        </w:rPr>
        <w:t>53|</w:t>
      </w:r>
      <w:r w:rsidRPr="00033C2E">
        <w:rPr>
          <w:rFonts w:ascii="Courier New" w:hAnsi="Courier New" w:cs="Courier New"/>
          <w:color w:val="7030A0"/>
          <w:sz w:val="16"/>
          <w:szCs w:val="16"/>
        </w:rPr>
        <w:t>0,</w:t>
      </w:r>
      <w:r w:rsidRPr="003141FD">
        <w:rPr>
          <w:rFonts w:ascii="Courier New" w:hAnsi="Courier New" w:cs="Courier New"/>
          <w:color w:val="00B0F0"/>
          <w:sz w:val="16"/>
          <w:szCs w:val="16"/>
        </w:rPr>
        <w:t>1,3|B chain in an extracellular region)(</w:t>
      </w:r>
      <w:r>
        <w:rPr>
          <w:rFonts w:ascii="Courier New" w:hAnsi="Courier New" w:cs="Courier New"/>
          <w:color w:val="00B0F0"/>
          <w:sz w:val="16"/>
          <w:szCs w:val="16"/>
        </w:rPr>
        <w:t>NX_P01308-1-pf9</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(NX_P01308-1-pf10</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(NX_P01308-1-pf11</w:t>
      </w:r>
      <w:r w:rsidRPr="003141FD">
        <w:rPr>
          <w:rFonts w:ascii="Courier New" w:hAnsi="Courier New" w:cs="Courier New"/>
          <w:color w:val="00B0F0"/>
          <w:sz w:val="16"/>
          <w:szCs w:val="16"/>
        </w:rPr>
        <w:t>|</w:t>
      </w:r>
      <w:r w:rsidRPr="00AF75E7">
        <w:rPr>
          <w:rFonts w:ascii="Courier New" w:hAnsi="Courier New" w:cs="Courier New"/>
          <w:color w:val="FF0000"/>
          <w:sz w:val="16"/>
          <w:szCs w:val="16"/>
        </w:rPr>
        <w:t>90-110,25-54</w:t>
      </w:r>
      <w:r w:rsidRPr="003141FD">
        <w:rPr>
          <w:rFonts w:ascii="Courier New" w:hAnsi="Courier New" w:cs="Courier New"/>
          <w:color w:val="00B0F0"/>
          <w:sz w:val="16"/>
          <w:szCs w:val="16"/>
        </w:rPr>
        <w:t>|</w:t>
      </w:r>
      <w:r w:rsidRPr="005D1996">
        <w:rPr>
          <w:rFonts w:ascii="Courier New" w:hAnsi="Courier New" w:cs="Courier New"/>
          <w:color w:val="E36C0A" w:themeColor="accent6" w:themeShade="BF"/>
          <w:sz w:val="16"/>
          <w:szCs w:val="16"/>
        </w:rPr>
        <w:t>81,82,83</w:t>
      </w:r>
      <w:r w:rsidRPr="003141FD">
        <w:rPr>
          <w:rFonts w:ascii="Courier New" w:hAnsi="Courier New" w:cs="Courier New"/>
          <w:color w:val="00B0F0"/>
          <w:sz w:val="16"/>
          <w:szCs w:val="16"/>
        </w:rPr>
        <w:t>|</w:t>
      </w:r>
      <w:r>
        <w:rPr>
          <w:rFonts w:ascii="Courier New" w:hAnsi="Courier New" w:cs="Courier New"/>
          <w:color w:val="00B0F0"/>
          <w:sz w:val="16"/>
          <w:szCs w:val="16"/>
        </w:rPr>
        <w:t>Insulin: chains A and B joined</w:t>
      </w:r>
      <w:r w:rsidRPr="003141FD">
        <w:rPr>
          <w:rFonts w:ascii="Courier New" w:hAnsi="Courier New" w:cs="Courier New"/>
          <w:color w:val="00B0F0"/>
          <w:sz w:val="16"/>
          <w:szCs w:val="16"/>
        </w:rPr>
        <w:t>)</w:t>
      </w:r>
    </w:p>
    <w:p w14:paraId="773B9578"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MALWMRLLPLLALLALWGPDPAAAFVNQHLCGSHLVEALYLVCGERGFFYTPKTRREAED</w:t>
      </w:r>
    </w:p>
    <w:p w14:paraId="43E21C92"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LQVGQVELGGGPGAGSLQPLALEGSLQKRGIVEQCCTSICSLYQLENYCN</w:t>
      </w:r>
    </w:p>
    <w:p w14:paraId="546EF02B" w14:textId="77777777" w:rsidR="00BF16B2" w:rsidRDefault="00BF16B2" w:rsidP="00BF16B2">
      <w:pPr>
        <w:jc w:val="both"/>
      </w:pPr>
    </w:p>
    <w:p w14:paraId="3F008760" w14:textId="7006A451" w:rsidR="00BF16B2" w:rsidRDefault="00BF16B2" w:rsidP="00BF16B2">
      <w:pPr>
        <w:jc w:val="both"/>
      </w:pPr>
      <w:r>
        <w:t xml:space="preserve">In this example, the annotation identifiers are </w:t>
      </w:r>
      <w:r w:rsidR="00084955">
        <w:t xml:space="preserve">colored </w:t>
      </w:r>
      <w:r>
        <w:t xml:space="preserve">green. Each potential annotation (PTM, variant, processing, disulfide bond) has a non-negative integer identifier unique to this </w:t>
      </w:r>
      <w:r w:rsidR="00EE5AD9">
        <w:t xml:space="preserve">protein </w:t>
      </w:r>
      <w:r>
        <w:t>entry. Optional keywords such as \Disul</w:t>
      </w:r>
      <w:r w:rsidR="004430D5">
        <w:t>f</w:t>
      </w:r>
      <w:r>
        <w:t xml:space="preserve">ideBond and \Proteoform make use of the identifiers to describe entities that combine multiple annotations. In this example, 11 different proteoforms of insulin are described as combinations of potential annotations, applied to a single base sequence. </w:t>
      </w:r>
      <w:r w:rsidR="00D327C0">
        <w:t xml:space="preserve">The variations encoded in \VariantSimple are not included in the proteoform descriptions, but could be. </w:t>
      </w:r>
      <w:r>
        <w:t xml:space="preserve">This format could easily be translated (expanded) to the ProteoformDb=true format. The reverse is also possible, although </w:t>
      </w:r>
      <w:r w:rsidR="00181424">
        <w:t xml:space="preserve">much </w:t>
      </w:r>
      <w:r>
        <w:t>more difficult. One advantage of this format is that although complex proteoform information is encoded and available, search engines can easily treat the database as an ordinary search database with some minimal code modifications that ignore the unsupported optional constructs.</w:t>
      </w:r>
    </w:p>
    <w:p w14:paraId="12563AFB" w14:textId="77777777" w:rsidR="00BF16B2" w:rsidRDefault="00BF16B2" w:rsidP="00BF16B2">
      <w:pPr>
        <w:jc w:val="both"/>
      </w:pPr>
    </w:p>
    <w:p w14:paraId="11215F24" w14:textId="7B993C69" w:rsidR="00BF16B2" w:rsidRDefault="00BF16B2" w:rsidP="00BF16B2">
      <w:pPr>
        <w:jc w:val="both"/>
      </w:pPr>
      <w:r>
        <w:lastRenderedPageBreak/>
        <w:t xml:space="preserve">Note that ProteoformDb=true and </w:t>
      </w:r>
      <w:r w:rsidR="004430D5">
        <w:t>Has</w:t>
      </w:r>
      <w:r>
        <w:t xml:space="preserve">AnnotationIdentifiers=true are not compatible </w:t>
      </w:r>
      <w:r w:rsidR="00181424">
        <w:t xml:space="preserve">with each other </w:t>
      </w:r>
      <w:r>
        <w:t xml:space="preserve">and MUST </w:t>
      </w:r>
      <w:r w:rsidR="00C92784">
        <w:t>NOT</w:t>
      </w:r>
      <w:r>
        <w:t xml:space="preserve"> both be set for a database, since ProteoformDb=true indicates that all specified annotations are required. When these flags are </w:t>
      </w:r>
      <w:r w:rsidR="00181424">
        <w:t xml:space="preserve">not </w:t>
      </w:r>
      <w:r>
        <w:t>true, they may either have the value of false or be omitted entirely.</w:t>
      </w:r>
    </w:p>
    <w:p w14:paraId="484BA525" w14:textId="77777777" w:rsidR="00BF16B2" w:rsidRDefault="00BF16B2" w:rsidP="00BF16B2">
      <w:pPr>
        <w:jc w:val="both"/>
      </w:pPr>
    </w:p>
    <w:p w14:paraId="190B57B5" w14:textId="77777777" w:rsidR="00BF16B2" w:rsidRDefault="00BF16B2" w:rsidP="004B48E4">
      <w:pPr>
        <w:tabs>
          <w:tab w:val="left" w:pos="1440"/>
          <w:tab w:val="left" w:pos="6300"/>
        </w:tabs>
        <w:jc w:val="both"/>
      </w:pPr>
    </w:p>
    <w:p w14:paraId="6330775E" w14:textId="77777777" w:rsidR="007A3466" w:rsidRPr="00240324" w:rsidRDefault="001848FA" w:rsidP="004B48E4">
      <w:pPr>
        <w:pStyle w:val="Heading2"/>
        <w:jc w:val="both"/>
        <w:rPr>
          <w:b/>
        </w:rPr>
      </w:pPr>
      <w:r w:rsidRPr="00240324">
        <w:rPr>
          <w:b/>
        </w:rPr>
        <w:t xml:space="preserve"> </w:t>
      </w:r>
      <w:bookmarkStart w:id="40" w:name="_Toc531864318"/>
      <w:r w:rsidRPr="00240324">
        <w:rPr>
          <w:b/>
        </w:rPr>
        <w:t>Additional considerations</w:t>
      </w:r>
      <w:bookmarkEnd w:id="40"/>
    </w:p>
    <w:p w14:paraId="55604F54" w14:textId="77777777" w:rsidR="007A3466" w:rsidRDefault="007A3466" w:rsidP="004B48E4">
      <w:pPr>
        <w:tabs>
          <w:tab w:val="left" w:pos="1440"/>
          <w:tab w:val="left" w:pos="6300"/>
        </w:tabs>
        <w:jc w:val="both"/>
      </w:pPr>
    </w:p>
    <w:p w14:paraId="6AD01EDB" w14:textId="77777777" w:rsidR="006974D1" w:rsidRPr="00240324" w:rsidRDefault="006974D1" w:rsidP="004B48E4">
      <w:pPr>
        <w:pStyle w:val="Heading3"/>
        <w:jc w:val="both"/>
        <w:rPr>
          <w:b/>
        </w:rPr>
      </w:pPr>
      <w:bookmarkStart w:id="41" w:name="_Toc531864319"/>
      <w:r w:rsidRPr="00240324">
        <w:rPr>
          <w:b/>
        </w:rPr>
        <w:t>Representation of splicing variants</w:t>
      </w:r>
      <w:bookmarkEnd w:id="41"/>
    </w:p>
    <w:p w14:paraId="4D3CB37D" w14:textId="77777777" w:rsidR="006974D1" w:rsidRPr="006974D1" w:rsidRDefault="006974D1" w:rsidP="004B48E4">
      <w:pPr>
        <w:pStyle w:val="nobreak"/>
        <w:jc w:val="both"/>
      </w:pPr>
    </w:p>
    <w:p w14:paraId="2CBEAD09" w14:textId="77777777"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in this case, the DbUniqueId MUST be different for each of these sequence entries.</w:t>
      </w:r>
      <w:r w:rsidR="00693A64">
        <w:t xml:space="preserve"> Such corresponding sequences MAY be discrim</w:t>
      </w:r>
      <w:r w:rsidR="00D17F9A">
        <w:t>inated by a different suffix (&gt;sp:P01234-1 and &gt;s</w:t>
      </w:r>
      <w:r w:rsidR="00693A64">
        <w:t>p:P01234-2).</w:t>
      </w:r>
    </w:p>
    <w:p w14:paraId="2A00F7F4" w14:textId="77777777" w:rsidR="006974D1" w:rsidRDefault="006974D1" w:rsidP="004B48E4">
      <w:pPr>
        <w:jc w:val="both"/>
      </w:pPr>
    </w:p>
    <w:p w14:paraId="023522A3" w14:textId="77777777" w:rsidR="00240324" w:rsidRDefault="00240324" w:rsidP="004B48E4">
      <w:pPr>
        <w:jc w:val="both"/>
      </w:pPr>
    </w:p>
    <w:p w14:paraId="4B7E7645" w14:textId="77777777" w:rsidR="002760F7" w:rsidRPr="00240324" w:rsidRDefault="002760F7" w:rsidP="002760F7">
      <w:pPr>
        <w:pStyle w:val="Heading3"/>
        <w:jc w:val="both"/>
        <w:rPr>
          <w:b/>
        </w:rPr>
      </w:pPr>
      <w:bookmarkStart w:id="42" w:name="_Toc531864320"/>
      <w:r w:rsidRPr="00240324">
        <w:rPr>
          <w:b/>
        </w:rPr>
        <w:t>Representation of processed sequences</w:t>
      </w:r>
      <w:bookmarkEnd w:id="42"/>
    </w:p>
    <w:p w14:paraId="4D8C119B" w14:textId="77777777" w:rsidR="002760F7" w:rsidRPr="006974D1" w:rsidRDefault="002760F7" w:rsidP="002760F7">
      <w:pPr>
        <w:pStyle w:val="nobreak"/>
        <w:jc w:val="both"/>
      </w:pPr>
    </w:p>
    <w:p w14:paraId="118C3E4E" w14:textId="6E70BC45" w:rsidR="002760F7" w:rsidRDefault="002760F7" w:rsidP="002760F7">
      <w:pPr>
        <w:jc w:val="both"/>
      </w:pPr>
      <w:r w:rsidRPr="002760F7">
        <w:t>Processed sequences (removal of precursor peptide, active chain, etc.) SHOULD be represented with annotations in the sequence description line</w:t>
      </w:r>
      <w:r w:rsidR="004158DE">
        <w:t xml:space="preserve"> using the \Processed keyword</w:t>
      </w:r>
      <w:r w:rsidRPr="002760F7">
        <w:t>. In cases where reading software cannot interpret this annotation, or in cases where the complexity of interpretation of additional annotation</w:t>
      </w:r>
      <w:r w:rsidR="004158DE">
        <w:t>s</w:t>
      </w:r>
      <w:r w:rsidRPr="002760F7">
        <w:t xml:space="preserve"> (such as active forms </w:t>
      </w:r>
      <w:r w:rsidR="004158DE">
        <w:t xml:space="preserve">of </w:t>
      </w:r>
      <w:r w:rsidRPr="002760F7">
        <w:t>specific PTMs), processed sequences MAY be represented in separate sequence entries; in this case, the DbUniqueId MUST be different for each of these sequence entries.</w:t>
      </w:r>
    </w:p>
    <w:p w14:paraId="4C3EE564" w14:textId="77777777" w:rsidR="002760F7" w:rsidRDefault="002760F7" w:rsidP="002760F7">
      <w:pPr>
        <w:jc w:val="both"/>
      </w:pPr>
    </w:p>
    <w:p w14:paraId="23F309DE" w14:textId="69732A5E" w:rsidR="002760F7" w:rsidRDefault="002760F7" w:rsidP="002760F7">
      <w:pPr>
        <w:jc w:val="both"/>
      </w:pPr>
    </w:p>
    <w:p w14:paraId="022D458C" w14:textId="77777777" w:rsidR="009E44E4" w:rsidRDefault="009E44E4" w:rsidP="002760F7">
      <w:pPr>
        <w:jc w:val="both"/>
      </w:pPr>
    </w:p>
    <w:p w14:paraId="3DCE49A3" w14:textId="77777777" w:rsidR="006974D1" w:rsidRPr="00240324" w:rsidRDefault="006974D1" w:rsidP="004B48E4">
      <w:pPr>
        <w:pStyle w:val="Heading3"/>
        <w:jc w:val="both"/>
        <w:rPr>
          <w:b/>
        </w:rPr>
      </w:pPr>
      <w:bookmarkStart w:id="43" w:name="_Toc531864321"/>
      <w:r w:rsidRPr="00240324">
        <w:rPr>
          <w:b/>
        </w:rPr>
        <w:t>File extension</w:t>
      </w:r>
      <w:bookmarkEnd w:id="43"/>
    </w:p>
    <w:p w14:paraId="2DEBD0B3" w14:textId="77777777" w:rsidR="00240324" w:rsidRDefault="00240324" w:rsidP="004B48E4">
      <w:pPr>
        <w:tabs>
          <w:tab w:val="left" w:pos="1440"/>
          <w:tab w:val="left" w:pos="6300"/>
        </w:tabs>
        <w:jc w:val="both"/>
      </w:pPr>
    </w:p>
    <w:p w14:paraId="4AB23EBD" w14:textId="77777777" w:rsidR="007A3466" w:rsidRDefault="006974D1" w:rsidP="004B48E4">
      <w:pPr>
        <w:tabs>
          <w:tab w:val="left" w:pos="1440"/>
          <w:tab w:val="left" w:pos="6300"/>
        </w:tabs>
        <w:jc w:val="both"/>
      </w:pPr>
      <w:r>
        <w:t>The suggested file extension is .</w:t>
      </w:r>
      <w:r w:rsidR="00525E17">
        <w:t>peff</w:t>
      </w:r>
      <w:r w:rsidR="001848FA">
        <w:t xml:space="preserve"> </w:t>
      </w:r>
      <w:r>
        <w:t>(PSI Extended FASTA Format)</w:t>
      </w:r>
      <w:r w:rsidR="005B4F27">
        <w:t>.</w:t>
      </w:r>
    </w:p>
    <w:p w14:paraId="331DBF17" w14:textId="77777777" w:rsidR="007A3466" w:rsidRPr="007A3466" w:rsidRDefault="007A3466" w:rsidP="004B48E4">
      <w:pPr>
        <w:jc w:val="both"/>
      </w:pPr>
    </w:p>
    <w:p w14:paraId="17389473" w14:textId="393AD78C" w:rsidR="007A3466" w:rsidRDefault="007A3466" w:rsidP="004B48E4">
      <w:pPr>
        <w:jc w:val="both"/>
      </w:pPr>
    </w:p>
    <w:p w14:paraId="216BF911" w14:textId="77777777" w:rsidR="009E44E4" w:rsidRDefault="009E44E4" w:rsidP="004B48E4">
      <w:pPr>
        <w:jc w:val="both"/>
      </w:pPr>
    </w:p>
    <w:p w14:paraId="7E6C1603" w14:textId="7BD255FF" w:rsidR="006815CB" w:rsidRPr="00240324" w:rsidRDefault="006815CB" w:rsidP="006815CB">
      <w:pPr>
        <w:pStyle w:val="Heading3"/>
        <w:jc w:val="both"/>
        <w:rPr>
          <w:b/>
        </w:rPr>
      </w:pPr>
      <w:bookmarkStart w:id="44" w:name="_Toc531864322"/>
      <w:r>
        <w:rPr>
          <w:b/>
        </w:rPr>
        <w:t>PEFF File Validation</w:t>
      </w:r>
      <w:bookmarkEnd w:id="44"/>
    </w:p>
    <w:p w14:paraId="13956B60" w14:textId="77777777" w:rsidR="006815CB" w:rsidRDefault="006815CB" w:rsidP="006815CB">
      <w:pPr>
        <w:tabs>
          <w:tab w:val="left" w:pos="1440"/>
          <w:tab w:val="left" w:pos="6300"/>
        </w:tabs>
        <w:jc w:val="both"/>
      </w:pPr>
    </w:p>
    <w:p w14:paraId="66450622" w14:textId="60B2F757" w:rsidR="006815CB" w:rsidRDefault="006815CB" w:rsidP="006815CB">
      <w:pPr>
        <w:tabs>
          <w:tab w:val="left" w:pos="1440"/>
          <w:tab w:val="left" w:pos="6300"/>
        </w:tabs>
        <w:jc w:val="both"/>
      </w:pPr>
      <w:r>
        <w:t>As new PEFF writers are developed, it is important to have a consistent validator to check the results. At the time of this writing there is one online reference PEFF validator available. The hyperlink to the validator is available from the main PSI PEFF page. Candidate PEFF files may be uploaded and validat</w:t>
      </w:r>
      <w:r w:rsidR="00D70A1F">
        <w:t xml:space="preserve">ed </w:t>
      </w:r>
      <w:r>
        <w:t xml:space="preserve">online. If additional validators become available, they will be </w:t>
      </w:r>
      <w:r w:rsidR="007C3624">
        <w:t>linked from</w:t>
      </w:r>
      <w:r>
        <w:t xml:space="preserve"> the PSI PEFF page:</w:t>
      </w:r>
    </w:p>
    <w:p w14:paraId="4E36981E" w14:textId="77777777" w:rsidR="006815CB" w:rsidRDefault="006815CB" w:rsidP="006815CB">
      <w:pPr>
        <w:tabs>
          <w:tab w:val="left" w:pos="1440"/>
          <w:tab w:val="left" w:pos="6300"/>
        </w:tabs>
        <w:jc w:val="both"/>
      </w:pPr>
    </w:p>
    <w:p w14:paraId="01093267" w14:textId="0173EE65" w:rsidR="006815CB" w:rsidRDefault="001E24A8" w:rsidP="006815CB">
      <w:pPr>
        <w:jc w:val="both"/>
      </w:pPr>
      <w:hyperlink r:id="rId26" w:history="1">
        <w:r w:rsidR="006815CB" w:rsidRPr="00F10393">
          <w:rPr>
            <w:rStyle w:val="Hyperlink"/>
          </w:rPr>
          <w:t>http://www.psidev.info/peff</w:t>
        </w:r>
      </w:hyperlink>
    </w:p>
    <w:p w14:paraId="578D3D41" w14:textId="77777777" w:rsidR="006815CB" w:rsidRPr="007A3466" w:rsidRDefault="006815CB" w:rsidP="006815CB">
      <w:pPr>
        <w:jc w:val="both"/>
      </w:pPr>
    </w:p>
    <w:p w14:paraId="58DF4A0C" w14:textId="4A59B814" w:rsidR="006815CB" w:rsidRDefault="006815CB" w:rsidP="006815CB">
      <w:pPr>
        <w:jc w:val="both"/>
      </w:pPr>
    </w:p>
    <w:p w14:paraId="3151D034" w14:textId="77777777" w:rsidR="007B690D" w:rsidRDefault="007B690D" w:rsidP="007B690D">
      <w:pPr>
        <w:jc w:val="both"/>
      </w:pPr>
    </w:p>
    <w:p w14:paraId="2AAD2D2A" w14:textId="2538EBC1" w:rsidR="007B690D" w:rsidRPr="00240324" w:rsidRDefault="007B690D" w:rsidP="007B690D">
      <w:pPr>
        <w:pStyle w:val="Heading3"/>
        <w:jc w:val="both"/>
        <w:rPr>
          <w:b/>
        </w:rPr>
      </w:pPr>
      <w:bookmarkStart w:id="45" w:name="_Toc531864323"/>
      <w:r>
        <w:rPr>
          <w:b/>
        </w:rPr>
        <w:t>PEFF Reference Implementation</w:t>
      </w:r>
      <w:bookmarkEnd w:id="45"/>
    </w:p>
    <w:p w14:paraId="50AA68AB" w14:textId="77777777" w:rsidR="007B690D" w:rsidRDefault="007B690D" w:rsidP="007B690D">
      <w:pPr>
        <w:tabs>
          <w:tab w:val="left" w:pos="1440"/>
          <w:tab w:val="left" w:pos="6300"/>
        </w:tabs>
        <w:jc w:val="both"/>
      </w:pPr>
    </w:p>
    <w:p w14:paraId="347E3BBE" w14:textId="3D256E7C" w:rsidR="007B690D" w:rsidRDefault="007B690D" w:rsidP="007B690D">
      <w:pPr>
        <w:tabs>
          <w:tab w:val="left" w:pos="1440"/>
          <w:tab w:val="left" w:pos="6300"/>
        </w:tabs>
        <w:jc w:val="both"/>
      </w:pPr>
      <w:r w:rsidRPr="007B690D">
        <w:t xml:space="preserve">One of the benefits of PEFF is that it is quite similar to the FASTA format. Since most relevant tools already have a FASTA parser, it seems likely that </w:t>
      </w:r>
      <w:r>
        <w:t xml:space="preserve">developers of </w:t>
      </w:r>
      <w:r w:rsidRPr="007B690D">
        <w:t>many software packages will simply update their FASTA parser to extract whatever additional information they wish</w:t>
      </w:r>
      <w:r>
        <w:t xml:space="preserve"> from a PEFF file into existing data structures</w:t>
      </w:r>
      <w:r w:rsidRPr="007B690D">
        <w:t>, rather than using an extern</w:t>
      </w:r>
      <w:r>
        <w:t xml:space="preserve">al package. Nonetheless, we provide the Perl package Proteomics::PEFF as the reference implementation. It provides a set of classes that correspond to the major components of PEFF, supports all the features of PEFF, and most importantly provides substantial validation to detect problems with existing files. In addition to the validator, the `alterPEFF` tool in Proteomics::PEFF provides a relatively simple mechanism to convert FASTA files to PEFF and alter the annotations in a PEFF file based on a easily managed columnar file of annotations to change. Access to this reference implementation is described at the PEFF web site: </w:t>
      </w:r>
    </w:p>
    <w:p w14:paraId="69C6B6C5" w14:textId="77777777" w:rsidR="007B690D" w:rsidRDefault="007B690D" w:rsidP="007B690D">
      <w:pPr>
        <w:tabs>
          <w:tab w:val="left" w:pos="1440"/>
          <w:tab w:val="left" w:pos="6300"/>
        </w:tabs>
        <w:jc w:val="both"/>
      </w:pPr>
    </w:p>
    <w:p w14:paraId="075EA01A" w14:textId="77777777" w:rsidR="007B690D" w:rsidRDefault="001E24A8" w:rsidP="007B690D">
      <w:pPr>
        <w:jc w:val="both"/>
      </w:pPr>
      <w:hyperlink r:id="rId27" w:history="1">
        <w:r w:rsidR="007B690D" w:rsidRPr="00F10393">
          <w:rPr>
            <w:rStyle w:val="Hyperlink"/>
          </w:rPr>
          <w:t>http://www.psidev.info/peff</w:t>
        </w:r>
      </w:hyperlink>
    </w:p>
    <w:p w14:paraId="6EF7ABA2" w14:textId="140AEFCB" w:rsidR="007B690D" w:rsidRPr="007A3466" w:rsidRDefault="007B690D" w:rsidP="006815CB">
      <w:pPr>
        <w:jc w:val="both"/>
      </w:pPr>
    </w:p>
    <w:p w14:paraId="6A8EAC12" w14:textId="77777777" w:rsidR="006815CB" w:rsidRPr="007A3466" w:rsidRDefault="006815CB" w:rsidP="004B48E4">
      <w:pPr>
        <w:jc w:val="both"/>
      </w:pPr>
    </w:p>
    <w:p w14:paraId="70A3B101" w14:textId="77777777" w:rsidR="00CB2E8B" w:rsidRPr="007D27E8" w:rsidRDefault="00CB2E8B" w:rsidP="004B48E4">
      <w:pPr>
        <w:pStyle w:val="Heading1"/>
        <w:jc w:val="both"/>
      </w:pPr>
      <w:bookmarkStart w:id="46" w:name="_Toc531864324"/>
      <w:r w:rsidRPr="007D27E8">
        <w:lastRenderedPageBreak/>
        <w:t>Author</w:t>
      </w:r>
      <w:r w:rsidR="002A0B24" w:rsidRPr="007D27E8">
        <w:t>s</w:t>
      </w:r>
      <w:r w:rsidRPr="007D27E8">
        <w:t xml:space="preserve"> Information</w:t>
      </w:r>
      <w:bookmarkEnd w:id="46"/>
    </w:p>
    <w:p w14:paraId="52CA5A2A" w14:textId="77777777" w:rsidR="00CB2E8B" w:rsidRDefault="00CB2E8B" w:rsidP="004B48E4">
      <w:pPr>
        <w:pStyle w:val="nobreak"/>
        <w:jc w:val="both"/>
      </w:pPr>
    </w:p>
    <w:p w14:paraId="37F1DF31" w14:textId="77777777" w:rsidR="00A83BBD" w:rsidRDefault="00A83BBD" w:rsidP="004B48E4">
      <w:pPr>
        <w:jc w:val="both"/>
      </w:pPr>
      <w:r>
        <w:t>Pierre-Alain Binz</w:t>
      </w:r>
    </w:p>
    <w:p w14:paraId="550C1DC9"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14:paraId="4CDF90B2" w14:textId="77777777" w:rsidR="00A83BBD" w:rsidRPr="00A70718" w:rsidRDefault="00015A13" w:rsidP="004B48E4">
      <w:pPr>
        <w:jc w:val="both"/>
        <w:rPr>
          <w:lang w:val="de-CH"/>
        </w:rPr>
      </w:pPr>
      <w:r w:rsidRPr="00A70718">
        <w:rPr>
          <w:lang w:val="de-CH"/>
        </w:rPr>
        <w:t>p</w:t>
      </w:r>
      <w:r w:rsidR="00A83BBD" w:rsidRPr="00A70718">
        <w:rPr>
          <w:lang w:val="de-CH"/>
        </w:rPr>
        <w:t>ierre-alain.binz@</w:t>
      </w:r>
      <w:r w:rsidR="002206EB" w:rsidRPr="00A70718">
        <w:rPr>
          <w:lang w:val="de-CH"/>
        </w:rPr>
        <w:t>chuv</w:t>
      </w:r>
      <w:r w:rsidR="007E5315" w:rsidRPr="00A70718">
        <w:rPr>
          <w:lang w:val="de-CH"/>
        </w:rPr>
        <w:t>.ch</w:t>
      </w:r>
    </w:p>
    <w:p w14:paraId="37BECCFD" w14:textId="77777777" w:rsidR="00A83BBD" w:rsidRPr="00A70718" w:rsidRDefault="00A83BBD" w:rsidP="004B48E4">
      <w:pPr>
        <w:jc w:val="both"/>
        <w:rPr>
          <w:lang w:val="de-CH"/>
        </w:rPr>
      </w:pPr>
    </w:p>
    <w:p w14:paraId="2DCAD4F6" w14:textId="77777777" w:rsidR="000F45FB" w:rsidRPr="00A75507" w:rsidRDefault="000F45FB" w:rsidP="000F45FB">
      <w:pPr>
        <w:jc w:val="both"/>
        <w:rPr>
          <w:lang w:val="de-CH"/>
        </w:rPr>
      </w:pPr>
      <w:r w:rsidRPr="00A75507">
        <w:rPr>
          <w:lang w:val="de-CH"/>
        </w:rPr>
        <w:t>Jim Shofstahl</w:t>
      </w:r>
    </w:p>
    <w:p w14:paraId="5958AD0B" w14:textId="77777777" w:rsidR="000F45FB" w:rsidRPr="00420513" w:rsidRDefault="000F45FB" w:rsidP="000F45FB">
      <w:pPr>
        <w:jc w:val="both"/>
      </w:pPr>
      <w:r>
        <w:t>Thermo Fisher Scientific | 355 River Oaks Parkway |</w:t>
      </w:r>
      <w:r w:rsidRPr="00420513">
        <w:t xml:space="preserve"> San Jose</w:t>
      </w:r>
      <w:r>
        <w:t xml:space="preserve"> |</w:t>
      </w:r>
      <w:r w:rsidRPr="00420513">
        <w:t xml:space="preserve"> CA 95134</w:t>
      </w:r>
      <w:r>
        <w:t xml:space="preserve"> |</w:t>
      </w:r>
      <w:r w:rsidRPr="00420513">
        <w:t xml:space="preserve"> USA</w:t>
      </w:r>
    </w:p>
    <w:p w14:paraId="39F36A5E" w14:textId="77777777" w:rsidR="000F45FB" w:rsidRPr="00C008F7" w:rsidRDefault="000F45FB" w:rsidP="000F45FB">
      <w:pPr>
        <w:jc w:val="both"/>
      </w:pPr>
      <w:r w:rsidRPr="00C008F7">
        <w:t>jim.shofstahl@thermofisher.com</w:t>
      </w:r>
    </w:p>
    <w:p w14:paraId="4A447D27" w14:textId="77777777" w:rsidR="000F45FB" w:rsidRPr="00C008F7" w:rsidRDefault="000F45FB" w:rsidP="000F45FB">
      <w:pPr>
        <w:jc w:val="both"/>
      </w:pPr>
    </w:p>
    <w:p w14:paraId="40821550" w14:textId="77777777" w:rsidR="00795550" w:rsidRPr="00A70718" w:rsidRDefault="00795550" w:rsidP="000F45FB">
      <w:pPr>
        <w:jc w:val="both"/>
        <w:rPr>
          <w:lang w:val="it-IT"/>
        </w:rPr>
      </w:pPr>
      <w:r w:rsidRPr="00A70718">
        <w:rPr>
          <w:lang w:val="it-IT"/>
        </w:rPr>
        <w:t>Juan Antonio Vizcaíno</w:t>
      </w:r>
    </w:p>
    <w:p w14:paraId="5978773A" w14:textId="2678AAFC" w:rsidR="00795550" w:rsidRPr="00A70718" w:rsidRDefault="00BB41CD" w:rsidP="000F45FB">
      <w:pPr>
        <w:jc w:val="both"/>
        <w:rPr>
          <w:lang w:val="it-IT"/>
        </w:rPr>
      </w:pPr>
      <w:r>
        <w:rPr>
          <w:lang w:val="it-IT"/>
        </w:rPr>
        <w:t>European Bioinformatics Institute (</w:t>
      </w:r>
      <w:r w:rsidR="00795550" w:rsidRPr="00A70718">
        <w:rPr>
          <w:lang w:val="it-IT"/>
        </w:rPr>
        <w:t>EMBL-EBI</w:t>
      </w:r>
      <w:r>
        <w:rPr>
          <w:lang w:val="it-IT"/>
        </w:rPr>
        <w:t>)</w:t>
      </w:r>
      <w:r w:rsidR="00C92784" w:rsidRPr="00A70718">
        <w:rPr>
          <w:lang w:val="it-IT"/>
        </w:rPr>
        <w:t>, Hinxton, Cambridge, United Kingdom</w:t>
      </w:r>
    </w:p>
    <w:p w14:paraId="7D82CBC0" w14:textId="77777777" w:rsidR="00795550" w:rsidRPr="00A70718" w:rsidRDefault="00795550" w:rsidP="000F45FB">
      <w:pPr>
        <w:jc w:val="both"/>
        <w:rPr>
          <w:lang w:val="it-IT"/>
        </w:rPr>
      </w:pPr>
      <w:r w:rsidRPr="00A70718">
        <w:rPr>
          <w:lang w:val="it-IT"/>
        </w:rPr>
        <w:t>juan@ebi.ac.uk</w:t>
      </w:r>
    </w:p>
    <w:p w14:paraId="1DCF833B" w14:textId="77777777" w:rsidR="00795550" w:rsidRPr="00A70718" w:rsidRDefault="00795550" w:rsidP="000F45FB">
      <w:pPr>
        <w:jc w:val="both"/>
        <w:rPr>
          <w:lang w:val="it-IT"/>
        </w:rPr>
      </w:pPr>
    </w:p>
    <w:p w14:paraId="3CEA394A" w14:textId="77777777" w:rsidR="00D91D94" w:rsidRPr="00C008F7" w:rsidRDefault="00D91D94" w:rsidP="00D91D94">
      <w:pPr>
        <w:jc w:val="both"/>
      </w:pPr>
      <w:r w:rsidRPr="00C008F7">
        <w:t xml:space="preserve">Harald Barsnes </w:t>
      </w:r>
    </w:p>
    <w:p w14:paraId="00A490F9" w14:textId="77777777" w:rsidR="00D91D94" w:rsidRDefault="00D91D94" w:rsidP="00D91D94">
      <w:r>
        <w:t>Proteomics Unit, Department of Biomedicine, University of Bergen, Norway</w:t>
      </w:r>
    </w:p>
    <w:p w14:paraId="445A3FB4" w14:textId="77777777" w:rsidR="00D91D94" w:rsidRDefault="00D91D94" w:rsidP="00D91D94">
      <w:pPr>
        <w:jc w:val="both"/>
      </w:pPr>
      <w:r>
        <w:t>harald.barsnes@uib.no</w:t>
      </w:r>
    </w:p>
    <w:p w14:paraId="554AAC6A" w14:textId="77777777" w:rsidR="00D91D94" w:rsidRDefault="00D91D94" w:rsidP="00D91D94">
      <w:pPr>
        <w:jc w:val="both"/>
      </w:pPr>
    </w:p>
    <w:p w14:paraId="2CC54383" w14:textId="77777777" w:rsidR="00D91D94" w:rsidRDefault="00D91D94" w:rsidP="00D91D94">
      <w:pPr>
        <w:jc w:val="both"/>
      </w:pPr>
      <w:r>
        <w:t>Robert Chalkley</w:t>
      </w:r>
    </w:p>
    <w:p w14:paraId="26BBCCBC" w14:textId="77777777" w:rsidR="00D91D94" w:rsidRDefault="00D91D94" w:rsidP="00D91D94">
      <w:pPr>
        <w:jc w:val="both"/>
      </w:pPr>
      <w:r>
        <w:t>University of California, San Francisco</w:t>
      </w:r>
    </w:p>
    <w:p w14:paraId="0DAA2177" w14:textId="77777777" w:rsidR="00D91D94" w:rsidRPr="00A70718" w:rsidRDefault="00D91D94" w:rsidP="00D91D94">
      <w:pPr>
        <w:jc w:val="both"/>
      </w:pPr>
      <w:r w:rsidRPr="00A70718">
        <w:t>chalkley@cgl.ucsf.edu</w:t>
      </w:r>
    </w:p>
    <w:p w14:paraId="52D28B8D" w14:textId="77777777" w:rsidR="00D91D94" w:rsidRPr="00A70718" w:rsidRDefault="00D91D94" w:rsidP="00D91D94">
      <w:pPr>
        <w:jc w:val="both"/>
      </w:pPr>
    </w:p>
    <w:p w14:paraId="72407856" w14:textId="77777777" w:rsidR="000F45FB" w:rsidRPr="00A70718" w:rsidRDefault="000F45FB" w:rsidP="000F45FB">
      <w:pPr>
        <w:jc w:val="both"/>
      </w:pPr>
      <w:r w:rsidRPr="00A70718">
        <w:t>Karl Clauser</w:t>
      </w:r>
    </w:p>
    <w:p w14:paraId="2E556C76" w14:textId="77777777" w:rsidR="000F45FB" w:rsidRPr="00A70718" w:rsidRDefault="000F45FB" w:rsidP="000F45FB">
      <w:pPr>
        <w:jc w:val="both"/>
      </w:pPr>
      <w:r w:rsidRPr="00A70718">
        <w:t>Broad Institute, Cambridge MA, USA</w:t>
      </w:r>
    </w:p>
    <w:p w14:paraId="1E2EB007" w14:textId="77777777" w:rsidR="000F45FB" w:rsidRPr="00C008F7" w:rsidRDefault="000F45FB" w:rsidP="000F45FB">
      <w:pPr>
        <w:jc w:val="both"/>
      </w:pPr>
      <w:r w:rsidRPr="00C008F7">
        <w:t>clauser@broadinstitute.org</w:t>
      </w:r>
    </w:p>
    <w:p w14:paraId="0023C920" w14:textId="77777777" w:rsidR="000F45FB" w:rsidRPr="00C008F7" w:rsidRDefault="000F45FB" w:rsidP="000F45FB">
      <w:pPr>
        <w:jc w:val="both"/>
      </w:pPr>
    </w:p>
    <w:p w14:paraId="77E77629" w14:textId="77777777" w:rsidR="00D91D94" w:rsidRPr="00A70718" w:rsidRDefault="00D91D94" w:rsidP="00D91D94">
      <w:pPr>
        <w:jc w:val="both"/>
        <w:rPr>
          <w:lang w:val="de-CH"/>
        </w:rPr>
      </w:pPr>
      <w:r w:rsidRPr="00A70718">
        <w:rPr>
          <w:lang w:val="de-CH"/>
        </w:rPr>
        <w:t>Gerben Menschaert</w:t>
      </w:r>
    </w:p>
    <w:p w14:paraId="05AD032D" w14:textId="77777777" w:rsidR="00D91D94" w:rsidRPr="00A70718" w:rsidRDefault="00D91D94" w:rsidP="00D91D94">
      <w:pPr>
        <w:jc w:val="both"/>
        <w:rPr>
          <w:lang w:val="de-CH"/>
        </w:rPr>
      </w:pPr>
      <w:r w:rsidRPr="00A70718">
        <w:rPr>
          <w:lang w:val="de-CH"/>
        </w:rPr>
        <w:t>Ghent University, Ghent, Belgium</w:t>
      </w:r>
    </w:p>
    <w:p w14:paraId="595F9602" w14:textId="77777777" w:rsidR="00D91D94" w:rsidRPr="00A70718" w:rsidRDefault="00D91D94" w:rsidP="00D91D94">
      <w:pPr>
        <w:jc w:val="both"/>
        <w:rPr>
          <w:lang w:val="it-IT"/>
        </w:rPr>
      </w:pPr>
      <w:r w:rsidRPr="00A70718">
        <w:rPr>
          <w:lang w:val="it-IT"/>
        </w:rPr>
        <w:t>gerben.menschaert@gmail.com</w:t>
      </w:r>
    </w:p>
    <w:p w14:paraId="430AC190" w14:textId="77777777" w:rsidR="00D91D94" w:rsidRPr="00A70718" w:rsidRDefault="00D91D94" w:rsidP="00D91D94">
      <w:pPr>
        <w:jc w:val="both"/>
        <w:rPr>
          <w:lang w:val="it-IT"/>
        </w:rPr>
      </w:pPr>
    </w:p>
    <w:p w14:paraId="0EB08E4D" w14:textId="77777777" w:rsidR="000F45FB" w:rsidRPr="00A70718" w:rsidRDefault="000F45FB" w:rsidP="000F45FB">
      <w:pPr>
        <w:jc w:val="both"/>
        <w:rPr>
          <w:lang w:val="it-IT"/>
        </w:rPr>
      </w:pPr>
      <w:r w:rsidRPr="00A70718">
        <w:rPr>
          <w:lang w:val="it-IT"/>
        </w:rPr>
        <w:t>Lydie Lane</w:t>
      </w:r>
    </w:p>
    <w:p w14:paraId="264FE369" w14:textId="22CBA074" w:rsidR="000F45FB" w:rsidRDefault="000F45FB" w:rsidP="000F45FB">
      <w:pPr>
        <w:jc w:val="both"/>
      </w:pPr>
      <w:r>
        <w:t>SIB Swiss Institute of Bioinformatics, CH-1211 Gen</w:t>
      </w:r>
      <w:r w:rsidR="007E50CD">
        <w:t>eva 4</w:t>
      </w:r>
      <w:r>
        <w:t>, Switzerland</w:t>
      </w:r>
    </w:p>
    <w:p w14:paraId="61D3F8E7" w14:textId="78D74D4A" w:rsidR="000F45FB" w:rsidRPr="004E3F3F" w:rsidRDefault="000F45FB" w:rsidP="000F45FB">
      <w:pPr>
        <w:jc w:val="both"/>
        <w:rPr>
          <w:lang w:val="fr-CH"/>
        </w:rPr>
      </w:pPr>
      <w:r w:rsidRPr="004E3F3F">
        <w:rPr>
          <w:lang w:val="fr-CH"/>
        </w:rPr>
        <w:t>Lydie.Lane@</w:t>
      </w:r>
      <w:r w:rsidR="007E50CD">
        <w:rPr>
          <w:lang w:val="fr-CH"/>
        </w:rPr>
        <w:t>sib.swiss</w:t>
      </w:r>
    </w:p>
    <w:p w14:paraId="1C0093E1" w14:textId="77777777" w:rsidR="000F45FB" w:rsidRPr="004E3F3F" w:rsidRDefault="000F45FB" w:rsidP="000F45FB">
      <w:pPr>
        <w:jc w:val="both"/>
        <w:rPr>
          <w:lang w:val="fr-CH"/>
        </w:rPr>
      </w:pPr>
    </w:p>
    <w:p w14:paraId="5D35F009" w14:textId="77777777" w:rsidR="00A83BBD" w:rsidRPr="004E3F3F" w:rsidRDefault="00A83BBD" w:rsidP="004B48E4">
      <w:pPr>
        <w:jc w:val="both"/>
        <w:rPr>
          <w:lang w:val="fr-CH"/>
        </w:rPr>
      </w:pPr>
      <w:r w:rsidRPr="004E3F3F">
        <w:rPr>
          <w:lang w:val="fr-CH"/>
        </w:rPr>
        <w:t>Sean L. Seymour</w:t>
      </w:r>
    </w:p>
    <w:p w14:paraId="7946662D" w14:textId="77777777" w:rsidR="00A83BBD" w:rsidRPr="00FE0B01" w:rsidRDefault="00F012BE" w:rsidP="004B48E4">
      <w:pPr>
        <w:jc w:val="both"/>
      </w:pPr>
      <w:r w:rsidRPr="00FE0B01">
        <w:rPr>
          <w:rFonts w:cs="Arial"/>
          <w:lang w:val="en-GB"/>
        </w:rPr>
        <w:t>Seymour Data Science, USA</w:t>
      </w:r>
    </w:p>
    <w:p w14:paraId="1CCAD58B" w14:textId="77777777" w:rsidR="00D62B57" w:rsidRDefault="00F012BE" w:rsidP="004B48E4">
      <w:pPr>
        <w:jc w:val="both"/>
        <w:rPr>
          <w:lang w:val="en-GB"/>
        </w:rPr>
      </w:pPr>
      <w:r w:rsidRPr="00F012BE">
        <w:rPr>
          <w:lang w:val="en-GB"/>
        </w:rPr>
        <w:t>sean@seymourdatascience.com</w:t>
      </w:r>
    </w:p>
    <w:p w14:paraId="2C6EFF74" w14:textId="77777777" w:rsidR="00420513" w:rsidRPr="00F367F0" w:rsidRDefault="00420513" w:rsidP="004B48E4">
      <w:pPr>
        <w:jc w:val="both"/>
        <w:rPr>
          <w:lang w:val="en-GB"/>
        </w:rPr>
      </w:pPr>
    </w:p>
    <w:p w14:paraId="394AC355" w14:textId="77777777" w:rsidR="006B084B" w:rsidRPr="00F367F0" w:rsidRDefault="006B084B" w:rsidP="006B084B">
      <w:pPr>
        <w:jc w:val="both"/>
        <w:rPr>
          <w:lang w:val="en-GB"/>
        </w:rPr>
      </w:pPr>
      <w:r w:rsidRPr="00F367F0">
        <w:rPr>
          <w:lang w:val="en-GB"/>
        </w:rPr>
        <w:t>Eugene A. Kapp</w:t>
      </w:r>
    </w:p>
    <w:p w14:paraId="04346495" w14:textId="77777777" w:rsidR="00850E29" w:rsidRDefault="006B084B" w:rsidP="004B48E4">
      <w:pPr>
        <w:jc w:val="both"/>
      </w:pPr>
      <w:r>
        <w:t xml:space="preserve">Walter &amp; Eliza Hall Institute of Medical Research and the University of Melbourne, </w:t>
      </w:r>
      <w:r w:rsidR="00850E29">
        <w:t>Australia</w:t>
      </w:r>
    </w:p>
    <w:p w14:paraId="69034D4B" w14:textId="77777777" w:rsidR="00A83BBD" w:rsidRPr="00A75507" w:rsidRDefault="006B084B" w:rsidP="004B48E4">
      <w:pPr>
        <w:jc w:val="both"/>
        <w:rPr>
          <w:lang w:val="de-CH"/>
        </w:rPr>
      </w:pPr>
      <w:r w:rsidRPr="00A75507">
        <w:rPr>
          <w:lang w:val="de-CH"/>
        </w:rPr>
        <w:t>kapp@wehi.edu.au</w:t>
      </w:r>
    </w:p>
    <w:p w14:paraId="3EB913AF" w14:textId="77777777" w:rsidR="00E66537" w:rsidRPr="00A70718" w:rsidRDefault="00E66537" w:rsidP="004B48E4">
      <w:pPr>
        <w:jc w:val="both"/>
        <w:rPr>
          <w:lang w:val="de-CH"/>
        </w:rPr>
      </w:pPr>
    </w:p>
    <w:p w14:paraId="5D34E774" w14:textId="77777777" w:rsidR="006B084B" w:rsidRPr="00A75507" w:rsidRDefault="006B084B" w:rsidP="004B48E4">
      <w:pPr>
        <w:jc w:val="both"/>
        <w:rPr>
          <w:lang w:val="de-CH"/>
        </w:rPr>
      </w:pPr>
      <w:r w:rsidRPr="00A75507">
        <w:rPr>
          <w:lang w:val="de-CH"/>
        </w:rPr>
        <w:t>Eric W. Deutsch</w:t>
      </w:r>
    </w:p>
    <w:p w14:paraId="51A046E6" w14:textId="77777777" w:rsidR="006B084B" w:rsidRDefault="006B084B" w:rsidP="004B48E4">
      <w:pPr>
        <w:jc w:val="both"/>
      </w:pPr>
      <w:r>
        <w:t>Institute for Systems Biology, Seattle WA, USA</w:t>
      </w:r>
    </w:p>
    <w:p w14:paraId="0CCCC5C4" w14:textId="77777777" w:rsidR="006B084B" w:rsidRDefault="006B084B" w:rsidP="004B48E4">
      <w:pPr>
        <w:jc w:val="both"/>
      </w:pPr>
      <w:r>
        <w:t>edeutsch@systemsbiology.org</w:t>
      </w:r>
    </w:p>
    <w:p w14:paraId="26CBAC5F" w14:textId="77777777" w:rsidR="00CB2E8B" w:rsidRPr="00A83BBD" w:rsidRDefault="00CB2E8B" w:rsidP="004B48E4">
      <w:pPr>
        <w:pStyle w:val="nobreak"/>
        <w:jc w:val="both"/>
      </w:pPr>
    </w:p>
    <w:p w14:paraId="6EA08CE1" w14:textId="77777777" w:rsidR="00CB2E8B" w:rsidRPr="007D27E8" w:rsidRDefault="00CB2E8B" w:rsidP="004B48E4">
      <w:pPr>
        <w:pStyle w:val="Heading1"/>
        <w:jc w:val="both"/>
      </w:pPr>
      <w:bookmarkStart w:id="47" w:name="_Toc5010630"/>
      <w:bookmarkStart w:id="48" w:name="_Toc531864325"/>
      <w:r w:rsidRPr="007D27E8">
        <w:t>Contributors</w:t>
      </w:r>
      <w:bookmarkEnd w:id="47"/>
      <w:bookmarkEnd w:id="48"/>
    </w:p>
    <w:p w14:paraId="204981CF" w14:textId="77777777" w:rsidR="00CB2E8B" w:rsidRDefault="00CB2E8B" w:rsidP="004B48E4">
      <w:pPr>
        <w:jc w:val="both"/>
      </w:pPr>
    </w:p>
    <w:p w14:paraId="3F05B598"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5914686D" w14:textId="77777777" w:rsidR="00A72EE5" w:rsidRDefault="00A72EE5" w:rsidP="004B48E4">
      <w:pPr>
        <w:jc w:val="both"/>
      </w:pPr>
    </w:p>
    <w:p w14:paraId="7EF70020" w14:textId="77777777" w:rsidR="00795550" w:rsidRDefault="00795550" w:rsidP="00795550">
      <w:pPr>
        <w:jc w:val="both"/>
      </w:pPr>
      <w:r w:rsidRPr="0042253B">
        <w:tab/>
        <w:t>David Creasy, Matrix Science Ltd</w:t>
      </w:r>
    </w:p>
    <w:p w14:paraId="64CCC65B" w14:textId="77777777" w:rsidR="0042253B" w:rsidRDefault="0042253B" w:rsidP="004B48E4">
      <w:pPr>
        <w:jc w:val="both"/>
      </w:pPr>
      <w:r w:rsidRPr="0042253B">
        <w:t>Matt Chambers, Vanderbilt University</w:t>
      </w:r>
    </w:p>
    <w:p w14:paraId="1EE27F48" w14:textId="77777777" w:rsidR="00A72EE5" w:rsidRDefault="00A72EE5" w:rsidP="004B48E4">
      <w:pPr>
        <w:jc w:val="both"/>
      </w:pPr>
      <w:r>
        <w:t>Members of the Uni</w:t>
      </w:r>
      <w:r w:rsidR="007D3297">
        <w:t>P</w:t>
      </w:r>
      <w:r>
        <w:t xml:space="preserve">rot </w:t>
      </w:r>
      <w:r w:rsidR="007D3297">
        <w:t>c</w:t>
      </w:r>
      <w:r>
        <w:t>onsortium that ma</w:t>
      </w:r>
      <w:r w:rsidR="00693A64">
        <w:t>p</w:t>
      </w:r>
      <w:r>
        <w:t>p</w:t>
      </w:r>
      <w:r w:rsidR="009A2650">
        <w:t>ed</w:t>
      </w:r>
      <w:r>
        <w:t xml:space="preserve"> the proposal with Uni</w:t>
      </w:r>
      <w:r w:rsidR="007D3297">
        <w:t>P</w:t>
      </w:r>
      <w:r>
        <w:t>rot:</w:t>
      </w:r>
    </w:p>
    <w:p w14:paraId="7239A80C" w14:textId="77777777" w:rsidR="00A72EE5" w:rsidRPr="00A72EE5" w:rsidRDefault="0042253B" w:rsidP="0042253B">
      <w:pPr>
        <w:ind w:left="3" w:firstLine="1"/>
        <w:jc w:val="both"/>
      </w:pPr>
      <w:r>
        <w:t xml:space="preserve">  </w:t>
      </w:r>
      <w:r w:rsidR="00795550">
        <w:t xml:space="preserve">- </w:t>
      </w:r>
      <w:r w:rsidR="00A72EE5" w:rsidRPr="00A72EE5">
        <w:t>Nicole Redaschi, Swiss Institute of Bioinformatics</w:t>
      </w:r>
      <w:r w:rsidR="00A72EE5">
        <w:t xml:space="preserve">, </w:t>
      </w:r>
      <w:r w:rsidR="00CB1A2B">
        <w:t>Swiss-Prot</w:t>
      </w:r>
      <w:r w:rsidR="00A72EE5">
        <w:t xml:space="preserve"> group, Geneva, Switzerland</w:t>
      </w:r>
    </w:p>
    <w:p w14:paraId="28F0CBB9" w14:textId="77777777" w:rsidR="00A72EE5" w:rsidRPr="00A72EE5" w:rsidRDefault="0042253B" w:rsidP="004B48E4">
      <w:pPr>
        <w:jc w:val="both"/>
      </w:pPr>
      <w:r>
        <w:t xml:space="preserve">  </w:t>
      </w:r>
      <w:r w:rsidR="00795550">
        <w:t xml:space="preserve">- </w:t>
      </w:r>
      <w:r w:rsidR="00A72EE5" w:rsidRPr="00A72EE5">
        <w:t>Maria Jesus Martin, European Bioinformatics Institute, Hinxton, UK</w:t>
      </w:r>
    </w:p>
    <w:p w14:paraId="38C43952" w14:textId="77777777" w:rsidR="00A72EE5" w:rsidRPr="00A72EE5" w:rsidRDefault="0042253B" w:rsidP="004B48E4">
      <w:pPr>
        <w:jc w:val="both"/>
      </w:pPr>
      <w:r>
        <w:t xml:space="preserve">  </w:t>
      </w:r>
      <w:r w:rsidR="00795550">
        <w:t xml:space="preserve">- </w:t>
      </w:r>
      <w:r w:rsidR="00A72EE5" w:rsidRPr="00A72EE5">
        <w:t>Claire O Donovan, European Bioinformatics Institute, Hinxton, UK</w:t>
      </w:r>
    </w:p>
    <w:p w14:paraId="5AD7D2B5" w14:textId="77777777" w:rsidR="005631CE" w:rsidRDefault="0042253B" w:rsidP="004B48E4">
      <w:pPr>
        <w:jc w:val="both"/>
      </w:pPr>
      <w:r>
        <w:t xml:space="preserve">  </w:t>
      </w:r>
      <w:r w:rsidR="00795550">
        <w:t xml:space="preserve">- </w:t>
      </w:r>
      <w:r w:rsidR="00A72EE5" w:rsidRPr="000C75A1">
        <w:t>Peter McG</w:t>
      </w:r>
      <w:r w:rsidR="00CB1A2B" w:rsidRPr="000C75A1">
        <w:t>a</w:t>
      </w:r>
      <w:r w:rsidR="00A72EE5" w:rsidRPr="000C75A1">
        <w:t xml:space="preserve">rvey, Protein Information </w:t>
      </w:r>
      <w:r w:rsidR="000C75A1" w:rsidRPr="000C75A1">
        <w:t>Resource</w:t>
      </w:r>
      <w:r w:rsidR="000C75A1">
        <w:t>, Washington, USA</w:t>
      </w:r>
    </w:p>
    <w:p w14:paraId="1B2217B3" w14:textId="77777777" w:rsidR="007E50CD" w:rsidRDefault="0042253B" w:rsidP="004B48E4">
      <w:pPr>
        <w:jc w:val="both"/>
      </w:pPr>
      <w:r>
        <w:t xml:space="preserve">  </w:t>
      </w:r>
      <w:r w:rsidR="00795550">
        <w:t xml:space="preserve">- </w:t>
      </w:r>
      <w:r w:rsidR="00836BFC">
        <w:t xml:space="preserve">Amos Bairoch, </w:t>
      </w:r>
      <w:r w:rsidR="00836BFC" w:rsidRPr="00A72EE5">
        <w:t>Swiss Institute of Bioinformatics</w:t>
      </w:r>
      <w:r w:rsidR="00836BFC">
        <w:t>, CALIPHO group, Geneva, Switzerland</w:t>
      </w:r>
      <w:r w:rsidR="00BA01BA">
        <w:t xml:space="preserve">  </w:t>
      </w:r>
    </w:p>
    <w:p w14:paraId="41A0D2EC" w14:textId="6CDA561B" w:rsidR="005631CE" w:rsidRDefault="00BA01BA" w:rsidP="004B48E4">
      <w:pPr>
        <w:jc w:val="both"/>
      </w:pPr>
      <w:r>
        <w:lastRenderedPageBreak/>
        <w:t xml:space="preserve">- </w:t>
      </w:r>
      <w:r w:rsidR="005631CE">
        <w:t>Philip C Andrews, University of Michigan, Ann Arbor, MI, USA</w:t>
      </w:r>
    </w:p>
    <w:p w14:paraId="0F26437F" w14:textId="28E20286" w:rsidR="00CB2370" w:rsidRDefault="00CB2370" w:rsidP="004B48E4">
      <w:pPr>
        <w:jc w:val="both"/>
      </w:pPr>
      <w:r>
        <w:t>- Luis Mendoza, Institute for Systems Biology, Seattle, WA, USA</w:t>
      </w:r>
    </w:p>
    <w:p w14:paraId="51C87EBA" w14:textId="77777777" w:rsidR="00095610" w:rsidRPr="000C75A1" w:rsidRDefault="00095610" w:rsidP="004B48E4">
      <w:pPr>
        <w:jc w:val="both"/>
      </w:pPr>
    </w:p>
    <w:p w14:paraId="13B27AFE" w14:textId="77777777" w:rsidR="00095610" w:rsidRPr="007D27E8" w:rsidRDefault="00095610" w:rsidP="004B48E4">
      <w:pPr>
        <w:pStyle w:val="Heading1"/>
        <w:jc w:val="both"/>
      </w:pPr>
      <w:bookmarkStart w:id="49" w:name="_Toc526008660"/>
      <w:bookmarkStart w:id="50" w:name="_Toc531864326"/>
      <w:r w:rsidRPr="007D27E8">
        <w:t>Intellectual Property Statement</w:t>
      </w:r>
      <w:bookmarkEnd w:id="49"/>
      <w:bookmarkEnd w:id="50"/>
    </w:p>
    <w:p w14:paraId="41251872" w14:textId="77777777" w:rsidR="00095610" w:rsidRDefault="00095610" w:rsidP="004B48E4">
      <w:pPr>
        <w:jc w:val="both"/>
      </w:pPr>
    </w:p>
    <w:p w14:paraId="4727B3C4" w14:textId="77777777"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92844B0" w14:textId="77777777" w:rsidR="00062C3B" w:rsidRDefault="00062C3B" w:rsidP="004B48E4">
      <w:pPr>
        <w:jc w:val="both"/>
        <w:rPr>
          <w:rFonts w:eastAsia="MS Mincho"/>
          <w:lang w:eastAsia="zh-CN"/>
        </w:rPr>
      </w:pPr>
    </w:p>
    <w:p w14:paraId="78DFEFA6"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1F999BB" w14:textId="77777777" w:rsidR="00062C3B" w:rsidRDefault="00062C3B" w:rsidP="004B48E4">
      <w:pPr>
        <w:jc w:val="both"/>
      </w:pPr>
    </w:p>
    <w:p w14:paraId="1F8B8077" w14:textId="77777777" w:rsidR="00957914" w:rsidRDefault="00957914" w:rsidP="004B48E4">
      <w:pPr>
        <w:jc w:val="both"/>
      </w:pPr>
    </w:p>
    <w:p w14:paraId="45CC0D6D" w14:textId="77777777" w:rsidR="00AD4F6A" w:rsidRPr="007D27E8" w:rsidRDefault="00AD4F6A" w:rsidP="004B48E4">
      <w:pPr>
        <w:pStyle w:val="Heading1"/>
        <w:jc w:val="both"/>
      </w:pPr>
      <w:bookmarkStart w:id="51" w:name="_Toc531864327"/>
      <w:r w:rsidRPr="007D27E8">
        <w:t>Copyright Notice</w:t>
      </w:r>
      <w:bookmarkEnd w:id="51"/>
    </w:p>
    <w:p w14:paraId="402BF147" w14:textId="77777777" w:rsidR="00062C3B" w:rsidRDefault="00062C3B" w:rsidP="004B48E4">
      <w:pPr>
        <w:jc w:val="both"/>
      </w:pPr>
    </w:p>
    <w:p w14:paraId="70D41319" w14:textId="76BD1733" w:rsidR="00062C3B" w:rsidRDefault="00062C3B" w:rsidP="004B48E4">
      <w:pPr>
        <w:jc w:val="both"/>
      </w:pPr>
      <w:r>
        <w:t>Copyright (C) Proteomics Standards Initiative (20</w:t>
      </w:r>
      <w:r w:rsidR="00D44F7A">
        <w:t>1</w:t>
      </w:r>
      <w:r w:rsidR="00CB2370">
        <w:t>9</w:t>
      </w:r>
      <w:r>
        <w:t>). All Rights Reserved.</w:t>
      </w:r>
    </w:p>
    <w:p w14:paraId="12ED8BEA" w14:textId="77777777" w:rsidR="00062C3B" w:rsidRDefault="00062C3B" w:rsidP="004B48E4">
      <w:pPr>
        <w:jc w:val="both"/>
      </w:pPr>
    </w:p>
    <w:p w14:paraId="3E1D3DCA" w14:textId="77777777"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2D8478D" w14:textId="77777777" w:rsidR="00062C3B" w:rsidRDefault="00062C3B" w:rsidP="004B48E4">
      <w:pPr>
        <w:jc w:val="both"/>
      </w:pPr>
    </w:p>
    <w:p w14:paraId="3E3DA58B" w14:textId="77777777" w:rsidR="00062C3B" w:rsidRDefault="00062C3B" w:rsidP="004B48E4">
      <w:pPr>
        <w:jc w:val="both"/>
      </w:pPr>
      <w:r>
        <w:t>The limited permissions granted above are perpetual and will not be revoked by the PSI or its successors or assigns.</w:t>
      </w:r>
    </w:p>
    <w:p w14:paraId="5E049D9D" w14:textId="77777777" w:rsidR="00062C3B" w:rsidRDefault="00062C3B" w:rsidP="004B48E4">
      <w:pPr>
        <w:jc w:val="both"/>
      </w:pPr>
    </w:p>
    <w:p w14:paraId="721F71E4" w14:textId="77777777"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52" w:name="29"/>
      <w:bookmarkStart w:id="53" w:name="30"/>
      <w:bookmarkStart w:id="54" w:name="31"/>
      <w:bookmarkEnd w:id="52"/>
      <w:bookmarkEnd w:id="53"/>
      <w:bookmarkEnd w:id="54"/>
    </w:p>
    <w:p w14:paraId="3B611A36" w14:textId="77777777" w:rsidR="00AD4F6A" w:rsidRDefault="00AD4F6A" w:rsidP="004B48E4">
      <w:pPr>
        <w:jc w:val="both"/>
      </w:pPr>
    </w:p>
    <w:p w14:paraId="17375021" w14:textId="77777777" w:rsidR="00957914" w:rsidRDefault="00957914" w:rsidP="004B48E4">
      <w:pPr>
        <w:jc w:val="both"/>
      </w:pPr>
    </w:p>
    <w:p w14:paraId="4009B28B" w14:textId="77777777" w:rsidR="00AD4F6A" w:rsidRPr="007D27E8" w:rsidRDefault="00AD4F6A" w:rsidP="004B48E4">
      <w:pPr>
        <w:pStyle w:val="Heading1"/>
        <w:jc w:val="both"/>
      </w:pPr>
      <w:bookmarkStart w:id="55" w:name="_Toc531864328"/>
      <w:commentRangeStart w:id="56"/>
      <w:r w:rsidRPr="007D27E8">
        <w:t>Glossary</w:t>
      </w:r>
      <w:bookmarkEnd w:id="55"/>
      <w:commentRangeEnd w:id="56"/>
      <w:r w:rsidR="000B1F97">
        <w:rPr>
          <w:rStyle w:val="CommentReference"/>
          <w:b w:val="0"/>
          <w:kern w:val="0"/>
        </w:rPr>
        <w:commentReference w:id="56"/>
      </w:r>
    </w:p>
    <w:p w14:paraId="4F134CF2" w14:textId="77777777" w:rsidR="00AD4F6A" w:rsidRDefault="00AD4F6A" w:rsidP="004B48E4">
      <w:pPr>
        <w:jc w:val="both"/>
      </w:pPr>
    </w:p>
    <w:p w14:paraId="327BC093" w14:textId="77777777" w:rsidR="00AD4F6A" w:rsidRDefault="00957914" w:rsidP="004B48E4">
      <w:pPr>
        <w:jc w:val="both"/>
      </w:pPr>
      <w:r>
        <w:t>Not used.</w:t>
      </w:r>
    </w:p>
    <w:p w14:paraId="50978704" w14:textId="77777777" w:rsidR="00957914" w:rsidRDefault="00957914" w:rsidP="004B48E4">
      <w:pPr>
        <w:jc w:val="both"/>
      </w:pPr>
    </w:p>
    <w:p w14:paraId="60238675" w14:textId="77777777" w:rsidR="00AD4F6A" w:rsidRDefault="00AD4F6A" w:rsidP="004B48E4">
      <w:pPr>
        <w:jc w:val="both"/>
      </w:pPr>
    </w:p>
    <w:p w14:paraId="4DEA26D2" w14:textId="77777777" w:rsidR="00095610" w:rsidRPr="007D27E8" w:rsidRDefault="00095610" w:rsidP="004B48E4">
      <w:pPr>
        <w:pStyle w:val="Heading1"/>
        <w:jc w:val="both"/>
      </w:pPr>
      <w:bookmarkStart w:id="57" w:name="_Toc531864329"/>
      <w:r w:rsidRPr="007D27E8">
        <w:t>References</w:t>
      </w:r>
      <w:bookmarkEnd w:id="57"/>
    </w:p>
    <w:p w14:paraId="2AE02AD8" w14:textId="77777777" w:rsidR="00095610" w:rsidRDefault="00095610" w:rsidP="004B48E4">
      <w:pPr>
        <w:ind w:left="360" w:hanging="360"/>
        <w:jc w:val="both"/>
      </w:pPr>
    </w:p>
    <w:p w14:paraId="74D8712A" w14:textId="77777777" w:rsidR="00C97F4C" w:rsidRDefault="00C97F4C" w:rsidP="004B48E4">
      <w:pPr>
        <w:ind w:left="360" w:hanging="360"/>
        <w:jc w:val="both"/>
      </w:pPr>
      <w:r>
        <w:t xml:space="preserve">[APWEILER1] </w:t>
      </w:r>
      <w:r w:rsidRPr="00C97F4C">
        <w:t>Apweiler R., Bairoch A., Wu C.H., Barker W.C., Boeckmann B., Ferro S., Gasteiger E., Huang H., Lopez R., Magrane M., Martin M.J., Natale D.A., O'Donovan C., Redaschi N., Yeh L.S.</w:t>
      </w:r>
      <w:r w:rsidRPr="00C97F4C">
        <w:br/>
      </w:r>
      <w:r w:rsidRPr="00C97F4C">
        <w:rPr>
          <w:iCs/>
        </w:rPr>
        <w:t>UniProt: the Universal Protein knowledgebase.</w:t>
      </w:r>
      <w:r>
        <w:rPr>
          <w:iCs/>
        </w:rPr>
        <w:t xml:space="preserve"> </w:t>
      </w:r>
      <w:r w:rsidRPr="00C97F4C">
        <w:t>Nucleic Acids Res. 32:D115-119(2004).</w:t>
      </w:r>
    </w:p>
    <w:p w14:paraId="2E7A4A26" w14:textId="77777777" w:rsidR="00201A2E" w:rsidRDefault="00201A2E" w:rsidP="004B48E4">
      <w:pPr>
        <w:ind w:left="360" w:hanging="360"/>
        <w:jc w:val="both"/>
      </w:pPr>
      <w:r>
        <w:t xml:space="preserve">[BRADNER1] Bradner, S.  </w:t>
      </w:r>
      <w:r>
        <w:rPr>
          <w:u w:val="single"/>
        </w:rPr>
        <w:t>Key Words for Use in RFCs to Indicate Requirement Levels, RFC 2119</w:t>
      </w:r>
      <w:r>
        <w:t>.  March 1997.</w:t>
      </w:r>
    </w:p>
    <w:p w14:paraId="247B713E" w14:textId="77777777" w:rsidR="001B0DC3" w:rsidRDefault="001B0DC3" w:rsidP="004B48E4">
      <w:pPr>
        <w:ind w:left="360" w:hanging="360"/>
        <w:jc w:val="both"/>
      </w:pPr>
      <w:r>
        <w:t xml:space="preserve">[CREASY1] </w:t>
      </w:r>
      <w:r w:rsidRPr="001B0DC3">
        <w:t>Creasy DM1, Cottrell JS</w:t>
      </w:r>
      <w:r>
        <w:t xml:space="preserve">, </w:t>
      </w:r>
      <w:r w:rsidRPr="001B0DC3">
        <w:t>Unimod: Protein modifications for mass spectrometry</w:t>
      </w:r>
      <w:r>
        <w:t xml:space="preserve">, 2004, Proteomics, </w:t>
      </w:r>
      <w:r w:rsidRPr="001B0DC3">
        <w:t>4(6):1534-6</w:t>
      </w:r>
      <w:r>
        <w:t xml:space="preserve">, PMID: </w:t>
      </w:r>
      <w:r w:rsidRPr="001B0DC3">
        <w:t>15174123</w:t>
      </w:r>
    </w:p>
    <w:p w14:paraId="2EB41E68" w14:textId="180B9A12" w:rsidR="00491C18" w:rsidRDefault="00491C18" w:rsidP="00595761">
      <w:pPr>
        <w:ind w:left="360" w:hanging="360"/>
        <w:jc w:val="both"/>
        <w:rPr>
          <w:lang w:val="en-GB"/>
        </w:rPr>
      </w:pPr>
      <w:r w:rsidDel="00491C18">
        <w:lastRenderedPageBreak/>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10225279" w14:textId="42D8E4AC" w:rsidR="004406A2" w:rsidRPr="004E3F3F" w:rsidRDefault="004406A2" w:rsidP="004406A2">
      <w:pPr>
        <w:ind w:left="360" w:hanging="360"/>
        <w:jc w:val="both"/>
      </w:pPr>
      <w:r>
        <w:t xml:space="preserve">[LEDUC] </w:t>
      </w:r>
      <w:r w:rsidRPr="00485196">
        <w:rPr>
          <w:bCs/>
        </w:rPr>
        <w:t>LeDuc RD, Schwämmle V, Shortreed MR, Cesnik AJ, Solntsev SK, Shaw JB, Martin MJ, Vizcaino JA, Alpi E, Danis P, Kelleher NL, Smith LM, Ge Y, Agar JN, Chamot-Rooke J, Loo JA, Pasa-Tolic L, Tsybin YO, ProForma: A Standard Proteoform Notation, J Proteome Res. 2018 Mar 2;17(3):1321-1325. doi: 10.1021/acs.jproteome.7b00851</w:t>
      </w:r>
      <w:r>
        <w:t xml:space="preserve">, </w:t>
      </w:r>
      <w:r w:rsidRPr="00485196">
        <w:t>PMID: 29397739</w:t>
      </w:r>
      <w:r>
        <w:t>.</w:t>
      </w:r>
    </w:p>
    <w:p w14:paraId="4EFF4F2D" w14:textId="77777777" w:rsidR="001B0DC3" w:rsidRPr="00937D32" w:rsidRDefault="001B0DC3" w:rsidP="00595761">
      <w:pPr>
        <w:ind w:left="360" w:hanging="360"/>
        <w:jc w:val="both"/>
        <w:rPr>
          <w:lang w:val="en-GB"/>
        </w:rPr>
      </w:pPr>
      <w:r>
        <w:rPr>
          <w:lang w:val="en-GB"/>
        </w:rPr>
        <w:t xml:space="preserve">[MONTECCHI-PALAZZI1] </w:t>
      </w:r>
      <w:r w:rsidRPr="001B0DC3">
        <w:rPr>
          <w:lang w:val="en-GB"/>
        </w:rPr>
        <w:t>Montecchi-Palazzi L, Beavis R, Binz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Biotechnol. </w:t>
      </w:r>
      <w:r w:rsidRPr="001B0DC3">
        <w:rPr>
          <w:lang w:val="en-GB"/>
        </w:rPr>
        <w:t>26(8):864-6. doi: 10.1038/nbt0808-864</w:t>
      </w:r>
      <w:r>
        <w:rPr>
          <w:lang w:val="en-GB"/>
        </w:rPr>
        <w:t xml:space="preserve">, PMID: </w:t>
      </w:r>
      <w:r w:rsidRPr="001B0DC3">
        <w:rPr>
          <w:lang w:val="en-GB"/>
        </w:rPr>
        <w:t>18688235</w:t>
      </w:r>
    </w:p>
    <w:p w14:paraId="338D518F" w14:textId="77777777"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r w:rsidRPr="00C97F4C">
        <w:t>Proc Natl Acad Sci U S A.</w:t>
      </w:r>
      <w:r>
        <w:t xml:space="preserve"> 1988 Apr;85(8):2444-8.</w:t>
      </w:r>
    </w:p>
    <w:p w14:paraId="4F7E971E" w14:textId="55311FB3" w:rsidR="00C97F4C" w:rsidRDefault="00C97F4C" w:rsidP="004B48E4">
      <w:pPr>
        <w:ind w:left="360" w:hanging="360"/>
        <w:jc w:val="both"/>
      </w:pPr>
      <w:r>
        <w:t xml:space="preserve">[THE_UNIPROT_CONSORTIUM1] </w:t>
      </w:r>
      <w:r w:rsidR="007D27E8">
        <w:t xml:space="preserve">The UniProt Consortium, </w:t>
      </w:r>
      <w:r w:rsidR="00FE0B01" w:rsidRPr="00FE0B01">
        <w:t xml:space="preserve">UniProt: the </w:t>
      </w:r>
      <w:r w:rsidR="00FE0B01">
        <w:t xml:space="preserve">universal protein knowledgebase, 2017, Nucleic Acids Research, </w:t>
      </w:r>
      <w:r w:rsidR="00FE0B01" w:rsidRPr="00FE0B01">
        <w:t>45(D1):D158-D169. doi: 10.1093/nar/gkw1099</w:t>
      </w:r>
      <w:r w:rsidR="00FE0B01">
        <w:t xml:space="preserve">, PMID </w:t>
      </w:r>
      <w:r w:rsidR="00FE0B01" w:rsidRPr="00FE0B01">
        <w:t>27899622</w:t>
      </w:r>
    </w:p>
    <w:p w14:paraId="46782E45" w14:textId="77777777" w:rsidR="00C97F4C" w:rsidRPr="00C97F4C" w:rsidRDefault="00C97F4C" w:rsidP="004B48E4">
      <w:pPr>
        <w:ind w:left="360" w:hanging="360"/>
        <w:jc w:val="both"/>
      </w:pPr>
    </w:p>
    <w:p w14:paraId="0B93D4C7" w14:textId="77777777" w:rsidR="00C97F4C" w:rsidRPr="00C97F4C" w:rsidRDefault="00C97F4C" w:rsidP="004B48E4">
      <w:pPr>
        <w:jc w:val="both"/>
      </w:pPr>
    </w:p>
    <w:p w14:paraId="41568340" w14:textId="0CB7486E" w:rsidR="001848FA" w:rsidRDefault="001848FA" w:rsidP="004B48E4">
      <w:pPr>
        <w:jc w:val="both"/>
      </w:pPr>
    </w:p>
    <w:sectPr w:rsidR="001848FA" w:rsidSect="00A34714">
      <w:headerReference w:type="default" r:id="rId28"/>
      <w:footerReference w:type="default" r:id="rId29"/>
      <w:pgSz w:w="11909" w:h="16834" w:code="9"/>
      <w:pgMar w:top="1440" w:right="1440" w:bottom="1440" w:left="1440" w:header="720" w:footer="72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oshua Klein" w:date="2019-02-10T15:13:00Z" w:initials="JK">
    <w:p w14:paraId="5F94207C" w14:textId="210DD579" w:rsidR="002E0EB7" w:rsidRDefault="002E0EB7">
      <w:pPr>
        <w:pStyle w:val="CommentText"/>
      </w:pPr>
      <w:r>
        <w:rPr>
          <w:rStyle w:val="CommentReference"/>
        </w:rPr>
        <w:annotationRef/>
      </w:r>
      <w:r>
        <w:t>Do the authors intend that DBUniqueID be used to deduplicate sequence entries?</w:t>
      </w:r>
    </w:p>
  </w:comment>
  <w:comment w:id="7" w:author="Eric Deutsch" w:date="2019-03-15T21:40:00Z" w:initials="ED">
    <w:p w14:paraId="5898C3F5" w14:textId="1D0C8E30" w:rsidR="00E4153E" w:rsidRDefault="00E4153E">
      <w:pPr>
        <w:pStyle w:val="CommentText"/>
      </w:pPr>
      <w:r>
        <w:rPr>
          <w:rStyle w:val="CommentReference"/>
        </w:rPr>
        <w:annotationRef/>
      </w:r>
      <w:r>
        <w:t>No, instead different databases will have unique database prefixes before each identifier. We have clarified this.</w:t>
      </w:r>
      <w:bookmarkStart w:id="9" w:name="_GoBack"/>
      <w:bookmarkEnd w:id="9"/>
    </w:p>
  </w:comment>
  <w:comment w:id="17" w:author="Joshua Klein" w:date="2019-02-09T22:05:00Z" w:initials="JK">
    <w:p w14:paraId="1D76E76C" w14:textId="4348D5E2" w:rsidR="009223C1" w:rsidRDefault="009223C1">
      <w:pPr>
        <w:pStyle w:val="CommentText"/>
      </w:pPr>
      <w:r>
        <w:rPr>
          <w:rStyle w:val="CommentReference"/>
        </w:rPr>
        <w:annotationRef/>
      </w:r>
      <w:r>
        <w:t>The SequenceType key is defined and controlled by the PSI-MS vocabulary, but there doesn’t appear to be discussion of how to deal with any sequence type but AA.</w:t>
      </w:r>
      <w:r w:rsidR="002F1E14">
        <w:t xml:space="preserve"> It seems as if nucleotide databases are a plausible extension to the format described here, but this document does not state that it is incomplete.</w:t>
      </w:r>
    </w:p>
    <w:p w14:paraId="06C17B1F" w14:textId="77777777" w:rsidR="009223C1" w:rsidRDefault="009223C1">
      <w:pPr>
        <w:pStyle w:val="CommentText"/>
      </w:pPr>
    </w:p>
    <w:p w14:paraId="7D123E3B" w14:textId="77777777" w:rsidR="009223C1" w:rsidRDefault="009223C1">
      <w:pPr>
        <w:pStyle w:val="CommentText"/>
      </w:pPr>
      <w:r>
        <w:t>Firstly, the defined elements of the sequence block are only specified as amino acids in section 3.3.3, though in the previous lines the document states they may be amino acids or nucleotides. Because there is ambiguity between nucleotide and amino acid single letter codes, it makes sense not to express them as a single table, but the range of accepted nucleotides should be specified.</w:t>
      </w:r>
    </w:p>
    <w:p w14:paraId="1EEB92F5" w14:textId="77777777" w:rsidR="009223C1" w:rsidRDefault="009223C1">
      <w:pPr>
        <w:pStyle w:val="CommentText"/>
      </w:pPr>
    </w:p>
    <w:p w14:paraId="2E044DDE" w14:textId="123D28F7" w:rsidR="002F1E14" w:rsidRDefault="009223C1">
      <w:pPr>
        <w:pStyle w:val="CommentText"/>
      </w:pPr>
      <w:r>
        <w:t xml:space="preserve">Similarly, </w:t>
      </w:r>
      <w:r w:rsidR="002F1E14">
        <w:t xml:space="preserve">most sequence modifying </w:t>
      </w:r>
      <w:r w:rsidR="005C3A2A">
        <w:t>keywords</w:t>
      </w:r>
      <w:r w:rsidR="002F1E14">
        <w:t xml:space="preserve"> are written expressly from the context of amino acids. Several could be adapted to work for nucleotide databases, but then the question of coordinates becomes ambiguous. Are the coordinates w.r.t. the translated protein (\ModRes?), or w.r.t. the nucleotides themselves (e.g. \VariantSimple and \VariantComplex)</w:t>
      </w:r>
    </w:p>
    <w:p w14:paraId="10DF1281" w14:textId="77777777" w:rsidR="002F1E14" w:rsidRDefault="002F1E14">
      <w:pPr>
        <w:pStyle w:val="CommentText"/>
      </w:pPr>
    </w:p>
    <w:p w14:paraId="259BBD77" w14:textId="22C3580B" w:rsidR="002F1E14" w:rsidRDefault="002F1E14">
      <w:pPr>
        <w:pStyle w:val="CommentText"/>
      </w:pPr>
      <w:r>
        <w:t xml:space="preserve">Even then, it is unclear whether a nucleotide database </w:t>
      </w:r>
      <w:r w:rsidR="003A6B8E">
        <w:t>was</w:t>
      </w:r>
      <w:r>
        <w:t xml:space="preserve"> intended to be used to produce a search space by translating the nucleotide sequences into proteins, or if the goal were to specify a search space of nucleotide sequences for direct analysis of DNA/RNA.</w:t>
      </w:r>
    </w:p>
  </w:comment>
  <w:comment w:id="20" w:author="Joshua Klein" w:date="2019-02-10T09:37:00Z" w:initials="JK">
    <w:p w14:paraId="7F743F17" w14:textId="7239808B" w:rsidR="000342E5" w:rsidRDefault="000342E5">
      <w:pPr>
        <w:pStyle w:val="CommentText"/>
      </w:pPr>
      <w:r>
        <w:rPr>
          <w:rStyle w:val="CommentReference"/>
        </w:rPr>
        <w:annotationRef/>
      </w:r>
      <w:r>
        <w:t>Is there a standardized interpretation of lines starting with “;”, or should this historical artefact be left for the archaeologists alone?</w:t>
      </w:r>
    </w:p>
  </w:comment>
  <w:comment w:id="21" w:author="Joshua Klein" w:date="2019-02-09T22:20:00Z" w:initials="JK">
    <w:p w14:paraId="60BB3DEF" w14:textId="493987C9" w:rsidR="00BF0457" w:rsidRDefault="002F1E14">
      <w:pPr>
        <w:pStyle w:val="CommentText"/>
      </w:pPr>
      <w:r>
        <w:rPr>
          <w:rStyle w:val="CommentReference"/>
        </w:rPr>
        <w:annotationRef/>
      </w:r>
      <w:r w:rsidR="005C3A2A">
        <w:rPr>
          <w:rStyle w:val="CommentReference"/>
        </w:rPr>
        <w:t xml:space="preserve">A </w:t>
      </w:r>
      <w:r w:rsidR="00816FEE">
        <w:rPr>
          <w:rStyle w:val="CommentReference"/>
        </w:rPr>
        <w:t>component</w:t>
      </w:r>
      <w:r w:rsidR="005C3A2A">
        <w:rPr>
          <w:rStyle w:val="CommentReference"/>
        </w:rPr>
        <w:t xml:space="preserve"> containing “|” must be escaped to “\|”</w:t>
      </w:r>
      <w:r w:rsidR="002662C6">
        <w:rPr>
          <w:rStyle w:val="CommentReference"/>
        </w:rPr>
        <w:t>, or is the “|” character prohibited inside a component</w:t>
      </w:r>
      <w:r w:rsidR="002E0EB7">
        <w:rPr>
          <w:rStyle w:val="CommentReference"/>
        </w:rPr>
        <w:t>, even a free-text OptionalTag</w:t>
      </w:r>
      <w:r w:rsidR="002662C6">
        <w:rPr>
          <w:rStyle w:val="CommentReference"/>
        </w:rPr>
        <w:t>?</w:t>
      </w:r>
    </w:p>
    <w:p w14:paraId="6B887F79" w14:textId="77777777" w:rsidR="00BF0457" w:rsidRDefault="00BF0457">
      <w:pPr>
        <w:pStyle w:val="CommentText"/>
      </w:pPr>
    </w:p>
    <w:p w14:paraId="70CCFB24" w14:textId="6684EEBB" w:rsidR="002F1E14" w:rsidRDefault="00BF0457">
      <w:pPr>
        <w:pStyle w:val="CommentText"/>
      </w:pPr>
      <w:r>
        <w:t>T</w:t>
      </w:r>
      <w:r w:rsidR="00AF7A67">
        <w:t xml:space="preserve">he pipe character </w:t>
      </w:r>
      <w:r>
        <w:t xml:space="preserve">is often used to express positional ambiguity in common glycan structure encodings like WURCS or GlycoCT, and it might be useful to inline them in \ModRes annotations for glycosylation sites. This would be space-inefficient though, compared to a reference to a CV term or accession number. </w:t>
      </w:r>
    </w:p>
  </w:comment>
  <w:comment w:id="22" w:author="Joshua Klein" w:date="2019-02-10T12:15:00Z" w:initials="JK">
    <w:p w14:paraId="1E036B8A" w14:textId="5F4E72BA" w:rsidR="00F60872" w:rsidRDefault="00F60872">
      <w:pPr>
        <w:pStyle w:val="CommentText"/>
      </w:pPr>
      <w:r>
        <w:rPr>
          <w:rStyle w:val="CommentReference"/>
        </w:rPr>
        <w:annotationRef/>
      </w:r>
      <w:r>
        <w:t>Does not include parentheses, though the previous bullet implies it should?</w:t>
      </w:r>
      <w:r w:rsidR="0098312C">
        <w:t xml:space="preserve"> This bullet should be qualified </w:t>
      </w:r>
      <w:r w:rsidR="002E0EB7">
        <w:t>with the statement that “unless the keyword is governed by a CV term which has its own pattern”?</w:t>
      </w:r>
    </w:p>
  </w:comment>
  <w:comment w:id="32" w:author="Joshua Klein" w:date="2019-02-10T11:11:00Z" w:initials="JK">
    <w:p w14:paraId="694A0B55" w14:textId="1FF2C005" w:rsidR="000B1F97" w:rsidRDefault="004440A1">
      <w:pPr>
        <w:pStyle w:val="CommentText"/>
      </w:pPr>
      <w:r>
        <w:rPr>
          <w:rStyle w:val="CommentReference"/>
        </w:rPr>
        <w:annotationRef/>
      </w:r>
      <w:r>
        <w:t>The regex for \ModRes</w:t>
      </w:r>
      <w:r w:rsidR="000B1F97">
        <w:t xml:space="preserve"> </w:t>
      </w:r>
      <w:r w:rsidR="000B1F97">
        <w:rPr>
          <w:rFonts w:ascii="Consolas" w:hAnsi="Consolas"/>
          <w:color w:val="24292E"/>
          <w:sz w:val="18"/>
          <w:szCs w:val="18"/>
          <w:shd w:val="clear" w:color="auto" w:fill="FFFFFF"/>
        </w:rPr>
        <w:t>PEFF:1002001</w:t>
      </w:r>
      <w:r>
        <w:t xml:space="preserve"> </w:t>
      </w:r>
      <w:r w:rsidR="000B1F97">
        <w:rPr>
          <w:rFonts w:ascii="Consolas" w:hAnsi="Consolas"/>
          <w:color w:val="24292E"/>
          <w:sz w:val="18"/>
          <w:szCs w:val="18"/>
          <w:shd w:val="clear" w:color="auto" w:fill="FFFFFF"/>
        </w:rPr>
        <w:t>"([0-9]+|[A-Z*](|.+)?)."</w:t>
      </w:r>
      <w:r w:rsidR="000B1F97">
        <w:t xml:space="preserve">  </w:t>
      </w:r>
      <w:r>
        <w:t xml:space="preserve">does not support commas separating </w:t>
      </w:r>
      <w:r w:rsidR="000B1F97">
        <w:t>positions.</w:t>
      </w:r>
      <w:r w:rsidR="002E0EB7">
        <w:t xml:space="preserve"> Being able to specify multiple positions would certainly make the file more compact.</w:t>
      </w:r>
    </w:p>
  </w:comment>
  <w:comment w:id="39" w:author="Joshua Klein" w:date="2019-02-09T22:26:00Z" w:initials="JK">
    <w:p w14:paraId="35C0807B" w14:textId="080B7173" w:rsidR="00F64433" w:rsidRDefault="00F64433">
      <w:pPr>
        <w:pStyle w:val="CommentText"/>
      </w:pPr>
      <w:r>
        <w:rPr>
          <w:rStyle w:val="CommentReference"/>
        </w:rPr>
        <w:annotationRef/>
      </w:r>
      <w:r>
        <w:rPr>
          <w:rStyle w:val="CommentReference"/>
        </w:rPr>
        <w:t>Is \DisulfideBond usable without annotations? Can this be expressed in the controlled vocabulary?</w:t>
      </w:r>
    </w:p>
  </w:comment>
  <w:comment w:id="56" w:author="Joshua Klein" w:date="2019-02-10T11:15:00Z" w:initials="JK">
    <w:p w14:paraId="04346284" w14:textId="15C27D85" w:rsidR="000B1F97" w:rsidRDefault="000B1F97">
      <w:pPr>
        <w:pStyle w:val="CommentText"/>
      </w:pPr>
      <w:r>
        <w:rPr>
          <w:rStyle w:val="CommentReference"/>
        </w:rPr>
        <w:annotationRef/>
      </w:r>
      <w:r>
        <w:t>The authors use the following generic terms in several places to refer to controlled elements of the file format:</w:t>
      </w:r>
    </w:p>
    <w:p w14:paraId="67F59A86" w14:textId="77777777" w:rsidR="000B1F97" w:rsidRDefault="000B1F97">
      <w:pPr>
        <w:pStyle w:val="CommentText"/>
      </w:pPr>
    </w:p>
    <w:p w14:paraId="6E27A0BB" w14:textId="12E14A8C" w:rsidR="000B1F97" w:rsidRDefault="000B1F97">
      <w:pPr>
        <w:pStyle w:val="CommentText"/>
      </w:pPr>
      <w:r>
        <w:t>Key</w:t>
      </w:r>
    </w:p>
    <w:p w14:paraId="3565F65A" w14:textId="77777777" w:rsidR="000B1F97" w:rsidRDefault="000B1F97">
      <w:pPr>
        <w:pStyle w:val="CommentText"/>
      </w:pPr>
      <w:r>
        <w:t>Item</w:t>
      </w:r>
    </w:p>
    <w:p w14:paraId="7FA55065" w14:textId="77777777" w:rsidR="000B1F97" w:rsidRDefault="000B1F97">
      <w:pPr>
        <w:pStyle w:val="CommentText"/>
      </w:pPr>
      <w:r>
        <w:t>Tag</w:t>
      </w:r>
    </w:p>
    <w:p w14:paraId="40331987" w14:textId="77777777" w:rsidR="000B1F97" w:rsidRDefault="000B1F97">
      <w:pPr>
        <w:pStyle w:val="CommentText"/>
      </w:pPr>
      <w:r>
        <w:t>Component</w:t>
      </w:r>
    </w:p>
    <w:p w14:paraId="24F2D4FA" w14:textId="77777777" w:rsidR="000B1F97" w:rsidRDefault="000B1F97">
      <w:pPr>
        <w:pStyle w:val="CommentText"/>
      </w:pPr>
    </w:p>
    <w:p w14:paraId="4AF878EB" w14:textId="052B800B" w:rsidR="000B1F97" w:rsidRDefault="000B1F97">
      <w:pPr>
        <w:pStyle w:val="CommentText"/>
      </w:pPr>
      <w:r>
        <w:t>I think I can parse the distinction between each, but it’s based on context. It would be good if they would provide an explicit definition of these terms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94207C" w15:done="0"/>
  <w15:commentEx w15:paraId="5898C3F5" w15:paraIdParent="5F94207C" w15:done="0"/>
  <w15:commentEx w15:paraId="259BBD77" w15:done="0"/>
  <w15:commentEx w15:paraId="7F743F17" w15:done="0"/>
  <w15:commentEx w15:paraId="70CCFB24" w15:done="0"/>
  <w15:commentEx w15:paraId="1E036B8A" w15:done="0"/>
  <w15:commentEx w15:paraId="694A0B55" w15:done="0"/>
  <w15:commentEx w15:paraId="35C0807B" w15:done="0"/>
  <w15:commentEx w15:paraId="4AF878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94207C" w16cid:durableId="200ABE04"/>
  <w16cid:commentId w16cid:paraId="259BBD77" w16cid:durableId="2009CD10"/>
  <w16cid:commentId w16cid:paraId="7F743F17" w16cid:durableId="200A6F40"/>
  <w16cid:commentId w16cid:paraId="70CCFB24" w16cid:durableId="2009D09C"/>
  <w16cid:commentId w16cid:paraId="1E036B8A" w16cid:durableId="200A9459"/>
  <w16cid:commentId w16cid:paraId="694A0B55" w16cid:durableId="200A8549"/>
  <w16cid:commentId w16cid:paraId="35C0807B" w16cid:durableId="2009D231"/>
  <w16cid:commentId w16cid:paraId="4AF878EB" w16cid:durableId="200A865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E8688" w14:textId="77777777" w:rsidR="001E24A8" w:rsidRDefault="001E24A8">
      <w:r>
        <w:separator/>
      </w:r>
    </w:p>
  </w:endnote>
  <w:endnote w:type="continuationSeparator" w:id="0">
    <w:p w14:paraId="5B73140C" w14:textId="77777777" w:rsidR="001E24A8" w:rsidRDefault="001E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charset w:val="80"/>
    <w:family w:val="swiss"/>
    <w:pitch w:val="variable"/>
    <w:sig w:usb0="E00002FF" w:usb1="6AC7FFFF"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A403D" w14:textId="2F403E00" w:rsidR="00062B13" w:rsidRDefault="00062B13">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sidR="00E4153E">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1F711" w14:textId="3A30AA5A" w:rsidR="00062B13" w:rsidRDefault="00062B13">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E4153E">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00EA8" w14:textId="77777777" w:rsidR="001E24A8" w:rsidRDefault="001E24A8">
      <w:r>
        <w:separator/>
      </w:r>
    </w:p>
  </w:footnote>
  <w:footnote w:type="continuationSeparator" w:id="0">
    <w:p w14:paraId="682E701D" w14:textId="77777777" w:rsidR="001E24A8" w:rsidRDefault="001E2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4754" w14:textId="1E3D15F9" w:rsidR="00062B13" w:rsidRDefault="00062B13" w:rsidP="00A91C84">
    <w:pPr>
      <w:pStyle w:val="Header"/>
    </w:pPr>
    <w:r>
      <w:t>PEFF: A Common Sequence Database Format for Proteomics</w:t>
    </w:r>
    <w:r>
      <w:tab/>
      <w:t>January</w:t>
    </w:r>
    <w:r>
      <w:rPr>
        <w:rFonts w:ascii="Arial Narrow" w:hAnsi="Arial Narrow"/>
      </w:rPr>
      <w:t xml:space="preserve"> 22, 2018</w:t>
    </w:r>
  </w:p>
  <w:p w14:paraId="42633330" w14:textId="77777777" w:rsidR="00062B13" w:rsidRPr="00A91C84" w:rsidRDefault="00062B13"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D3E0D" w14:textId="2913C4EC" w:rsidR="00062B13" w:rsidRPr="004E3F3F" w:rsidRDefault="00062B13" w:rsidP="0004120E">
    <w:pPr>
      <w:tabs>
        <w:tab w:val="right" w:pos="8640"/>
        <w:tab w:val="right" w:pos="10440"/>
      </w:tabs>
      <w:rPr>
        <w:rFonts w:ascii="Arial Narrow" w:hAnsi="Arial Narrow"/>
      </w:rPr>
    </w:pPr>
    <w:r w:rsidRPr="004E3F3F">
      <w:rPr>
        <w:rFonts w:ascii="Arial Narrow" w:hAnsi="Arial Narrow"/>
      </w:rPr>
      <w:t>PSI Recommendation</w:t>
    </w:r>
    <w:r w:rsidRPr="004E3F3F">
      <w:rPr>
        <w:rFonts w:ascii="Arial Narrow" w:hAnsi="Arial Narrow"/>
      </w:rPr>
      <w:tab/>
    </w:r>
    <w:r>
      <w:t>PSI Mass Spectrometry Standards Working Group</w:t>
    </w:r>
    <w:r w:rsidRPr="004E3F3F">
      <w:rPr>
        <w:rFonts w:ascii="Arial Narrow" w:hAnsi="Arial Narrow"/>
      </w:rPr>
      <w:t xml:space="preserve"> </w:t>
    </w:r>
  </w:p>
  <w:p w14:paraId="739D2C3E" w14:textId="1AEEF269" w:rsidR="00062B13" w:rsidRDefault="00062B13" w:rsidP="0004120E">
    <w:pPr>
      <w:tabs>
        <w:tab w:val="right" w:pos="8640"/>
        <w:tab w:val="right" w:pos="10440"/>
      </w:tabs>
      <w:rPr>
        <w:rFonts w:ascii="Arial Narrow" w:hAnsi="Arial Narrow"/>
        <w:lang w:val="fr-CH"/>
      </w:rPr>
    </w:pPr>
    <w:r>
      <w:rPr>
        <w:rFonts w:ascii="Arial Narrow" w:hAnsi="Arial Narrow"/>
        <w:lang w:val="fr-CH"/>
      </w:rPr>
      <w:t>Status: DRAFT</w:t>
    </w:r>
  </w:p>
  <w:p w14:paraId="0E9DADC6" w14:textId="2A3CA546" w:rsidR="00062B13" w:rsidRPr="00A75507" w:rsidRDefault="00062B13" w:rsidP="00C35036">
    <w:pPr>
      <w:tabs>
        <w:tab w:val="right" w:pos="8640"/>
        <w:tab w:val="right" w:pos="10440"/>
      </w:tabs>
      <w:jc w:val="right"/>
      <w:rPr>
        <w:rFonts w:ascii="Arial Narrow" w:hAnsi="Arial Narrow"/>
        <w:lang w:val="fr-CH"/>
      </w:rPr>
    </w:pPr>
    <w:r w:rsidRPr="00A75507">
      <w:rPr>
        <w:rFonts w:ascii="Arial Narrow" w:hAnsi="Arial Narrow"/>
        <w:lang w:val="fr-CH"/>
      </w:rPr>
      <w:t>Pierre-Alain Binz, Centre Hospitalier Universitaire Vaudois</w:t>
    </w:r>
  </w:p>
  <w:p w14:paraId="52203F99" w14:textId="5CAD1473" w:rsidR="00062B13" w:rsidRPr="004E3F3F" w:rsidRDefault="00062B13" w:rsidP="000F45FB">
    <w:pPr>
      <w:tabs>
        <w:tab w:val="right" w:pos="8640"/>
        <w:tab w:val="right" w:pos="10440"/>
      </w:tabs>
      <w:rPr>
        <w:rStyle w:val="Strong"/>
        <w:rFonts w:ascii="Arial Narrow" w:hAnsi="Arial Narrow"/>
        <w:b w:val="0"/>
      </w:rPr>
    </w:pPr>
    <w:r w:rsidRPr="00A75507">
      <w:rPr>
        <w:rFonts w:ascii="Arial Narrow" w:hAnsi="Arial Narrow"/>
        <w:lang w:val="fr-CH"/>
      </w:rPr>
      <w:tab/>
    </w:r>
    <w:r w:rsidRPr="004E3F3F">
      <w:rPr>
        <w:rStyle w:val="Strong"/>
        <w:rFonts w:ascii="Arial Narrow" w:hAnsi="Arial Narrow"/>
        <w:b w:val="0"/>
      </w:rPr>
      <w:t>Jim Shofstahl, Thermo Fisher Scientific</w:t>
    </w:r>
  </w:p>
  <w:p w14:paraId="3A34B30A" w14:textId="77777777" w:rsidR="00062B13" w:rsidRPr="004E3F3F" w:rsidRDefault="00062B13"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4E3F3F">
      <w:rPr>
        <w:rFonts w:ascii="Arial Narrow" w:hAnsi="Arial Narrow" w:cs="Courier New"/>
        <w:lang w:eastAsia="fr-CH"/>
      </w:rPr>
      <w:t>Juan Antonio Vizcaíno, EMBL-EBI</w:t>
    </w:r>
  </w:p>
  <w:p w14:paraId="12C55409" w14:textId="77777777" w:rsidR="00062B13" w:rsidRDefault="00062B13"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3735A919" w14:textId="77777777" w:rsidR="00062B13" w:rsidRPr="00D47195" w:rsidRDefault="00062B13"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14:paraId="20A4F708" w14:textId="77777777" w:rsidR="00062B13" w:rsidRPr="00640393" w:rsidRDefault="00062B13" w:rsidP="00D91D94">
    <w:pPr>
      <w:tabs>
        <w:tab w:val="right" w:pos="8640"/>
        <w:tab w:val="right" w:pos="10440"/>
      </w:tabs>
      <w:jc w:val="right"/>
      <w:rPr>
        <w:rFonts w:ascii="Arial Narrow" w:hAnsi="Arial Narrow"/>
        <w:lang w:val="de-CH"/>
      </w:rPr>
    </w:pPr>
    <w:r w:rsidRPr="00640393">
      <w:rPr>
        <w:rFonts w:ascii="Arial Narrow" w:hAnsi="Arial Narrow"/>
        <w:lang w:val="de-CH"/>
      </w:rPr>
      <w:t>Gerben Menschaert, Ghent University, Ghent, Belgium</w:t>
    </w:r>
  </w:p>
  <w:p w14:paraId="73A5A44D" w14:textId="77777777" w:rsidR="00062B13" w:rsidRDefault="00062B13"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14:paraId="349D193B" w14:textId="77777777" w:rsidR="00062B13" w:rsidRPr="00D47195" w:rsidRDefault="00062B13"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09DDBEA2" w14:textId="77777777" w:rsidR="00062B13" w:rsidRDefault="00062B13"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14:paraId="1AE70A4C" w14:textId="77777777" w:rsidR="00062B13" w:rsidRDefault="00062B13"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2C82B6FD" w14:textId="77777777" w:rsidR="00062B13" w:rsidRDefault="00062B13"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2DB2D649" w14:textId="77777777" w:rsidR="00062B13" w:rsidRPr="0004120E" w:rsidRDefault="00062B13" w:rsidP="00A91C84">
    <w:pPr>
      <w:tabs>
        <w:tab w:val="left" w:pos="7328"/>
      </w:tabs>
      <w:rPr>
        <w:rFonts w:ascii="Arial Narrow" w:hAnsi="Arial Narrow"/>
        <w:lang w:val="en-GB"/>
      </w:rPr>
    </w:pPr>
  </w:p>
  <w:p w14:paraId="40D38835" w14:textId="604A0523" w:rsidR="00062B13" w:rsidRPr="00AF164E" w:rsidRDefault="00062B13" w:rsidP="00C35036">
    <w:pPr>
      <w:pStyle w:val="Header"/>
      <w:tabs>
        <w:tab w:val="left" w:pos="7025"/>
      </w:tabs>
      <w:jc w:val="right"/>
      <w:rPr>
        <w:rFonts w:ascii="Arial Narrow" w:hAnsi="Arial Narrow"/>
      </w:rPr>
    </w:pPr>
    <w:r>
      <w:rPr>
        <w:rFonts w:ascii="Arial Narrow" w:hAnsi="Arial Narrow"/>
        <w:lang w:val="en-GB"/>
      </w:rPr>
      <w:t>January 22</w:t>
    </w:r>
    <w:r w:rsidRPr="0004120E">
      <w:rPr>
        <w:rFonts w:ascii="Arial Narrow" w:hAnsi="Arial Narrow"/>
        <w:lang w:val="en-GB"/>
      </w:rPr>
      <w:t>, 20</w:t>
    </w:r>
    <w:r>
      <w:rPr>
        <w:rFonts w:ascii="Arial Narrow" w:hAnsi="Arial Narrow"/>
        <w:lang w:val="en-GB"/>
      </w:rPr>
      <w:t>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DB554" w14:textId="0F46D82B" w:rsidR="00062B13" w:rsidRDefault="00062B13">
    <w:pPr>
      <w:pStyle w:val="Header"/>
    </w:pPr>
    <w:r>
      <w:t>PEFF: A Common Sequence Database Format for Proteomics</w:t>
    </w:r>
    <w:r>
      <w:tab/>
      <w:t>January 22</w:t>
    </w:r>
    <w:r>
      <w:rPr>
        <w:rFonts w:ascii="Arial Narrow" w:hAnsi="Arial Narrow"/>
      </w:rPr>
      <w:t>,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C6A6A"/>
    <w:multiLevelType w:val="hybridMultilevel"/>
    <w:tmpl w:val="7C0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8DF6343"/>
    <w:multiLevelType w:val="hybridMultilevel"/>
    <w:tmpl w:val="20469690"/>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8"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5"/>
  </w:num>
  <w:num w:numId="14">
    <w:abstractNumId w:val="26"/>
  </w:num>
  <w:num w:numId="15">
    <w:abstractNumId w:val="21"/>
  </w:num>
  <w:num w:numId="16">
    <w:abstractNumId w:val="19"/>
  </w:num>
  <w:num w:numId="17">
    <w:abstractNumId w:val="14"/>
  </w:num>
  <w:num w:numId="18">
    <w:abstractNumId w:val="27"/>
  </w:num>
  <w:num w:numId="19">
    <w:abstractNumId w:val="11"/>
  </w:num>
  <w:num w:numId="20">
    <w:abstractNumId w:val="24"/>
  </w:num>
  <w:num w:numId="21">
    <w:abstractNumId w:val="13"/>
  </w:num>
  <w:num w:numId="22">
    <w:abstractNumId w:val="22"/>
  </w:num>
  <w:num w:numId="23">
    <w:abstractNumId w:val="23"/>
  </w:num>
  <w:num w:numId="24">
    <w:abstractNumId w:val="17"/>
  </w:num>
  <w:num w:numId="25">
    <w:abstractNumId w:val="10"/>
  </w:num>
  <w:num w:numId="26">
    <w:abstractNumId w:val="18"/>
  </w:num>
  <w:num w:numId="27">
    <w:abstractNumId w:val="16"/>
  </w:num>
  <w:num w:numId="28">
    <w:abstractNumId w:val="29"/>
  </w:num>
  <w:num w:numId="29">
    <w:abstractNumId w:val="20"/>
  </w:num>
  <w:num w:numId="30">
    <w:abstractNumId w:val="1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Deutsch">
    <w15:presenceInfo w15:providerId="AD" w15:userId="S-1-5-21-1838089955-1065252868-413607797-1495"/>
  </w15:person>
  <w15:person w15:author="Joshua Klein">
    <w15:presenceInfo w15:providerId="Windows Live" w15:userId="d6c8dac978203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CH" w:vendorID="64" w:dllVersion="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nb-NO"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fr-CH" w:vendorID="64" w:dllVersion="0" w:nlCheck="1" w:checkStyle="0"/>
  <w:activeWritingStyle w:appName="MSWord" w:lang="en-US" w:vendorID="64" w:dllVersion="131078" w:nlCheck="1" w:checkStyle="1"/>
  <w:activeWritingStyle w:appName="MSWord" w:lang="en-GB"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0075"/>
    <w:rsid w:val="00000A0A"/>
    <w:rsid w:val="00006F01"/>
    <w:rsid w:val="00015A13"/>
    <w:rsid w:val="00015B7E"/>
    <w:rsid w:val="0002036C"/>
    <w:rsid w:val="000248B1"/>
    <w:rsid w:val="000342E5"/>
    <w:rsid w:val="000377DD"/>
    <w:rsid w:val="00040877"/>
    <w:rsid w:val="000411A1"/>
    <w:rsid w:val="0004120E"/>
    <w:rsid w:val="00043DF9"/>
    <w:rsid w:val="0005013E"/>
    <w:rsid w:val="00051A65"/>
    <w:rsid w:val="00053B9C"/>
    <w:rsid w:val="00053FB5"/>
    <w:rsid w:val="0005683D"/>
    <w:rsid w:val="00057B59"/>
    <w:rsid w:val="00062B13"/>
    <w:rsid w:val="00062C3B"/>
    <w:rsid w:val="00064466"/>
    <w:rsid w:val="00082619"/>
    <w:rsid w:val="00083950"/>
    <w:rsid w:val="0008461F"/>
    <w:rsid w:val="00084955"/>
    <w:rsid w:val="0008569E"/>
    <w:rsid w:val="00095610"/>
    <w:rsid w:val="000A0EDD"/>
    <w:rsid w:val="000A16F9"/>
    <w:rsid w:val="000A23EB"/>
    <w:rsid w:val="000A6D63"/>
    <w:rsid w:val="000A7243"/>
    <w:rsid w:val="000B01F3"/>
    <w:rsid w:val="000B1557"/>
    <w:rsid w:val="000B1D00"/>
    <w:rsid w:val="000B1F97"/>
    <w:rsid w:val="000B4907"/>
    <w:rsid w:val="000B4C1E"/>
    <w:rsid w:val="000C75A1"/>
    <w:rsid w:val="000D29CB"/>
    <w:rsid w:val="000D5E0D"/>
    <w:rsid w:val="000D76E8"/>
    <w:rsid w:val="000E03A3"/>
    <w:rsid w:val="000E4D2E"/>
    <w:rsid w:val="000E5810"/>
    <w:rsid w:val="000E75B7"/>
    <w:rsid w:val="000E7BD0"/>
    <w:rsid w:val="000F2C4F"/>
    <w:rsid w:val="000F38A8"/>
    <w:rsid w:val="000F45FB"/>
    <w:rsid w:val="000F4D7F"/>
    <w:rsid w:val="000F6AE0"/>
    <w:rsid w:val="000F7848"/>
    <w:rsid w:val="000F7D9B"/>
    <w:rsid w:val="00100119"/>
    <w:rsid w:val="00101487"/>
    <w:rsid w:val="001038BB"/>
    <w:rsid w:val="00106035"/>
    <w:rsid w:val="0011332E"/>
    <w:rsid w:val="0011374E"/>
    <w:rsid w:val="001147AB"/>
    <w:rsid w:val="00116BCB"/>
    <w:rsid w:val="0011745B"/>
    <w:rsid w:val="00117CD4"/>
    <w:rsid w:val="00120A36"/>
    <w:rsid w:val="00121ED4"/>
    <w:rsid w:val="00122CCD"/>
    <w:rsid w:val="00124C23"/>
    <w:rsid w:val="0012791F"/>
    <w:rsid w:val="00146A8D"/>
    <w:rsid w:val="00150242"/>
    <w:rsid w:val="001506DB"/>
    <w:rsid w:val="001568DA"/>
    <w:rsid w:val="0016043C"/>
    <w:rsid w:val="00165F3D"/>
    <w:rsid w:val="00166275"/>
    <w:rsid w:val="001668DE"/>
    <w:rsid w:val="00171AF8"/>
    <w:rsid w:val="00171F2F"/>
    <w:rsid w:val="0017569A"/>
    <w:rsid w:val="00181424"/>
    <w:rsid w:val="001848FA"/>
    <w:rsid w:val="00185271"/>
    <w:rsid w:val="001923D1"/>
    <w:rsid w:val="00193E6B"/>
    <w:rsid w:val="00195454"/>
    <w:rsid w:val="00195A76"/>
    <w:rsid w:val="001A116D"/>
    <w:rsid w:val="001A1F52"/>
    <w:rsid w:val="001A2137"/>
    <w:rsid w:val="001A30FB"/>
    <w:rsid w:val="001B0DC3"/>
    <w:rsid w:val="001B2451"/>
    <w:rsid w:val="001B3CB5"/>
    <w:rsid w:val="001B497C"/>
    <w:rsid w:val="001C37EA"/>
    <w:rsid w:val="001E24A8"/>
    <w:rsid w:val="001E3623"/>
    <w:rsid w:val="001E7513"/>
    <w:rsid w:val="001F242A"/>
    <w:rsid w:val="001F249F"/>
    <w:rsid w:val="001F339D"/>
    <w:rsid w:val="00200514"/>
    <w:rsid w:val="0020111B"/>
    <w:rsid w:val="00201A2E"/>
    <w:rsid w:val="00202748"/>
    <w:rsid w:val="00202CCA"/>
    <w:rsid w:val="00202FD9"/>
    <w:rsid w:val="002066D2"/>
    <w:rsid w:val="00212F62"/>
    <w:rsid w:val="00213AE2"/>
    <w:rsid w:val="00215117"/>
    <w:rsid w:val="00217884"/>
    <w:rsid w:val="002206EB"/>
    <w:rsid w:val="00227EC2"/>
    <w:rsid w:val="0023168A"/>
    <w:rsid w:val="00232A13"/>
    <w:rsid w:val="00234126"/>
    <w:rsid w:val="00235016"/>
    <w:rsid w:val="00235FC1"/>
    <w:rsid w:val="0024014A"/>
    <w:rsid w:val="00240324"/>
    <w:rsid w:val="00243FF2"/>
    <w:rsid w:val="0024584C"/>
    <w:rsid w:val="00253ABA"/>
    <w:rsid w:val="00261B61"/>
    <w:rsid w:val="0026224E"/>
    <w:rsid w:val="002643AF"/>
    <w:rsid w:val="002662C6"/>
    <w:rsid w:val="00270EA5"/>
    <w:rsid w:val="002726D6"/>
    <w:rsid w:val="002760F7"/>
    <w:rsid w:val="00277E0C"/>
    <w:rsid w:val="0028101F"/>
    <w:rsid w:val="0028771A"/>
    <w:rsid w:val="00293D85"/>
    <w:rsid w:val="00296892"/>
    <w:rsid w:val="0029755A"/>
    <w:rsid w:val="002A0B24"/>
    <w:rsid w:val="002B240D"/>
    <w:rsid w:val="002B7018"/>
    <w:rsid w:val="002C05E2"/>
    <w:rsid w:val="002C2562"/>
    <w:rsid w:val="002C7386"/>
    <w:rsid w:val="002D1199"/>
    <w:rsid w:val="002D7CF7"/>
    <w:rsid w:val="002E0EB7"/>
    <w:rsid w:val="002E40F3"/>
    <w:rsid w:val="002F0C21"/>
    <w:rsid w:val="002F1E14"/>
    <w:rsid w:val="002F34D8"/>
    <w:rsid w:val="002F5C9A"/>
    <w:rsid w:val="00307D96"/>
    <w:rsid w:val="00314D3B"/>
    <w:rsid w:val="00315E4E"/>
    <w:rsid w:val="00324205"/>
    <w:rsid w:val="00325468"/>
    <w:rsid w:val="003279B2"/>
    <w:rsid w:val="00330ADC"/>
    <w:rsid w:val="003323B0"/>
    <w:rsid w:val="00333F88"/>
    <w:rsid w:val="00337C5F"/>
    <w:rsid w:val="00340096"/>
    <w:rsid w:val="0034075A"/>
    <w:rsid w:val="0034271F"/>
    <w:rsid w:val="00343358"/>
    <w:rsid w:val="003506D1"/>
    <w:rsid w:val="00351627"/>
    <w:rsid w:val="00351B6F"/>
    <w:rsid w:val="00352CFA"/>
    <w:rsid w:val="00355C35"/>
    <w:rsid w:val="0035615B"/>
    <w:rsid w:val="00357987"/>
    <w:rsid w:val="00365A01"/>
    <w:rsid w:val="0036735B"/>
    <w:rsid w:val="0036746D"/>
    <w:rsid w:val="00367EA6"/>
    <w:rsid w:val="00375C94"/>
    <w:rsid w:val="00383A6F"/>
    <w:rsid w:val="0038449C"/>
    <w:rsid w:val="00386168"/>
    <w:rsid w:val="00392045"/>
    <w:rsid w:val="00396043"/>
    <w:rsid w:val="00397CC4"/>
    <w:rsid w:val="003A68CC"/>
    <w:rsid w:val="003A6B8E"/>
    <w:rsid w:val="003A73C5"/>
    <w:rsid w:val="003B0B08"/>
    <w:rsid w:val="003B39ED"/>
    <w:rsid w:val="003C4948"/>
    <w:rsid w:val="003D2281"/>
    <w:rsid w:val="003D251F"/>
    <w:rsid w:val="003D3F6B"/>
    <w:rsid w:val="003D4AD6"/>
    <w:rsid w:val="003E1AE3"/>
    <w:rsid w:val="003F07AA"/>
    <w:rsid w:val="003F07D4"/>
    <w:rsid w:val="00403907"/>
    <w:rsid w:val="004043C7"/>
    <w:rsid w:val="00415317"/>
    <w:rsid w:val="004158DE"/>
    <w:rsid w:val="004161DB"/>
    <w:rsid w:val="00420513"/>
    <w:rsid w:val="0042253B"/>
    <w:rsid w:val="004260A9"/>
    <w:rsid w:val="00432113"/>
    <w:rsid w:val="004334BE"/>
    <w:rsid w:val="004406A2"/>
    <w:rsid w:val="00441DD0"/>
    <w:rsid w:val="004430D5"/>
    <w:rsid w:val="00443147"/>
    <w:rsid w:val="004440A1"/>
    <w:rsid w:val="00444771"/>
    <w:rsid w:val="00445504"/>
    <w:rsid w:val="00453F83"/>
    <w:rsid w:val="004540B8"/>
    <w:rsid w:val="00454A88"/>
    <w:rsid w:val="00455E5E"/>
    <w:rsid w:val="004672F7"/>
    <w:rsid w:val="00470400"/>
    <w:rsid w:val="00473FCA"/>
    <w:rsid w:val="00475977"/>
    <w:rsid w:val="004768C7"/>
    <w:rsid w:val="00477227"/>
    <w:rsid w:val="0047734E"/>
    <w:rsid w:val="00480378"/>
    <w:rsid w:val="004842EA"/>
    <w:rsid w:val="00485196"/>
    <w:rsid w:val="00485432"/>
    <w:rsid w:val="004858B1"/>
    <w:rsid w:val="0048593C"/>
    <w:rsid w:val="00491C18"/>
    <w:rsid w:val="004927C6"/>
    <w:rsid w:val="00494356"/>
    <w:rsid w:val="00494BBF"/>
    <w:rsid w:val="00495481"/>
    <w:rsid w:val="00495FB8"/>
    <w:rsid w:val="004A1CB4"/>
    <w:rsid w:val="004A2DB0"/>
    <w:rsid w:val="004A4416"/>
    <w:rsid w:val="004B09B0"/>
    <w:rsid w:val="004B48E4"/>
    <w:rsid w:val="004C0752"/>
    <w:rsid w:val="004C16D2"/>
    <w:rsid w:val="004D14E9"/>
    <w:rsid w:val="004D2856"/>
    <w:rsid w:val="004D2967"/>
    <w:rsid w:val="004D3204"/>
    <w:rsid w:val="004D4CE0"/>
    <w:rsid w:val="004E2A98"/>
    <w:rsid w:val="004E3F3F"/>
    <w:rsid w:val="004E59C3"/>
    <w:rsid w:val="004F68FC"/>
    <w:rsid w:val="004F6A8B"/>
    <w:rsid w:val="00500F17"/>
    <w:rsid w:val="00502B9A"/>
    <w:rsid w:val="00504013"/>
    <w:rsid w:val="0050667F"/>
    <w:rsid w:val="00506779"/>
    <w:rsid w:val="005072C8"/>
    <w:rsid w:val="00511543"/>
    <w:rsid w:val="005135B9"/>
    <w:rsid w:val="00514411"/>
    <w:rsid w:val="00517E78"/>
    <w:rsid w:val="00521FF5"/>
    <w:rsid w:val="00525E17"/>
    <w:rsid w:val="00531BEE"/>
    <w:rsid w:val="00535C78"/>
    <w:rsid w:val="00554BA3"/>
    <w:rsid w:val="005568B5"/>
    <w:rsid w:val="00557211"/>
    <w:rsid w:val="00557A28"/>
    <w:rsid w:val="0056181D"/>
    <w:rsid w:val="005631CE"/>
    <w:rsid w:val="005732C6"/>
    <w:rsid w:val="005760E1"/>
    <w:rsid w:val="00582F47"/>
    <w:rsid w:val="0058678D"/>
    <w:rsid w:val="00587014"/>
    <w:rsid w:val="00595761"/>
    <w:rsid w:val="005A130B"/>
    <w:rsid w:val="005B0397"/>
    <w:rsid w:val="005B138C"/>
    <w:rsid w:val="005B26AB"/>
    <w:rsid w:val="005B4F27"/>
    <w:rsid w:val="005B7CB8"/>
    <w:rsid w:val="005B7F8D"/>
    <w:rsid w:val="005C0C73"/>
    <w:rsid w:val="005C2BBC"/>
    <w:rsid w:val="005C3A2A"/>
    <w:rsid w:val="005C3C35"/>
    <w:rsid w:val="005D10F7"/>
    <w:rsid w:val="005D3E0E"/>
    <w:rsid w:val="005E112C"/>
    <w:rsid w:val="005E17B9"/>
    <w:rsid w:val="005E1F08"/>
    <w:rsid w:val="005E75E6"/>
    <w:rsid w:val="005F24D3"/>
    <w:rsid w:val="005F37F4"/>
    <w:rsid w:val="005F5C53"/>
    <w:rsid w:val="00601603"/>
    <w:rsid w:val="00602E95"/>
    <w:rsid w:val="006030E6"/>
    <w:rsid w:val="00603B0B"/>
    <w:rsid w:val="006114E6"/>
    <w:rsid w:val="00611FFD"/>
    <w:rsid w:val="0061293E"/>
    <w:rsid w:val="00614792"/>
    <w:rsid w:val="00614B8D"/>
    <w:rsid w:val="006173EC"/>
    <w:rsid w:val="006178F4"/>
    <w:rsid w:val="00617D2F"/>
    <w:rsid w:val="00620B6E"/>
    <w:rsid w:val="006212BC"/>
    <w:rsid w:val="00621F0C"/>
    <w:rsid w:val="006224C8"/>
    <w:rsid w:val="00627305"/>
    <w:rsid w:val="006310FB"/>
    <w:rsid w:val="00640393"/>
    <w:rsid w:val="006419E8"/>
    <w:rsid w:val="0065720B"/>
    <w:rsid w:val="00670C8C"/>
    <w:rsid w:val="0067521F"/>
    <w:rsid w:val="0067601D"/>
    <w:rsid w:val="0067632B"/>
    <w:rsid w:val="00677C09"/>
    <w:rsid w:val="0068155A"/>
    <w:rsid w:val="006815CB"/>
    <w:rsid w:val="00687BAD"/>
    <w:rsid w:val="00693455"/>
    <w:rsid w:val="00693A64"/>
    <w:rsid w:val="00694707"/>
    <w:rsid w:val="00695895"/>
    <w:rsid w:val="006974D1"/>
    <w:rsid w:val="006A222B"/>
    <w:rsid w:val="006A68B9"/>
    <w:rsid w:val="006A6B2C"/>
    <w:rsid w:val="006A7F64"/>
    <w:rsid w:val="006B084B"/>
    <w:rsid w:val="006B5EEF"/>
    <w:rsid w:val="006B635B"/>
    <w:rsid w:val="006B7CA3"/>
    <w:rsid w:val="006C118A"/>
    <w:rsid w:val="006D44B7"/>
    <w:rsid w:val="006D7F29"/>
    <w:rsid w:val="006E4C2A"/>
    <w:rsid w:val="006F019F"/>
    <w:rsid w:val="006F0D6A"/>
    <w:rsid w:val="006F2992"/>
    <w:rsid w:val="006F74F5"/>
    <w:rsid w:val="006F7751"/>
    <w:rsid w:val="00700A2F"/>
    <w:rsid w:val="00701D2D"/>
    <w:rsid w:val="00703AA9"/>
    <w:rsid w:val="00715971"/>
    <w:rsid w:val="00716CE4"/>
    <w:rsid w:val="007256DD"/>
    <w:rsid w:val="007257AE"/>
    <w:rsid w:val="007259F3"/>
    <w:rsid w:val="00727882"/>
    <w:rsid w:val="0073341D"/>
    <w:rsid w:val="007338F1"/>
    <w:rsid w:val="00734B90"/>
    <w:rsid w:val="00746695"/>
    <w:rsid w:val="00751C0B"/>
    <w:rsid w:val="00752835"/>
    <w:rsid w:val="00765618"/>
    <w:rsid w:val="007656A1"/>
    <w:rsid w:val="0076665A"/>
    <w:rsid w:val="007704E3"/>
    <w:rsid w:val="0077427F"/>
    <w:rsid w:val="007771DC"/>
    <w:rsid w:val="007771E4"/>
    <w:rsid w:val="00777EBF"/>
    <w:rsid w:val="007804FF"/>
    <w:rsid w:val="00784698"/>
    <w:rsid w:val="00790AAB"/>
    <w:rsid w:val="00792DDB"/>
    <w:rsid w:val="00795550"/>
    <w:rsid w:val="007A24FE"/>
    <w:rsid w:val="007A3466"/>
    <w:rsid w:val="007A4E72"/>
    <w:rsid w:val="007A55A3"/>
    <w:rsid w:val="007A68B6"/>
    <w:rsid w:val="007B04D4"/>
    <w:rsid w:val="007B1B42"/>
    <w:rsid w:val="007B690D"/>
    <w:rsid w:val="007C10B9"/>
    <w:rsid w:val="007C3624"/>
    <w:rsid w:val="007C62B2"/>
    <w:rsid w:val="007D27E8"/>
    <w:rsid w:val="007D2B51"/>
    <w:rsid w:val="007D3297"/>
    <w:rsid w:val="007D3BE7"/>
    <w:rsid w:val="007D3FA7"/>
    <w:rsid w:val="007D4A66"/>
    <w:rsid w:val="007E3728"/>
    <w:rsid w:val="007E50CD"/>
    <w:rsid w:val="007E5315"/>
    <w:rsid w:val="007E6103"/>
    <w:rsid w:val="007F227C"/>
    <w:rsid w:val="007F31A6"/>
    <w:rsid w:val="007F6983"/>
    <w:rsid w:val="00801AD3"/>
    <w:rsid w:val="0080293F"/>
    <w:rsid w:val="00807FB8"/>
    <w:rsid w:val="0081171B"/>
    <w:rsid w:val="00813F18"/>
    <w:rsid w:val="00816FEE"/>
    <w:rsid w:val="008175DE"/>
    <w:rsid w:val="00821342"/>
    <w:rsid w:val="00825303"/>
    <w:rsid w:val="00827F1A"/>
    <w:rsid w:val="00831E7F"/>
    <w:rsid w:val="00836BFC"/>
    <w:rsid w:val="00841157"/>
    <w:rsid w:val="0084295F"/>
    <w:rsid w:val="00844118"/>
    <w:rsid w:val="0084681E"/>
    <w:rsid w:val="00850500"/>
    <w:rsid w:val="00850E29"/>
    <w:rsid w:val="00851725"/>
    <w:rsid w:val="0085427F"/>
    <w:rsid w:val="0086604A"/>
    <w:rsid w:val="00867FA2"/>
    <w:rsid w:val="00872FC6"/>
    <w:rsid w:val="00873BEE"/>
    <w:rsid w:val="008758E6"/>
    <w:rsid w:val="00877D5C"/>
    <w:rsid w:val="00880344"/>
    <w:rsid w:val="00883F92"/>
    <w:rsid w:val="008929AC"/>
    <w:rsid w:val="0089738D"/>
    <w:rsid w:val="008A0511"/>
    <w:rsid w:val="008A1784"/>
    <w:rsid w:val="008A532D"/>
    <w:rsid w:val="008B1F33"/>
    <w:rsid w:val="008B306F"/>
    <w:rsid w:val="008C3614"/>
    <w:rsid w:val="008C418E"/>
    <w:rsid w:val="008C4505"/>
    <w:rsid w:val="008D1588"/>
    <w:rsid w:val="008D218E"/>
    <w:rsid w:val="008D2A8F"/>
    <w:rsid w:val="008D58F4"/>
    <w:rsid w:val="008E0C22"/>
    <w:rsid w:val="008E2473"/>
    <w:rsid w:val="008E43C6"/>
    <w:rsid w:val="008E44D1"/>
    <w:rsid w:val="008E572B"/>
    <w:rsid w:val="008F0363"/>
    <w:rsid w:val="008F186A"/>
    <w:rsid w:val="008F40EF"/>
    <w:rsid w:val="008F615F"/>
    <w:rsid w:val="00904061"/>
    <w:rsid w:val="00904F58"/>
    <w:rsid w:val="00906A96"/>
    <w:rsid w:val="00907374"/>
    <w:rsid w:val="009223C1"/>
    <w:rsid w:val="0092768F"/>
    <w:rsid w:val="00927D61"/>
    <w:rsid w:val="009315DC"/>
    <w:rsid w:val="00932393"/>
    <w:rsid w:val="00932A37"/>
    <w:rsid w:val="00933F0C"/>
    <w:rsid w:val="00937D32"/>
    <w:rsid w:val="009400DE"/>
    <w:rsid w:val="009430F8"/>
    <w:rsid w:val="0094636F"/>
    <w:rsid w:val="00950B81"/>
    <w:rsid w:val="00952523"/>
    <w:rsid w:val="00953D6F"/>
    <w:rsid w:val="00953D80"/>
    <w:rsid w:val="009578C3"/>
    <w:rsid w:val="00957914"/>
    <w:rsid w:val="00965450"/>
    <w:rsid w:val="0097042A"/>
    <w:rsid w:val="00971D20"/>
    <w:rsid w:val="00974442"/>
    <w:rsid w:val="00975282"/>
    <w:rsid w:val="0098312C"/>
    <w:rsid w:val="009A0A82"/>
    <w:rsid w:val="009A2650"/>
    <w:rsid w:val="009A4473"/>
    <w:rsid w:val="009B0FF7"/>
    <w:rsid w:val="009B13AC"/>
    <w:rsid w:val="009B38A1"/>
    <w:rsid w:val="009B39DC"/>
    <w:rsid w:val="009B3D2E"/>
    <w:rsid w:val="009B69AC"/>
    <w:rsid w:val="009B7236"/>
    <w:rsid w:val="009C39F8"/>
    <w:rsid w:val="009C6603"/>
    <w:rsid w:val="009D1DE6"/>
    <w:rsid w:val="009D40EC"/>
    <w:rsid w:val="009D75FF"/>
    <w:rsid w:val="009D7797"/>
    <w:rsid w:val="009D779A"/>
    <w:rsid w:val="009E3360"/>
    <w:rsid w:val="009E44E4"/>
    <w:rsid w:val="00A05416"/>
    <w:rsid w:val="00A06522"/>
    <w:rsid w:val="00A219E0"/>
    <w:rsid w:val="00A23E5D"/>
    <w:rsid w:val="00A34714"/>
    <w:rsid w:val="00A43739"/>
    <w:rsid w:val="00A4677D"/>
    <w:rsid w:val="00A51CA1"/>
    <w:rsid w:val="00A62F57"/>
    <w:rsid w:val="00A70718"/>
    <w:rsid w:val="00A712A8"/>
    <w:rsid w:val="00A72EE5"/>
    <w:rsid w:val="00A75507"/>
    <w:rsid w:val="00A826A2"/>
    <w:rsid w:val="00A83BBD"/>
    <w:rsid w:val="00A85FD1"/>
    <w:rsid w:val="00A864AB"/>
    <w:rsid w:val="00A86ECE"/>
    <w:rsid w:val="00A91C84"/>
    <w:rsid w:val="00A97FCF"/>
    <w:rsid w:val="00AA5F75"/>
    <w:rsid w:val="00AA6118"/>
    <w:rsid w:val="00AB3F17"/>
    <w:rsid w:val="00AB7B5E"/>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AF7A67"/>
    <w:rsid w:val="00B024AF"/>
    <w:rsid w:val="00B05BA1"/>
    <w:rsid w:val="00B1067E"/>
    <w:rsid w:val="00B14237"/>
    <w:rsid w:val="00B2147C"/>
    <w:rsid w:val="00B21586"/>
    <w:rsid w:val="00B26CA0"/>
    <w:rsid w:val="00B36110"/>
    <w:rsid w:val="00B370CF"/>
    <w:rsid w:val="00B37776"/>
    <w:rsid w:val="00B404F9"/>
    <w:rsid w:val="00B41D0A"/>
    <w:rsid w:val="00B43D17"/>
    <w:rsid w:val="00B443F2"/>
    <w:rsid w:val="00B45737"/>
    <w:rsid w:val="00B45BA9"/>
    <w:rsid w:val="00B47389"/>
    <w:rsid w:val="00B50E40"/>
    <w:rsid w:val="00B5101A"/>
    <w:rsid w:val="00B62CFC"/>
    <w:rsid w:val="00B66A07"/>
    <w:rsid w:val="00B83DC9"/>
    <w:rsid w:val="00B9051E"/>
    <w:rsid w:val="00B93491"/>
    <w:rsid w:val="00B95EFB"/>
    <w:rsid w:val="00B96275"/>
    <w:rsid w:val="00BA0127"/>
    <w:rsid w:val="00BA01BA"/>
    <w:rsid w:val="00BA4E29"/>
    <w:rsid w:val="00BB396B"/>
    <w:rsid w:val="00BB41CD"/>
    <w:rsid w:val="00BB7D08"/>
    <w:rsid w:val="00BC31F2"/>
    <w:rsid w:val="00BC35FF"/>
    <w:rsid w:val="00BD0024"/>
    <w:rsid w:val="00BD0D31"/>
    <w:rsid w:val="00BD328A"/>
    <w:rsid w:val="00BD4968"/>
    <w:rsid w:val="00BE250A"/>
    <w:rsid w:val="00BF0457"/>
    <w:rsid w:val="00BF16B2"/>
    <w:rsid w:val="00BF533A"/>
    <w:rsid w:val="00BF6225"/>
    <w:rsid w:val="00BF70DB"/>
    <w:rsid w:val="00C008F7"/>
    <w:rsid w:val="00C00F9F"/>
    <w:rsid w:val="00C04249"/>
    <w:rsid w:val="00C0586D"/>
    <w:rsid w:val="00C120D8"/>
    <w:rsid w:val="00C24A23"/>
    <w:rsid w:val="00C31423"/>
    <w:rsid w:val="00C324CD"/>
    <w:rsid w:val="00C35036"/>
    <w:rsid w:val="00C45A55"/>
    <w:rsid w:val="00C45D07"/>
    <w:rsid w:val="00C46C02"/>
    <w:rsid w:val="00C47C53"/>
    <w:rsid w:val="00C52738"/>
    <w:rsid w:val="00C605C5"/>
    <w:rsid w:val="00C63D65"/>
    <w:rsid w:val="00C64412"/>
    <w:rsid w:val="00C646DE"/>
    <w:rsid w:val="00C711C0"/>
    <w:rsid w:val="00C7714F"/>
    <w:rsid w:val="00C82448"/>
    <w:rsid w:val="00C82C51"/>
    <w:rsid w:val="00C83E1D"/>
    <w:rsid w:val="00C8553E"/>
    <w:rsid w:val="00C915EF"/>
    <w:rsid w:val="00C92784"/>
    <w:rsid w:val="00C9644E"/>
    <w:rsid w:val="00C97F4C"/>
    <w:rsid w:val="00CA0E54"/>
    <w:rsid w:val="00CB0655"/>
    <w:rsid w:val="00CB13EA"/>
    <w:rsid w:val="00CB1A2B"/>
    <w:rsid w:val="00CB2370"/>
    <w:rsid w:val="00CB2E8B"/>
    <w:rsid w:val="00CC181B"/>
    <w:rsid w:val="00CC214D"/>
    <w:rsid w:val="00CC4573"/>
    <w:rsid w:val="00CC4654"/>
    <w:rsid w:val="00CC4910"/>
    <w:rsid w:val="00CC4F2E"/>
    <w:rsid w:val="00CC5C7A"/>
    <w:rsid w:val="00CD10EA"/>
    <w:rsid w:val="00CD312F"/>
    <w:rsid w:val="00CD4FCD"/>
    <w:rsid w:val="00CD7B60"/>
    <w:rsid w:val="00CE6AE2"/>
    <w:rsid w:val="00CE7BA0"/>
    <w:rsid w:val="00CF4848"/>
    <w:rsid w:val="00CF5760"/>
    <w:rsid w:val="00CF5D8B"/>
    <w:rsid w:val="00D0198D"/>
    <w:rsid w:val="00D03175"/>
    <w:rsid w:val="00D05DB8"/>
    <w:rsid w:val="00D064C4"/>
    <w:rsid w:val="00D07080"/>
    <w:rsid w:val="00D11E69"/>
    <w:rsid w:val="00D17F9A"/>
    <w:rsid w:val="00D225D2"/>
    <w:rsid w:val="00D269EA"/>
    <w:rsid w:val="00D278C5"/>
    <w:rsid w:val="00D327C0"/>
    <w:rsid w:val="00D34DC0"/>
    <w:rsid w:val="00D36885"/>
    <w:rsid w:val="00D44F7A"/>
    <w:rsid w:val="00D4524E"/>
    <w:rsid w:val="00D47195"/>
    <w:rsid w:val="00D5224E"/>
    <w:rsid w:val="00D5386E"/>
    <w:rsid w:val="00D54BD2"/>
    <w:rsid w:val="00D57F8A"/>
    <w:rsid w:val="00D61260"/>
    <w:rsid w:val="00D6243A"/>
    <w:rsid w:val="00D6272E"/>
    <w:rsid w:val="00D62B57"/>
    <w:rsid w:val="00D64133"/>
    <w:rsid w:val="00D70A1F"/>
    <w:rsid w:val="00D85FD6"/>
    <w:rsid w:val="00D8746F"/>
    <w:rsid w:val="00D90C2C"/>
    <w:rsid w:val="00D91D94"/>
    <w:rsid w:val="00D947B0"/>
    <w:rsid w:val="00D974AD"/>
    <w:rsid w:val="00DA3D96"/>
    <w:rsid w:val="00DA616A"/>
    <w:rsid w:val="00DA6F2E"/>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4153E"/>
    <w:rsid w:val="00E51D7D"/>
    <w:rsid w:val="00E52D51"/>
    <w:rsid w:val="00E66537"/>
    <w:rsid w:val="00E670B1"/>
    <w:rsid w:val="00E722BE"/>
    <w:rsid w:val="00E80345"/>
    <w:rsid w:val="00E80B04"/>
    <w:rsid w:val="00E86331"/>
    <w:rsid w:val="00E91917"/>
    <w:rsid w:val="00EA1500"/>
    <w:rsid w:val="00EA18EF"/>
    <w:rsid w:val="00EA3BDD"/>
    <w:rsid w:val="00EA4F0C"/>
    <w:rsid w:val="00EA5501"/>
    <w:rsid w:val="00EA6686"/>
    <w:rsid w:val="00EB01A0"/>
    <w:rsid w:val="00EB0344"/>
    <w:rsid w:val="00EB05F8"/>
    <w:rsid w:val="00EC2ECB"/>
    <w:rsid w:val="00EC3776"/>
    <w:rsid w:val="00EC3B66"/>
    <w:rsid w:val="00EC40D3"/>
    <w:rsid w:val="00EC5254"/>
    <w:rsid w:val="00ED1CBD"/>
    <w:rsid w:val="00ED2C1A"/>
    <w:rsid w:val="00EE0857"/>
    <w:rsid w:val="00EE0ABE"/>
    <w:rsid w:val="00EE1DED"/>
    <w:rsid w:val="00EE5AD9"/>
    <w:rsid w:val="00EF04B5"/>
    <w:rsid w:val="00EF5CC5"/>
    <w:rsid w:val="00F00CE5"/>
    <w:rsid w:val="00F012BE"/>
    <w:rsid w:val="00F143B3"/>
    <w:rsid w:val="00F15478"/>
    <w:rsid w:val="00F15BED"/>
    <w:rsid w:val="00F16C05"/>
    <w:rsid w:val="00F23CA4"/>
    <w:rsid w:val="00F26744"/>
    <w:rsid w:val="00F31007"/>
    <w:rsid w:val="00F3448D"/>
    <w:rsid w:val="00F367F0"/>
    <w:rsid w:val="00F409CD"/>
    <w:rsid w:val="00F543D1"/>
    <w:rsid w:val="00F55EC6"/>
    <w:rsid w:val="00F56EEE"/>
    <w:rsid w:val="00F60872"/>
    <w:rsid w:val="00F62D73"/>
    <w:rsid w:val="00F6387F"/>
    <w:rsid w:val="00F64433"/>
    <w:rsid w:val="00F644B9"/>
    <w:rsid w:val="00F706AC"/>
    <w:rsid w:val="00F74050"/>
    <w:rsid w:val="00F74AF1"/>
    <w:rsid w:val="00F80FE9"/>
    <w:rsid w:val="00F879CC"/>
    <w:rsid w:val="00F930E7"/>
    <w:rsid w:val="00FA26F6"/>
    <w:rsid w:val="00FA5A98"/>
    <w:rsid w:val="00FB2E32"/>
    <w:rsid w:val="00FB416C"/>
    <w:rsid w:val="00FC04A5"/>
    <w:rsid w:val="00FC29C4"/>
    <w:rsid w:val="00FD58B7"/>
    <w:rsid w:val="00FE0B01"/>
    <w:rsid w:val="00FE14D3"/>
    <w:rsid w:val="00FE202E"/>
    <w:rsid w:val="00FE2C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635AB1"/>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 w:type="character" w:customStyle="1" w:styleId="UnresolvedMention">
    <w:name w:val="Unresolved Mention"/>
    <w:basedOn w:val="DefaultParagraphFont"/>
    <w:uiPriority w:val="99"/>
    <w:semiHidden/>
    <w:unhideWhenUsed/>
    <w:rsid w:val="00922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872573853">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idev.info/peff" TargetMode="External"/><Relationship Id="rId13" Type="http://schemas.openxmlformats.org/officeDocument/2006/relationships/hyperlink" Target="http://www.ncbi.nlm.nih.gov/BLAST/fasta.shtml" TargetMode="External"/><Relationship Id="rId18" Type="http://schemas.openxmlformats.org/officeDocument/2006/relationships/hyperlink" Target="http://www.psidev.info/peff" TargetMode="External"/><Relationship Id="rId26" Type="http://schemas.openxmlformats.org/officeDocument/2006/relationships/hyperlink" Target="http://www.psidev.info/peff" TargetMode="External"/><Relationship Id="rId3" Type="http://schemas.openxmlformats.org/officeDocument/2006/relationships/styles" Target="styles.xml"/><Relationship Id="rId21" Type="http://schemas.openxmlformats.org/officeDocument/2006/relationships/hyperlink" Target="http://www.psidev.info/mzidentml" TargetMode="External"/><Relationship Id="rId7" Type="http://schemas.openxmlformats.org/officeDocument/2006/relationships/endnotes" Target="endnotes.xml"/><Relationship Id="rId12" Type="http://schemas.openxmlformats.org/officeDocument/2006/relationships/hyperlink" Target="http://en.wikipedia.org/wiki/FASTA_format" TargetMode="External"/><Relationship Id="rId17" Type="http://schemas.microsoft.com/office/2011/relationships/commentsExtended" Target="commentsExtended.xml"/><Relationship Id="rId25" Type="http://schemas.openxmlformats.org/officeDocument/2006/relationships/image" Target="media/image2.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www.psidev.info/miap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psidev-ms-dev@lists.sourceforge.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sidev.info/miape" TargetMode="External"/><Relationship Id="rId23" Type="http://schemas.openxmlformats.org/officeDocument/2006/relationships/hyperlink" Target="https://github.com/HUPO-PSI/psi-ms-CV/blob/master/psi-ms.obo"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github.com/HUPO-PSI/psi-ms-CV/blob/master/psi-ms.obo"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expasy.org/sprot/userman.html" TargetMode="External"/><Relationship Id="rId22" Type="http://schemas.openxmlformats.org/officeDocument/2006/relationships/hyperlink" Target="http://www.psidev.info/mztab" TargetMode="External"/><Relationship Id="rId27" Type="http://schemas.openxmlformats.org/officeDocument/2006/relationships/hyperlink" Target="http://www.psidev.info/peff"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26721-CA8C-4B9B-A4F1-E7039C42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8506</Words>
  <Characters>48489</Characters>
  <Application>Microsoft Office Word</Application>
  <DocSecurity>0</DocSecurity>
  <Lines>404</Lines>
  <Paragraphs>113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56882</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2</cp:revision>
  <cp:lastPrinted>2002-09-24T21:06:00Z</cp:lastPrinted>
  <dcterms:created xsi:type="dcterms:W3CDTF">2019-03-16T04:47:00Z</dcterms:created>
  <dcterms:modified xsi:type="dcterms:W3CDTF">2019-03-16T04:47:00Z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