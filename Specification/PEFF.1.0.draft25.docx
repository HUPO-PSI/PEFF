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 xml:space="preserve">Draft </w:t>
      </w:r>
      <w:r w:rsidR="00D44F7A">
        <w:t>2</w:t>
      </w:r>
      <w:r w:rsidR="0042253B">
        <w:t>5</w:t>
      </w:r>
      <w:r w:rsidR="00473FCA">
        <w:t xml:space="preserve"> - </w:t>
      </w:r>
      <w:r w:rsidR="00DC5E38">
        <w:t>this is a draft</w:t>
      </w:r>
      <w:r>
        <w:t xml:space="preserve"> of version 1.0</w:t>
      </w:r>
    </w:p>
    <w:p w:rsidR="00095610" w:rsidRPr="00486664" w:rsidRDefault="00095610" w:rsidP="004B48E4">
      <w:pPr>
        <w:pStyle w:val="Heading1"/>
        <w:numPr>
          <w:ilvl w:val="0"/>
          <w:numId w:val="0"/>
        </w:numPr>
        <w:jc w:val="both"/>
        <w:rPr>
          <w:b w:val="0"/>
          <w:u w:val="single"/>
        </w:rPr>
      </w:pPr>
      <w:bookmarkStart w:id="0" w:name="_Ref525097868"/>
      <w:bookmarkStart w:id="1" w:name="_Toc485650985"/>
      <w:r w:rsidRPr="00486664">
        <w:rPr>
          <w:b w:val="0"/>
          <w:u w:val="single"/>
        </w:rPr>
        <w:t>Abstract</w:t>
      </w:r>
      <w:bookmarkEnd w:id="0"/>
      <w:bookmarkEnd w:id="1"/>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w:t>
      </w:r>
      <w:bookmarkStart w:id="2" w:name="_GoBack"/>
      <w:bookmarkEnd w:id="2"/>
      <w:r w:rsidR="0004120E">
        <w:t>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FE0B01"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85650985" w:history="1">
        <w:r w:rsidR="00FE0B01" w:rsidRPr="00972D63">
          <w:rPr>
            <w:rStyle w:val="Hyperlink"/>
            <w:noProof/>
          </w:rPr>
          <w:t>Abstract</w:t>
        </w:r>
        <w:r w:rsidR="00FE0B01">
          <w:rPr>
            <w:noProof/>
            <w:webHidden/>
          </w:rPr>
          <w:tab/>
        </w:r>
        <w:r w:rsidR="00FE0B01">
          <w:rPr>
            <w:noProof/>
            <w:webHidden/>
          </w:rPr>
          <w:fldChar w:fldCharType="begin"/>
        </w:r>
        <w:r w:rsidR="00FE0B01">
          <w:rPr>
            <w:noProof/>
            <w:webHidden/>
          </w:rPr>
          <w:instrText xml:space="preserve"> PAGEREF _Toc485650985 \h </w:instrText>
        </w:r>
        <w:r w:rsidR="00FE0B01">
          <w:rPr>
            <w:noProof/>
            <w:webHidden/>
          </w:rPr>
        </w:r>
        <w:r w:rsidR="00FE0B01">
          <w:rPr>
            <w:noProof/>
            <w:webHidden/>
          </w:rPr>
          <w:fldChar w:fldCharType="separate"/>
        </w:r>
        <w:r w:rsidR="00FE0B01">
          <w:rPr>
            <w:noProof/>
            <w:webHidden/>
          </w:rPr>
          <w:t>1</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0986" w:history="1">
        <w:r w:rsidR="00FE0B01" w:rsidRPr="00972D63">
          <w:rPr>
            <w:rStyle w:val="Hyperlink"/>
            <w:noProof/>
          </w:rPr>
          <w:t>1.</w:t>
        </w:r>
        <w:r w:rsidR="00FE0B01">
          <w:rPr>
            <w:rFonts w:asciiTheme="minorHAnsi" w:eastAsiaTheme="minorEastAsia" w:hAnsiTheme="minorHAnsi" w:cstheme="minorBidi"/>
            <w:noProof/>
            <w:sz w:val="22"/>
            <w:szCs w:val="22"/>
          </w:rPr>
          <w:tab/>
        </w:r>
        <w:r w:rsidR="00FE0B01" w:rsidRPr="00972D63">
          <w:rPr>
            <w:rStyle w:val="Hyperlink"/>
            <w:noProof/>
          </w:rPr>
          <w:t>Introduction</w:t>
        </w:r>
        <w:r w:rsidR="00FE0B01">
          <w:rPr>
            <w:noProof/>
            <w:webHidden/>
          </w:rPr>
          <w:tab/>
        </w:r>
        <w:r w:rsidR="00FE0B01">
          <w:rPr>
            <w:noProof/>
            <w:webHidden/>
          </w:rPr>
          <w:fldChar w:fldCharType="begin"/>
        </w:r>
        <w:r w:rsidR="00FE0B01">
          <w:rPr>
            <w:noProof/>
            <w:webHidden/>
          </w:rPr>
          <w:instrText xml:space="preserve"> PAGEREF _Toc485650986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rsidR="00FE0B01" w:rsidRDefault="00CF5760">
      <w:pPr>
        <w:pStyle w:val="TOC2"/>
        <w:tabs>
          <w:tab w:val="left" w:pos="800"/>
          <w:tab w:val="right" w:leader="dot" w:pos="8630"/>
        </w:tabs>
        <w:rPr>
          <w:rFonts w:asciiTheme="minorHAnsi" w:eastAsiaTheme="minorEastAsia" w:hAnsiTheme="minorHAnsi" w:cstheme="minorBidi"/>
          <w:noProof/>
          <w:sz w:val="22"/>
          <w:szCs w:val="22"/>
        </w:rPr>
      </w:pPr>
      <w:hyperlink w:anchor="_Toc485650987" w:history="1">
        <w:r w:rsidR="00FE0B01" w:rsidRPr="00972D63">
          <w:rPr>
            <w:rStyle w:val="Hyperlink"/>
            <w:noProof/>
          </w:rPr>
          <w:t>1.1</w:t>
        </w:r>
        <w:r w:rsidR="00FE0B01">
          <w:rPr>
            <w:rFonts w:asciiTheme="minorHAnsi" w:eastAsiaTheme="minorEastAsia" w:hAnsiTheme="minorHAnsi" w:cstheme="minorBidi"/>
            <w:noProof/>
            <w:sz w:val="22"/>
            <w:szCs w:val="22"/>
          </w:rPr>
          <w:tab/>
        </w:r>
        <w:r w:rsidR="00FE0B01" w:rsidRPr="00972D63">
          <w:rPr>
            <w:rStyle w:val="Hyperlink"/>
            <w:noProof/>
          </w:rPr>
          <w:t>Description of the need</w:t>
        </w:r>
        <w:r w:rsidR="00FE0B01">
          <w:rPr>
            <w:noProof/>
            <w:webHidden/>
          </w:rPr>
          <w:tab/>
        </w:r>
        <w:r w:rsidR="00FE0B01">
          <w:rPr>
            <w:noProof/>
            <w:webHidden/>
          </w:rPr>
          <w:fldChar w:fldCharType="begin"/>
        </w:r>
        <w:r w:rsidR="00FE0B01">
          <w:rPr>
            <w:noProof/>
            <w:webHidden/>
          </w:rPr>
          <w:instrText xml:space="preserve"> PAGEREF _Toc485650987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rsidR="00FE0B01" w:rsidRDefault="00CF5760">
      <w:pPr>
        <w:pStyle w:val="TOC2"/>
        <w:tabs>
          <w:tab w:val="left" w:pos="800"/>
          <w:tab w:val="right" w:leader="dot" w:pos="8630"/>
        </w:tabs>
        <w:rPr>
          <w:rFonts w:asciiTheme="minorHAnsi" w:eastAsiaTheme="minorEastAsia" w:hAnsiTheme="minorHAnsi" w:cstheme="minorBidi"/>
          <w:noProof/>
          <w:sz w:val="22"/>
          <w:szCs w:val="22"/>
        </w:rPr>
      </w:pPr>
      <w:hyperlink w:anchor="_Toc485650988" w:history="1">
        <w:r w:rsidR="00FE0B01" w:rsidRPr="00972D63">
          <w:rPr>
            <w:rStyle w:val="Hyperlink"/>
            <w:noProof/>
          </w:rPr>
          <w:t>1.2</w:t>
        </w:r>
        <w:r w:rsidR="00FE0B01">
          <w:rPr>
            <w:rFonts w:asciiTheme="minorHAnsi" w:eastAsiaTheme="minorEastAsia" w:hAnsiTheme="minorHAnsi" w:cstheme="minorBidi"/>
            <w:noProof/>
            <w:sz w:val="22"/>
            <w:szCs w:val="22"/>
          </w:rPr>
          <w:tab/>
        </w:r>
        <w:r w:rsidR="00FE0B01" w:rsidRPr="00972D63">
          <w:rPr>
            <w:rStyle w:val="Hyperlink"/>
            <w:noProof/>
          </w:rPr>
          <w:t>Requirements</w:t>
        </w:r>
        <w:r w:rsidR="00FE0B01">
          <w:rPr>
            <w:noProof/>
            <w:webHidden/>
          </w:rPr>
          <w:tab/>
        </w:r>
        <w:r w:rsidR="00FE0B01">
          <w:rPr>
            <w:noProof/>
            <w:webHidden/>
          </w:rPr>
          <w:fldChar w:fldCharType="begin"/>
        </w:r>
        <w:r w:rsidR="00FE0B01">
          <w:rPr>
            <w:noProof/>
            <w:webHidden/>
          </w:rPr>
          <w:instrText xml:space="preserve"> PAGEREF _Toc485650988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rsidR="00FE0B01" w:rsidRDefault="00CF5760">
      <w:pPr>
        <w:pStyle w:val="TOC2"/>
        <w:tabs>
          <w:tab w:val="left" w:pos="800"/>
          <w:tab w:val="right" w:leader="dot" w:pos="8630"/>
        </w:tabs>
        <w:rPr>
          <w:rFonts w:asciiTheme="minorHAnsi" w:eastAsiaTheme="minorEastAsia" w:hAnsiTheme="minorHAnsi" w:cstheme="minorBidi"/>
          <w:noProof/>
          <w:sz w:val="22"/>
          <w:szCs w:val="22"/>
        </w:rPr>
      </w:pPr>
      <w:hyperlink w:anchor="_Toc485650989" w:history="1">
        <w:r w:rsidR="00FE0B01" w:rsidRPr="00972D63">
          <w:rPr>
            <w:rStyle w:val="Hyperlink"/>
            <w:noProof/>
          </w:rPr>
          <w:t>1.3</w:t>
        </w:r>
        <w:r w:rsidR="00FE0B01">
          <w:rPr>
            <w:rFonts w:asciiTheme="minorHAnsi" w:eastAsiaTheme="minorEastAsia" w:hAnsiTheme="minorHAnsi" w:cstheme="minorBidi"/>
            <w:noProof/>
            <w:sz w:val="22"/>
            <w:szCs w:val="22"/>
          </w:rPr>
          <w:tab/>
        </w:r>
        <w:r w:rsidR="00FE0B01" w:rsidRPr="00972D63">
          <w:rPr>
            <w:rStyle w:val="Hyperlink"/>
            <w:noProof/>
          </w:rPr>
          <w:t>Issues to be addressed</w:t>
        </w:r>
        <w:r w:rsidR="00FE0B01">
          <w:rPr>
            <w:noProof/>
            <w:webHidden/>
          </w:rPr>
          <w:tab/>
        </w:r>
        <w:r w:rsidR="00FE0B01">
          <w:rPr>
            <w:noProof/>
            <w:webHidden/>
          </w:rPr>
          <w:fldChar w:fldCharType="begin"/>
        </w:r>
        <w:r w:rsidR="00FE0B01">
          <w:rPr>
            <w:noProof/>
            <w:webHidden/>
          </w:rPr>
          <w:instrText xml:space="preserve"> PAGEREF _Toc485650989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0990" w:history="1">
        <w:r w:rsidR="00FE0B01" w:rsidRPr="00972D63">
          <w:rPr>
            <w:rStyle w:val="Hyperlink"/>
            <w:noProof/>
          </w:rPr>
          <w:t>2.</w:t>
        </w:r>
        <w:r w:rsidR="00FE0B01">
          <w:rPr>
            <w:rFonts w:asciiTheme="minorHAnsi" w:eastAsiaTheme="minorEastAsia" w:hAnsiTheme="minorHAnsi" w:cstheme="minorBidi"/>
            <w:noProof/>
            <w:sz w:val="22"/>
            <w:szCs w:val="22"/>
          </w:rPr>
          <w:tab/>
        </w:r>
        <w:r w:rsidR="00FE0B01" w:rsidRPr="00972D63">
          <w:rPr>
            <w:rStyle w:val="Hyperlink"/>
            <w:noProof/>
          </w:rPr>
          <w:t>Notational Conventions</w:t>
        </w:r>
        <w:r w:rsidR="00FE0B01">
          <w:rPr>
            <w:noProof/>
            <w:webHidden/>
          </w:rPr>
          <w:tab/>
        </w:r>
        <w:r w:rsidR="00FE0B01">
          <w:rPr>
            <w:noProof/>
            <w:webHidden/>
          </w:rPr>
          <w:fldChar w:fldCharType="begin"/>
        </w:r>
        <w:r w:rsidR="00FE0B01">
          <w:rPr>
            <w:noProof/>
            <w:webHidden/>
          </w:rPr>
          <w:instrText xml:space="preserve"> PAGEREF _Toc485650990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0991" w:history="1">
        <w:r w:rsidR="00FE0B01" w:rsidRPr="00972D63">
          <w:rPr>
            <w:rStyle w:val="Hyperlink"/>
            <w:noProof/>
          </w:rPr>
          <w:t>3.</w:t>
        </w:r>
        <w:r w:rsidR="00FE0B01">
          <w:rPr>
            <w:rFonts w:asciiTheme="minorHAnsi" w:eastAsiaTheme="minorEastAsia" w:hAnsiTheme="minorHAnsi" w:cstheme="minorBidi"/>
            <w:noProof/>
            <w:sz w:val="22"/>
            <w:szCs w:val="22"/>
          </w:rPr>
          <w:tab/>
        </w:r>
        <w:r w:rsidR="00FE0B01" w:rsidRPr="00972D63">
          <w:rPr>
            <w:rStyle w:val="Hyperlink"/>
            <w:noProof/>
          </w:rPr>
          <w:t>The Format Implementation</w:t>
        </w:r>
        <w:r w:rsidR="00FE0B01">
          <w:rPr>
            <w:noProof/>
            <w:webHidden/>
          </w:rPr>
          <w:tab/>
        </w:r>
        <w:r w:rsidR="00FE0B01">
          <w:rPr>
            <w:noProof/>
            <w:webHidden/>
          </w:rPr>
          <w:fldChar w:fldCharType="begin"/>
        </w:r>
        <w:r w:rsidR="00FE0B01">
          <w:rPr>
            <w:noProof/>
            <w:webHidden/>
          </w:rPr>
          <w:instrText xml:space="preserve"> PAGEREF _Toc485650991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rsidR="00FE0B01" w:rsidRDefault="00CF5760">
      <w:pPr>
        <w:pStyle w:val="TOC2"/>
        <w:tabs>
          <w:tab w:val="left" w:pos="800"/>
          <w:tab w:val="right" w:leader="dot" w:pos="8630"/>
        </w:tabs>
        <w:rPr>
          <w:rFonts w:asciiTheme="minorHAnsi" w:eastAsiaTheme="minorEastAsia" w:hAnsiTheme="minorHAnsi" w:cstheme="minorBidi"/>
          <w:noProof/>
          <w:sz w:val="22"/>
          <w:szCs w:val="22"/>
        </w:rPr>
      </w:pPr>
      <w:hyperlink w:anchor="_Toc485650992" w:history="1">
        <w:r w:rsidR="00FE0B01" w:rsidRPr="00972D63">
          <w:rPr>
            <w:rStyle w:val="Hyperlink"/>
            <w:noProof/>
          </w:rPr>
          <w:t>3.1</w:t>
        </w:r>
        <w:r w:rsidR="00FE0B01">
          <w:rPr>
            <w:rFonts w:asciiTheme="minorHAnsi" w:eastAsiaTheme="minorEastAsia" w:hAnsiTheme="minorHAnsi" w:cstheme="minorBidi"/>
            <w:noProof/>
            <w:sz w:val="22"/>
            <w:szCs w:val="22"/>
          </w:rPr>
          <w:tab/>
        </w:r>
        <w:r w:rsidR="00FE0B01" w:rsidRPr="00972D63">
          <w:rPr>
            <w:rStyle w:val="Hyperlink"/>
            <w:noProof/>
          </w:rPr>
          <w:t>The documentation</w:t>
        </w:r>
        <w:r w:rsidR="00FE0B01">
          <w:rPr>
            <w:noProof/>
            <w:webHidden/>
          </w:rPr>
          <w:tab/>
        </w:r>
        <w:r w:rsidR="00FE0B01">
          <w:rPr>
            <w:noProof/>
            <w:webHidden/>
          </w:rPr>
          <w:fldChar w:fldCharType="begin"/>
        </w:r>
        <w:r w:rsidR="00FE0B01">
          <w:rPr>
            <w:noProof/>
            <w:webHidden/>
          </w:rPr>
          <w:instrText xml:space="preserve"> PAGEREF _Toc485650992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rsidR="00FE0B01" w:rsidRDefault="00CF5760">
      <w:pPr>
        <w:pStyle w:val="TOC2"/>
        <w:tabs>
          <w:tab w:val="left" w:pos="800"/>
          <w:tab w:val="right" w:leader="dot" w:pos="8630"/>
        </w:tabs>
        <w:rPr>
          <w:rFonts w:asciiTheme="minorHAnsi" w:eastAsiaTheme="minorEastAsia" w:hAnsiTheme="minorHAnsi" w:cstheme="minorBidi"/>
          <w:noProof/>
          <w:sz w:val="22"/>
          <w:szCs w:val="22"/>
        </w:rPr>
      </w:pPr>
      <w:hyperlink w:anchor="_Toc485650993" w:history="1">
        <w:r w:rsidR="00FE0B01" w:rsidRPr="00972D63">
          <w:rPr>
            <w:rStyle w:val="Hyperlink"/>
            <w:noProof/>
          </w:rPr>
          <w:t>3.2</w:t>
        </w:r>
        <w:r w:rsidR="00FE0B01">
          <w:rPr>
            <w:rFonts w:asciiTheme="minorHAnsi" w:eastAsiaTheme="minorEastAsia" w:hAnsiTheme="minorHAnsi" w:cstheme="minorBidi"/>
            <w:noProof/>
            <w:sz w:val="22"/>
            <w:szCs w:val="22"/>
          </w:rPr>
          <w:tab/>
        </w:r>
        <w:r w:rsidR="00FE0B01" w:rsidRPr="00972D63">
          <w:rPr>
            <w:rStyle w:val="Hyperlink"/>
            <w:noProof/>
          </w:rPr>
          <w:t>Relationship to other specifications</w:t>
        </w:r>
        <w:r w:rsidR="00FE0B01">
          <w:rPr>
            <w:noProof/>
            <w:webHidden/>
          </w:rPr>
          <w:tab/>
        </w:r>
        <w:r w:rsidR="00FE0B01">
          <w:rPr>
            <w:noProof/>
            <w:webHidden/>
          </w:rPr>
          <w:fldChar w:fldCharType="begin"/>
        </w:r>
        <w:r w:rsidR="00FE0B01">
          <w:rPr>
            <w:noProof/>
            <w:webHidden/>
          </w:rPr>
          <w:instrText xml:space="preserve"> PAGEREF _Toc485650993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rsidR="00FE0B01" w:rsidRDefault="00CF5760">
      <w:pPr>
        <w:pStyle w:val="TOC2"/>
        <w:tabs>
          <w:tab w:val="left" w:pos="800"/>
          <w:tab w:val="right" w:leader="dot" w:pos="8630"/>
        </w:tabs>
        <w:rPr>
          <w:rFonts w:asciiTheme="minorHAnsi" w:eastAsiaTheme="minorEastAsia" w:hAnsiTheme="minorHAnsi" w:cstheme="minorBidi"/>
          <w:noProof/>
          <w:sz w:val="22"/>
          <w:szCs w:val="22"/>
        </w:rPr>
      </w:pPr>
      <w:hyperlink w:anchor="_Toc485650994" w:history="1">
        <w:r w:rsidR="00FE0B01" w:rsidRPr="00972D63">
          <w:rPr>
            <w:rStyle w:val="Hyperlink"/>
            <w:noProof/>
          </w:rPr>
          <w:t>3.3</w:t>
        </w:r>
        <w:r w:rsidR="00FE0B01">
          <w:rPr>
            <w:rFonts w:asciiTheme="minorHAnsi" w:eastAsiaTheme="minorEastAsia" w:hAnsiTheme="minorHAnsi" w:cstheme="minorBidi"/>
            <w:noProof/>
            <w:sz w:val="22"/>
            <w:szCs w:val="22"/>
          </w:rPr>
          <w:tab/>
        </w:r>
        <w:r w:rsidR="00FE0B01" w:rsidRPr="00972D63">
          <w:rPr>
            <w:rStyle w:val="Hyperlink"/>
            <w:noProof/>
          </w:rPr>
          <w:t>The common sequence database format description</w:t>
        </w:r>
        <w:r w:rsidR="00FE0B01">
          <w:rPr>
            <w:noProof/>
            <w:webHidden/>
          </w:rPr>
          <w:tab/>
        </w:r>
        <w:r w:rsidR="00FE0B01">
          <w:rPr>
            <w:noProof/>
            <w:webHidden/>
          </w:rPr>
          <w:fldChar w:fldCharType="begin"/>
        </w:r>
        <w:r w:rsidR="00FE0B01">
          <w:rPr>
            <w:noProof/>
            <w:webHidden/>
          </w:rPr>
          <w:instrText xml:space="preserve"> PAGEREF _Toc485650994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0995" w:history="1">
        <w:r w:rsidR="00FE0B01" w:rsidRPr="00972D63">
          <w:rPr>
            <w:rStyle w:val="Hyperlink"/>
            <w:noProof/>
          </w:rPr>
          <w:t>3.3.1</w:t>
        </w:r>
        <w:r w:rsidR="00FE0B01">
          <w:rPr>
            <w:rFonts w:asciiTheme="minorHAnsi" w:eastAsiaTheme="minorEastAsia" w:hAnsiTheme="minorHAnsi" w:cstheme="minorBidi"/>
            <w:noProof/>
            <w:sz w:val="22"/>
            <w:szCs w:val="22"/>
          </w:rPr>
          <w:tab/>
        </w:r>
        <w:r w:rsidR="00FE0B01" w:rsidRPr="00972D63">
          <w:rPr>
            <w:rStyle w:val="Hyperlink"/>
            <w:noProof/>
          </w:rPr>
          <w:t>PEFF file section 1: The file header section</w:t>
        </w:r>
        <w:r w:rsidR="00FE0B01">
          <w:rPr>
            <w:noProof/>
            <w:webHidden/>
          </w:rPr>
          <w:tab/>
        </w:r>
        <w:r w:rsidR="00FE0B01">
          <w:rPr>
            <w:noProof/>
            <w:webHidden/>
          </w:rPr>
          <w:fldChar w:fldCharType="begin"/>
        </w:r>
        <w:r w:rsidR="00FE0B01">
          <w:rPr>
            <w:noProof/>
            <w:webHidden/>
          </w:rPr>
          <w:instrText xml:space="preserve"> PAGEREF _Toc485650995 \h </w:instrText>
        </w:r>
        <w:r w:rsidR="00FE0B01">
          <w:rPr>
            <w:noProof/>
            <w:webHidden/>
          </w:rPr>
        </w:r>
        <w:r w:rsidR="00FE0B01">
          <w:rPr>
            <w:noProof/>
            <w:webHidden/>
          </w:rPr>
          <w:fldChar w:fldCharType="separate"/>
        </w:r>
        <w:r w:rsidR="00FE0B01">
          <w:rPr>
            <w:noProof/>
            <w:webHidden/>
          </w:rPr>
          <w:t>6</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0996" w:history="1">
        <w:r w:rsidR="00FE0B01" w:rsidRPr="00972D63">
          <w:rPr>
            <w:rStyle w:val="Hyperlink"/>
            <w:noProof/>
          </w:rPr>
          <w:t>3.3.2</w:t>
        </w:r>
        <w:r w:rsidR="00FE0B01">
          <w:rPr>
            <w:rFonts w:asciiTheme="minorHAnsi" w:eastAsiaTheme="minorEastAsia" w:hAnsiTheme="minorHAnsi" w:cstheme="minorBidi"/>
            <w:noProof/>
            <w:sz w:val="22"/>
            <w:szCs w:val="22"/>
          </w:rPr>
          <w:tab/>
        </w:r>
        <w:r w:rsidR="00FE0B01" w:rsidRPr="00972D63">
          <w:rPr>
            <w:rStyle w:val="Hyperlink"/>
            <w:noProof/>
          </w:rPr>
          <w:t>Defining custom keys in the sequence database description block for use in the sequence entries section</w:t>
        </w:r>
        <w:r w:rsidR="00FE0B01">
          <w:rPr>
            <w:noProof/>
            <w:webHidden/>
          </w:rPr>
          <w:tab/>
        </w:r>
        <w:r w:rsidR="00FE0B01">
          <w:rPr>
            <w:noProof/>
            <w:webHidden/>
          </w:rPr>
          <w:fldChar w:fldCharType="begin"/>
        </w:r>
        <w:r w:rsidR="00FE0B01">
          <w:rPr>
            <w:noProof/>
            <w:webHidden/>
          </w:rPr>
          <w:instrText xml:space="preserve"> PAGEREF _Toc485650996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0997" w:history="1">
        <w:r w:rsidR="00FE0B01" w:rsidRPr="00972D63">
          <w:rPr>
            <w:rStyle w:val="Hyperlink"/>
            <w:noProof/>
          </w:rPr>
          <w:t>3.3.3</w:t>
        </w:r>
        <w:r w:rsidR="00FE0B01">
          <w:rPr>
            <w:rFonts w:asciiTheme="minorHAnsi" w:eastAsiaTheme="minorEastAsia" w:hAnsiTheme="minorHAnsi" w:cstheme="minorBidi"/>
            <w:noProof/>
            <w:sz w:val="22"/>
            <w:szCs w:val="22"/>
          </w:rPr>
          <w:tab/>
        </w:r>
        <w:r w:rsidR="00FE0B01" w:rsidRPr="00972D63">
          <w:rPr>
            <w:rStyle w:val="Hyperlink"/>
            <w:noProof/>
          </w:rPr>
          <w:t>File header section: recommendations for Proteoforms: The ProteoformDb=yes key-value pair</w:t>
        </w:r>
        <w:r w:rsidR="00FE0B01">
          <w:rPr>
            <w:noProof/>
            <w:webHidden/>
          </w:rPr>
          <w:tab/>
        </w:r>
        <w:r w:rsidR="00FE0B01">
          <w:rPr>
            <w:noProof/>
            <w:webHidden/>
          </w:rPr>
          <w:fldChar w:fldCharType="begin"/>
        </w:r>
        <w:r w:rsidR="00FE0B01">
          <w:rPr>
            <w:noProof/>
            <w:webHidden/>
          </w:rPr>
          <w:instrText xml:space="preserve"> PAGEREF _Toc485650997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0998" w:history="1">
        <w:r w:rsidR="00FE0B01" w:rsidRPr="00972D63">
          <w:rPr>
            <w:rStyle w:val="Hyperlink"/>
            <w:noProof/>
          </w:rPr>
          <w:t>3.3.4</w:t>
        </w:r>
        <w:r w:rsidR="00FE0B01">
          <w:rPr>
            <w:rFonts w:asciiTheme="minorHAnsi" w:eastAsiaTheme="minorEastAsia" w:hAnsiTheme="minorHAnsi" w:cstheme="minorBidi"/>
            <w:noProof/>
            <w:sz w:val="22"/>
            <w:szCs w:val="22"/>
          </w:rPr>
          <w:tab/>
        </w:r>
        <w:r w:rsidR="00FE0B01" w:rsidRPr="00972D63">
          <w:rPr>
            <w:rStyle w:val="Hyperlink"/>
            <w:noProof/>
          </w:rPr>
          <w:t>Section 2: The individual sequence entries section</w:t>
        </w:r>
        <w:r w:rsidR="00FE0B01">
          <w:rPr>
            <w:noProof/>
            <w:webHidden/>
          </w:rPr>
          <w:tab/>
        </w:r>
        <w:r w:rsidR="00FE0B01">
          <w:rPr>
            <w:noProof/>
            <w:webHidden/>
          </w:rPr>
          <w:fldChar w:fldCharType="begin"/>
        </w:r>
        <w:r w:rsidR="00FE0B01">
          <w:rPr>
            <w:noProof/>
            <w:webHidden/>
          </w:rPr>
          <w:instrText xml:space="preserve"> PAGEREF _Toc485650998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0999" w:history="1">
        <w:r w:rsidR="00FE0B01" w:rsidRPr="00972D63">
          <w:rPr>
            <w:rStyle w:val="Hyperlink"/>
            <w:noProof/>
          </w:rPr>
          <w:t>3.3.5</w:t>
        </w:r>
        <w:r w:rsidR="00FE0B01">
          <w:rPr>
            <w:rFonts w:asciiTheme="minorHAnsi" w:eastAsiaTheme="minorEastAsia" w:hAnsiTheme="minorHAnsi" w:cstheme="minorBidi"/>
            <w:noProof/>
            <w:sz w:val="22"/>
            <w:szCs w:val="22"/>
          </w:rPr>
          <w:tab/>
        </w:r>
        <w:r w:rsidR="00FE0B01" w:rsidRPr="00972D63">
          <w:rPr>
            <w:rStyle w:val="Hyperlink"/>
            <w:noProof/>
          </w:rPr>
          <w:t>Recommendations on and order of the keys in a description line</w:t>
        </w:r>
        <w:r w:rsidR="00FE0B01">
          <w:rPr>
            <w:noProof/>
            <w:webHidden/>
          </w:rPr>
          <w:tab/>
        </w:r>
        <w:r w:rsidR="00FE0B01">
          <w:rPr>
            <w:noProof/>
            <w:webHidden/>
          </w:rPr>
          <w:fldChar w:fldCharType="begin"/>
        </w:r>
        <w:r w:rsidR="00FE0B01">
          <w:rPr>
            <w:noProof/>
            <w:webHidden/>
          </w:rPr>
          <w:instrText xml:space="preserve"> PAGEREF _Toc485650999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0" w:history="1">
        <w:r w:rsidR="00FE0B01" w:rsidRPr="00972D63">
          <w:rPr>
            <w:rStyle w:val="Hyperlink"/>
            <w:noProof/>
          </w:rPr>
          <w:t>3.3.6</w:t>
        </w:r>
        <w:r w:rsidR="00FE0B01">
          <w:rPr>
            <w:rFonts w:asciiTheme="minorHAnsi" w:eastAsiaTheme="minorEastAsia" w:hAnsiTheme="minorHAnsi" w:cstheme="minorBidi"/>
            <w:noProof/>
            <w:sz w:val="22"/>
            <w:szCs w:val="22"/>
          </w:rPr>
          <w:tab/>
        </w:r>
        <w:r w:rsidR="00FE0B01" w:rsidRPr="00972D63">
          <w:rPr>
            <w:rStyle w:val="Hyperlink"/>
            <w:noProof/>
          </w:rPr>
          <w:t>Definition of complex header keys</w:t>
        </w:r>
        <w:r w:rsidR="00FE0B01">
          <w:rPr>
            <w:noProof/>
            <w:webHidden/>
          </w:rPr>
          <w:tab/>
        </w:r>
        <w:r w:rsidR="00FE0B01">
          <w:rPr>
            <w:noProof/>
            <w:webHidden/>
          </w:rPr>
          <w:fldChar w:fldCharType="begin"/>
        </w:r>
        <w:r w:rsidR="00FE0B01">
          <w:rPr>
            <w:noProof/>
            <w:webHidden/>
          </w:rPr>
          <w:instrText xml:space="preserve"> PAGEREF _Toc485651000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1" w:history="1">
        <w:r w:rsidR="00FE0B01" w:rsidRPr="00972D63">
          <w:rPr>
            <w:rStyle w:val="Hyperlink"/>
            <w:noProof/>
          </w:rPr>
          <w:t>3.3.7</w:t>
        </w:r>
        <w:r w:rsidR="00FE0B01">
          <w:rPr>
            <w:rFonts w:asciiTheme="minorHAnsi" w:eastAsiaTheme="minorEastAsia" w:hAnsiTheme="minorHAnsi" w:cstheme="minorBidi"/>
            <w:noProof/>
            <w:sz w:val="22"/>
            <w:szCs w:val="22"/>
          </w:rPr>
          <w:tab/>
        </w:r>
        <w:r w:rsidR="00FE0B01" w:rsidRPr="00972D63">
          <w:rPr>
            <w:rStyle w:val="Hyperlink"/>
            <w:noProof/>
          </w:rPr>
          <w:t>Variant header key</w:t>
        </w:r>
        <w:r w:rsidR="00FE0B01">
          <w:rPr>
            <w:noProof/>
            <w:webHidden/>
          </w:rPr>
          <w:tab/>
        </w:r>
        <w:r w:rsidR="00FE0B01">
          <w:rPr>
            <w:noProof/>
            <w:webHidden/>
          </w:rPr>
          <w:fldChar w:fldCharType="begin"/>
        </w:r>
        <w:r w:rsidR="00FE0B01">
          <w:rPr>
            <w:noProof/>
            <w:webHidden/>
          </w:rPr>
          <w:instrText xml:space="preserve"> PAGEREF _Toc485651001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2" w:history="1">
        <w:r w:rsidR="00FE0B01" w:rsidRPr="00972D63">
          <w:rPr>
            <w:rStyle w:val="Hyperlink"/>
            <w:noProof/>
          </w:rPr>
          <w:t>3.3.8</w:t>
        </w:r>
        <w:r w:rsidR="00FE0B01">
          <w:rPr>
            <w:rFonts w:asciiTheme="minorHAnsi" w:eastAsiaTheme="minorEastAsia" w:hAnsiTheme="minorHAnsi" w:cstheme="minorBidi"/>
            <w:noProof/>
            <w:sz w:val="22"/>
            <w:szCs w:val="22"/>
          </w:rPr>
          <w:tab/>
        </w:r>
        <w:r w:rsidR="00FE0B01" w:rsidRPr="00972D63">
          <w:rPr>
            <w:rStyle w:val="Hyperlink"/>
            <w:noProof/>
          </w:rPr>
          <w:t>VariantSimple header key</w:t>
        </w:r>
        <w:r w:rsidR="00FE0B01">
          <w:rPr>
            <w:noProof/>
            <w:webHidden/>
          </w:rPr>
          <w:tab/>
        </w:r>
        <w:r w:rsidR="00FE0B01">
          <w:rPr>
            <w:noProof/>
            <w:webHidden/>
          </w:rPr>
          <w:fldChar w:fldCharType="begin"/>
        </w:r>
        <w:r w:rsidR="00FE0B01">
          <w:rPr>
            <w:noProof/>
            <w:webHidden/>
          </w:rPr>
          <w:instrText xml:space="preserve"> PAGEREF _Toc485651002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3" w:history="1">
        <w:r w:rsidR="00FE0B01" w:rsidRPr="00972D63">
          <w:rPr>
            <w:rStyle w:val="Hyperlink"/>
            <w:noProof/>
          </w:rPr>
          <w:t>3.3.9</w:t>
        </w:r>
        <w:r w:rsidR="00FE0B01">
          <w:rPr>
            <w:rFonts w:asciiTheme="minorHAnsi" w:eastAsiaTheme="minorEastAsia" w:hAnsiTheme="minorHAnsi" w:cstheme="minorBidi"/>
            <w:noProof/>
            <w:sz w:val="22"/>
            <w:szCs w:val="22"/>
          </w:rPr>
          <w:tab/>
        </w:r>
        <w:r w:rsidR="00FE0B01" w:rsidRPr="00972D63">
          <w:rPr>
            <w:rStyle w:val="Hyperlink"/>
            <w:noProof/>
          </w:rPr>
          <w:t>VariantComplex header key</w:t>
        </w:r>
        <w:r w:rsidR="00FE0B01">
          <w:rPr>
            <w:noProof/>
            <w:webHidden/>
          </w:rPr>
          <w:tab/>
        </w:r>
        <w:r w:rsidR="00FE0B01">
          <w:rPr>
            <w:noProof/>
            <w:webHidden/>
          </w:rPr>
          <w:fldChar w:fldCharType="begin"/>
        </w:r>
        <w:r w:rsidR="00FE0B01">
          <w:rPr>
            <w:noProof/>
            <w:webHidden/>
          </w:rPr>
          <w:instrText xml:space="preserve"> PAGEREF _Toc485651003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4" w:history="1">
        <w:r w:rsidR="00FE0B01" w:rsidRPr="00972D63">
          <w:rPr>
            <w:rStyle w:val="Hyperlink"/>
            <w:noProof/>
          </w:rPr>
          <w:t>3.3.10</w:t>
        </w:r>
        <w:r w:rsidR="00FE0B01">
          <w:rPr>
            <w:rFonts w:asciiTheme="minorHAnsi" w:eastAsiaTheme="minorEastAsia" w:hAnsiTheme="minorHAnsi" w:cstheme="minorBidi"/>
            <w:noProof/>
            <w:sz w:val="22"/>
            <w:szCs w:val="22"/>
          </w:rPr>
          <w:tab/>
        </w:r>
        <w:r w:rsidR="00FE0B01" w:rsidRPr="00972D63">
          <w:rPr>
            <w:rStyle w:val="Hyperlink"/>
            <w:noProof/>
          </w:rPr>
          <w:t>ModResUnimod header key</w:t>
        </w:r>
        <w:r w:rsidR="00FE0B01">
          <w:rPr>
            <w:noProof/>
            <w:webHidden/>
          </w:rPr>
          <w:tab/>
        </w:r>
        <w:r w:rsidR="00FE0B01">
          <w:rPr>
            <w:noProof/>
            <w:webHidden/>
          </w:rPr>
          <w:fldChar w:fldCharType="begin"/>
        </w:r>
        <w:r w:rsidR="00FE0B01">
          <w:rPr>
            <w:noProof/>
            <w:webHidden/>
          </w:rPr>
          <w:instrText xml:space="preserve"> PAGEREF _Toc485651004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5" w:history="1">
        <w:r w:rsidR="00FE0B01" w:rsidRPr="00972D63">
          <w:rPr>
            <w:rStyle w:val="Hyperlink"/>
            <w:noProof/>
          </w:rPr>
          <w:t>3.3.11</w:t>
        </w:r>
        <w:r w:rsidR="00FE0B01">
          <w:rPr>
            <w:rFonts w:asciiTheme="minorHAnsi" w:eastAsiaTheme="minorEastAsia" w:hAnsiTheme="minorHAnsi" w:cstheme="minorBidi"/>
            <w:noProof/>
            <w:sz w:val="22"/>
            <w:szCs w:val="22"/>
          </w:rPr>
          <w:tab/>
        </w:r>
        <w:r w:rsidR="00FE0B01" w:rsidRPr="00972D63">
          <w:rPr>
            <w:rStyle w:val="Hyperlink"/>
            <w:noProof/>
          </w:rPr>
          <w:t>ModResPsi header key</w:t>
        </w:r>
        <w:r w:rsidR="00FE0B01">
          <w:rPr>
            <w:noProof/>
            <w:webHidden/>
          </w:rPr>
          <w:tab/>
        </w:r>
        <w:r w:rsidR="00FE0B01">
          <w:rPr>
            <w:noProof/>
            <w:webHidden/>
          </w:rPr>
          <w:fldChar w:fldCharType="begin"/>
        </w:r>
        <w:r w:rsidR="00FE0B01">
          <w:rPr>
            <w:noProof/>
            <w:webHidden/>
          </w:rPr>
          <w:instrText xml:space="preserve"> PAGEREF _Toc485651005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6" w:history="1">
        <w:r w:rsidR="00FE0B01" w:rsidRPr="00972D63">
          <w:rPr>
            <w:rStyle w:val="Hyperlink"/>
            <w:noProof/>
          </w:rPr>
          <w:t>3.3.12</w:t>
        </w:r>
        <w:r w:rsidR="00FE0B01">
          <w:rPr>
            <w:rFonts w:asciiTheme="minorHAnsi" w:eastAsiaTheme="minorEastAsia" w:hAnsiTheme="minorHAnsi" w:cstheme="minorBidi"/>
            <w:noProof/>
            <w:sz w:val="22"/>
            <w:szCs w:val="22"/>
          </w:rPr>
          <w:tab/>
        </w:r>
        <w:r w:rsidR="00FE0B01" w:rsidRPr="00972D63">
          <w:rPr>
            <w:rStyle w:val="Hyperlink"/>
            <w:noProof/>
          </w:rPr>
          <w:t>ModRes header key</w:t>
        </w:r>
        <w:r w:rsidR="00FE0B01">
          <w:rPr>
            <w:noProof/>
            <w:webHidden/>
          </w:rPr>
          <w:tab/>
        </w:r>
        <w:r w:rsidR="00FE0B01">
          <w:rPr>
            <w:noProof/>
            <w:webHidden/>
          </w:rPr>
          <w:fldChar w:fldCharType="begin"/>
        </w:r>
        <w:r w:rsidR="00FE0B01">
          <w:rPr>
            <w:noProof/>
            <w:webHidden/>
          </w:rPr>
          <w:instrText xml:space="preserve"> PAGEREF _Toc485651006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7" w:history="1">
        <w:r w:rsidR="00FE0B01" w:rsidRPr="00972D63">
          <w:rPr>
            <w:rStyle w:val="Hyperlink"/>
            <w:noProof/>
          </w:rPr>
          <w:t>3.3.13</w:t>
        </w:r>
        <w:r w:rsidR="00FE0B01">
          <w:rPr>
            <w:rFonts w:asciiTheme="minorHAnsi" w:eastAsiaTheme="minorEastAsia" w:hAnsiTheme="minorHAnsi" w:cstheme="minorBidi"/>
            <w:noProof/>
            <w:sz w:val="22"/>
            <w:szCs w:val="22"/>
          </w:rPr>
          <w:tab/>
        </w:r>
        <w:r w:rsidR="00FE0B01" w:rsidRPr="00972D63">
          <w:rPr>
            <w:rStyle w:val="Hyperlink"/>
            <w:noProof/>
          </w:rPr>
          <w:t>Processed header key</w:t>
        </w:r>
        <w:r w:rsidR="00FE0B01">
          <w:rPr>
            <w:noProof/>
            <w:webHidden/>
          </w:rPr>
          <w:tab/>
        </w:r>
        <w:r w:rsidR="00FE0B01">
          <w:rPr>
            <w:noProof/>
            <w:webHidden/>
          </w:rPr>
          <w:fldChar w:fldCharType="begin"/>
        </w:r>
        <w:r w:rsidR="00FE0B01">
          <w:rPr>
            <w:noProof/>
            <w:webHidden/>
          </w:rPr>
          <w:instrText xml:space="preserve"> PAGEREF _Toc485651007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rsidR="00FE0B01" w:rsidRDefault="00CF5760">
      <w:pPr>
        <w:pStyle w:val="TOC2"/>
        <w:tabs>
          <w:tab w:val="left" w:pos="800"/>
          <w:tab w:val="right" w:leader="dot" w:pos="8630"/>
        </w:tabs>
        <w:rPr>
          <w:rFonts w:asciiTheme="minorHAnsi" w:eastAsiaTheme="minorEastAsia" w:hAnsiTheme="minorHAnsi" w:cstheme="minorBidi"/>
          <w:noProof/>
          <w:sz w:val="22"/>
          <w:szCs w:val="22"/>
        </w:rPr>
      </w:pPr>
      <w:hyperlink w:anchor="_Toc485651008" w:history="1">
        <w:r w:rsidR="00FE0B01" w:rsidRPr="00972D63">
          <w:rPr>
            <w:rStyle w:val="Hyperlink"/>
            <w:noProof/>
          </w:rPr>
          <w:t>3.4</w:t>
        </w:r>
        <w:r w:rsidR="00FE0B01">
          <w:rPr>
            <w:rFonts w:asciiTheme="minorHAnsi" w:eastAsiaTheme="minorEastAsia" w:hAnsiTheme="minorHAnsi" w:cstheme="minorBidi"/>
            <w:noProof/>
            <w:sz w:val="22"/>
            <w:szCs w:val="22"/>
          </w:rPr>
          <w:tab/>
        </w:r>
        <w:r w:rsidR="00FE0B01" w:rsidRPr="00972D63">
          <w:rPr>
            <w:rStyle w:val="Hyperlink"/>
            <w:noProof/>
          </w:rPr>
          <w:t>Additional considerations</w:t>
        </w:r>
        <w:r w:rsidR="00FE0B01">
          <w:rPr>
            <w:noProof/>
            <w:webHidden/>
          </w:rPr>
          <w:tab/>
        </w:r>
        <w:r w:rsidR="00FE0B01">
          <w:rPr>
            <w:noProof/>
            <w:webHidden/>
          </w:rPr>
          <w:fldChar w:fldCharType="begin"/>
        </w:r>
        <w:r w:rsidR="00FE0B01">
          <w:rPr>
            <w:noProof/>
            <w:webHidden/>
          </w:rPr>
          <w:instrText xml:space="preserve"> PAGEREF _Toc485651008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09" w:history="1">
        <w:r w:rsidR="00FE0B01" w:rsidRPr="00972D63">
          <w:rPr>
            <w:rStyle w:val="Hyperlink"/>
            <w:noProof/>
          </w:rPr>
          <w:t>3.4.1</w:t>
        </w:r>
        <w:r w:rsidR="00FE0B01">
          <w:rPr>
            <w:rFonts w:asciiTheme="minorHAnsi" w:eastAsiaTheme="minorEastAsia" w:hAnsiTheme="minorHAnsi" w:cstheme="minorBidi"/>
            <w:noProof/>
            <w:sz w:val="22"/>
            <w:szCs w:val="22"/>
          </w:rPr>
          <w:tab/>
        </w:r>
        <w:r w:rsidR="00FE0B01" w:rsidRPr="00972D63">
          <w:rPr>
            <w:rStyle w:val="Hyperlink"/>
            <w:noProof/>
          </w:rPr>
          <w:t>Representation of splicing variants</w:t>
        </w:r>
        <w:r w:rsidR="00FE0B01">
          <w:rPr>
            <w:noProof/>
            <w:webHidden/>
          </w:rPr>
          <w:tab/>
        </w:r>
        <w:r w:rsidR="00FE0B01">
          <w:rPr>
            <w:noProof/>
            <w:webHidden/>
          </w:rPr>
          <w:fldChar w:fldCharType="begin"/>
        </w:r>
        <w:r w:rsidR="00FE0B01">
          <w:rPr>
            <w:noProof/>
            <w:webHidden/>
          </w:rPr>
          <w:instrText xml:space="preserve"> PAGEREF _Toc485651009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10" w:history="1">
        <w:r w:rsidR="00FE0B01" w:rsidRPr="00972D63">
          <w:rPr>
            <w:rStyle w:val="Hyperlink"/>
            <w:noProof/>
          </w:rPr>
          <w:t>3.4.2</w:t>
        </w:r>
        <w:r w:rsidR="00FE0B01">
          <w:rPr>
            <w:rFonts w:asciiTheme="minorHAnsi" w:eastAsiaTheme="minorEastAsia" w:hAnsiTheme="minorHAnsi" w:cstheme="minorBidi"/>
            <w:noProof/>
            <w:sz w:val="22"/>
            <w:szCs w:val="22"/>
          </w:rPr>
          <w:tab/>
        </w:r>
        <w:r w:rsidR="00FE0B01" w:rsidRPr="00972D63">
          <w:rPr>
            <w:rStyle w:val="Hyperlink"/>
            <w:noProof/>
          </w:rPr>
          <w:t>Representation of processed sequences</w:t>
        </w:r>
        <w:r w:rsidR="00FE0B01">
          <w:rPr>
            <w:noProof/>
            <w:webHidden/>
          </w:rPr>
          <w:tab/>
        </w:r>
        <w:r w:rsidR="00FE0B01">
          <w:rPr>
            <w:noProof/>
            <w:webHidden/>
          </w:rPr>
          <w:fldChar w:fldCharType="begin"/>
        </w:r>
        <w:r w:rsidR="00FE0B01">
          <w:rPr>
            <w:noProof/>
            <w:webHidden/>
          </w:rPr>
          <w:instrText xml:space="preserve"> PAGEREF _Toc485651010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rsidR="00FE0B01" w:rsidRDefault="00CF5760">
      <w:pPr>
        <w:pStyle w:val="TOC3"/>
        <w:tabs>
          <w:tab w:val="left" w:pos="1200"/>
          <w:tab w:val="right" w:leader="dot" w:pos="8630"/>
        </w:tabs>
        <w:rPr>
          <w:rFonts w:asciiTheme="minorHAnsi" w:eastAsiaTheme="minorEastAsia" w:hAnsiTheme="minorHAnsi" w:cstheme="minorBidi"/>
          <w:noProof/>
          <w:sz w:val="22"/>
          <w:szCs w:val="22"/>
        </w:rPr>
      </w:pPr>
      <w:hyperlink w:anchor="_Toc485651011" w:history="1">
        <w:r w:rsidR="00FE0B01" w:rsidRPr="00972D63">
          <w:rPr>
            <w:rStyle w:val="Hyperlink"/>
            <w:noProof/>
          </w:rPr>
          <w:t>3.4.3</w:t>
        </w:r>
        <w:r w:rsidR="00FE0B01">
          <w:rPr>
            <w:rFonts w:asciiTheme="minorHAnsi" w:eastAsiaTheme="minorEastAsia" w:hAnsiTheme="minorHAnsi" w:cstheme="minorBidi"/>
            <w:noProof/>
            <w:sz w:val="22"/>
            <w:szCs w:val="22"/>
          </w:rPr>
          <w:tab/>
        </w:r>
        <w:r w:rsidR="00FE0B01" w:rsidRPr="00972D63">
          <w:rPr>
            <w:rStyle w:val="Hyperlink"/>
            <w:noProof/>
          </w:rPr>
          <w:t>File extension</w:t>
        </w:r>
        <w:r w:rsidR="00FE0B01">
          <w:rPr>
            <w:noProof/>
            <w:webHidden/>
          </w:rPr>
          <w:tab/>
        </w:r>
        <w:r w:rsidR="00FE0B01">
          <w:rPr>
            <w:noProof/>
            <w:webHidden/>
          </w:rPr>
          <w:fldChar w:fldCharType="begin"/>
        </w:r>
        <w:r w:rsidR="00FE0B01">
          <w:rPr>
            <w:noProof/>
            <w:webHidden/>
          </w:rPr>
          <w:instrText xml:space="preserve"> PAGEREF _Toc485651011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1012" w:history="1">
        <w:r w:rsidR="00FE0B01" w:rsidRPr="00972D63">
          <w:rPr>
            <w:rStyle w:val="Hyperlink"/>
            <w:noProof/>
          </w:rPr>
          <w:t>4.</w:t>
        </w:r>
        <w:r w:rsidR="00FE0B01">
          <w:rPr>
            <w:rFonts w:asciiTheme="minorHAnsi" w:eastAsiaTheme="minorEastAsia" w:hAnsiTheme="minorHAnsi" w:cstheme="minorBidi"/>
            <w:noProof/>
            <w:sz w:val="22"/>
            <w:szCs w:val="22"/>
          </w:rPr>
          <w:tab/>
        </w:r>
        <w:r w:rsidR="00FE0B01" w:rsidRPr="00972D63">
          <w:rPr>
            <w:rStyle w:val="Hyperlink"/>
            <w:noProof/>
          </w:rPr>
          <w:t>Authors Information</w:t>
        </w:r>
        <w:r w:rsidR="00FE0B01">
          <w:rPr>
            <w:noProof/>
            <w:webHidden/>
          </w:rPr>
          <w:tab/>
        </w:r>
        <w:r w:rsidR="00FE0B01">
          <w:rPr>
            <w:noProof/>
            <w:webHidden/>
          </w:rPr>
          <w:fldChar w:fldCharType="begin"/>
        </w:r>
        <w:r w:rsidR="00FE0B01">
          <w:rPr>
            <w:noProof/>
            <w:webHidden/>
          </w:rPr>
          <w:instrText xml:space="preserve"> PAGEREF _Toc485651012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1013" w:history="1">
        <w:r w:rsidR="00FE0B01" w:rsidRPr="00972D63">
          <w:rPr>
            <w:rStyle w:val="Hyperlink"/>
            <w:noProof/>
          </w:rPr>
          <w:t>5.</w:t>
        </w:r>
        <w:r w:rsidR="00FE0B01">
          <w:rPr>
            <w:rFonts w:asciiTheme="minorHAnsi" w:eastAsiaTheme="minorEastAsia" w:hAnsiTheme="minorHAnsi" w:cstheme="minorBidi"/>
            <w:noProof/>
            <w:sz w:val="22"/>
            <w:szCs w:val="22"/>
          </w:rPr>
          <w:tab/>
        </w:r>
        <w:r w:rsidR="00FE0B01" w:rsidRPr="00972D63">
          <w:rPr>
            <w:rStyle w:val="Hyperlink"/>
            <w:noProof/>
          </w:rPr>
          <w:t>Contributors</w:t>
        </w:r>
        <w:r w:rsidR="00FE0B01">
          <w:rPr>
            <w:noProof/>
            <w:webHidden/>
          </w:rPr>
          <w:tab/>
        </w:r>
        <w:r w:rsidR="00FE0B01">
          <w:rPr>
            <w:noProof/>
            <w:webHidden/>
          </w:rPr>
          <w:fldChar w:fldCharType="begin"/>
        </w:r>
        <w:r w:rsidR="00FE0B01">
          <w:rPr>
            <w:noProof/>
            <w:webHidden/>
          </w:rPr>
          <w:instrText xml:space="preserve"> PAGEREF _Toc485651013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1014" w:history="1">
        <w:r w:rsidR="00FE0B01" w:rsidRPr="00972D63">
          <w:rPr>
            <w:rStyle w:val="Hyperlink"/>
            <w:noProof/>
          </w:rPr>
          <w:t>6.</w:t>
        </w:r>
        <w:r w:rsidR="00FE0B01">
          <w:rPr>
            <w:rFonts w:asciiTheme="minorHAnsi" w:eastAsiaTheme="minorEastAsia" w:hAnsiTheme="minorHAnsi" w:cstheme="minorBidi"/>
            <w:noProof/>
            <w:sz w:val="22"/>
            <w:szCs w:val="22"/>
          </w:rPr>
          <w:tab/>
        </w:r>
        <w:r w:rsidR="00FE0B01" w:rsidRPr="00972D63">
          <w:rPr>
            <w:rStyle w:val="Hyperlink"/>
            <w:noProof/>
          </w:rPr>
          <w:t>Intellectual Property Statement</w:t>
        </w:r>
        <w:r w:rsidR="00FE0B01">
          <w:rPr>
            <w:noProof/>
            <w:webHidden/>
          </w:rPr>
          <w:tab/>
        </w:r>
        <w:r w:rsidR="00FE0B01">
          <w:rPr>
            <w:noProof/>
            <w:webHidden/>
          </w:rPr>
          <w:fldChar w:fldCharType="begin"/>
        </w:r>
        <w:r w:rsidR="00FE0B01">
          <w:rPr>
            <w:noProof/>
            <w:webHidden/>
          </w:rPr>
          <w:instrText xml:space="preserve"> PAGEREF _Toc485651014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1015" w:history="1">
        <w:r w:rsidR="00FE0B01" w:rsidRPr="00972D63">
          <w:rPr>
            <w:rStyle w:val="Hyperlink"/>
            <w:noProof/>
          </w:rPr>
          <w:t>7.</w:t>
        </w:r>
        <w:r w:rsidR="00FE0B01">
          <w:rPr>
            <w:rFonts w:asciiTheme="minorHAnsi" w:eastAsiaTheme="minorEastAsia" w:hAnsiTheme="minorHAnsi" w:cstheme="minorBidi"/>
            <w:noProof/>
            <w:sz w:val="22"/>
            <w:szCs w:val="22"/>
          </w:rPr>
          <w:tab/>
        </w:r>
        <w:r w:rsidR="00FE0B01" w:rsidRPr="00972D63">
          <w:rPr>
            <w:rStyle w:val="Hyperlink"/>
            <w:noProof/>
          </w:rPr>
          <w:t>Copyright Notice</w:t>
        </w:r>
        <w:r w:rsidR="00FE0B01">
          <w:rPr>
            <w:noProof/>
            <w:webHidden/>
          </w:rPr>
          <w:tab/>
        </w:r>
        <w:r w:rsidR="00FE0B01">
          <w:rPr>
            <w:noProof/>
            <w:webHidden/>
          </w:rPr>
          <w:fldChar w:fldCharType="begin"/>
        </w:r>
        <w:r w:rsidR="00FE0B01">
          <w:rPr>
            <w:noProof/>
            <w:webHidden/>
          </w:rPr>
          <w:instrText xml:space="preserve"> PAGEREF _Toc485651015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1016" w:history="1">
        <w:r w:rsidR="00FE0B01" w:rsidRPr="00972D63">
          <w:rPr>
            <w:rStyle w:val="Hyperlink"/>
            <w:noProof/>
          </w:rPr>
          <w:t>8.</w:t>
        </w:r>
        <w:r w:rsidR="00FE0B01">
          <w:rPr>
            <w:rFonts w:asciiTheme="minorHAnsi" w:eastAsiaTheme="minorEastAsia" w:hAnsiTheme="minorHAnsi" w:cstheme="minorBidi"/>
            <w:noProof/>
            <w:sz w:val="22"/>
            <w:szCs w:val="22"/>
          </w:rPr>
          <w:tab/>
        </w:r>
        <w:r w:rsidR="00FE0B01" w:rsidRPr="00972D63">
          <w:rPr>
            <w:rStyle w:val="Hyperlink"/>
            <w:noProof/>
          </w:rPr>
          <w:t>Glossary</w:t>
        </w:r>
        <w:r w:rsidR="00FE0B01">
          <w:rPr>
            <w:noProof/>
            <w:webHidden/>
          </w:rPr>
          <w:tab/>
        </w:r>
        <w:r w:rsidR="00FE0B01">
          <w:rPr>
            <w:noProof/>
            <w:webHidden/>
          </w:rPr>
          <w:fldChar w:fldCharType="begin"/>
        </w:r>
        <w:r w:rsidR="00FE0B01">
          <w:rPr>
            <w:noProof/>
            <w:webHidden/>
          </w:rPr>
          <w:instrText xml:space="preserve"> PAGEREF _Toc485651016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rsidR="00FE0B01" w:rsidRDefault="00CF5760">
      <w:pPr>
        <w:pStyle w:val="TOC1"/>
        <w:tabs>
          <w:tab w:val="left" w:pos="400"/>
          <w:tab w:val="right" w:leader="dot" w:pos="8630"/>
        </w:tabs>
        <w:rPr>
          <w:rFonts w:asciiTheme="minorHAnsi" w:eastAsiaTheme="minorEastAsia" w:hAnsiTheme="minorHAnsi" w:cstheme="minorBidi"/>
          <w:noProof/>
          <w:sz w:val="22"/>
          <w:szCs w:val="22"/>
        </w:rPr>
      </w:pPr>
      <w:hyperlink w:anchor="_Toc485651017" w:history="1">
        <w:r w:rsidR="00FE0B01" w:rsidRPr="00972D63">
          <w:rPr>
            <w:rStyle w:val="Hyperlink"/>
            <w:noProof/>
          </w:rPr>
          <w:t>9.</w:t>
        </w:r>
        <w:r w:rsidR="00FE0B01">
          <w:rPr>
            <w:rFonts w:asciiTheme="minorHAnsi" w:eastAsiaTheme="minorEastAsia" w:hAnsiTheme="minorHAnsi" w:cstheme="minorBidi"/>
            <w:noProof/>
            <w:sz w:val="22"/>
            <w:szCs w:val="22"/>
          </w:rPr>
          <w:tab/>
        </w:r>
        <w:r w:rsidR="00FE0B01" w:rsidRPr="00972D63">
          <w:rPr>
            <w:rStyle w:val="Hyperlink"/>
            <w:noProof/>
          </w:rPr>
          <w:t>References</w:t>
        </w:r>
        <w:r w:rsidR="00FE0B01">
          <w:rPr>
            <w:noProof/>
            <w:webHidden/>
          </w:rPr>
          <w:tab/>
        </w:r>
        <w:r w:rsidR="00FE0B01">
          <w:rPr>
            <w:noProof/>
            <w:webHidden/>
          </w:rPr>
          <w:fldChar w:fldCharType="begin"/>
        </w:r>
        <w:r w:rsidR="00FE0B01">
          <w:rPr>
            <w:noProof/>
            <w:webHidden/>
          </w:rPr>
          <w:instrText xml:space="preserve"> PAGEREF _Toc485651017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Heading1"/>
        <w:jc w:val="both"/>
      </w:pPr>
      <w:bookmarkStart w:id="3" w:name="_Toc485650986"/>
      <w:r w:rsidRPr="007D27E8">
        <w:lastRenderedPageBreak/>
        <w:t>Introduction</w:t>
      </w:r>
      <w:bookmarkEnd w:id="3"/>
    </w:p>
    <w:p w:rsidR="00095610" w:rsidRPr="003633AF" w:rsidRDefault="00095610" w:rsidP="004B48E4">
      <w:pPr>
        <w:pStyle w:val="nobreak"/>
        <w:jc w:val="both"/>
      </w:pPr>
    </w:p>
    <w:p w:rsidR="00A83BBD" w:rsidRDefault="00A83BBD" w:rsidP="004B48E4">
      <w:pPr>
        <w:pStyle w:val="Heading2"/>
        <w:jc w:val="both"/>
      </w:pPr>
      <w:bookmarkStart w:id="4" w:name="_Toc485650987"/>
      <w:r>
        <w:t>Description of the need</w:t>
      </w:r>
      <w:bookmarkEnd w:id="4"/>
    </w:p>
    <w:p w:rsidR="00A83BBD" w:rsidRDefault="00A83BBD" w:rsidP="004B48E4">
      <w:pPr>
        <w:jc w:val="both"/>
      </w:pPr>
    </w:p>
    <w:p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r w:rsidR="00DE0748">
        <w:t xml:space="preserve">TrEMBL </w:t>
      </w:r>
      <w:r>
        <w:t>in .dat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.dat format</w:t>
      </w:r>
      <w:r w:rsidR="007D27E8">
        <w:t xml:space="preserve"> (</w:t>
      </w:r>
      <w:hyperlink r:id="rId13" w:history="1">
        <w:r w:rsidR="007D27E8" w:rsidRPr="00B43497">
          <w:rPr>
            <w:rStyle w:val="Hyperlink"/>
          </w:rPr>
          <w:t>http://www.expasy.org/sprot/userman.html</w:t>
        </w:r>
      </w:hyperlink>
      <w:r w:rsidR="007D27E8">
        <w:t>)</w:t>
      </w:r>
      <w:r>
        <w:t>.</w:t>
      </w:r>
      <w:ins w:id="5" w:author="deutsch" w:date="2017-08-04T14:12:00Z">
        <w:r w:rsidR="00CC5C7A">
          <w:t xml:space="preserve"> Yet, these files tend to be huge with vast amounts of information that is not needed by search engine.</w:t>
        </w:r>
      </w:ins>
    </w:p>
    <w:p w:rsidR="00A83BBD" w:rsidRDefault="00A83BBD" w:rsidP="004B48E4">
      <w:pPr>
        <w:jc w:val="both"/>
      </w:pPr>
    </w:p>
    <w:p w:rsidR="00CC5C7A" w:rsidRDefault="00777EBF" w:rsidP="004B48E4">
      <w:pPr>
        <w:jc w:val="both"/>
        <w:rPr>
          <w:ins w:id="6" w:author="deutsch" w:date="2017-08-04T14:10:00Z"/>
        </w:rPr>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rsidR="00CC5C7A" w:rsidRDefault="00CC5C7A" w:rsidP="004B48E4">
      <w:pPr>
        <w:jc w:val="both"/>
        <w:rPr>
          <w:ins w:id="7" w:author="deutsch" w:date="2017-08-04T14:10:00Z"/>
        </w:rPr>
      </w:pPr>
    </w:p>
    <w:p w:rsidR="00A83BBD" w:rsidRDefault="00CC5C7A" w:rsidP="004B48E4">
      <w:pPr>
        <w:jc w:val="both"/>
      </w:pPr>
      <w:ins w:id="8" w:author="deutsch" w:date="2017-08-04T14:10:00Z">
        <w:r>
          <w:t>There is also a need to be able to encode specific proteoforms</w:t>
        </w:r>
      </w:ins>
      <w:ins w:id="9" w:author="deutsch" w:date="2017-08-04T14:12:00Z">
        <w:r>
          <w:t xml:space="preserve"> for top-down proteomics platforms</w:t>
        </w:r>
      </w:ins>
      <w:ins w:id="10" w:author="deutsch" w:date="2017-08-04T14:13:00Z">
        <w:r>
          <w:t xml:space="preserve">. Proteoforms represent </w:t>
        </w:r>
      </w:ins>
      <w:ins w:id="11" w:author="deutsch" w:date="2017-08-04T14:10:00Z">
        <w:r>
          <w:t xml:space="preserve">exact protein sequences with a specific set </w:t>
        </w:r>
      </w:ins>
      <w:del w:id="12" w:author="deutsch" w:date="2017-08-04T14:10:00Z">
        <w:r w:rsidR="00A83BBD" w:rsidDel="00CC5C7A">
          <w:delText xml:space="preserve"> </w:delText>
        </w:r>
      </w:del>
      <w:ins w:id="13" w:author="deutsch" w:date="2017-08-04T14:13:00Z">
        <w:r>
          <w:t>of mass modifications as specific residues. The need cannot be fulfilled with FASTA alone since there is no capacity for encoding mass modifications on each sequence.</w:t>
        </w:r>
      </w:ins>
    </w:p>
    <w:p w:rsidR="007D27E8" w:rsidRDefault="007D27E8" w:rsidP="004B48E4">
      <w:pPr>
        <w:jc w:val="both"/>
      </w:pPr>
    </w:p>
    <w:p w:rsidR="00A83BBD" w:rsidRDefault="00A83BBD" w:rsidP="004B48E4">
      <w:pPr>
        <w:jc w:val="both"/>
      </w:pPr>
    </w:p>
    <w:p w:rsidR="00A83BBD" w:rsidRDefault="00A83BBD" w:rsidP="004B48E4">
      <w:pPr>
        <w:pStyle w:val="Heading2"/>
        <w:jc w:val="both"/>
      </w:pPr>
      <w:bookmarkStart w:id="14" w:name="_Toc485650988"/>
      <w:r>
        <w:t>Requirements</w:t>
      </w:r>
      <w:bookmarkEnd w:id="14"/>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rsidR="00201A2E" w:rsidRDefault="00201A2E" w:rsidP="004B48E4">
      <w:pPr>
        <w:jc w:val="both"/>
      </w:pPr>
    </w:p>
    <w:p w:rsidR="00A83BBD" w:rsidRDefault="00A83BBD" w:rsidP="004B48E4">
      <w:pPr>
        <w:numPr>
          <w:ilvl w:val="0"/>
          <w:numId w:val="14"/>
        </w:numPr>
        <w:jc w:val="both"/>
      </w:pPr>
      <w:r>
        <w:lastRenderedPageBreak/>
        <w:t xml:space="preserve">Controlled vocabularies </w:t>
      </w:r>
      <w:r w:rsidR="009B13AC">
        <w:t xml:space="preserve">(CVs) </w:t>
      </w:r>
      <w:r>
        <w:t>should be pragmatically used for keys and values (i.e. database names, prefixes, entry keys such a</w:t>
      </w:r>
      <w:r w:rsidR="0080293F">
        <w:t>s NcbiTaxId, Protein/Gene Name).</w:t>
      </w:r>
    </w:p>
    <w:p w:rsidR="00201A2E" w:rsidRDefault="00201A2E" w:rsidP="004B48E4">
      <w:pPr>
        <w:jc w:val="both"/>
      </w:pPr>
    </w:p>
    <w:p w:rsidR="00A83BBD" w:rsidRPr="00CC5C7A" w:rsidRDefault="00A83BBD" w:rsidP="004B48E4">
      <w:pPr>
        <w:numPr>
          <w:ilvl w:val="0"/>
          <w:numId w:val="14"/>
        </w:numPr>
        <w:jc w:val="both"/>
        <w:rPr>
          <w:ins w:id="15" w:author="deutsch" w:date="2017-08-04T14:15:00Z"/>
          <w:rPrChange w:id="16" w:author="deutsch" w:date="2017-08-04T14:15:00Z">
            <w:rPr>
              <w:ins w:id="17" w:author="deutsch" w:date="2017-08-04T14:15:00Z"/>
              <w:lang w:val="en-GB"/>
            </w:rPr>
          </w:rPrChange>
        </w:rPr>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rsidR="00CC5C7A" w:rsidRDefault="00CC5C7A">
      <w:pPr>
        <w:pStyle w:val="ListParagraph"/>
        <w:rPr>
          <w:ins w:id="18" w:author="deutsch" w:date="2017-08-04T14:15:00Z"/>
        </w:rPr>
        <w:pPrChange w:id="19" w:author="deutsch" w:date="2017-08-04T14:15:00Z">
          <w:pPr>
            <w:numPr>
              <w:numId w:val="14"/>
            </w:numPr>
            <w:tabs>
              <w:tab w:val="num" w:pos="1080"/>
            </w:tabs>
            <w:ind w:left="1080" w:hanging="360"/>
            <w:jc w:val="both"/>
          </w:pPr>
        </w:pPrChange>
      </w:pPr>
    </w:p>
    <w:p w:rsidR="00CC5C7A" w:rsidRDefault="00CC5C7A" w:rsidP="004B48E4">
      <w:pPr>
        <w:numPr>
          <w:ilvl w:val="0"/>
          <w:numId w:val="14"/>
        </w:numPr>
        <w:jc w:val="both"/>
      </w:pPr>
      <w:ins w:id="20" w:author="deutsch" w:date="2017-08-04T14:15:00Z">
        <w:r>
          <w:t>The format should be able to</w:t>
        </w:r>
      </w:ins>
      <w:ins w:id="21" w:author="deutsch" w:date="2017-08-04T14:16:00Z">
        <w:r w:rsidR="00C45A55">
          <w:t xml:space="preserve"> </w:t>
        </w:r>
      </w:ins>
      <w:ins w:id="22" w:author="deutsch" w:date="2017-08-04T14:15:00Z">
        <w:r>
          <w:t xml:space="preserve">support </w:t>
        </w:r>
      </w:ins>
      <w:ins w:id="23" w:author="deutsch" w:date="2017-08-04T14:16:00Z">
        <w:r w:rsidR="00C45A55">
          <w:t>encoding exact proteoforms.</w:t>
        </w:r>
      </w:ins>
    </w:p>
    <w:p w:rsidR="00A83BBD" w:rsidRDefault="00A83BBD" w:rsidP="004B48E4">
      <w:pPr>
        <w:jc w:val="both"/>
      </w:pPr>
    </w:p>
    <w:p w:rsidR="00A83BBD" w:rsidRDefault="00A83BBD" w:rsidP="004B48E4">
      <w:pPr>
        <w:jc w:val="both"/>
      </w:pPr>
    </w:p>
    <w:p w:rsidR="00A83BBD" w:rsidRPr="007D27E8" w:rsidRDefault="00A83BBD" w:rsidP="004B48E4">
      <w:pPr>
        <w:pStyle w:val="Heading2"/>
        <w:jc w:val="both"/>
      </w:pPr>
      <w:bookmarkStart w:id="24" w:name="_Toc485650989"/>
      <w:r w:rsidRPr="007D27E8">
        <w:t xml:space="preserve">Issues to </w:t>
      </w:r>
      <w:r w:rsidR="00A826A2" w:rsidRPr="007D27E8">
        <w:t>be addressed</w:t>
      </w:r>
      <w:bookmarkEnd w:id="24"/>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rsidR="00A83BBD" w:rsidRDefault="00A83BBD" w:rsidP="004B48E4">
      <w:pPr>
        <w:jc w:val="both"/>
      </w:pPr>
    </w:p>
    <w:p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atin names, common names, NCBI TaxID)</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rsidR="00A83BBD" w:rsidRDefault="00A83BBD" w:rsidP="004B48E4">
      <w:pPr>
        <w:jc w:val="both"/>
      </w:pPr>
    </w:p>
    <w:p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rsidR="00703AA9" w:rsidRDefault="00703AA9" w:rsidP="00703AA9">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Heading1"/>
        <w:jc w:val="both"/>
      </w:pPr>
      <w:bookmarkStart w:id="25" w:name="_Toc1403318"/>
      <w:bookmarkStart w:id="26" w:name="_Toc485650990"/>
      <w:r w:rsidRPr="007D27E8" w:rsidDel="00C07625">
        <w:t>Notational Conventions</w:t>
      </w:r>
      <w:bookmarkEnd w:id="25"/>
      <w:bookmarkEnd w:id="26"/>
    </w:p>
    <w:p w:rsidR="00095610" w:rsidRPr="003633AF" w:rsidDel="00C07625" w:rsidRDefault="00095610" w:rsidP="004B48E4">
      <w:pPr>
        <w:jc w:val="both"/>
      </w:pPr>
    </w:p>
    <w:p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rsidR="00095610" w:rsidRDefault="00095610" w:rsidP="004B48E4">
      <w:pPr>
        <w:pStyle w:val="nobreak"/>
        <w:jc w:val="both"/>
      </w:pPr>
    </w:p>
    <w:p w:rsidR="00095610" w:rsidRDefault="00095610" w:rsidP="004B48E4">
      <w:pPr>
        <w:pStyle w:val="Heading1"/>
        <w:numPr>
          <w:ilvl w:val="0"/>
          <w:numId w:val="0"/>
        </w:numPr>
        <w:jc w:val="both"/>
      </w:pPr>
    </w:p>
    <w:p w:rsidR="007A3466" w:rsidRPr="007D27E8" w:rsidRDefault="00BE250A" w:rsidP="004B48E4">
      <w:pPr>
        <w:pStyle w:val="Heading1"/>
        <w:jc w:val="both"/>
      </w:pPr>
      <w:bookmarkStart w:id="27" w:name="_Toc485650991"/>
      <w:r w:rsidRPr="007D27E8">
        <w:t>The Format I</w:t>
      </w:r>
      <w:r w:rsidR="007A3466" w:rsidRPr="007D27E8">
        <w:t>mplementation</w:t>
      </w:r>
      <w:bookmarkEnd w:id="27"/>
    </w:p>
    <w:p w:rsidR="007A3466" w:rsidRDefault="007A3466" w:rsidP="004B48E4">
      <w:pPr>
        <w:pStyle w:val="nobreak"/>
        <w:jc w:val="both"/>
      </w:pPr>
    </w:p>
    <w:p w:rsidR="00587014" w:rsidRDefault="00587014" w:rsidP="004B48E4">
      <w:pPr>
        <w:pStyle w:val="Heading2"/>
        <w:jc w:val="both"/>
      </w:pPr>
      <w:bookmarkStart w:id="28" w:name="_Toc485650992"/>
      <w:r>
        <w:t xml:space="preserve">The </w:t>
      </w:r>
      <w:r w:rsidR="004E59C3">
        <w:t>documentation</w:t>
      </w:r>
      <w:bookmarkEnd w:id="28"/>
    </w:p>
    <w:p w:rsidR="00587014" w:rsidRDefault="00587014" w:rsidP="004B48E4">
      <w:pPr>
        <w:pStyle w:val="nobreak"/>
        <w:jc w:val="both"/>
      </w:pPr>
    </w:p>
    <w:p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rsidR="00587014" w:rsidRDefault="00587014" w:rsidP="004B48E4">
      <w:pPr>
        <w:jc w:val="both"/>
      </w:pPr>
    </w:p>
    <w:p w:rsidR="00587014" w:rsidRPr="00D17F9A" w:rsidRDefault="00514411" w:rsidP="004B48E4">
      <w:pPr>
        <w:numPr>
          <w:ilvl w:val="0"/>
          <w:numId w:val="13"/>
        </w:numPr>
        <w:jc w:val="both"/>
      </w:pPr>
      <w:r w:rsidRPr="00D17F9A">
        <w:t>M</w:t>
      </w:r>
      <w:r w:rsidR="00587014" w:rsidRPr="00D17F9A">
        <w:t>ain specification document</w:t>
      </w:r>
      <w:r w:rsidRPr="00D17F9A">
        <w:t xml:space="preserve"> (this document)</w:t>
      </w:r>
    </w:p>
    <w:p w:rsidR="00587014" w:rsidRPr="00D17F9A" w:rsidRDefault="00587014" w:rsidP="004B48E4">
      <w:pPr>
        <w:numPr>
          <w:ilvl w:val="0"/>
          <w:numId w:val="13"/>
        </w:numPr>
        <w:jc w:val="both"/>
        <w:rPr>
          <w:highlight w:val="yellow"/>
        </w:rPr>
      </w:pPr>
      <w:r w:rsidRPr="00D17F9A">
        <w:rPr>
          <w:highlight w:val="yellow"/>
        </w:rPr>
        <w:t>Controlled Vocabulary</w:t>
      </w:r>
      <w:r w:rsidR="009B13AC" w:rsidRPr="00D17F9A">
        <w:rPr>
          <w:highlight w:val="yellow"/>
        </w:rPr>
        <w:t xml:space="preserve"> (CV)</w:t>
      </w:r>
      <w:r w:rsidR="00514411" w:rsidRPr="00D17F9A">
        <w:rPr>
          <w:highlight w:val="yellow"/>
        </w:rPr>
        <w:t xml:space="preserve">. </w:t>
      </w:r>
      <w:r w:rsidR="00F00CE5" w:rsidRPr="00D17F9A">
        <w:rPr>
          <w:highlight w:val="yellow"/>
        </w:rPr>
        <w:t>The CV terms applica</w:t>
      </w:r>
      <w:r w:rsidR="004D14E9" w:rsidRPr="00D17F9A">
        <w:rPr>
          <w:highlight w:val="yellow"/>
        </w:rPr>
        <w:t>b</w:t>
      </w:r>
      <w:r w:rsidR="00F00CE5" w:rsidRPr="00D17F9A">
        <w:rPr>
          <w:highlight w:val="yellow"/>
        </w:rPr>
        <w:t xml:space="preserve">le for PEFF are </w:t>
      </w:r>
      <w:r w:rsidR="00D17F9A" w:rsidRPr="00D17F9A">
        <w:rPr>
          <w:highlight w:val="yellow"/>
        </w:rPr>
        <w:t xml:space="preserve">currently still in a custom PEFF CV. However, all terms will soon move to become </w:t>
      </w:r>
      <w:r w:rsidR="00F00CE5" w:rsidRPr="00D17F9A">
        <w:rPr>
          <w:highlight w:val="yellow"/>
        </w:rPr>
        <w:t xml:space="preserve">part of </w:t>
      </w:r>
      <w:r w:rsidR="00514411" w:rsidRPr="00D17F9A">
        <w:rPr>
          <w:highlight w:val="yellow"/>
        </w:rPr>
        <w:t xml:space="preserve">the </w:t>
      </w:r>
      <w:r w:rsidR="00253ABA" w:rsidRPr="00D17F9A">
        <w:rPr>
          <w:highlight w:val="yellow"/>
        </w:rPr>
        <w:t>PSI-MS CV</w:t>
      </w:r>
      <w:r w:rsidR="00F00CE5" w:rsidRPr="00D17F9A">
        <w:rPr>
          <w:highlight w:val="yellow"/>
        </w:rPr>
        <w:t xml:space="preserve"> (https://github.com/HUPO-PSI/psi-ms-CV/blob/master/psi-ms.obo).</w:t>
      </w:r>
      <w:r w:rsidR="00514411" w:rsidRPr="00D17F9A">
        <w:rPr>
          <w:highlight w:val="yellow"/>
        </w:rPr>
        <w:t xml:space="preserve"> </w:t>
      </w:r>
      <w:r w:rsidR="00D17F9A" w:rsidRPr="00D17F9A">
        <w:rPr>
          <w:highlight w:val="yellow"/>
        </w:rPr>
        <w:t>The term names will not change, but the accession numbers (rarely used) will change.</w:t>
      </w:r>
    </w:p>
    <w:p w:rsidR="00587014" w:rsidRDefault="00587014" w:rsidP="004B48E4">
      <w:pPr>
        <w:numPr>
          <w:ilvl w:val="0"/>
          <w:numId w:val="13"/>
        </w:numPr>
        <w:jc w:val="both"/>
      </w:pPr>
      <w:r>
        <w:t>Exam</w:t>
      </w:r>
      <w:r w:rsidR="004E59C3">
        <w:t>ple files.</w:t>
      </w:r>
    </w:p>
    <w:p w:rsidR="001E3623" w:rsidRPr="00587014" w:rsidRDefault="00F00CE5" w:rsidP="004B48E4">
      <w:pPr>
        <w:numPr>
          <w:ilvl w:val="0"/>
          <w:numId w:val="13"/>
        </w:numPr>
        <w:jc w:val="both"/>
      </w:pPr>
      <w:r>
        <w:t>Reference to e</w:t>
      </w:r>
      <w:r w:rsidR="001E3623">
        <w:t>xample implementations</w:t>
      </w:r>
    </w:p>
    <w:p w:rsidR="00587014" w:rsidRPr="00587014" w:rsidRDefault="00587014" w:rsidP="004B48E4">
      <w:pPr>
        <w:pStyle w:val="nobreak"/>
        <w:jc w:val="both"/>
      </w:pPr>
    </w:p>
    <w:p w:rsidR="00587014" w:rsidRPr="00587014" w:rsidRDefault="007A3466" w:rsidP="004B48E4">
      <w:pPr>
        <w:pStyle w:val="Heading2"/>
        <w:jc w:val="both"/>
      </w:pPr>
      <w:bookmarkStart w:id="29" w:name="_Toc485650993"/>
      <w:r>
        <w:t>Relationship to other specifications</w:t>
      </w:r>
      <w:bookmarkEnd w:id="29"/>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p>
    <w:p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7"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For searches performed using a PEFF file, the downstream result in mzIdentML will need to encode a reference to the PEFF file used.</w:t>
      </w:r>
    </w:p>
    <w:p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8"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p>
    <w:p w:rsidR="007A3466" w:rsidRPr="001E3623" w:rsidRDefault="007A3466" w:rsidP="004B48E4">
      <w:pPr>
        <w:jc w:val="both"/>
        <w:rPr>
          <w:lang w:val="en-GB"/>
        </w:rPr>
      </w:pPr>
    </w:p>
    <w:p w:rsidR="007A3466" w:rsidRDefault="000E5810" w:rsidP="004B48E4">
      <w:pPr>
        <w:pStyle w:val="Heading2"/>
        <w:jc w:val="both"/>
      </w:pPr>
      <w:r w:rsidRPr="000E5810">
        <w:rPr>
          <w:lang w:val="en-GB"/>
        </w:rPr>
        <w:t xml:space="preserve"> </w:t>
      </w:r>
      <w:bookmarkStart w:id="30" w:name="_Toc485650994"/>
      <w:r w:rsidR="007A3466">
        <w:t>The common sequence database format</w:t>
      </w:r>
      <w:r w:rsidR="00587014">
        <w:t xml:space="preserve"> description</w:t>
      </w:r>
      <w:bookmarkEnd w:id="30"/>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rsidR="004334BE" w:rsidRDefault="004334BE" w:rsidP="004B48E4">
      <w:pPr>
        <w:jc w:val="both"/>
      </w:pPr>
    </w:p>
    <w:p w:rsidR="007A3466" w:rsidRDefault="00F6387F" w:rsidP="004B48E4">
      <w:pPr>
        <w:jc w:val="both"/>
      </w:pPr>
      <w:r w:rsidRPr="00F367F0">
        <w:rPr>
          <w:highlight w:val="yellow"/>
        </w:rPr>
        <w:t>Descriptors of the information</w:t>
      </w:r>
      <w:r w:rsidR="00AD559A" w:rsidRPr="00F367F0">
        <w:rPr>
          <w:highlight w:val="yellow"/>
        </w:rPr>
        <w:t xml:space="preserve"> are defined as </w:t>
      </w:r>
      <w:r w:rsidR="009B13AC" w:rsidRPr="00F367F0">
        <w:rPr>
          <w:highlight w:val="yellow"/>
        </w:rPr>
        <w:t>CV</w:t>
      </w:r>
      <w:r w:rsidR="00AD559A" w:rsidRPr="00F367F0">
        <w:rPr>
          <w:highlight w:val="yellow"/>
        </w:rPr>
        <w:t xml:space="preserve"> terms. The CV repository </w:t>
      </w:r>
      <w:r w:rsidR="004E59C3" w:rsidRPr="00F367F0">
        <w:rPr>
          <w:highlight w:val="yellow"/>
        </w:rPr>
        <w:t xml:space="preserve">is available in </w:t>
      </w:r>
      <w:r w:rsidR="00F00CE5" w:rsidRPr="00F367F0">
        <w:rPr>
          <w:highlight w:val="yellow"/>
        </w:rPr>
        <w:t xml:space="preserve">OBO </w:t>
      </w:r>
      <w:r w:rsidR="004E59C3" w:rsidRPr="00F367F0">
        <w:rPr>
          <w:highlight w:val="yellow"/>
        </w:rPr>
        <w:t>format</w:t>
      </w:r>
      <w:r w:rsidR="00C04249" w:rsidRPr="00F367F0">
        <w:rPr>
          <w:highlight w:val="yellow"/>
        </w:rPr>
        <w:t xml:space="preserve"> </w:t>
      </w:r>
      <w:r w:rsidR="004E59C3" w:rsidRPr="00F367F0">
        <w:rPr>
          <w:highlight w:val="yellow"/>
        </w:rPr>
        <w:t xml:space="preserve">at </w:t>
      </w:r>
      <w:hyperlink r:id="rId19" w:history="1">
        <w:r w:rsidR="00F367F0" w:rsidRPr="00F367F0">
          <w:rPr>
            <w:rStyle w:val="Hyperlink"/>
            <w:highlight w:val="yellow"/>
          </w:rPr>
          <w:t>https://raw.githubusercontent.com/HUPO-PSI/PEFF/master/CV/psi-peff.obo</w:t>
        </w:r>
      </w:hyperlink>
      <w:r w:rsidR="004E59C3" w:rsidRPr="00F367F0">
        <w:rPr>
          <w:highlight w:val="yellow"/>
        </w:rPr>
        <w:t>.</w:t>
      </w:r>
      <w:r w:rsidR="00F367F0" w:rsidRPr="00F367F0">
        <w:rPr>
          <w:highlight w:val="yellow"/>
        </w:rPr>
        <w:t xml:space="preserve"> Note that before final release, it is expected to move these terms into the main PSI-MS CV, but this is not yet done.</w:t>
      </w:r>
    </w:p>
    <w:p w:rsidR="00C04249" w:rsidRDefault="00C04249" w:rsidP="004B48E4">
      <w:pPr>
        <w:jc w:val="both"/>
      </w:pPr>
    </w:p>
    <w:p w:rsidR="00C45A55" w:rsidRDefault="00C45A55" w:rsidP="004B48E4">
      <w:pPr>
        <w:jc w:val="both"/>
      </w:pPr>
    </w:p>
    <w:p w:rsidR="00C45A55" w:rsidRDefault="00C45A55" w:rsidP="004B48E4">
      <w:pPr>
        <w:jc w:val="both"/>
      </w:pPr>
    </w:p>
    <w:p w:rsidR="00C45A55" w:rsidRDefault="00C45A55" w:rsidP="004B48E4">
      <w:pPr>
        <w:jc w:val="both"/>
      </w:pPr>
    </w:p>
    <w:p w:rsidR="00C45A55" w:rsidRDefault="00C45A55"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703AA9">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703AA9">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703AA9">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703AA9">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703AA9">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1BEE" w:rsidRDefault="00531BEE" w:rsidP="00D947B0">
            <w:pPr>
              <w:jc w:val="both"/>
            </w:pPr>
            <w:r>
              <w:t>..</w:t>
            </w:r>
          </w:p>
          <w:p w:rsidR="00531BEE" w:rsidRDefault="00F00CE5" w:rsidP="00D947B0">
            <w:pPr>
              <w:jc w:val="both"/>
            </w:pPr>
            <w:r>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703AA9">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703AA9">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703AA9">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703AA9">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703AA9">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C31F2" w:rsidRDefault="00BC31F2" w:rsidP="00D947B0">
            <w:pPr>
              <w:jc w:val="both"/>
            </w:pPr>
            <w:r>
              <w:t>…</w:t>
            </w:r>
          </w:p>
          <w:p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D64133" w:rsidTr="00703AA9">
        <w:tc>
          <w:tcPr>
            <w:tcW w:w="441" w:type="dxa"/>
            <w:tcBorders>
              <w:right w:val="single" w:sz="4" w:space="0" w:color="auto"/>
            </w:tcBorders>
            <w:shd w:val="clear" w:color="auto" w:fill="auto"/>
          </w:tcPr>
          <w:p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rsidR="00D64133" w:rsidRDefault="00D64133" w:rsidP="00D947B0">
            <w:pPr>
              <w:jc w:val="both"/>
            </w:pPr>
          </w:p>
        </w:tc>
        <w:tc>
          <w:tcPr>
            <w:tcW w:w="502" w:type="dxa"/>
            <w:tcBorders>
              <w:left w:val="single" w:sz="4" w:space="0" w:color="auto"/>
            </w:tcBorders>
            <w:shd w:val="clear" w:color="auto" w:fill="auto"/>
          </w:tcPr>
          <w:p w:rsidR="00D64133" w:rsidRDefault="00D64133" w:rsidP="00D947B0">
            <w:pPr>
              <w:jc w:val="both"/>
            </w:pPr>
          </w:p>
        </w:tc>
      </w:tr>
      <w:tr w:rsidR="00D64133" w:rsidTr="00703AA9">
        <w:tc>
          <w:tcPr>
            <w:tcW w:w="441" w:type="dxa"/>
            <w:tcBorders>
              <w:right w:val="single" w:sz="4" w:space="0" w:color="auto"/>
            </w:tcBorders>
            <w:shd w:val="clear" w:color="auto" w:fill="auto"/>
          </w:tcPr>
          <w:p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rsidR="00D64133" w:rsidRDefault="00D64133" w:rsidP="00D947B0">
            <w:pPr>
              <w:jc w:val="both"/>
            </w:pPr>
          </w:p>
        </w:tc>
        <w:tc>
          <w:tcPr>
            <w:tcW w:w="502" w:type="dxa"/>
            <w:tcBorders>
              <w:left w:val="single" w:sz="4" w:space="0" w:color="auto"/>
            </w:tcBorders>
            <w:shd w:val="clear" w:color="auto" w:fill="auto"/>
          </w:tcPr>
          <w:p w:rsidR="00D64133" w:rsidRDefault="00D64133" w:rsidP="00D947B0">
            <w:pPr>
              <w:jc w:val="both"/>
            </w:pPr>
          </w:p>
        </w:tc>
      </w:tr>
      <w:tr w:rsidR="00D64133" w:rsidTr="00703AA9">
        <w:tc>
          <w:tcPr>
            <w:tcW w:w="441" w:type="dxa"/>
            <w:tcBorders>
              <w:right w:val="single" w:sz="4" w:space="0" w:color="auto"/>
            </w:tcBorders>
            <w:shd w:val="clear" w:color="auto" w:fill="auto"/>
          </w:tcPr>
          <w:p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64133" w:rsidRDefault="00D64133" w:rsidP="009B38A1">
            <w:pPr>
              <w:jc w:val="both"/>
            </w:pPr>
            <w:r>
              <w:t>…</w:t>
            </w:r>
          </w:p>
          <w:p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rsidR="00D64133" w:rsidRDefault="00D64133" w:rsidP="00D947B0">
            <w:pPr>
              <w:jc w:val="both"/>
            </w:pPr>
          </w:p>
        </w:tc>
        <w:tc>
          <w:tcPr>
            <w:tcW w:w="502" w:type="dxa"/>
            <w:tcBorders>
              <w:left w:val="single" w:sz="4" w:space="0" w:color="auto"/>
            </w:tcBorders>
            <w:shd w:val="clear" w:color="auto" w:fill="auto"/>
          </w:tcPr>
          <w:p w:rsidR="00D64133" w:rsidRDefault="00D64133" w:rsidP="00D947B0">
            <w:pPr>
              <w:jc w:val="both"/>
            </w:pPr>
          </w:p>
        </w:tc>
      </w:tr>
      <w:tr w:rsidR="00C82C51" w:rsidTr="00703AA9">
        <w:tc>
          <w:tcPr>
            <w:tcW w:w="441" w:type="dxa"/>
            <w:tcBorders>
              <w:right w:val="single" w:sz="4" w:space="0" w:color="auto"/>
            </w:tcBorders>
            <w:shd w:val="clear" w:color="auto" w:fill="FFFFFF"/>
          </w:tcPr>
          <w:p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rsidR="00C82C51" w:rsidRDefault="00C82C51" w:rsidP="00D947B0">
            <w:pPr>
              <w:jc w:val="both"/>
            </w:pPr>
          </w:p>
        </w:tc>
        <w:tc>
          <w:tcPr>
            <w:tcW w:w="4716" w:type="dxa"/>
            <w:tcBorders>
              <w:top w:val="single" w:sz="4" w:space="0" w:color="auto"/>
            </w:tcBorders>
            <w:shd w:val="clear" w:color="auto" w:fill="C6D9F1" w:themeFill="text2" w:themeFillTint="33"/>
          </w:tcPr>
          <w:p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rsidR="00C82C51" w:rsidRDefault="00C82C51" w:rsidP="00D947B0">
            <w:pPr>
              <w:jc w:val="both"/>
            </w:pPr>
          </w:p>
        </w:tc>
        <w:tc>
          <w:tcPr>
            <w:tcW w:w="502" w:type="dxa"/>
            <w:tcBorders>
              <w:left w:val="single" w:sz="4" w:space="0" w:color="auto"/>
            </w:tcBorders>
            <w:shd w:val="clear" w:color="auto" w:fill="FFFFFF"/>
          </w:tcPr>
          <w:p w:rsidR="00C82C51" w:rsidRDefault="00C82C51" w:rsidP="00D947B0">
            <w:pPr>
              <w:jc w:val="both"/>
            </w:pPr>
          </w:p>
        </w:tc>
      </w:tr>
      <w:tr w:rsidR="00C82C51" w:rsidTr="00D947B0">
        <w:tc>
          <w:tcPr>
            <w:tcW w:w="441" w:type="dxa"/>
            <w:shd w:val="clear" w:color="auto" w:fill="FFFFFF"/>
          </w:tcPr>
          <w:p w:rsidR="00C82C51" w:rsidRDefault="00C82C51" w:rsidP="00D947B0">
            <w:pPr>
              <w:jc w:val="both"/>
            </w:pPr>
          </w:p>
        </w:tc>
        <w:tc>
          <w:tcPr>
            <w:tcW w:w="549" w:type="dxa"/>
            <w:tcBorders>
              <w:top w:val="single" w:sz="4" w:space="0" w:color="auto"/>
            </w:tcBorders>
            <w:shd w:val="clear" w:color="auto" w:fill="FFFFFF"/>
          </w:tcPr>
          <w:p w:rsidR="00C82C51" w:rsidRDefault="00C82C51" w:rsidP="00D947B0">
            <w:pPr>
              <w:jc w:val="both"/>
            </w:pPr>
            <w:r>
              <w:t xml:space="preserve"> </w:t>
            </w:r>
          </w:p>
        </w:tc>
        <w:tc>
          <w:tcPr>
            <w:tcW w:w="4716" w:type="dxa"/>
            <w:tcBorders>
              <w:top w:val="single" w:sz="4" w:space="0" w:color="auto"/>
            </w:tcBorders>
            <w:shd w:val="clear" w:color="auto" w:fill="FFFFFF"/>
          </w:tcPr>
          <w:p w:rsidR="00C82C51" w:rsidRDefault="00C82C51" w:rsidP="00D947B0">
            <w:pPr>
              <w:jc w:val="both"/>
            </w:pPr>
          </w:p>
        </w:tc>
        <w:tc>
          <w:tcPr>
            <w:tcW w:w="542" w:type="dxa"/>
            <w:tcBorders>
              <w:top w:val="single" w:sz="4" w:space="0" w:color="auto"/>
            </w:tcBorders>
            <w:shd w:val="clear" w:color="auto" w:fill="FFFFFF"/>
          </w:tcPr>
          <w:p w:rsidR="00C82C51" w:rsidRDefault="00C82C51" w:rsidP="00D947B0">
            <w:pPr>
              <w:jc w:val="both"/>
            </w:pPr>
            <w:r>
              <w:t xml:space="preserve"> </w:t>
            </w:r>
          </w:p>
        </w:tc>
        <w:tc>
          <w:tcPr>
            <w:tcW w:w="502" w:type="dxa"/>
            <w:shd w:val="clear" w:color="auto" w:fill="FFFFFF"/>
          </w:tcPr>
          <w:p w:rsidR="00C82C51" w:rsidRDefault="00C82C51" w:rsidP="00D947B0">
            <w:pPr>
              <w:jc w:val="both"/>
            </w:pPr>
          </w:p>
        </w:tc>
      </w:tr>
    </w:tbl>
    <w:p w:rsidR="00531BEE" w:rsidRDefault="00531BEE" w:rsidP="004B48E4">
      <w:pPr>
        <w:jc w:val="both"/>
      </w:pPr>
    </w:p>
    <w:p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rsidR="006974D1" w:rsidRDefault="006974D1" w:rsidP="004B48E4">
      <w:pPr>
        <w:jc w:val="both"/>
      </w:pPr>
    </w:p>
    <w:p w:rsidR="007A3466" w:rsidRDefault="00355C35" w:rsidP="004B48E4">
      <w:pPr>
        <w:pStyle w:val="Heading3"/>
        <w:jc w:val="both"/>
      </w:pPr>
      <w:bookmarkStart w:id="31" w:name="_Toc485650995"/>
      <w:r>
        <w:t>PEFF file s</w:t>
      </w:r>
      <w:r w:rsidR="00F6387F">
        <w:t xml:space="preserve">ection 1: </w:t>
      </w:r>
      <w:r w:rsidR="000F2C4F">
        <w:t xml:space="preserve">The </w:t>
      </w:r>
      <w:r w:rsidR="002206EB">
        <w:t>f</w:t>
      </w:r>
      <w:r w:rsidR="007A3466">
        <w:t xml:space="preserve">ile </w:t>
      </w:r>
      <w:r w:rsidR="002206EB">
        <w:t>h</w:t>
      </w:r>
      <w:r w:rsidR="007A3466">
        <w:t>eader</w:t>
      </w:r>
      <w:r w:rsidR="002206EB">
        <w:t xml:space="preserve"> section</w:t>
      </w:r>
      <w:bookmarkEnd w:id="31"/>
    </w:p>
    <w:p w:rsidR="007A3466" w:rsidRDefault="007A3466" w:rsidP="004B48E4">
      <w:pPr>
        <w:jc w:val="both"/>
      </w:pPr>
    </w:p>
    <w:p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F00CE5" w:rsidRDefault="00F00CE5" w:rsidP="004B48E4">
      <w:pPr>
        <w:jc w:val="both"/>
      </w:pPr>
    </w:p>
    <w:p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rsidR="002E40F3" w:rsidRDefault="002E40F3" w:rsidP="004B48E4">
      <w:pPr>
        <w:jc w:val="both"/>
      </w:pPr>
    </w:p>
    <w:p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rsidR="000E75B7" w:rsidRDefault="000E75B7" w:rsidP="004B48E4">
      <w:pPr>
        <w:jc w:val="both"/>
      </w:pPr>
    </w:p>
    <w:p w:rsidR="00937D32" w:rsidRDefault="004334BE">
      <w:pPr>
        <w:jc w:val="both"/>
      </w:pPr>
      <w:r>
        <w:t xml:space="preserve">The </w:t>
      </w:r>
      <w:r w:rsidR="00D07080">
        <w:t xml:space="preserve">format of the </w:t>
      </w:r>
      <w:r>
        <w:t>file description block is the following:</w:t>
      </w:r>
    </w:p>
    <w:p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rsidR="00937D32" w:rsidRDefault="000E5810">
      <w:pPr>
        <w:ind w:left="720" w:firstLine="720"/>
        <w:jc w:val="both"/>
      </w:pPr>
      <w:r w:rsidRPr="000E5810">
        <w:rPr>
          <w:i/>
        </w:rPr>
        <w:t># PEFF N.N</w:t>
      </w:r>
    </w:p>
    <w:p w:rsidR="00937D32" w:rsidRDefault="0050667F">
      <w:pPr>
        <w:ind w:left="720"/>
        <w:jc w:val="both"/>
      </w:pPr>
      <w:r>
        <w:t xml:space="preserve">where N.N represents the version number of </w:t>
      </w:r>
      <w:r w:rsidR="00F00CE5">
        <w:t xml:space="preserve">the PEFF </w:t>
      </w:r>
      <w:r>
        <w:t>format, most likely 1.0.</w:t>
      </w:r>
      <w:r w:rsidR="00715971">
        <w:t xml:space="preserve"> </w:t>
      </w:r>
      <w:r>
        <w:t>Parsers SHOULD check this value and compare it to what they are prepared to interpret</w:t>
      </w:r>
      <w:r w:rsidR="004334BE">
        <w:t xml:space="preserve">; </w:t>
      </w:r>
      <w:r w:rsidR="00715971">
        <w:tab/>
      </w:r>
    </w:p>
    <w:p w:rsidR="00937D32" w:rsidRDefault="004334BE">
      <w:pPr>
        <w:pStyle w:val="ListParagraph"/>
        <w:numPr>
          <w:ilvl w:val="0"/>
          <w:numId w:val="27"/>
        </w:numPr>
        <w:jc w:val="both"/>
      </w:pPr>
      <w:r>
        <w:t xml:space="preserve">It MAY be followed by one of more general </w:t>
      </w:r>
      <w:r w:rsidR="0050667F">
        <w:t>comment</w:t>
      </w:r>
      <w:r>
        <w:t xml:space="preserve"> lines, which each </w:t>
      </w:r>
      <w:r w:rsidR="0076665A">
        <w:t xml:space="preserve">have </w:t>
      </w:r>
      <w:r>
        <w:t>the following format:</w:t>
      </w:r>
    </w:p>
    <w:p w:rsidR="004334BE" w:rsidRDefault="004334BE" w:rsidP="004334BE">
      <w:pPr>
        <w:jc w:val="both"/>
      </w:pPr>
      <w:r>
        <w:tab/>
      </w:r>
      <w:r>
        <w:tab/>
      </w:r>
      <w:r w:rsidRPr="001F39B2">
        <w:rPr>
          <w:i/>
        </w:rPr>
        <w:t># GeneralComment=value</w:t>
      </w:r>
      <w:r>
        <w:rPr>
          <w:i/>
        </w:rPr>
        <w:t xml:space="preserve"> </w:t>
      </w:r>
      <w:r w:rsidRPr="001F39B2">
        <w:t>(</w:t>
      </w:r>
      <w:r w:rsidR="00D07080">
        <w:t xml:space="preserve">where </w:t>
      </w:r>
      <w:r w:rsidRPr="00AF164E">
        <w:rPr>
          <w:i/>
        </w:rPr>
        <w:t>value</w:t>
      </w:r>
      <w:r w:rsidRPr="001F39B2">
        <w:t xml:space="preserve"> is a string of text)</w:t>
      </w:r>
    </w:p>
    <w:p w:rsidR="000B1557" w:rsidRPr="001F39B2" w:rsidRDefault="000B1557" w:rsidP="004334BE">
      <w:pPr>
        <w:jc w:val="both"/>
        <w:rPr>
          <w:i/>
        </w:rPr>
      </w:pPr>
      <w:r>
        <w:tab/>
        <w:t xml:space="preserve">If there is </w:t>
      </w:r>
      <w:r w:rsidR="0047734E">
        <w:t xml:space="preserve">a </w:t>
      </w:r>
      <w:r>
        <w:t>GeneralComment, it MUST not be empty</w:t>
      </w:r>
      <w:r w:rsidR="008B306F">
        <w:t>.</w:t>
      </w:r>
    </w:p>
    <w:p w:rsidR="004334BE" w:rsidRDefault="004334BE" w:rsidP="004B48E4">
      <w:pPr>
        <w:jc w:val="both"/>
      </w:pPr>
    </w:p>
    <w:p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rsidR="001147AB" w:rsidRDefault="007E3728" w:rsidP="000E75B7">
      <w:pPr>
        <w:numPr>
          <w:ilvl w:val="0"/>
          <w:numId w:val="20"/>
        </w:numPr>
        <w:jc w:val="both"/>
      </w:pPr>
      <w:r>
        <w:t>Each</w:t>
      </w:r>
      <w:r w:rsidR="000E75B7">
        <w:t xml:space="preserve"> piece of information MUST have the following format: </w:t>
      </w:r>
    </w:p>
    <w:p w:rsidR="00937D32" w:rsidRDefault="000E75B7">
      <w:pPr>
        <w:ind w:left="1080" w:firstLine="360"/>
        <w:jc w:val="both"/>
      </w:pPr>
      <w:r w:rsidRPr="001147AB">
        <w:rPr>
          <w:i/>
        </w:rPr>
        <w:t># key=value</w:t>
      </w:r>
      <w:r>
        <w:t xml:space="preserve">  </w:t>
      </w:r>
    </w:p>
    <w:p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8758E6">
        <w:t xml:space="preserve">the value of </w:t>
      </w:r>
      <w:r w:rsidR="007E3728">
        <w:t>a</w:t>
      </w:r>
      <w:r w:rsidR="000E75B7">
        <w:t xml:space="preserve"> </w:t>
      </w:r>
      <w:r w:rsidR="008758E6">
        <w:t>special attribute labelled “</w:t>
      </w:r>
      <w:r w:rsidR="008758E6" w:rsidRPr="008758E6">
        <w:rPr>
          <w:highlight w:val="yellow"/>
        </w:rPr>
        <w:t xml:space="preserve">PEFFKey” attached to a </w:t>
      </w:r>
      <w:r w:rsidR="000E75B7" w:rsidRPr="008758E6">
        <w:rPr>
          <w:highlight w:val="yellow"/>
        </w:rPr>
        <w:t>CV term</w:t>
      </w:r>
      <w:r w:rsidR="008758E6" w:rsidRPr="008758E6">
        <w:rPr>
          <w:highlight w:val="yellow"/>
        </w:rPr>
        <w:t xml:space="preserve"> in the PSI-MS CV under the “PEFF keyword” branch</w:t>
      </w:r>
      <w:r w:rsidR="000E75B7">
        <w:t xml:space="preserve">. The format of the </w:t>
      </w:r>
      <w:r w:rsidR="000E75B7" w:rsidRPr="00AC2870">
        <w:rPr>
          <w:i/>
        </w:rPr>
        <w:t>value</w:t>
      </w:r>
      <w:r w:rsidR="000E75B7">
        <w:t xml:space="preserve"> is defined for each key in the CV</w:t>
      </w:r>
      <w:r w:rsidR="00293D85">
        <w:t>.</w:t>
      </w:r>
    </w:p>
    <w:p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rsidR="00937D32" w:rsidRDefault="007E3728">
      <w:pPr>
        <w:ind w:left="1440"/>
        <w:jc w:val="both"/>
      </w:pPr>
      <w:r w:rsidRPr="001F39B2">
        <w:rPr>
          <w:i/>
        </w:rPr>
        <w:t># DbName=value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DbVersion, DbSource, NumberOfEntries, SequenceType</w:t>
      </w:r>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r w:rsidR="0050667F" w:rsidRPr="0050667F">
        <w:t>SpecificKey</w:t>
      </w:r>
      <w:r w:rsidR="0050667F">
        <w:t xml:space="preserve"> key.</w:t>
      </w:r>
    </w:p>
    <w:p w:rsidR="000E75B7" w:rsidRDefault="007E3728" w:rsidP="000E75B7">
      <w:pPr>
        <w:numPr>
          <w:ilvl w:val="0"/>
          <w:numId w:val="20"/>
        </w:numPr>
        <w:jc w:val="both"/>
      </w:pPr>
      <w:r>
        <w:lastRenderedPageBreak/>
        <w:t xml:space="preserve">A sequence database </w:t>
      </w:r>
      <w:r w:rsidR="000E75B7">
        <w:t xml:space="preserve">information block MUST end with the following </w:t>
      </w:r>
      <w:r>
        <w:t xml:space="preserve">separation </w:t>
      </w:r>
      <w:r w:rsidR="000E75B7">
        <w:t>line:</w:t>
      </w:r>
    </w:p>
    <w:p w:rsidR="00937D32" w:rsidRDefault="000E75B7">
      <w:pPr>
        <w:ind w:left="1080"/>
        <w:jc w:val="both"/>
      </w:pPr>
      <w:r>
        <w:t># //</w:t>
      </w:r>
      <w:r w:rsidR="007E3728">
        <w:t xml:space="preserve"> </w:t>
      </w:r>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1147AB" w:rsidP="004B48E4">
      <w:pPr>
        <w:jc w:val="both"/>
      </w:pPr>
      <w:r>
        <w:t>Example</w:t>
      </w:r>
      <w:r w:rsidR="002C2562">
        <w:t>:</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r w:rsidR="005F24D3">
        <w:t>GeneralComment=This is a</w:t>
      </w:r>
      <w:r w:rsidR="001147AB">
        <w:t xml:space="preserve"> </w:t>
      </w:r>
      <w:r w:rsidR="00557A28">
        <w:t>hand-crafted</w:t>
      </w:r>
      <w:r w:rsidR="005F24D3">
        <w:t xml:space="preserve"> example comment</w:t>
      </w:r>
    </w:p>
    <w:p w:rsidR="00937D32" w:rsidRPr="0042253B" w:rsidRDefault="00695895" w:rsidP="00BD4968">
      <w:pPr>
        <w:ind w:left="720"/>
        <w:jc w:val="both"/>
      </w:pPr>
      <w:r>
        <w:tab/>
      </w:r>
      <w:r w:rsidR="001147AB" w:rsidRPr="0042253B">
        <w:t># DbName=neXtProt</w:t>
      </w:r>
      <w:r w:rsidR="00FE2C2E" w:rsidRPr="0042253B">
        <w:t>-extract</w:t>
      </w:r>
    </w:p>
    <w:p w:rsidR="001147AB" w:rsidRPr="0042253B" w:rsidRDefault="001147AB" w:rsidP="001147AB">
      <w:pPr>
        <w:ind w:left="720"/>
        <w:jc w:val="both"/>
      </w:pPr>
      <w:r w:rsidRPr="0042253B">
        <w:t># Prefix=nxp</w:t>
      </w:r>
    </w:p>
    <w:p w:rsidR="001147AB" w:rsidRPr="0042253B" w:rsidRDefault="001147AB" w:rsidP="001147AB">
      <w:pPr>
        <w:ind w:left="720"/>
        <w:jc w:val="both"/>
      </w:pPr>
      <w:r w:rsidRPr="0042253B">
        <w:t># DbDescription=</w:t>
      </w:r>
      <w:r w:rsidR="009B38A1" w:rsidRPr="0042253B">
        <w:t>extract of neXtProt with manual modifications</w:t>
      </w:r>
    </w:p>
    <w:p w:rsidR="001147AB" w:rsidRPr="0042253B" w:rsidRDefault="001147AB" w:rsidP="001147AB">
      <w:pPr>
        <w:ind w:left="720"/>
        <w:jc w:val="both"/>
      </w:pPr>
      <w:r w:rsidRPr="0042253B">
        <w:t># Decoy=false</w:t>
      </w:r>
    </w:p>
    <w:p w:rsidR="001147AB" w:rsidRPr="0042253B" w:rsidRDefault="001147AB" w:rsidP="001147AB">
      <w:pPr>
        <w:ind w:left="720"/>
        <w:jc w:val="both"/>
      </w:pPr>
      <w:r w:rsidRPr="0042253B">
        <w:t># DbVersion=2016-01-11</w:t>
      </w:r>
    </w:p>
    <w:p w:rsidR="00FE2C2E" w:rsidRPr="0042253B" w:rsidRDefault="00FE2C2E" w:rsidP="001147AB">
      <w:pPr>
        <w:ind w:left="720"/>
        <w:jc w:val="both"/>
      </w:pPr>
      <w:r w:rsidRPr="0042253B">
        <w:t># DbSource=</w:t>
      </w:r>
      <w:hyperlink r:id="rId20" w:history="1">
        <w:r w:rsidRPr="0042253B">
          <w:rPr>
            <w:rStyle w:val="Hyperlink"/>
          </w:rPr>
          <w:t>http://www.nextprot.org</w:t>
        </w:r>
      </w:hyperlink>
    </w:p>
    <w:p w:rsidR="001147AB" w:rsidRPr="0042253B" w:rsidRDefault="001147AB" w:rsidP="001147AB">
      <w:pPr>
        <w:ind w:left="720"/>
        <w:jc w:val="both"/>
      </w:pPr>
      <w:r w:rsidRPr="0042253B">
        <w:t># NumberOfEntries=62</w:t>
      </w:r>
    </w:p>
    <w:p w:rsidR="001147AB" w:rsidRDefault="001147AB" w:rsidP="001147AB">
      <w:pPr>
        <w:ind w:left="720"/>
        <w:jc w:val="both"/>
      </w:pPr>
      <w:r w:rsidRPr="0042253B">
        <w:t># SequenceType=AA</w:t>
      </w:r>
    </w:p>
    <w:p w:rsidR="001147AB" w:rsidRDefault="001147AB" w:rsidP="001147AB">
      <w:pPr>
        <w:ind w:left="720"/>
        <w:jc w:val="both"/>
      </w:pPr>
      <w:r>
        <w:t># //</w:t>
      </w:r>
    </w:p>
    <w:p w:rsidR="00937D32" w:rsidRDefault="00695895">
      <w:pPr>
        <w:ind w:firstLine="720"/>
        <w:jc w:val="both"/>
      </w:pPr>
      <w:r>
        <w:t># DbName=myDB</w:t>
      </w:r>
    </w:p>
    <w:p w:rsidR="00695895" w:rsidRDefault="00695895" w:rsidP="00695895">
      <w:pPr>
        <w:ind w:left="720"/>
        <w:jc w:val="both"/>
      </w:pPr>
      <w:r>
        <w:t># Prefix=md</w:t>
      </w:r>
    </w:p>
    <w:p w:rsidR="00695895" w:rsidRDefault="00695895" w:rsidP="00695895">
      <w:pPr>
        <w:ind w:left="720"/>
        <w:jc w:val="both"/>
      </w:pPr>
      <w:r>
        <w:t># DbDescription=</w:t>
      </w:r>
      <w:r w:rsidR="00BD4968">
        <w:t>manually annotated FGF21 proteoforms from top-down experiment PX</w:t>
      </w:r>
      <w:ins w:id="32" w:author="deutsch" w:date="2017-08-04T15:39:00Z">
        <w:r w:rsidR="000B01F3">
          <w:t>D</w:t>
        </w:r>
      </w:ins>
      <w:r w:rsidR="00FE2C2E">
        <w:t>12345</w:t>
      </w:r>
      <w:ins w:id="33" w:author="deutsch" w:date="2017-08-04T15:40:00Z">
        <w:r w:rsidR="000B01F3">
          <w:t>6</w:t>
        </w:r>
      </w:ins>
    </w:p>
    <w:p w:rsidR="00695895" w:rsidRDefault="00695895" w:rsidP="00695895">
      <w:pPr>
        <w:ind w:left="720"/>
        <w:jc w:val="both"/>
      </w:pPr>
      <w:r>
        <w:t># DbVersion=1.1</w:t>
      </w:r>
    </w:p>
    <w:p w:rsidR="00FE2C2E" w:rsidRDefault="00FE2C2E" w:rsidP="00695895">
      <w:pPr>
        <w:ind w:left="720"/>
        <w:jc w:val="both"/>
      </w:pPr>
      <w:r>
        <w:t># DbSource=</w:t>
      </w:r>
    </w:p>
    <w:p w:rsidR="0036746D" w:rsidRDefault="00695895" w:rsidP="0036746D">
      <w:pPr>
        <w:ind w:left="720"/>
        <w:jc w:val="both"/>
      </w:pPr>
      <w:r>
        <w:t># NumberOfEntries=2</w:t>
      </w:r>
    </w:p>
    <w:p w:rsidR="00695895" w:rsidRDefault="00695895" w:rsidP="00695895">
      <w:pPr>
        <w:ind w:left="720"/>
        <w:jc w:val="both"/>
      </w:pPr>
      <w:r>
        <w:t># SequenceType=AA</w:t>
      </w:r>
    </w:p>
    <w:p w:rsidR="0036746D" w:rsidRDefault="0036746D" w:rsidP="00695895">
      <w:pPr>
        <w:ind w:left="720"/>
        <w:jc w:val="both"/>
      </w:pPr>
      <w:r>
        <w:t># ProteoformDb=yes</w:t>
      </w:r>
    </w:p>
    <w:p w:rsidR="00695895" w:rsidRDefault="00695895" w:rsidP="00695895">
      <w:pPr>
        <w:ind w:left="720"/>
        <w:jc w:val="both"/>
      </w:pPr>
      <w:r>
        <w:t># //</w:t>
      </w:r>
    </w:p>
    <w:p w:rsidR="006030E6" w:rsidRDefault="006030E6" w:rsidP="00695895">
      <w:pPr>
        <w:ind w:left="720"/>
        <w:jc w:val="both"/>
      </w:pPr>
    </w:p>
    <w:p w:rsidR="006030E6" w:rsidRDefault="006030E6" w:rsidP="006030E6">
      <w:pPr>
        <w:jc w:val="both"/>
      </w:pPr>
    </w:p>
    <w:p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rsidR="006030E6" w:rsidRDefault="006030E6" w:rsidP="00BD4968">
      <w:pPr>
        <w:jc w:val="both"/>
      </w:pPr>
    </w:p>
    <w:p w:rsidR="00695895" w:rsidRDefault="00695895" w:rsidP="00695895">
      <w:pPr>
        <w:ind w:left="720"/>
        <w:jc w:val="both"/>
      </w:pPr>
    </w:p>
    <w:p w:rsidR="002C2562" w:rsidRDefault="002C2562" w:rsidP="004B48E4">
      <w:pPr>
        <w:jc w:val="both"/>
      </w:pPr>
    </w:p>
    <w:p w:rsidR="006030E6" w:rsidRDefault="006030E6" w:rsidP="006030E6">
      <w:pPr>
        <w:pStyle w:val="Heading3"/>
        <w:jc w:val="both"/>
      </w:pPr>
      <w:bookmarkStart w:id="34" w:name="_Toc485650996"/>
      <w:r>
        <w:t>Defining custom keys in the sequence database description block</w:t>
      </w:r>
      <w:r w:rsidR="00F367F0">
        <w:t xml:space="preserve"> </w:t>
      </w:r>
      <w:r>
        <w:t>for use in the sequence entries section</w:t>
      </w:r>
      <w:bookmarkEnd w:id="34"/>
    </w:p>
    <w:p w:rsidR="006030E6" w:rsidRDefault="006030E6" w:rsidP="006030E6">
      <w:pPr>
        <w:jc w:val="both"/>
      </w:pPr>
    </w:p>
    <w:p w:rsidR="006030E6"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t>
      </w:r>
    </w:p>
    <w:p w:rsidR="006030E6" w:rsidRDefault="006030E6" w:rsidP="006030E6">
      <w:pPr>
        <w:jc w:val="both"/>
      </w:pPr>
    </w:p>
    <w:p w:rsidR="006030E6" w:rsidRPr="00D36885" w:rsidRDefault="006030E6" w:rsidP="006030E6">
      <w:pPr>
        <w:jc w:val="both"/>
        <w:rPr>
          <w:i/>
        </w:rPr>
      </w:pPr>
      <w:r w:rsidRPr="000E5810">
        <w:rPr>
          <w:i/>
        </w:rPr>
        <w:t># SpecificKey=K</w:t>
      </w:r>
      <w:r>
        <w:rPr>
          <w:i/>
        </w:rPr>
        <w:t>ey</w:t>
      </w:r>
      <w:r w:rsidRPr="000E5810">
        <w:rPr>
          <w:i/>
        </w:rPr>
        <w:t>N</w:t>
      </w:r>
      <w:r>
        <w:rPr>
          <w:i/>
        </w:rPr>
        <w:t>ame</w:t>
      </w:r>
      <w:r w:rsidRPr="000E5810">
        <w:rPr>
          <w:i/>
        </w:rPr>
        <w:t>:”KEYDEFINITION”:VALUEREGEXP</w:t>
      </w:r>
    </w:p>
    <w:p w:rsidR="006030E6" w:rsidRDefault="006030E6" w:rsidP="006030E6">
      <w:pPr>
        <w:jc w:val="both"/>
      </w:pPr>
      <w:r>
        <w:t xml:space="preserve"> </w:t>
      </w:r>
    </w:p>
    <w:p w:rsidR="006030E6" w:rsidRDefault="006030E6" w:rsidP="006030E6">
      <w:pPr>
        <w:jc w:val="both"/>
      </w:pPr>
      <w:r>
        <w:rPr>
          <w:i/>
        </w:rPr>
        <w:t>Key</w:t>
      </w:r>
      <w:r w:rsidRPr="000E5810">
        <w:rPr>
          <w:i/>
        </w:rPr>
        <w:t>N</w:t>
      </w:r>
      <w:r>
        <w:rPr>
          <w:i/>
        </w:rPr>
        <w:t>ame</w:t>
      </w:r>
      <w:r>
        <w:t xml:space="preserve"> MUST be written using CamelCase </w:t>
      </w:r>
    </w:p>
    <w:p w:rsidR="006030E6" w:rsidRDefault="006030E6" w:rsidP="006030E6">
      <w:pPr>
        <w:jc w:val="both"/>
      </w:pPr>
    </w:p>
    <w:p w:rsidR="006030E6" w:rsidRDefault="006030E6" w:rsidP="006030E6">
      <w:pPr>
        <w:jc w:val="both"/>
      </w:pPr>
      <w:r>
        <w:t>For example, to define a SecondaryStructure term:</w:t>
      </w:r>
    </w:p>
    <w:p w:rsidR="006030E6" w:rsidRDefault="006030E6" w:rsidP="006030E6">
      <w:pPr>
        <w:jc w:val="both"/>
      </w:pPr>
      <w:r>
        <w:t xml:space="preserve"> </w:t>
      </w:r>
    </w:p>
    <w:p w:rsidR="006030E6" w:rsidRDefault="006030E6" w:rsidP="006030E6">
      <w:pPr>
        <w:jc w:val="both"/>
      </w:pPr>
      <w:r>
        <w:t># SpecificKey=SecondaryStructure:"Secondary structure element and position":\([0-9]+\|[0-9]+\|[\w:]*\|\S+?\)</w:t>
      </w:r>
    </w:p>
    <w:p w:rsidR="006030E6" w:rsidRDefault="006030E6" w:rsidP="006030E6">
      <w:pPr>
        <w:jc w:val="both"/>
      </w:pPr>
      <w:r>
        <w:t xml:space="preserve"> </w:t>
      </w:r>
    </w:p>
    <w:p w:rsidR="006030E6" w:rsidRDefault="006030E6" w:rsidP="006030E6">
      <w:pPr>
        <w:jc w:val="both"/>
      </w:pPr>
      <w:r>
        <w:t>And then use in the sequence entries description line:</w:t>
      </w:r>
    </w:p>
    <w:p w:rsidR="006030E6" w:rsidRDefault="006030E6" w:rsidP="006030E6">
      <w:pPr>
        <w:jc w:val="both"/>
      </w:pPr>
      <w:r>
        <w:t xml:space="preserve"> </w:t>
      </w:r>
    </w:p>
    <w:p w:rsidR="006030E6" w:rsidRDefault="006030E6" w:rsidP="006030E6">
      <w:pPr>
        <w:jc w:val="both"/>
      </w:pPr>
      <w:r>
        <w:t>\SecondaryStructure=(617|673|ncithesaurus:C47937|Helix)</w:t>
      </w:r>
    </w:p>
    <w:p w:rsidR="006030E6" w:rsidRDefault="006030E6" w:rsidP="006030E6">
      <w:pPr>
        <w:jc w:val="both"/>
      </w:pPr>
    </w:p>
    <w:p w:rsidR="0050667F" w:rsidRDefault="0050667F" w:rsidP="00BD4968">
      <w:pPr>
        <w:pStyle w:val="Heading3"/>
        <w:numPr>
          <w:ilvl w:val="0"/>
          <w:numId w:val="0"/>
        </w:numPr>
        <w:ind w:left="720"/>
      </w:pPr>
    </w:p>
    <w:p w:rsidR="00337C5F" w:rsidRDefault="00337C5F" w:rsidP="0050667F">
      <w:pPr>
        <w:jc w:val="both"/>
      </w:pPr>
    </w:p>
    <w:p w:rsidR="00337C5F" w:rsidRDefault="00337C5F" w:rsidP="00BD4968">
      <w:pPr>
        <w:pStyle w:val="Heading3"/>
      </w:pPr>
      <w:bookmarkStart w:id="35" w:name="_Toc485650997"/>
      <w:r>
        <w:t>File header section: recommendations for Proteoforms: The ProteoformDb=yes key-value pair</w:t>
      </w:r>
      <w:bookmarkEnd w:id="35"/>
    </w:p>
    <w:p w:rsidR="00611FFD" w:rsidRDefault="00611FFD" w:rsidP="00BD4968">
      <w:pPr>
        <w:pStyle w:val="Heading3"/>
        <w:numPr>
          <w:ilvl w:val="0"/>
          <w:numId w:val="0"/>
        </w:numPr>
        <w:ind w:left="720"/>
      </w:pPr>
    </w:p>
    <w:p w:rsidR="00355C35" w:rsidRDefault="00337C5F" w:rsidP="0050667F">
      <w:pPr>
        <w:jc w:val="both"/>
      </w:pPr>
      <w:r>
        <w:t xml:space="preserve">Specific proteoforms can be described in PEFF entries. In </w:t>
      </w:r>
      <w:r w:rsidR="00617D2F">
        <w:t>a proteoform</w:t>
      </w:r>
      <w:r>
        <w:t xml:space="preserve">, </w:t>
      </w:r>
      <w:r w:rsidR="00617D2F">
        <w:t>structural annotations such as PTMs, sequence variations and maturation events are to be considered as present.</w:t>
      </w:r>
      <w:r>
        <w:t xml:space="preserve"> The key-value pair ProteoformDb=yes</w:t>
      </w:r>
      <w:r w:rsidR="00617D2F">
        <w:t xml:space="preserve"> covers this use-case:</w:t>
      </w:r>
      <w:r w:rsidR="00611FFD">
        <w:t xml:space="preserve"> If this key-value pair is </w:t>
      </w:r>
      <w:r w:rsidR="00617D2F">
        <w:t>provided in a sequence database description block</w:t>
      </w:r>
      <w:r w:rsidR="00611FFD">
        <w:t xml:space="preserve">, it implies that the encoded proteins are to be considered as specific proteoforms. If structural annotations such as </w:t>
      </w:r>
      <w:r w:rsidR="00611FFD" w:rsidRPr="00351B6F">
        <w:rPr>
          <w:i/>
        </w:rPr>
        <w:t>ModRes</w:t>
      </w:r>
      <w:r w:rsidR="00611FFD" w:rsidRPr="00611FFD">
        <w:t xml:space="preserve">, </w:t>
      </w:r>
      <w:r w:rsidR="00611FFD" w:rsidRPr="00351B6F">
        <w:rPr>
          <w:i/>
        </w:rPr>
        <w:t>ModResUnimod</w:t>
      </w:r>
      <w:r w:rsidR="00611FFD" w:rsidRPr="00611FFD">
        <w:t xml:space="preserve">, </w:t>
      </w:r>
      <w:r w:rsidR="00611FFD" w:rsidRPr="00351B6F">
        <w:rPr>
          <w:i/>
        </w:rPr>
        <w:t>ModResPsi</w:t>
      </w:r>
      <w:r w:rsidR="00611FFD" w:rsidRPr="00611FFD">
        <w:t xml:space="preserve">, </w:t>
      </w:r>
      <w:r w:rsidR="00611FFD" w:rsidRPr="00351B6F">
        <w:rPr>
          <w:i/>
        </w:rPr>
        <w:t>VariantSimple</w:t>
      </w:r>
      <w:r w:rsidR="00611FFD" w:rsidRPr="00611FFD">
        <w:t xml:space="preserve">, </w:t>
      </w:r>
      <w:r w:rsidR="00611FFD" w:rsidRPr="00351B6F">
        <w:rPr>
          <w:i/>
        </w:rPr>
        <w:t>VariantComplex</w:t>
      </w:r>
      <w:r w:rsidR="00611FFD" w:rsidRPr="00611FFD">
        <w:t xml:space="preserve">, </w:t>
      </w:r>
      <w:ins w:id="36" w:author="deutsch" w:date="2017-08-04T14:18:00Z">
        <w:r w:rsidR="00C45A55">
          <w:t xml:space="preserve">If the </w:t>
        </w:r>
      </w:ins>
      <w:r w:rsidR="00611FFD" w:rsidRPr="00351B6F">
        <w:rPr>
          <w:i/>
        </w:rPr>
        <w:t>Processed</w:t>
      </w:r>
      <w:r w:rsidR="00611FFD">
        <w:t xml:space="preserve"> </w:t>
      </w:r>
      <w:ins w:id="37" w:author="deutsch" w:date="2017-08-04T14:19:00Z">
        <w:r w:rsidR="00C45A55">
          <w:t xml:space="preserve">element is provided in an entry, it </w:t>
        </w:r>
      </w:ins>
      <w:r w:rsidR="00611FFD">
        <w:t xml:space="preserve">MUST be </w:t>
      </w:r>
      <w:del w:id="38" w:author="deutsch" w:date="2017-08-04T14:19:00Z">
        <w:r w:rsidR="00611FFD" w:rsidDel="00C45A55">
          <w:delText>considered as present</w:delText>
        </w:r>
      </w:del>
      <w:ins w:id="39" w:author="deutsch" w:date="2017-08-04T14:19:00Z">
        <w:r w:rsidR="00C45A55">
          <w:t>applied to the sequence</w:t>
        </w:r>
      </w:ins>
      <w:r w:rsidR="00795550">
        <w:t>,</w:t>
      </w:r>
      <w:r w:rsidR="00611FFD">
        <w:t xml:space="preserve"> and not optional</w:t>
      </w:r>
      <w:ins w:id="40" w:author="deutsch" w:date="2017-08-04T14:20:00Z">
        <w:r w:rsidR="00C45A55">
          <w:t>ly applied</w:t>
        </w:r>
      </w:ins>
      <w:r w:rsidR="00617D2F">
        <w:t>.</w:t>
      </w:r>
    </w:p>
    <w:p w:rsidR="006030E6" w:rsidRDefault="006030E6" w:rsidP="0050667F">
      <w:pPr>
        <w:jc w:val="both"/>
      </w:pPr>
    </w:p>
    <w:p w:rsidR="006030E6" w:rsidRDefault="006030E6" w:rsidP="0050667F">
      <w:pPr>
        <w:jc w:val="both"/>
      </w:pPr>
    </w:p>
    <w:p w:rsidR="00617D2F" w:rsidRDefault="00617D2F" w:rsidP="0050667F">
      <w:pPr>
        <w:jc w:val="both"/>
      </w:pPr>
    </w:p>
    <w:p w:rsidR="00355C35" w:rsidRPr="00355C35" w:rsidRDefault="00F6387F" w:rsidP="00355C35">
      <w:pPr>
        <w:pStyle w:val="Heading3"/>
        <w:jc w:val="both"/>
      </w:pPr>
      <w:bookmarkStart w:id="41" w:name="_Toc485650998"/>
      <w:r w:rsidRPr="00F6387F">
        <w:t>Section</w:t>
      </w:r>
      <w:r w:rsidR="005B4F27">
        <w:t xml:space="preserve"> </w:t>
      </w:r>
      <w:r w:rsidRPr="00F6387F">
        <w:t xml:space="preserve">2: The individual sequence </w:t>
      </w:r>
      <w:r>
        <w:t>entries</w:t>
      </w:r>
      <w:r w:rsidR="002206EB">
        <w:t xml:space="preserve"> section</w:t>
      </w:r>
      <w:bookmarkEnd w:id="41"/>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pPr>
      <w:r>
        <w:t>The format of each individual sequence entry is described below. The individual sequence entries are placed in one single block of individual sequence entries within a file. There MUST NOT be any empty lines between individual sequence entries.</w:t>
      </w:r>
    </w:p>
    <w:p w:rsidR="00695895" w:rsidRDefault="00695895" w:rsidP="004B48E4">
      <w:pPr>
        <w:jc w:val="both"/>
      </w:pPr>
    </w:p>
    <w:p w:rsidR="00695895" w:rsidRDefault="000E5810" w:rsidP="004B48E4">
      <w:pPr>
        <w:jc w:val="both"/>
      </w:pPr>
      <w:r w:rsidRPr="000E5810">
        <w:rPr>
          <w:u w:val="single"/>
        </w:rPr>
        <w:t>Format of the individual sequence entries</w:t>
      </w:r>
      <w:r w:rsidR="00F6387F">
        <w:t xml:space="preserve">. </w:t>
      </w:r>
    </w:p>
    <w:p w:rsidR="00F6387F" w:rsidRDefault="00F6387F" w:rsidP="004B48E4">
      <w:pPr>
        <w:jc w:val="both"/>
      </w:pPr>
      <w:r>
        <w:t>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&gt;Prefix:</w:t>
      </w:r>
      <w:r w:rsidR="000B4C1E">
        <w:rPr>
          <w:i/>
        </w:rPr>
        <w:t>DbUniqueId</w:t>
      </w:r>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&gt;Prefix:</w:t>
      </w:r>
      <w:r w:rsidR="000B4C1E">
        <w:rPr>
          <w:i/>
        </w:rPr>
        <w:t>Db</w:t>
      </w:r>
      <w:r w:rsidRPr="0034271F">
        <w:rPr>
          <w:i/>
        </w:rPr>
        <w:t>UniqueI</w:t>
      </w:r>
      <w:r w:rsidR="000B4C1E">
        <w:rPr>
          <w:i/>
        </w:rPr>
        <w:t>d</w:t>
      </w:r>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r w:rsidRPr="00677C09">
        <w:rPr>
          <w:i/>
        </w:rPr>
        <w:t>)(</w:t>
      </w:r>
      <w:r w:rsidR="00330ADC">
        <w:rPr>
          <w:i/>
        </w:rPr>
        <w:t>item</w:t>
      </w:r>
      <w:r w:rsidR="00677C09">
        <w:rPr>
          <w:i/>
        </w:rPr>
        <w:t>2</w:t>
      </w:r>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rsidR="00937D32" w:rsidRDefault="00677C09">
      <w:pPr>
        <w:ind w:left="2520"/>
        <w:jc w:val="both"/>
      </w:pPr>
      <w:r>
        <w:rPr>
          <w:i/>
        </w:rPr>
        <w:t>Generic example: \key=(</w:t>
      </w:r>
      <w:r w:rsidR="00330ADC">
        <w:rPr>
          <w:i/>
        </w:rPr>
        <w:t>item</w:t>
      </w:r>
      <w:r>
        <w:rPr>
          <w:i/>
        </w:rPr>
        <w:t>1)(</w:t>
      </w:r>
      <w:r w:rsidR="00330ADC">
        <w:rPr>
          <w:i/>
        </w:rPr>
        <w:t>item</w:t>
      </w:r>
      <w:r>
        <w:rPr>
          <w:i/>
        </w:rPr>
        <w:t>2)</w:t>
      </w:r>
    </w:p>
    <w:p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CamelCase .Characters allowed for an item (if not complex) or a component of an item: </w:t>
      </w:r>
      <w:r w:rsidR="00C0586D" w:rsidRPr="00C0586D">
        <w:rPr>
          <w:rFonts w:cs="Arial"/>
          <w:color w:val="000000"/>
        </w:rPr>
        <w:t>[A-Za-z0-9_?]</w:t>
      </w:r>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&gt;P</w:t>
      </w:r>
      <w:r w:rsidRPr="00677C09">
        <w:rPr>
          <w:i/>
        </w:rPr>
        <w:t>refix:</w:t>
      </w:r>
      <w:r w:rsidR="000B4C1E">
        <w:rPr>
          <w:i/>
        </w:rPr>
        <w:t>DbUniqueId</w:t>
      </w:r>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rsidR="00937D32" w:rsidRDefault="00D36885">
      <w:pPr>
        <w:pStyle w:val="ListParagraph"/>
        <w:numPr>
          <w:ilvl w:val="0"/>
          <w:numId w:val="22"/>
        </w:numPr>
        <w:ind w:left="851" w:hanging="425"/>
        <w:jc w:val="both"/>
      </w:pPr>
      <w:r>
        <w:t>The sequence block has the following structure:</w:t>
      </w:r>
    </w:p>
    <w:p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Alanine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Arginine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Asparagine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Aspartic acid</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Cysteine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Glutamine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Glutamic acid</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Glycine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Histidine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Isoleucine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Leucine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Lysine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Methionine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Phenylalanine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Proline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Pyrrolysine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Serine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Selenocysteine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Threonine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Tryptophan</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Tyrosine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Valine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Any amino acid</w:t>
            </w:r>
          </w:p>
        </w:tc>
      </w:tr>
      <w:tr w:rsidR="00227EC2" w:rsidRPr="00C45A55"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rsidR="00937D32" w:rsidRDefault="00F23CA4">
      <w:pPr>
        <w:pStyle w:val="ListParagraph"/>
        <w:numPr>
          <w:ilvl w:val="0"/>
          <w:numId w:val="22"/>
        </w:numPr>
        <w:jc w:val="both"/>
      </w:pPr>
      <w:r>
        <w:t xml:space="preserve">There MUST NOT be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1</w:t>
      </w:r>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2</w:t>
      </w:r>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Pr="0067601D" w:rsidRDefault="000E5810" w:rsidP="00E670B1">
      <w:pPr>
        <w:rPr>
          <w:rFonts w:ascii="Courier New" w:hAnsi="Courier New" w:cs="Courier New"/>
        </w:rPr>
      </w:pPr>
      <w:r w:rsidRPr="000E5810">
        <w:rPr>
          <w:rFonts w:ascii="Courier New" w:hAnsi="Courier New" w:cs="Courier New"/>
        </w:rPr>
        <w:t xml:space="preserve">&gt;nxp:NX_Q06418-1 \DbUniqueId=NX_Q06418-1 \PName=Tyrosine-protein kinase receptor TYRO3 isoform Iso 1 \Gname=TYRO3 \NcbiTaxId=9606 \TaxName=Homo Sapiens \Length=890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\ModRes=</w:t>
      </w:r>
      <w:r w:rsidR="0067601D">
        <w:rPr>
          <w:rFonts w:ascii="Courier New" w:hAnsi="Courier New" w:cs="Courier New"/>
        </w:rPr>
        <w:t>(</w:t>
      </w:r>
      <w:r w:rsidRPr="000E5810">
        <w:rPr>
          <w:rFonts w:ascii="Courier New" w:hAnsi="Courier New" w:cs="Courier New"/>
        </w:rPr>
        <w:t>63||N-linked (GlcNAc...))(191||N-linked (GlcNAc...))(230||N-linked (GlcNAc...))(240||N-linked (GlcNAc...))(293||N-linked (GlcNAc...))(366||N-linked (GlcNAc...))(380||N-linked (GlcNAc...))(</w:t>
      </w:r>
      <w:r w:rsidR="0067601D">
        <w:rPr>
          <w:rFonts w:ascii="Courier New" w:hAnsi="Courier New" w:cs="Courier New"/>
        </w:rPr>
        <w:t>6</w:t>
      </w:r>
      <w:r w:rsidRPr="000E5810">
        <w:rPr>
          <w:rFonts w:ascii="Courier New" w:hAnsi="Courier New" w:cs="Courier New"/>
        </w:rPr>
        <w:t>4||Disulfide)(117||Disulfide)(160||Disulfide)(203||Disulfide) \VariantSimple=(21|L)(68|R)(74|M)(85|K)(90|H)(95|G)(114|G)(119|E)(119|L)(12</w:t>
      </w:r>
      <w:r w:rsidRPr="000E5810">
        <w:rPr>
          <w:rFonts w:ascii="Courier New" w:hAnsi="Courier New" w:cs="Courier New"/>
        </w:rPr>
        <w:lastRenderedPageBreak/>
        <w:t xml:space="preserve">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rsidR="00E670B1" w:rsidRDefault="00E670B1" w:rsidP="004B48E4">
      <w:pPr>
        <w:jc w:val="both"/>
      </w:pPr>
    </w:p>
    <w:p w:rsidR="00E670B1" w:rsidRDefault="00E670B1" w:rsidP="004B48E4">
      <w:pPr>
        <w:jc w:val="both"/>
      </w:pPr>
    </w:p>
    <w:p w:rsidR="00907374" w:rsidRDefault="0094636F" w:rsidP="00907374">
      <w:pPr>
        <w:pStyle w:val="Heading3"/>
        <w:jc w:val="both"/>
      </w:pPr>
      <w:bookmarkStart w:id="42" w:name="_Toc485650999"/>
      <w:r>
        <w:t>R</w:t>
      </w:r>
      <w:r w:rsidR="0011745B">
        <w:t xml:space="preserve">ecommendations on and order </w:t>
      </w:r>
      <w:r w:rsidR="00907374">
        <w:t>of the keys in a description line</w:t>
      </w:r>
      <w:bookmarkEnd w:id="42"/>
    </w:p>
    <w:p w:rsidR="00937D32" w:rsidRDefault="00937D32">
      <w:pPr>
        <w:ind w:left="720"/>
        <w:jc w:val="both"/>
      </w:pPr>
    </w:p>
    <w:p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r w:rsidRPr="0042253B">
        <w:rPr>
          <w:i/>
        </w:rPr>
        <w:t xml:space="preserve">ModRes, ModResUnimod, ModResPsi, VariantSimple, </w:t>
      </w:r>
      <w:r w:rsidR="00E80B04" w:rsidRPr="0042253B">
        <w:rPr>
          <w:i/>
        </w:rPr>
        <w:t>VariantComplex</w:t>
      </w:r>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rsidR="00BD328A" w:rsidRPr="0042253B" w:rsidRDefault="00BD328A">
      <w:pPr>
        <w:jc w:val="both"/>
      </w:pPr>
    </w:p>
    <w:p w:rsidR="00831E7F" w:rsidRPr="0042253B" w:rsidDel="0084681E" w:rsidRDefault="00BD328A">
      <w:pPr>
        <w:jc w:val="both"/>
        <w:rPr>
          <w:del w:id="43" w:author="deutsch" w:date="2017-08-04T15:44:00Z"/>
        </w:rPr>
      </w:pPr>
      <w:del w:id="44" w:author="deutsch" w:date="2017-08-04T15:44:00Z">
        <w:r w:rsidRPr="0042253B" w:rsidDel="0084681E">
          <w:delText>Several</w:delText>
        </w:r>
        <w:r w:rsidR="007804FF" w:rsidRPr="0042253B" w:rsidDel="0084681E">
          <w:delText xml:space="preserve"> key-values allow for an OptionalTag </w:delText>
        </w:r>
        <w:r w:rsidR="0094636F" w:rsidRPr="0042253B" w:rsidDel="0084681E">
          <w:delText xml:space="preserve">that MAY be specified. When present, it MUST be </w:delText>
        </w:r>
        <w:r w:rsidR="007804FF" w:rsidRPr="0042253B" w:rsidDel="0084681E">
          <w:delText>be placed</w:delText>
        </w:r>
        <w:r w:rsidRPr="0042253B" w:rsidDel="0084681E">
          <w:delText xml:space="preserve"> at the end of the value</w:delText>
        </w:r>
        <w:r w:rsidR="0094636F" w:rsidRPr="0042253B" w:rsidDel="0084681E">
          <w:delText xml:space="preserve"> and separated from the value by a pipe Character (“|”)</w:delText>
        </w:r>
        <w:r w:rsidR="007804FF" w:rsidRPr="0042253B" w:rsidDel="0084681E">
          <w:delText>.</w:delText>
        </w:r>
        <w:r w:rsidR="0094636F" w:rsidRPr="0042253B" w:rsidDel="0084681E">
          <w:delText xml:space="preserve">If a tag is not provided, the trailing pipe character (“|”) MUST NOT be written. The tags are free text strings that are not constrained by a </w:delText>
        </w:r>
        <w:r w:rsidR="000D5E0D" w:rsidRPr="0042253B" w:rsidDel="0084681E">
          <w:delText>CV</w:delText>
        </w:r>
        <w:r w:rsidR="0094636F" w:rsidRPr="0042253B" w:rsidDel="0084681E">
          <w:delText>.</w:delText>
        </w:r>
        <w:r w:rsidR="007804FF" w:rsidRPr="0042253B" w:rsidDel="0084681E">
          <w:delText xml:space="preserve"> It is recommended that this OptionalTag </w:delText>
        </w:r>
        <w:r w:rsidRPr="0042253B" w:rsidDel="0084681E">
          <w:delText>be</w:delText>
        </w:r>
        <w:r w:rsidR="007804FF" w:rsidRPr="0042253B" w:rsidDel="0084681E">
          <w:delText xml:space="preserve"> used for evidence purposes primarily. The terminology or vocabulary used for that purpose MAY be decl</w:delText>
        </w:r>
        <w:r w:rsidRPr="0042253B" w:rsidDel="0084681E">
          <w:delText xml:space="preserve">ared in the file header section via the </w:delText>
        </w:r>
        <w:r w:rsidRPr="0042253B" w:rsidDel="0084681E">
          <w:rPr>
            <w:i/>
          </w:rPr>
          <w:delText>CustomTag=Tag:TagDescription</w:delText>
        </w:r>
        <w:r w:rsidRPr="0042253B" w:rsidDel="0084681E">
          <w:delText xml:space="preserve"> construction</w:delText>
        </w:r>
        <w:r w:rsidR="006030E6" w:rsidRPr="0042253B" w:rsidDel="0084681E">
          <w:delText>.</w:delText>
        </w:r>
      </w:del>
    </w:p>
    <w:p w:rsidR="00BD328A" w:rsidRPr="0042253B" w:rsidDel="0084681E" w:rsidRDefault="00BD328A">
      <w:pPr>
        <w:jc w:val="both"/>
        <w:rPr>
          <w:del w:id="45" w:author="deutsch" w:date="2017-08-04T15:44:00Z"/>
        </w:rPr>
      </w:pPr>
    </w:p>
    <w:p w:rsidR="00937D32" w:rsidRDefault="007804FF">
      <w:pPr>
        <w:jc w:val="both"/>
      </w:pPr>
      <w:r w:rsidRPr="0042253B">
        <w:t xml:space="preserve">In general, and by default, molecular features (such as </w:t>
      </w:r>
      <w:r w:rsidRPr="0042253B">
        <w:rPr>
          <w:i/>
        </w:rPr>
        <w:t>ModRes, ModResUnimod, ModResPsi, VariantSimple, VariantComplex, Processed</w:t>
      </w:r>
      <w:r w:rsidRPr="0042253B">
        <w:t xml:space="preserve">) encoded in keys SHOULD be considered as features that CAN be applied to the sequence. In the case these need to be reported as MUST be present and applied to the sequence, </w:t>
      </w:r>
      <w:r w:rsidR="00AD3688" w:rsidRPr="0042253B">
        <w:t>the sequence database section</w:t>
      </w:r>
      <w:r w:rsidR="0036746D" w:rsidRPr="0042253B">
        <w:t xml:space="preserve"> MUST contain a ProteoformDb</w:t>
      </w:r>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rsidR="00937D32" w:rsidRDefault="00937D32">
      <w:pPr>
        <w:jc w:val="both"/>
      </w:pPr>
    </w:p>
    <w:p w:rsidR="00937D32" w:rsidRDefault="00937D32">
      <w:pPr>
        <w:pStyle w:val="nobreak"/>
      </w:pPr>
    </w:p>
    <w:p w:rsidR="007D4A66" w:rsidRDefault="007D4A66" w:rsidP="007D4A66">
      <w:pPr>
        <w:jc w:val="both"/>
      </w:pPr>
    </w:p>
    <w:p w:rsidR="00443147" w:rsidRDefault="000A6D63" w:rsidP="00443147">
      <w:pPr>
        <w:pStyle w:val="Heading3"/>
        <w:jc w:val="both"/>
      </w:pPr>
      <w:bookmarkStart w:id="46" w:name="_Toc485651000"/>
      <w:r>
        <w:t xml:space="preserve">Definition of </w:t>
      </w:r>
      <w:r w:rsidR="00171AF8">
        <w:t>complex</w:t>
      </w:r>
      <w:r w:rsidR="00443147">
        <w:t xml:space="preserve"> header keys</w:t>
      </w:r>
      <w:bookmarkEnd w:id="46"/>
    </w:p>
    <w:p w:rsidR="00443147" w:rsidRDefault="00443147" w:rsidP="00443147">
      <w:pPr>
        <w:jc w:val="both"/>
      </w:pPr>
    </w:p>
    <w:p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DF70AB" w:rsidRDefault="00DF70AB" w:rsidP="00443147">
      <w:pPr>
        <w:jc w:val="both"/>
      </w:pPr>
    </w:p>
    <w:p w:rsidR="00DF70AB" w:rsidRDefault="00DF70AB" w:rsidP="00443147">
      <w:pPr>
        <w:jc w:val="both"/>
      </w:pPr>
      <w:r>
        <w:t xml:space="preserve">In all header keys that </w:t>
      </w:r>
      <w:r w:rsidR="00693A64">
        <w:t>allow</w:t>
      </w:r>
      <w:r>
        <w:t xml:space="preserve"> an optional tag component, this </w:t>
      </w:r>
      <w:r w:rsidR="00693A64">
        <w:t>o</w:t>
      </w:r>
      <w:r>
        <w:t xml:space="preserve">ptional tag </w:t>
      </w:r>
      <w:del w:id="47" w:author="deutsch" w:date="2017-08-04T15:44:00Z">
        <w:r w:rsidDel="0084681E">
          <w:delText xml:space="preserve">is </w:delText>
        </w:r>
      </w:del>
      <w:ins w:id="48" w:author="deutsch" w:date="2017-08-04T15:44:00Z">
        <w:r w:rsidR="0084681E">
          <w:t xml:space="preserve">MAY be </w:t>
        </w:r>
      </w:ins>
      <w:r>
        <w:t xml:space="preserve">placed as </w:t>
      </w:r>
      <w:r w:rsidR="00801AD3">
        <w:t xml:space="preserve">the </w:t>
      </w:r>
      <w:r>
        <w:t>last component</w:t>
      </w:r>
      <w:r w:rsidR="005135B9">
        <w:t>, example:</w:t>
      </w:r>
      <w:r w:rsidR="00693A64">
        <w:t xml:space="preserve"> (item|item|…|OptionalTag). T</w:t>
      </w:r>
      <w:r>
        <w:t xml:space="preserve">he optional tag MAY be specified or not, as desired by the writer. If </w:t>
      </w:r>
      <w:r w:rsidR="00693A64">
        <w:t xml:space="preserve">such </w:t>
      </w:r>
      <w:r>
        <w:t xml:space="preserve">a tag is not provided, the trailing pipe character (“|”) MUST NOT be written. The tags are free text strings that are not constrained by a </w:t>
      </w:r>
      <w:r w:rsidR="009B3D2E">
        <w:t>CV</w:t>
      </w:r>
      <w:r>
        <w:t xml:space="preserve">. The tags MAY be defined in the file </w:t>
      </w:r>
      <w:r w:rsidRPr="00AC5538">
        <w:t xml:space="preserve">header via the </w:t>
      </w:r>
      <w:r w:rsidR="00693A64" w:rsidRPr="00351B6F">
        <w:rPr>
          <w:i/>
        </w:rPr>
        <w:t>C</w:t>
      </w:r>
      <w:r w:rsidR="005F5C53" w:rsidRPr="00351B6F">
        <w:rPr>
          <w:i/>
        </w:rPr>
        <w:t>ustomTag</w:t>
      </w:r>
      <w:r w:rsidR="00693A64" w:rsidRPr="00351B6F">
        <w:rPr>
          <w:i/>
        </w:rPr>
        <w:t>=</w:t>
      </w:r>
      <w:r w:rsidR="005F5C53" w:rsidRPr="00351B6F">
        <w:rPr>
          <w:i/>
        </w:rPr>
        <w:t>Tag:</w:t>
      </w:r>
      <w:r w:rsidRPr="00351B6F">
        <w:rPr>
          <w:i/>
        </w:rPr>
        <w:t>TagDescription</w:t>
      </w:r>
      <w:r w:rsidRPr="00AC5538">
        <w:t xml:space="preserve"> keyword</w:t>
      </w:r>
      <w:r w:rsidR="00693A64">
        <w:t xml:space="preserve"> (</w:t>
      </w:r>
      <w:r w:rsidR="005F5C53">
        <w:t>Tag</w:t>
      </w:r>
      <w:r w:rsidR="00693A64">
        <w:t xml:space="preserve"> is the </w:t>
      </w:r>
      <w:r w:rsidR="005F5C53">
        <w:t xml:space="preserve">text string of the tag and the TagDescription </w:t>
      </w:r>
      <w:r w:rsidR="00351627">
        <w:t>MAY</w:t>
      </w:r>
      <w:r w:rsidR="005F5C53">
        <w:t xml:space="preserve"> be used to further describe the meaning of that tag</w:t>
      </w:r>
      <w:r w:rsidR="00693A64">
        <w:t>)</w:t>
      </w:r>
      <w:r w:rsidR="00351627">
        <w:t>.</w:t>
      </w:r>
      <w:ins w:id="49" w:author="deutsch" w:date="2017-08-04T15:44:00Z">
        <w:r w:rsidR="0084681E">
          <w:t xml:space="preserve"> If several distinct tags are to be specified, each separate tag SHOULD be enclosed in square brackets ([]s). Examples of valid tags are </w:t>
        </w:r>
      </w:ins>
      <w:ins w:id="50" w:author="deutsch" w:date="2017-08-04T15:46:00Z">
        <w:r w:rsidR="0084681E">
          <w:t>“uncertain”, “dbSNP”, “in vitro”, “[</w:t>
        </w:r>
        <w:r w:rsidR="00DA3D96">
          <w:t>sample04][sample08]</w:t>
        </w:r>
      </w:ins>
      <w:ins w:id="51" w:author="deutsch" w:date="2017-08-04T15:47:00Z">
        <w:r w:rsidR="00DA3D96">
          <w:t xml:space="preserve">”. In general, PEFF exporters are encouraged </w:t>
        </w:r>
      </w:ins>
      <w:ins w:id="52" w:author="deutsch" w:date="2017-08-04T15:49:00Z">
        <w:r w:rsidR="00DA3D96">
          <w:t xml:space="preserve">NOT </w:t>
        </w:r>
      </w:ins>
      <w:ins w:id="53" w:author="deutsch" w:date="2017-08-04T15:47:00Z">
        <w:r w:rsidR="00DA3D96">
          <w:t xml:space="preserve">to </w:t>
        </w:r>
      </w:ins>
      <w:ins w:id="54" w:author="deutsch" w:date="2017-08-04T15:49:00Z">
        <w:r w:rsidR="00DA3D96">
          <w:t>bloat PEFF files with copious</w:t>
        </w:r>
      </w:ins>
      <w:ins w:id="55" w:author="deutsch" w:date="2017-08-04T15:47:00Z">
        <w:r w:rsidR="00DA3D96">
          <w:t xml:space="preserve"> optional tags </w:t>
        </w:r>
      </w:ins>
      <w:ins w:id="56" w:author="deutsch" w:date="2017-08-04T15:49:00Z">
        <w:r w:rsidR="00DA3D96">
          <w:t xml:space="preserve">filled </w:t>
        </w:r>
      </w:ins>
      <w:ins w:id="57" w:author="deutsch" w:date="2017-08-04T15:47:00Z">
        <w:r w:rsidR="00DA3D96">
          <w:t>with lots of metadata, but rather leave the optional tags for custom annotations that the end user initiates.</w:t>
        </w:r>
      </w:ins>
      <w:ins w:id="58" w:author="deutsch" w:date="2017-08-04T15:50:00Z">
        <w:r w:rsidR="00DA3D96">
          <w:t xml:space="preserve"> Nonetheless, this feature is somewhat experimental to see how the community wishes to use it.</w:t>
        </w:r>
      </w:ins>
    </w:p>
    <w:p w:rsidR="00171AF8" w:rsidRDefault="00171AF8" w:rsidP="00443147">
      <w:pPr>
        <w:jc w:val="both"/>
      </w:pPr>
    </w:p>
    <w:p w:rsidR="00927D61" w:rsidRDefault="00E36B2B" w:rsidP="00927D61">
      <w:pPr>
        <w:pStyle w:val="Heading3"/>
        <w:jc w:val="both"/>
      </w:pPr>
      <w:bookmarkStart w:id="59" w:name="_Toc485651001"/>
      <w:r>
        <w:lastRenderedPageBreak/>
        <w:t xml:space="preserve">Variant </w:t>
      </w:r>
      <w:r w:rsidR="00927D61">
        <w:t>header key</w:t>
      </w:r>
      <w:bookmarkEnd w:id="59"/>
    </w:p>
    <w:p w:rsidR="00927D61" w:rsidRDefault="00927D61" w:rsidP="00927D61">
      <w:pPr>
        <w:jc w:val="both"/>
      </w:pPr>
    </w:p>
    <w:p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r w:rsidR="004D2856">
        <w:t>VariantSimple</w:t>
      </w:r>
      <w:r>
        <w:t>” and “</w:t>
      </w:r>
      <w:r w:rsidR="004D2856">
        <w:t>VariantComplex</w:t>
      </w:r>
      <w:r>
        <w:t>”. Some PEFF files, e.g. from neXtProt, were produced with the “</w:t>
      </w:r>
      <w:r w:rsidR="00E36B2B">
        <w:t>Variant</w:t>
      </w:r>
      <w:r>
        <w:t xml:space="preserve">” header key before it was deprecated. This term </w:t>
      </w:r>
      <w:r w:rsidR="00351B6F">
        <w:t>MUST</w:t>
      </w:r>
      <w:r>
        <w:t xml:space="preserve"> no longer be used.</w:t>
      </w:r>
    </w:p>
    <w:p w:rsidR="00927D61" w:rsidRDefault="00927D61" w:rsidP="00927D61">
      <w:pPr>
        <w:jc w:val="both"/>
      </w:pPr>
    </w:p>
    <w:p w:rsidR="00927D61" w:rsidRDefault="004D2856" w:rsidP="00927D61">
      <w:pPr>
        <w:pStyle w:val="Heading3"/>
        <w:jc w:val="both"/>
      </w:pPr>
      <w:bookmarkStart w:id="60" w:name="_Toc485651002"/>
      <w:r>
        <w:t>VariantSimple</w:t>
      </w:r>
      <w:r w:rsidR="00927D61">
        <w:t xml:space="preserve"> header key</w:t>
      </w:r>
      <w:bookmarkEnd w:id="60"/>
    </w:p>
    <w:p w:rsidR="00927D61" w:rsidRDefault="00927D61" w:rsidP="00927D61">
      <w:pPr>
        <w:jc w:val="both"/>
      </w:pPr>
    </w:p>
    <w:p w:rsidR="00DF70AB" w:rsidRDefault="00927D61" w:rsidP="00927D61">
      <w:pPr>
        <w:jc w:val="both"/>
      </w:pPr>
      <w:r>
        <w:t>The header key “</w:t>
      </w:r>
      <w:r w:rsidR="000E5810" w:rsidRPr="000E5810">
        <w:rPr>
          <w:i/>
        </w:rPr>
        <w:t>VariantSimple</w:t>
      </w:r>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(position|newAminoAcid|optionalTag),</w:t>
      </w:r>
      <w:r>
        <w:t xml:space="preserve"> e.g. “(223|A)</w:t>
      </w:r>
      <w:r w:rsidR="005760E1">
        <w:t>” or “</w:t>
      </w:r>
      <w:r w:rsidR="006114E6">
        <w:t>(225|C|dbSNP)</w:t>
      </w:r>
      <w:r>
        <w:t xml:space="preserve">”. </w:t>
      </w:r>
      <w:r w:rsidR="005C2BBC">
        <w:t xml:space="preserve">The first </w:t>
      </w:r>
      <w:r w:rsidR="00904061">
        <w:t xml:space="preserve">example </w:t>
      </w:r>
      <w:r>
        <w:t xml:space="preserve">indicates that at position 233 (count starting at 1)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r w:rsidR="000E5810" w:rsidRPr="000E5810">
        <w:rPr>
          <w:i/>
        </w:rPr>
        <w:t>newAminoAcid</w:t>
      </w:r>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rsidR="00FD58B7" w:rsidRDefault="00FD58B7" w:rsidP="00927D61">
      <w:pPr>
        <w:jc w:val="both"/>
      </w:pPr>
    </w:p>
    <w:p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rsidR="00FD58B7" w:rsidRDefault="00FD58B7" w:rsidP="00927D61">
      <w:pPr>
        <w:jc w:val="both"/>
      </w:pPr>
    </w:p>
    <w:p w:rsidR="00904061" w:rsidRDefault="00904061" w:rsidP="00927D61">
      <w:pPr>
        <w:jc w:val="both"/>
      </w:pPr>
    </w:p>
    <w:p w:rsidR="00AF352A" w:rsidRDefault="004D2856" w:rsidP="00AF352A">
      <w:pPr>
        <w:pStyle w:val="Heading3"/>
        <w:jc w:val="both"/>
      </w:pPr>
      <w:bookmarkStart w:id="61" w:name="_Toc485651003"/>
      <w:r>
        <w:t>VariantComplex</w:t>
      </w:r>
      <w:r w:rsidR="00AF352A">
        <w:t xml:space="preserve"> header key</w:t>
      </w:r>
      <w:bookmarkEnd w:id="61"/>
    </w:p>
    <w:p w:rsidR="00AF352A" w:rsidRDefault="00AF352A" w:rsidP="00AF352A">
      <w:pPr>
        <w:jc w:val="both"/>
      </w:pPr>
    </w:p>
    <w:p w:rsidR="00AC5538" w:rsidRDefault="00AF352A" w:rsidP="00AF352A">
      <w:pPr>
        <w:jc w:val="both"/>
      </w:pPr>
      <w:r>
        <w:t xml:space="preserve">The header key </w:t>
      </w:r>
      <w:r w:rsidR="000E5810" w:rsidRPr="000E5810">
        <w:rPr>
          <w:i/>
        </w:rPr>
        <w:t>VariantComplex</w:t>
      </w:r>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r w:rsidR="000E5810" w:rsidRPr="000E5810">
        <w:rPr>
          <w:i/>
        </w:rPr>
        <w:t>startPosition|endPosition|newSequence|optionalTag</w:t>
      </w:r>
      <w:r>
        <w:t xml:space="preserve">). Variations that can fit the description of a </w:t>
      </w:r>
      <w:r w:rsidR="004D2856" w:rsidRPr="00351B6F">
        <w:rPr>
          <w:i/>
        </w:rPr>
        <w:t>VariantSimple</w:t>
      </w:r>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rsidR="000248B1" w:rsidRDefault="000248B1" w:rsidP="00AF352A">
      <w:pPr>
        <w:jc w:val="both"/>
      </w:pPr>
    </w:p>
    <w:tbl>
      <w:tblPr>
        <w:tblStyle w:val="TableClassic1"/>
        <w:tblW w:w="0" w:type="auto"/>
        <w:tblLook w:val="04A0" w:firstRow="1" w:lastRow="0" w:firstColumn="1" w:lastColumn="0" w:noHBand="0" w:noVBand="1"/>
      </w:tblPr>
      <w:tblGrid>
        <w:gridCol w:w="2196"/>
        <w:gridCol w:w="7049"/>
      </w:tblGrid>
      <w:tr w:rsidR="00AF352A"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Example Value</w:t>
            </w:r>
          </w:p>
        </w:tc>
        <w:tc>
          <w:tcPr>
            <w:tcW w:w="7337" w:type="dxa"/>
          </w:tcPr>
          <w:p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rsidTr="00E722BE">
        <w:tc>
          <w:tcPr>
            <w:cnfStyle w:val="001000000000" w:firstRow="0" w:lastRow="0" w:firstColumn="1" w:lastColumn="0" w:oddVBand="0" w:evenVBand="0" w:oddHBand="0" w:evenHBand="0" w:firstRowFirstColumn="0" w:firstRowLastColumn="0" w:lastRowFirstColumn="0" w:lastRowLastColumn="0"/>
            <w:tcW w:w="1908" w:type="dxa"/>
          </w:tcPr>
          <w:p w:rsidR="006114E6" w:rsidRDefault="006114E6" w:rsidP="00E722BE">
            <w:pPr>
              <w:jc w:val="both"/>
            </w:pPr>
            <w:r>
              <w:t>(100|100|)</w:t>
            </w:r>
            <w:r w:rsidR="00D62B57">
              <w:t xml:space="preserve"> </w:t>
            </w:r>
          </w:p>
        </w:tc>
        <w:tc>
          <w:tcPr>
            <w:tcW w:w="7337" w:type="dxa"/>
          </w:tcPr>
          <w:p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(100|100|AP</w:t>
            </w:r>
            <w:r w:rsidR="00494BBF">
              <w:t>T</w:t>
            </w:r>
            <w:r>
              <w:t>)</w:t>
            </w:r>
          </w:p>
        </w:tc>
        <w:tc>
          <w:tcPr>
            <w:tcW w:w="7337" w:type="dxa"/>
          </w:tcPr>
          <w:p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rsidR="00D62B57" w:rsidRPr="00831E7F" w:rsidRDefault="00D62B57" w:rsidP="006F019F">
            <w:pPr>
              <w:jc w:val="both"/>
              <w:rPr>
                <w:color w:val="C00000"/>
              </w:rPr>
            </w:pPr>
          </w:p>
        </w:tc>
        <w:tc>
          <w:tcPr>
            <w:tcW w:w="7337" w:type="dxa"/>
          </w:tcPr>
          <w:p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t>VariantComplex</w:t>
            </w:r>
            <w:r>
              <w:t xml:space="preserve">. This </w:t>
            </w:r>
            <w:r w:rsidR="00351627">
              <w:t xml:space="preserve">MUST </w:t>
            </w:r>
            <w:r>
              <w:t xml:space="preserve">be encoded as a </w:t>
            </w:r>
            <w:r w:rsidR="004D2856" w:rsidRPr="00351B6F">
              <w:rPr>
                <w:i/>
              </w:rPr>
              <w:t>VariantSimple</w:t>
            </w:r>
            <w:r>
              <w:t>.</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(100|102|KPA)</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r w:rsidR="004D2856" w:rsidRPr="00351B6F">
              <w:rPr>
                <w:i/>
              </w:rPr>
              <w:t>VariantSimple</w:t>
            </w:r>
            <w:r w:rsidR="0024014A" w:rsidRPr="00351B6F">
              <w:rPr>
                <w:i/>
              </w:rPr>
              <w:t xml:space="preserve"> </w:t>
            </w:r>
            <w:r w:rsidR="0024014A">
              <w:t>entrie</w:t>
            </w:r>
            <w:r>
              <w:t>s.</w:t>
            </w:r>
          </w:p>
          <w:p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t>(100|101|P)</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w:t>
            </w:r>
            <w:r>
              <w:lastRenderedPageBreak/>
              <w:t xml:space="preserve">position already had a P, then either (100|100|) or (101|101|) </w:t>
            </w:r>
            <w:r w:rsidR="0005683D">
              <w:t>SHOU</w:t>
            </w:r>
            <w:r w:rsidR="000248B1">
              <w:t>L</w:t>
            </w:r>
            <w:r w:rsidR="0005683D">
              <w:t>D</w:t>
            </w:r>
            <w:r>
              <w:t xml:space="preserve"> be used.</w:t>
            </w:r>
          </w:p>
          <w:p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Default="00AF352A" w:rsidP="006F019F">
            <w:pPr>
              <w:jc w:val="both"/>
            </w:pPr>
            <w:r>
              <w:lastRenderedPageBreak/>
              <w:t>(100|100|[AEQ]P)</w:t>
            </w:r>
            <w:r w:rsidR="00AC5538" w:rsidRPr="0024014A">
              <w:rPr>
                <w:sz w:val="12"/>
                <w:szCs w:val="12"/>
                <w:highlight w:val="red"/>
              </w:rPr>
              <w:t xml:space="preserve"> </w:t>
            </w:r>
          </w:p>
        </w:tc>
        <w:tc>
          <w:tcPr>
            <w:tcW w:w="7337" w:type="dxa"/>
          </w:tcPr>
          <w:p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rsidTr="006F019F">
        <w:tc>
          <w:tcPr>
            <w:cnfStyle w:val="001000000000" w:firstRow="0" w:lastRow="0" w:firstColumn="1" w:lastColumn="0" w:oddVBand="0" w:evenVBand="0" w:oddHBand="0" w:evenHBand="0" w:firstRowFirstColumn="0" w:firstRowLastColumn="0" w:lastRowFirstColumn="0" w:lastRowLastColumn="0"/>
            <w:tcW w:w="1908" w:type="dxa"/>
          </w:tcPr>
          <w:p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rsidRPr="00351B6F">
              <w:rPr>
                <w:i/>
              </w:rPr>
              <w:t>VariantComplex</w:t>
            </w:r>
            <w:r>
              <w:t xml:space="preserve">. This </w:t>
            </w:r>
            <w:r w:rsidR="00351627">
              <w:t xml:space="preserve">MUST </w:t>
            </w:r>
            <w:r>
              <w:t xml:space="preserve">be encoded as three separate </w:t>
            </w:r>
            <w:r w:rsidR="000248B1" w:rsidRPr="006426C1">
              <w:rPr>
                <w:i/>
              </w:rPr>
              <w:t>VariantComplex</w:t>
            </w:r>
            <w:r w:rsidR="000248B1">
              <w:t>.</w:t>
            </w:r>
            <w:r>
              <w:t xml:space="preserve"> </w:t>
            </w:r>
            <w:r w:rsidR="00EC3776">
              <w:t>No regular expression</w:t>
            </w:r>
            <w:r w:rsidR="005F5C53">
              <w:t>s</w:t>
            </w:r>
            <w:r w:rsidR="00EC3776">
              <w:t xml:space="preserve"> are allowed in this item.</w:t>
            </w:r>
          </w:p>
        </w:tc>
      </w:tr>
    </w:tbl>
    <w:p w:rsidR="00AF352A" w:rsidRDefault="00AF352A" w:rsidP="00AF352A">
      <w:pPr>
        <w:jc w:val="both"/>
      </w:pPr>
    </w:p>
    <w:p w:rsidR="00367EA6" w:rsidRDefault="00367EA6" w:rsidP="00367EA6">
      <w:pPr>
        <w:pStyle w:val="Heading3"/>
        <w:jc w:val="both"/>
      </w:pPr>
      <w:bookmarkStart w:id="62" w:name="_Toc485651004"/>
      <w:r>
        <w:t>ModResUnimod header key</w:t>
      </w:r>
      <w:bookmarkEnd w:id="62"/>
    </w:p>
    <w:p w:rsidR="00367EA6" w:rsidRDefault="00367EA6" w:rsidP="00367EA6">
      <w:pPr>
        <w:jc w:val="both"/>
      </w:pPr>
    </w:p>
    <w:p w:rsidR="00040877" w:rsidRDefault="00367EA6" w:rsidP="00367EA6">
      <w:pPr>
        <w:jc w:val="both"/>
      </w:pPr>
      <w:r>
        <w:t xml:space="preserve">The header key </w:t>
      </w:r>
      <w:r w:rsidRPr="00351B6F">
        <w:rPr>
          <w:i/>
        </w:rPr>
        <w:t>ModResUnimod</w:t>
      </w:r>
      <w:r>
        <w:t xml:space="preserve"> is used to encode mass modifications on amino</w:t>
      </w:r>
      <w:r w:rsidR="000248B1">
        <w:t xml:space="preserve"> </w:t>
      </w:r>
      <w:r>
        <w:t xml:space="preserve">acids (residues) using the Unimod </w:t>
      </w:r>
      <w:r w:rsidR="00906A96">
        <w:t>CV</w:t>
      </w:r>
      <w:r w:rsidR="001B0DC3">
        <w:t xml:space="preserve"> [CREASY1]</w:t>
      </w:r>
      <w:r>
        <w:t xml:space="preserve">. Two other terms (ModResPsi and ModRes) are used for other </w:t>
      </w:r>
      <w:r w:rsidR="000248B1">
        <w:t>CV</w:t>
      </w:r>
      <w:r>
        <w:t>s. The format of this term is (</w:t>
      </w:r>
      <w:r w:rsidR="00FD58B7" w:rsidRPr="00351B6F">
        <w:rPr>
          <w:i/>
        </w:rPr>
        <w:t>p</w:t>
      </w:r>
      <w:r w:rsidR="00A62F57" w:rsidRPr="00351B6F">
        <w:rPr>
          <w:i/>
        </w:rPr>
        <w:t>osition</w:t>
      </w:r>
      <w:r w:rsidRPr="00351B6F">
        <w:rPr>
          <w:i/>
        </w:rPr>
        <w:t>|accession|name</w:t>
      </w:r>
      <w:r w:rsidR="00DF70AB" w:rsidRPr="00351B6F">
        <w:rPr>
          <w:i/>
        </w:rPr>
        <w:t>|OptionalTag</w:t>
      </w:r>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ins w:id="63" w:author="deutsch" w:date="2017-08-04T15:20:00Z">
        <w:r w:rsidR="00687BAD">
          <w:t>T</w:t>
        </w:r>
      </w:ins>
      <w:ins w:id="64" w:author="deutsch" w:date="2017-08-04T15:06:00Z">
        <w:r w:rsidR="00795550">
          <w:t xml:space="preserve">he position </w:t>
        </w:r>
        <w:r w:rsidR="00EF04B5">
          <w:t xml:space="preserve">element </w:t>
        </w:r>
      </w:ins>
      <w:ins w:id="65" w:author="deutsch" w:date="2017-08-04T15:26:00Z">
        <w:r w:rsidR="00687BAD">
          <w:t>MAY</w:t>
        </w:r>
      </w:ins>
      <w:ins w:id="66" w:author="deutsch" w:date="2017-08-04T15:06:00Z">
        <w:r w:rsidR="00EF04B5">
          <w:t xml:space="preserve"> be a comma-separated list of positions; for proteins with the same PTM on many residues, this can save substantial space. </w:t>
        </w:r>
      </w:ins>
      <w:r w:rsidR="005F5C53">
        <w:t xml:space="preserve">Unimod entries that specify an amino acid substitution MUST </w:t>
      </w:r>
      <w:r w:rsidR="00351627">
        <w:t>NOT</w:t>
      </w:r>
      <w:r w:rsidR="005F5C53">
        <w:t xml:space="preserve"> be used. The \VariantSimple mechanism MUST be used instead.</w:t>
      </w:r>
      <w:r w:rsidR="00FD58B7">
        <w:t xml:space="preserve"> The tags MAY be defined in the file </w:t>
      </w:r>
      <w:r w:rsidR="00FD58B7" w:rsidRPr="000E5810">
        <w:t xml:space="preserve">header via the </w:t>
      </w:r>
      <w:r w:rsidR="00FD58B7" w:rsidRPr="00351B6F">
        <w:rPr>
          <w:i/>
        </w:rPr>
        <w:t>CustomTag</w:t>
      </w:r>
      <w:r w:rsidR="00F16C05" w:rsidRPr="00F16C05">
        <w:rPr>
          <w:i/>
        </w:rPr>
        <w:t xml:space="preserve"> </w:t>
      </w:r>
      <w:r w:rsidR="00FD58B7" w:rsidRPr="000E5810">
        <w:t>keyword</w:t>
      </w:r>
      <w:r w:rsidR="00FD58B7">
        <w:t xml:space="preserve"> as described in section 3.3.4.</w:t>
      </w:r>
    </w:p>
    <w:p w:rsidR="00367EA6" w:rsidRDefault="00367EA6" w:rsidP="00367EA6">
      <w:pPr>
        <w:jc w:val="both"/>
      </w:pPr>
    </w:p>
    <w:tbl>
      <w:tblPr>
        <w:tblStyle w:val="TableClassic1"/>
        <w:tblW w:w="0" w:type="auto"/>
        <w:tblLook w:val="04A0" w:firstRow="1" w:lastRow="0" w:firstColumn="1" w:lastColumn="0" w:noHBand="0" w:noVBand="1"/>
      </w:tblPr>
      <w:tblGrid>
        <w:gridCol w:w="3641"/>
        <w:gridCol w:w="5604"/>
      </w:tblGrid>
      <w:tr w:rsidR="00367EA6"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6F019F">
            <w:pPr>
              <w:jc w:val="both"/>
            </w:pPr>
            <w:r>
              <w:t>Example Value</w:t>
            </w:r>
          </w:p>
        </w:tc>
        <w:tc>
          <w:tcPr>
            <w:tcW w:w="5627" w:type="dxa"/>
          </w:tcPr>
          <w:p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A05416">
            <w:pPr>
              <w:jc w:val="both"/>
            </w:pPr>
            <w:r>
              <w:t>(100|</w:t>
            </w:r>
            <w:r w:rsidR="006F019F">
              <w:t>UNI</w:t>
            </w:r>
            <w:r w:rsidR="00A05416">
              <w:t>MOD:21|Phospho</w:t>
            </w:r>
            <w:r>
              <w:t>)</w:t>
            </w:r>
          </w:p>
        </w:tc>
        <w:tc>
          <w:tcPr>
            <w:tcW w:w="5627" w:type="dxa"/>
          </w:tcPr>
          <w:p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ins w:id="67" w:author="deutsch" w:date="2017-08-04T15:12:00Z">
              <w:r w:rsidR="00EF04B5">
                <w:t xml:space="preserve"> (required, not potential, if a proteoform database)</w:t>
              </w:r>
            </w:ins>
          </w:p>
          <w:p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rsidTr="007C63B8">
        <w:trPr>
          <w:ins w:id="68" w:author="deutsch" w:date="2017-08-04T15:09:00Z"/>
        </w:trPr>
        <w:tc>
          <w:tcPr>
            <w:cnfStyle w:val="001000000000" w:firstRow="0" w:lastRow="0" w:firstColumn="1" w:lastColumn="0" w:oddVBand="0" w:evenVBand="0" w:oddHBand="0" w:evenHBand="0" w:firstRowFirstColumn="0" w:firstRowLastColumn="0" w:lastRowFirstColumn="0" w:lastRowLastColumn="0"/>
            <w:tcW w:w="3618" w:type="dxa"/>
          </w:tcPr>
          <w:p w:rsidR="00EF04B5" w:rsidRDefault="00EF04B5" w:rsidP="007C63B8">
            <w:pPr>
              <w:jc w:val="both"/>
              <w:rPr>
                <w:ins w:id="69" w:author="deutsch" w:date="2017-08-04T15:09:00Z"/>
              </w:rPr>
            </w:pPr>
            <w:ins w:id="70" w:author="deutsch" w:date="2017-08-04T15:09:00Z">
              <w:r>
                <w:t>(100,157,214|UNIMOD:21|Phospho)</w:t>
              </w:r>
            </w:ins>
          </w:p>
        </w:tc>
        <w:tc>
          <w:tcPr>
            <w:tcW w:w="5627" w:type="dxa"/>
          </w:tcPr>
          <w:p w:rsidR="00EF04B5" w:rsidRDefault="00EF04B5" w:rsidP="007C63B8">
            <w:pPr>
              <w:jc w:val="both"/>
              <w:cnfStyle w:val="000000000000" w:firstRow="0" w:lastRow="0" w:firstColumn="0" w:lastColumn="0" w:oddVBand="0" w:evenVBand="0" w:oddHBand="0" w:evenHBand="0" w:firstRowFirstColumn="0" w:firstRowLastColumn="0" w:lastRowFirstColumn="0" w:lastRowLastColumn="0"/>
              <w:rPr>
                <w:ins w:id="71" w:author="deutsch" w:date="2017-08-04T15:09:00Z"/>
              </w:rPr>
            </w:pPr>
            <w:ins w:id="72" w:author="deutsch" w:date="2017-08-04T15:10:00Z">
              <w:r>
                <w:t>P</w:t>
              </w:r>
            </w:ins>
            <w:ins w:id="73" w:author="deutsch" w:date="2017-08-04T15:11:00Z">
              <w:r>
                <w:t>otential p</w:t>
              </w:r>
            </w:ins>
            <w:ins w:id="74" w:author="deutsch" w:date="2017-08-04T15:09:00Z">
              <w:r>
                <w:t>hosphorylation on position</w:t>
              </w:r>
            </w:ins>
            <w:ins w:id="75" w:author="deutsch" w:date="2017-08-04T15:10:00Z">
              <w:r>
                <w:t>s</w:t>
              </w:r>
            </w:ins>
            <w:ins w:id="76" w:author="deutsch" w:date="2017-08-04T15:09:00Z">
              <w:r>
                <w:t xml:space="preserve"> 100</w:t>
              </w:r>
            </w:ins>
            <w:ins w:id="77" w:author="deutsch" w:date="2017-08-04T15:10:00Z">
              <w:r>
                <w:t>, 157, and</w:t>
              </w:r>
            </w:ins>
            <w:ins w:id="78" w:author="deutsch" w:date="2017-08-04T15:11:00Z">
              <w:r>
                <w:t>/or</w:t>
              </w:r>
            </w:ins>
            <w:ins w:id="79" w:author="deutsch" w:date="2017-08-04T15:10:00Z">
              <w:r>
                <w:t xml:space="preserve"> 21</w:t>
              </w:r>
            </w:ins>
            <w:ins w:id="80" w:author="deutsch" w:date="2017-08-04T15:13:00Z">
              <w:r>
                <w:t>4</w:t>
              </w:r>
            </w:ins>
          </w:p>
          <w:p w:rsidR="00EF04B5" w:rsidRDefault="00EF04B5" w:rsidP="007C63B8">
            <w:pPr>
              <w:jc w:val="both"/>
              <w:cnfStyle w:val="000000000000" w:firstRow="0" w:lastRow="0" w:firstColumn="0" w:lastColumn="0" w:oddVBand="0" w:evenVBand="0" w:oddHBand="0" w:evenHBand="0" w:firstRowFirstColumn="0" w:firstRowLastColumn="0" w:lastRowFirstColumn="0" w:lastRowLastColumn="0"/>
              <w:rPr>
                <w:ins w:id="81" w:author="deutsch" w:date="2017-08-04T15:09:00Z"/>
              </w:rPr>
            </w:pPr>
          </w:p>
        </w:tc>
      </w:tr>
      <w:tr w:rsidR="00EF04B5" w:rsidTr="007C63B8">
        <w:trPr>
          <w:ins w:id="82" w:author="deutsch" w:date="2017-08-04T15:13:00Z"/>
        </w:trPr>
        <w:tc>
          <w:tcPr>
            <w:cnfStyle w:val="001000000000" w:firstRow="0" w:lastRow="0" w:firstColumn="1" w:lastColumn="0" w:oddVBand="0" w:evenVBand="0" w:oddHBand="0" w:evenHBand="0" w:firstRowFirstColumn="0" w:firstRowLastColumn="0" w:lastRowFirstColumn="0" w:lastRowLastColumn="0"/>
            <w:tcW w:w="3618" w:type="dxa"/>
          </w:tcPr>
          <w:p w:rsidR="00EF04B5" w:rsidRDefault="00EF04B5" w:rsidP="007C63B8">
            <w:pPr>
              <w:jc w:val="both"/>
              <w:rPr>
                <w:ins w:id="83" w:author="deutsch" w:date="2017-08-04T15:13:00Z"/>
              </w:rPr>
            </w:pPr>
            <w:ins w:id="84" w:author="deutsch" w:date="2017-08-04T15:13:00Z">
              <w:r>
                <w:t>(100,157|UNIMOD:21|Phospho|</w:t>
              </w:r>
            </w:ins>
            <w:ins w:id="85" w:author="deutsch" w:date="2017-08-04T15:18:00Z">
              <w:r w:rsidR="00687BAD">
                <w:t>invitro</w:t>
              </w:r>
            </w:ins>
            <w:ins w:id="86" w:author="deutsch" w:date="2017-08-04T15:13:00Z">
              <w:r>
                <w:t>)</w:t>
              </w:r>
            </w:ins>
          </w:p>
        </w:tc>
        <w:tc>
          <w:tcPr>
            <w:tcW w:w="5627" w:type="dxa"/>
          </w:tcPr>
          <w:p w:rsidR="00EF04B5" w:rsidRDefault="00EF04B5" w:rsidP="007C63B8">
            <w:pPr>
              <w:jc w:val="both"/>
              <w:cnfStyle w:val="000000000000" w:firstRow="0" w:lastRow="0" w:firstColumn="0" w:lastColumn="0" w:oddVBand="0" w:evenVBand="0" w:oddHBand="0" w:evenHBand="0" w:firstRowFirstColumn="0" w:firstRowLastColumn="0" w:lastRowFirstColumn="0" w:lastRowLastColumn="0"/>
              <w:rPr>
                <w:ins w:id="87" w:author="deutsch" w:date="2017-08-04T15:13:00Z"/>
              </w:rPr>
            </w:pPr>
            <w:ins w:id="88" w:author="deutsch" w:date="2017-08-04T15:13:00Z">
              <w:r>
                <w:t>Potential phosphorylation on positions 100 and/or 214</w:t>
              </w:r>
            </w:ins>
            <w:ins w:id="89" w:author="deutsch" w:date="2017-08-04T15:19:00Z">
              <w:r w:rsidR="00687BAD">
                <w:t>, with an optional tag (free text) of “invitro”</w:t>
              </w:r>
            </w:ins>
          </w:p>
          <w:p w:rsidR="00EF04B5" w:rsidRDefault="00EF04B5" w:rsidP="007C63B8">
            <w:pPr>
              <w:jc w:val="both"/>
              <w:cnfStyle w:val="000000000000" w:firstRow="0" w:lastRow="0" w:firstColumn="0" w:lastColumn="0" w:oddVBand="0" w:evenVBand="0" w:oddHBand="0" w:evenHBand="0" w:firstRowFirstColumn="0" w:firstRowLastColumn="0" w:lastRowFirstColumn="0" w:lastRowLastColumn="0"/>
              <w:rPr>
                <w:ins w:id="90" w:author="deutsch" w:date="2017-08-04T15:13:00Z"/>
              </w:rPr>
            </w:pP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Not legal. The UNIMOD:n</w:t>
            </w:r>
            <w:r w:rsidR="00367EA6">
              <w:t xml:space="preserve">n accession </w:t>
            </w:r>
            <w:r w:rsidR="00351627">
              <w:t>MUST</w:t>
            </w:r>
            <w:r w:rsidR="00367EA6">
              <w:t xml:space="preserve"> be provided</w:t>
            </w:r>
          </w:p>
          <w:p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rsidTr="006F019F">
        <w:tc>
          <w:tcPr>
            <w:cnfStyle w:val="001000000000" w:firstRow="0" w:lastRow="0" w:firstColumn="1" w:lastColumn="0" w:oddVBand="0" w:evenVBand="0" w:oddHBand="0" w:evenHBand="0" w:firstRowFirstColumn="0" w:firstRowLastColumn="0" w:lastRowFirstColumn="0" w:lastRowLastColumn="0"/>
            <w:tcW w:w="3618" w:type="dxa"/>
          </w:tcPr>
          <w:p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rsidTr="00B443F2">
        <w:tc>
          <w:tcPr>
            <w:cnfStyle w:val="001000000000" w:firstRow="0" w:lastRow="0" w:firstColumn="1" w:lastColumn="0" w:oddVBand="0" w:evenVBand="0" w:oddHBand="0" w:evenHBand="0" w:firstRowFirstColumn="0" w:firstRowLastColumn="0" w:lastRowFirstColumn="0" w:lastRowLastColumn="0"/>
            <w:tcW w:w="3618" w:type="dxa"/>
          </w:tcPr>
          <w:p w:rsidR="00B443F2" w:rsidRDefault="00B443F2" w:rsidP="00CC5C7A">
            <w:pPr>
              <w:jc w:val="both"/>
            </w:pPr>
            <w:r w:rsidRPr="004540B8">
              <w:t>(?|</w:t>
            </w:r>
            <w:r>
              <w:t>UNI</w:t>
            </w:r>
            <w:r w:rsidRPr="004540B8">
              <w:t>MOD:</w:t>
            </w:r>
            <w:r>
              <w:t>21</w:t>
            </w:r>
            <w:r w:rsidRPr="004540B8">
              <w:t>|</w:t>
            </w:r>
            <w:r>
              <w:t>Phospho)</w:t>
            </w:r>
          </w:p>
          <w:p w:rsidR="00B443F2" w:rsidRDefault="00B443F2" w:rsidP="00CC5C7A">
            <w:pPr>
              <w:jc w:val="both"/>
            </w:pPr>
          </w:p>
          <w:p w:rsidR="00B443F2" w:rsidRDefault="00B443F2" w:rsidP="00CC5C7A">
            <w:pPr>
              <w:jc w:val="both"/>
            </w:pPr>
          </w:p>
          <w:p w:rsidR="00B443F2" w:rsidRPr="00101487" w:rsidRDefault="00B443F2" w:rsidP="00CC5C7A">
            <w:pPr>
              <w:jc w:val="both"/>
              <w:rPr>
                <w:highlight w:val="yellow"/>
              </w:rPr>
            </w:pPr>
          </w:p>
        </w:tc>
        <w:tc>
          <w:tcPr>
            <w:tcW w:w="5627" w:type="dxa"/>
          </w:tcPr>
          <w:p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rsidTr="006F019F">
        <w:tc>
          <w:tcPr>
            <w:cnfStyle w:val="001000000000" w:firstRow="0" w:lastRow="0" w:firstColumn="1" w:lastColumn="0" w:oddVBand="0" w:evenVBand="0" w:oddHBand="0" w:evenHBand="0" w:firstRowFirstColumn="0" w:firstRowLastColumn="0" w:lastRowFirstColumn="0" w:lastRowLastColumn="0"/>
            <w:tcW w:w="3618" w:type="dxa"/>
          </w:tcPr>
          <w:p w:rsidR="00B443F2" w:rsidRDefault="00B443F2" w:rsidP="00040877">
            <w:pPr>
              <w:jc w:val="both"/>
            </w:pPr>
          </w:p>
        </w:tc>
        <w:tc>
          <w:tcPr>
            <w:tcW w:w="5627" w:type="dxa"/>
          </w:tcPr>
          <w:p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rsidR="00367EA6" w:rsidRDefault="00367EA6" w:rsidP="00367EA6">
      <w:pPr>
        <w:jc w:val="both"/>
      </w:pPr>
    </w:p>
    <w:p w:rsidR="00B45BA9" w:rsidRDefault="00B45BA9" w:rsidP="00B45BA9">
      <w:pPr>
        <w:pStyle w:val="Heading3"/>
        <w:jc w:val="both"/>
      </w:pPr>
      <w:bookmarkStart w:id="91" w:name="_Toc485651005"/>
      <w:r>
        <w:t>ModResPsi header key</w:t>
      </w:r>
      <w:bookmarkEnd w:id="91"/>
    </w:p>
    <w:p w:rsidR="00B45BA9" w:rsidRDefault="00B45BA9" w:rsidP="00B45BA9">
      <w:pPr>
        <w:jc w:val="both"/>
      </w:pPr>
    </w:p>
    <w:p w:rsidR="00B45BA9" w:rsidRDefault="00B45BA9" w:rsidP="00B45BA9">
      <w:pPr>
        <w:jc w:val="both"/>
      </w:pPr>
      <w:r>
        <w:t xml:space="preserve">The header key </w:t>
      </w:r>
      <w:r w:rsidRPr="00351B6F">
        <w:rPr>
          <w:i/>
        </w:rPr>
        <w:t>ModResPsi</w:t>
      </w:r>
      <w:r>
        <w:t xml:space="preserve"> is used to encode mass modifications on amino acids (residues) using the PSI-MOD </w:t>
      </w:r>
      <w:r w:rsidR="00351627">
        <w:t>CV</w:t>
      </w:r>
      <w:r w:rsidR="001B0DC3">
        <w:t xml:space="preserve"> [MONTECCHI-PALAZZI1]</w:t>
      </w:r>
      <w:r>
        <w:t xml:space="preserve">. Two other terms (ModResUnimod and ModRes) are used for other </w:t>
      </w:r>
      <w:r w:rsidR="00C64412">
        <w:t>CV</w:t>
      </w:r>
      <w:r>
        <w:t>s. The format of this term is (</w:t>
      </w:r>
      <w:r w:rsidR="00193E6B" w:rsidRPr="00351B6F">
        <w:rPr>
          <w:i/>
        </w:rPr>
        <w:t>p</w:t>
      </w:r>
      <w:r w:rsidRPr="00351B6F">
        <w:rPr>
          <w:i/>
        </w:rPr>
        <w:t>osition|</w:t>
      </w:r>
      <w:r w:rsidR="00FD58B7" w:rsidRPr="00351B6F">
        <w:rPr>
          <w:i/>
        </w:rPr>
        <w:t>acce</w:t>
      </w:r>
      <w:r w:rsidRPr="00351B6F">
        <w:rPr>
          <w:i/>
        </w:rPr>
        <w:t>ssion|name|OptionalTag</w:t>
      </w:r>
      <w:r>
        <w:t xml:space="preserve">). See the table below for a series of examples, both legal and illegal. Position counting begins with 1. </w:t>
      </w:r>
      <w:ins w:id="92" w:author="deutsch" w:date="2017-08-04T15:26:00Z">
        <w:r w:rsidR="00687BAD">
          <w:t xml:space="preserve">The position element MAY be a comma-separated list of positions; for proteins with the same PTM on many residues, this can save substantial space. </w:t>
        </w:r>
      </w:ins>
      <w:r w:rsidR="00C64412">
        <w:t>As explained in the previous section, n</w:t>
      </w:r>
      <w:r>
        <w:t xml:space="preserve">ote that the ModResPsi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r w:rsidR="00FD58B7" w:rsidRPr="00351B6F">
        <w:rPr>
          <w:i/>
        </w:rPr>
        <w:t>CustomTag</w:t>
      </w:r>
      <w:r w:rsidR="00FD58B7" w:rsidRPr="000E5810">
        <w:t xml:space="preserve"> keyword</w:t>
      </w:r>
      <w:r w:rsidR="00FD58B7">
        <w:t xml:space="preserve"> as described in section 3.3.4.</w:t>
      </w:r>
    </w:p>
    <w:p w:rsidR="00B45BA9" w:rsidRDefault="00B45BA9" w:rsidP="00B45BA9">
      <w:pPr>
        <w:jc w:val="both"/>
      </w:pPr>
    </w:p>
    <w:tbl>
      <w:tblPr>
        <w:tblStyle w:val="TableClassic1"/>
        <w:tblW w:w="0" w:type="auto"/>
        <w:tblLook w:val="04A0" w:firstRow="1" w:lastRow="0" w:firstColumn="1" w:lastColumn="0" w:noHBand="0" w:noVBand="1"/>
      </w:tblPr>
      <w:tblGrid>
        <w:gridCol w:w="4068"/>
        <w:gridCol w:w="5177"/>
      </w:tblGrid>
      <w:tr w:rsidR="00B45BA9"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t>Example Value</w:t>
            </w:r>
          </w:p>
        </w:tc>
        <w:tc>
          <w:tcPr>
            <w:tcW w:w="5177" w:type="dxa"/>
          </w:tcPr>
          <w:p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lastRenderedPageBreak/>
              <w:t>(100|MOD:00046|O-phospho-L-serine)</w:t>
            </w:r>
          </w:p>
        </w:tc>
        <w:tc>
          <w:tcPr>
            <w:tcW w:w="5177" w:type="dxa"/>
          </w:tcPr>
          <w:p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p>
          <w:p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FC04A5" w:rsidTr="007C63B8">
        <w:trPr>
          <w:ins w:id="93" w:author="deutsch" w:date="2017-08-04T15:26:00Z"/>
        </w:trPr>
        <w:tc>
          <w:tcPr>
            <w:cnfStyle w:val="001000000000" w:firstRow="0" w:lastRow="0" w:firstColumn="1" w:lastColumn="0" w:oddVBand="0" w:evenVBand="0" w:oddHBand="0" w:evenHBand="0" w:firstRowFirstColumn="0" w:firstRowLastColumn="0" w:lastRowFirstColumn="0" w:lastRowLastColumn="0"/>
            <w:tcW w:w="4068" w:type="dxa"/>
          </w:tcPr>
          <w:p w:rsidR="00FC04A5" w:rsidRDefault="00FC04A5" w:rsidP="007C63B8">
            <w:pPr>
              <w:jc w:val="both"/>
              <w:rPr>
                <w:ins w:id="94" w:author="deutsch" w:date="2017-08-04T15:26:00Z"/>
              </w:rPr>
            </w:pPr>
            <w:ins w:id="95" w:author="deutsch" w:date="2017-08-04T15:26:00Z">
              <w:r>
                <w:t>(100,157|MOD:00046|O-phospho-L-serine)</w:t>
              </w:r>
            </w:ins>
          </w:p>
        </w:tc>
        <w:tc>
          <w:tcPr>
            <w:tcW w:w="5177" w:type="dxa"/>
          </w:tcPr>
          <w:p w:rsidR="00FC04A5" w:rsidRDefault="00FC04A5" w:rsidP="007C63B8">
            <w:pPr>
              <w:jc w:val="both"/>
              <w:cnfStyle w:val="000000000000" w:firstRow="0" w:lastRow="0" w:firstColumn="0" w:lastColumn="0" w:oddVBand="0" w:evenVBand="0" w:oddHBand="0" w:evenHBand="0" w:firstRowFirstColumn="0" w:firstRowLastColumn="0" w:lastRowFirstColumn="0" w:lastRowLastColumn="0"/>
              <w:rPr>
                <w:ins w:id="96" w:author="deutsch" w:date="2017-08-04T15:26:00Z"/>
              </w:rPr>
            </w:pPr>
            <w:ins w:id="97" w:author="deutsch" w:date="2017-08-04T15:26:00Z">
              <w:r>
                <w:t>Potential phosphorylation of a serine at position</w:t>
              </w:r>
            </w:ins>
            <w:ins w:id="98" w:author="deutsch" w:date="2017-08-04T15:27:00Z">
              <w:r>
                <w:t>s</w:t>
              </w:r>
            </w:ins>
            <w:ins w:id="99" w:author="deutsch" w:date="2017-08-04T15:26:00Z">
              <w:r>
                <w:t xml:space="preserve"> 100</w:t>
              </w:r>
            </w:ins>
            <w:ins w:id="100" w:author="deutsch" w:date="2017-08-04T15:27:00Z">
              <w:r>
                <w:t xml:space="preserve"> and/or 157</w:t>
              </w:r>
            </w:ins>
          </w:p>
          <w:p w:rsidR="00FC04A5" w:rsidRDefault="00FC04A5" w:rsidP="007C63B8">
            <w:pPr>
              <w:jc w:val="both"/>
              <w:cnfStyle w:val="000000000000" w:firstRow="0" w:lastRow="0" w:firstColumn="0" w:lastColumn="0" w:oddVBand="0" w:evenVBand="0" w:oddHBand="0" w:evenHBand="0" w:firstRowFirstColumn="0" w:firstRowLastColumn="0" w:lastRowFirstColumn="0" w:lastRowLastColumn="0"/>
              <w:rPr>
                <w:ins w:id="101" w:author="deutsch" w:date="2017-08-04T15:26:00Z"/>
              </w:rPr>
            </w:pPr>
          </w:p>
        </w:tc>
      </w:tr>
      <w:tr w:rsidR="00FC04A5" w:rsidTr="007C63B8">
        <w:trPr>
          <w:ins w:id="102" w:author="deutsch" w:date="2017-08-04T15:27:00Z"/>
        </w:trPr>
        <w:tc>
          <w:tcPr>
            <w:cnfStyle w:val="001000000000" w:firstRow="0" w:lastRow="0" w:firstColumn="1" w:lastColumn="0" w:oddVBand="0" w:evenVBand="0" w:oddHBand="0" w:evenHBand="0" w:firstRowFirstColumn="0" w:firstRowLastColumn="0" w:lastRowFirstColumn="0" w:lastRowLastColumn="0"/>
            <w:tcW w:w="4068" w:type="dxa"/>
          </w:tcPr>
          <w:p w:rsidR="00FC04A5" w:rsidRDefault="00FC04A5" w:rsidP="007C63B8">
            <w:pPr>
              <w:jc w:val="both"/>
              <w:rPr>
                <w:ins w:id="103" w:author="deutsch" w:date="2017-08-04T15:27:00Z"/>
              </w:rPr>
            </w:pPr>
            <w:ins w:id="104" w:author="deutsch" w:date="2017-08-04T15:27:00Z">
              <w:r>
                <w:t>(100,157,214|MOD:00046|O-phospho-L-serine|uncertain)</w:t>
              </w:r>
            </w:ins>
          </w:p>
        </w:tc>
        <w:tc>
          <w:tcPr>
            <w:tcW w:w="5177" w:type="dxa"/>
          </w:tcPr>
          <w:p w:rsidR="00FC04A5" w:rsidRDefault="00FC04A5" w:rsidP="007C63B8">
            <w:pPr>
              <w:jc w:val="both"/>
              <w:cnfStyle w:val="000000000000" w:firstRow="0" w:lastRow="0" w:firstColumn="0" w:lastColumn="0" w:oddVBand="0" w:evenVBand="0" w:oddHBand="0" w:evenHBand="0" w:firstRowFirstColumn="0" w:firstRowLastColumn="0" w:lastRowFirstColumn="0" w:lastRowLastColumn="0"/>
              <w:rPr>
                <w:ins w:id="105" w:author="deutsch" w:date="2017-08-04T15:27:00Z"/>
              </w:rPr>
            </w:pPr>
            <w:ins w:id="106" w:author="deutsch" w:date="2017-08-04T15:27:00Z">
              <w:r>
                <w:t xml:space="preserve">Potential phosphorylation of a serine at positions 100 157, and/or 214, with an optional tag of </w:t>
              </w:r>
            </w:ins>
            <w:ins w:id="107" w:author="deutsch" w:date="2017-08-04T15:28:00Z">
              <w:r>
                <w:t>“uncertain”</w:t>
              </w:r>
            </w:ins>
          </w:p>
          <w:p w:rsidR="00FC04A5" w:rsidRDefault="00FC04A5" w:rsidP="007C63B8">
            <w:pPr>
              <w:jc w:val="both"/>
              <w:cnfStyle w:val="000000000000" w:firstRow="0" w:lastRow="0" w:firstColumn="0" w:lastColumn="0" w:oddVBand="0" w:evenVBand="0" w:oddHBand="0" w:evenHBand="0" w:firstRowFirstColumn="0" w:firstRowLastColumn="0" w:lastRowFirstColumn="0" w:lastRowLastColumn="0"/>
              <w:rPr>
                <w:ins w:id="108" w:author="deutsch" w:date="2017-08-04T15:27:00Z"/>
              </w:rPr>
            </w:pP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t xml:space="preserve">(100||O-phospho-L-serine)  </w:t>
            </w:r>
            <w:r w:rsidR="00D62B57" w:rsidRPr="00D62B57">
              <w:rPr>
                <w:color w:val="C00000"/>
                <w:szCs w:val="12"/>
                <w:highlight w:val="darkGray"/>
              </w:rPr>
              <w:t>ILLEGAL</w:t>
            </w:r>
          </w:p>
        </w:tc>
        <w:tc>
          <w:tcPr>
            <w:tcW w:w="5177" w:type="dxa"/>
          </w:tcPr>
          <w:p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MOD:00046 accession </w:t>
            </w:r>
            <w:r w:rsidR="00351627">
              <w:t xml:space="preserve">MUST </w:t>
            </w:r>
            <w:r>
              <w:t>be provided</w:t>
            </w:r>
          </w:p>
        </w:tc>
      </w:tr>
      <w:tr w:rsidR="00D62B57" w:rsidTr="00937D32">
        <w:tc>
          <w:tcPr>
            <w:cnfStyle w:val="001000000000" w:firstRow="0" w:lastRow="0" w:firstColumn="1" w:lastColumn="0" w:oddVBand="0" w:evenVBand="0" w:oddHBand="0" w:evenHBand="0" w:firstRowFirstColumn="0" w:firstRowLastColumn="0" w:lastRowFirstColumn="0" w:lastRowLastColumn="0"/>
            <w:tcW w:w="4068" w:type="dxa"/>
          </w:tcPr>
          <w:p w:rsidR="00D62B57" w:rsidRDefault="00D62B57" w:rsidP="00937D32">
            <w:pPr>
              <w:jc w:val="both"/>
            </w:pPr>
          </w:p>
        </w:tc>
        <w:tc>
          <w:tcPr>
            <w:tcW w:w="5177" w:type="dxa"/>
          </w:tcPr>
          <w:p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t xml:space="preserve">(100|MOD:00046|)  </w:t>
            </w:r>
            <w:r w:rsidR="00D62B57" w:rsidRPr="00D62B57">
              <w:rPr>
                <w:color w:val="C00000"/>
                <w:szCs w:val="12"/>
                <w:highlight w:val="darkGray"/>
              </w:rPr>
              <w:t>ILLEGAL</w:t>
            </w:r>
          </w:p>
        </w:tc>
        <w:tc>
          <w:tcPr>
            <w:tcW w:w="5177" w:type="dxa"/>
          </w:tcPr>
          <w:p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r w:rsidR="00D05DB8">
              <w:t>.</w:t>
            </w:r>
          </w:p>
          <w:p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rsidTr="00937D32">
        <w:tc>
          <w:tcPr>
            <w:cnfStyle w:val="001000000000" w:firstRow="0" w:lastRow="0" w:firstColumn="1" w:lastColumn="0" w:oddVBand="0" w:evenVBand="0" w:oddHBand="0" w:evenHBand="0" w:firstRowFirstColumn="0" w:firstRowLastColumn="0" w:lastRowFirstColumn="0" w:lastRowLastColumn="0"/>
            <w:tcW w:w="4068" w:type="dxa"/>
          </w:tcPr>
          <w:p w:rsidR="00B45BA9" w:rsidRDefault="00B45BA9" w:rsidP="00937D32">
            <w:pPr>
              <w:jc w:val="both"/>
            </w:pPr>
            <w:r w:rsidRPr="004540B8">
              <w:t>(?|MOD:00046|</w:t>
            </w:r>
            <w:r>
              <w:t>O-phospho-L-serine)</w:t>
            </w:r>
          </w:p>
          <w:p w:rsidR="00B45BA9" w:rsidRDefault="00B45BA9" w:rsidP="00937D32">
            <w:pPr>
              <w:jc w:val="both"/>
            </w:pPr>
          </w:p>
          <w:p w:rsidR="00B45BA9" w:rsidRDefault="00B45BA9" w:rsidP="00937D32">
            <w:pPr>
              <w:jc w:val="both"/>
            </w:pPr>
          </w:p>
          <w:p w:rsidR="00B45BA9" w:rsidRPr="00101487" w:rsidRDefault="00B45BA9" w:rsidP="00937D32">
            <w:pPr>
              <w:jc w:val="both"/>
              <w:rPr>
                <w:highlight w:val="yellow"/>
              </w:rPr>
            </w:pPr>
          </w:p>
        </w:tc>
        <w:tc>
          <w:tcPr>
            <w:tcW w:w="5177" w:type="dxa"/>
          </w:tcPr>
          <w:p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w:t>
            </w:r>
            <w:r w:rsidR="00352CFA">
              <w:t>.</w:t>
            </w:r>
            <w:r>
              <w:t xml:space="preserve"> </w:t>
            </w:r>
            <w:r w:rsidR="00352CFA">
              <w:t>H</w:t>
            </w:r>
            <w:r>
              <w:t>owever a reader is not supposed to be able to interpret this</w:t>
            </w:r>
            <w:r w:rsidR="00D05DB8">
              <w:t>.</w:t>
            </w:r>
          </w:p>
        </w:tc>
      </w:tr>
    </w:tbl>
    <w:p w:rsidR="003279B2" w:rsidRDefault="003279B2" w:rsidP="00367EA6">
      <w:pPr>
        <w:jc w:val="both"/>
      </w:pPr>
    </w:p>
    <w:p w:rsidR="00367EA6" w:rsidRDefault="00367EA6" w:rsidP="00367EA6">
      <w:pPr>
        <w:jc w:val="both"/>
      </w:pPr>
    </w:p>
    <w:p w:rsidR="006F019F" w:rsidRDefault="006F019F" w:rsidP="006F019F">
      <w:pPr>
        <w:pStyle w:val="Heading3"/>
        <w:jc w:val="both"/>
      </w:pPr>
      <w:bookmarkStart w:id="109" w:name="_Toc485651006"/>
      <w:r>
        <w:t>ModRes header key</w:t>
      </w:r>
      <w:bookmarkEnd w:id="109"/>
    </w:p>
    <w:p w:rsidR="006F019F" w:rsidRDefault="006F019F" w:rsidP="006F019F">
      <w:pPr>
        <w:jc w:val="both"/>
      </w:pPr>
    </w:p>
    <w:p w:rsidR="00DF70AB" w:rsidRDefault="00FF7CFB" w:rsidP="006F019F">
      <w:pPr>
        <w:jc w:val="both"/>
      </w:pPr>
      <w:r>
        <w:t xml:space="preserve">The header key </w:t>
      </w:r>
      <w:r w:rsidRPr="00B024AF">
        <w:rPr>
          <w:i/>
        </w:rPr>
        <w:t>ModRes</w:t>
      </w:r>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(ModResPsi and ModRes</w:t>
      </w:r>
      <w:r>
        <w:t>Unimod</w:t>
      </w:r>
      <w:r w:rsidR="006F019F">
        <w:t xml:space="preserve">) are </w:t>
      </w:r>
      <w:r>
        <w:t xml:space="preserve">preferred and </w:t>
      </w:r>
      <w:r w:rsidR="00351627">
        <w:t>SHOULD</w:t>
      </w:r>
      <w:r>
        <w:t xml:space="preserve"> be used when possible</w:t>
      </w:r>
      <w:r w:rsidR="006F019F">
        <w:t>. T</w:t>
      </w:r>
      <w:r w:rsidR="00193E6B">
        <w:t>he format of this term is (</w:t>
      </w:r>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r w:rsidR="006F019F">
        <w:t xml:space="preserve">). See the table below for a series of examples, both legal and illegal. </w:t>
      </w:r>
      <w:r w:rsidR="006114E6">
        <w:t>Position</w:t>
      </w:r>
      <w:r w:rsidR="006F019F">
        <w:t xml:space="preserve"> counting begins with 1. </w:t>
      </w:r>
      <w:ins w:id="110" w:author="deutsch" w:date="2017-08-04T15:28:00Z">
        <w:r w:rsidR="00FC04A5">
          <w:t xml:space="preserve">The position element MAY be a comma-separated list of positions; for proteins with the same PTM on many residues, this can save substantial space. </w:t>
        </w:r>
      </w:ins>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del w:id="111" w:author="deutsch" w:date="2017-08-04T15:29:00Z">
        <w:r w:rsidR="00351627" w:rsidDel="00FC04A5">
          <w:delText xml:space="preserve">MAY </w:delText>
        </w:r>
      </w:del>
      <w:ins w:id="112" w:author="deutsch" w:date="2017-08-04T15:29:00Z">
        <w:r w:rsidR="00FC04A5">
          <w:t xml:space="preserve">can </w:t>
        </w:r>
      </w:ins>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r w:rsidR="00FD58B7" w:rsidRPr="00B024AF">
        <w:rPr>
          <w:i/>
        </w:rPr>
        <w:t>CustomTag</w:t>
      </w:r>
      <w:r w:rsidR="00FD58B7" w:rsidRPr="000E5810">
        <w:t xml:space="preserve"> keyword</w:t>
      </w:r>
      <w:r w:rsidR="00FD58B7">
        <w:t xml:space="preserve"> as described in section 3.3.4.</w:t>
      </w:r>
    </w:p>
    <w:p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3618"/>
        <w:gridCol w:w="5627"/>
      </w:tblGrid>
      <w:tr w:rsidR="006F019F"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6F019F">
            <w:pPr>
              <w:jc w:val="both"/>
            </w:pPr>
            <w:r>
              <w:t>Example Value</w:t>
            </w:r>
          </w:p>
        </w:tc>
        <w:tc>
          <w:tcPr>
            <w:tcW w:w="5627" w:type="dxa"/>
          </w:tcPr>
          <w:p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rsidTr="00B36110">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040877">
            <w:pPr>
              <w:jc w:val="both"/>
            </w:pPr>
            <w:r>
              <w:t>(100||</w:t>
            </w:r>
            <w:r w:rsidR="00E722BE" w:rsidRPr="00E722BE">
              <w:t>N-linked (GlcNAc...)</w:t>
            </w:r>
            <w:r>
              <w:t>)</w:t>
            </w:r>
          </w:p>
        </w:tc>
        <w:tc>
          <w:tcPr>
            <w:tcW w:w="5627" w:type="dxa"/>
          </w:tcPr>
          <w:p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rsidTr="007C63B8">
        <w:trPr>
          <w:ins w:id="113" w:author="deutsch" w:date="2017-08-04T15:32:00Z"/>
        </w:trPr>
        <w:tc>
          <w:tcPr>
            <w:cnfStyle w:val="001000000000" w:firstRow="0" w:lastRow="0" w:firstColumn="1" w:lastColumn="0" w:oddVBand="0" w:evenVBand="0" w:oddHBand="0" w:evenHBand="0" w:firstRowFirstColumn="0" w:firstRowLastColumn="0" w:lastRowFirstColumn="0" w:lastRowLastColumn="0"/>
            <w:tcW w:w="3618" w:type="dxa"/>
          </w:tcPr>
          <w:p w:rsidR="00FC04A5" w:rsidRDefault="00FC04A5" w:rsidP="007C63B8">
            <w:pPr>
              <w:jc w:val="both"/>
              <w:rPr>
                <w:ins w:id="114" w:author="deutsch" w:date="2017-08-04T15:32:00Z"/>
              </w:rPr>
            </w:pPr>
            <w:ins w:id="115" w:author="deutsch" w:date="2017-08-04T15:32:00Z">
              <w:r>
                <w:t>(100,178||</w:t>
              </w:r>
              <w:r w:rsidRPr="00E722BE">
                <w:t>N-linked (GlcNAc...)</w:t>
              </w:r>
              <w:r>
                <w:t>|invitro)</w:t>
              </w:r>
            </w:ins>
          </w:p>
        </w:tc>
        <w:tc>
          <w:tcPr>
            <w:tcW w:w="5627" w:type="dxa"/>
          </w:tcPr>
          <w:p w:rsidR="00FC04A5" w:rsidRDefault="00FC04A5" w:rsidP="007C63B8">
            <w:pPr>
              <w:jc w:val="both"/>
              <w:cnfStyle w:val="000000000000" w:firstRow="0" w:lastRow="0" w:firstColumn="0" w:lastColumn="0" w:oddVBand="0" w:evenVBand="0" w:oddHBand="0" w:evenHBand="0" w:firstRowFirstColumn="0" w:firstRowLastColumn="0" w:lastRowFirstColumn="0" w:lastRowLastColumn="0"/>
              <w:rPr>
                <w:ins w:id="116" w:author="deutsch" w:date="2017-08-04T15:32:00Z"/>
              </w:rPr>
            </w:pPr>
            <w:ins w:id="117" w:author="deutsch" w:date="2017-08-04T15:32:00Z">
              <w:r>
                <w:t>The amino acids at positions 100 and/or 178 have possible N-linked glycosylation modification/s of unknown composition, with an optional tag</w:t>
              </w:r>
            </w:ins>
            <w:ins w:id="118" w:author="deutsch" w:date="2017-08-04T15:33:00Z">
              <w:r>
                <w:t xml:space="preserve"> of “invitro”.</w:t>
              </w:r>
            </w:ins>
          </w:p>
          <w:p w:rsidR="00FC04A5" w:rsidRDefault="00FC04A5" w:rsidP="007C63B8">
            <w:pPr>
              <w:jc w:val="both"/>
              <w:cnfStyle w:val="000000000000" w:firstRow="0" w:lastRow="0" w:firstColumn="0" w:lastColumn="0" w:oddVBand="0" w:evenVBand="0" w:oddHBand="0" w:evenHBand="0" w:firstRowFirstColumn="0" w:firstRowLastColumn="0" w:lastRowFirstColumn="0" w:lastRowLastColumn="0"/>
              <w:rPr>
                <w:ins w:id="119" w:author="deutsch" w:date="2017-08-04T15:32:00Z"/>
              </w:rPr>
            </w:pPr>
          </w:p>
        </w:tc>
      </w:tr>
      <w:tr w:rsidR="00E722BE" w:rsidTr="00E722BE">
        <w:tc>
          <w:tcPr>
            <w:cnfStyle w:val="001000000000" w:firstRow="0" w:lastRow="0" w:firstColumn="1" w:lastColumn="0" w:oddVBand="0" w:evenVBand="0" w:oddHBand="0" w:evenHBand="0" w:firstRowFirstColumn="0" w:firstRowLastColumn="0" w:lastRowFirstColumn="0" w:lastRowLastColumn="0"/>
            <w:tcW w:w="3618" w:type="dxa"/>
          </w:tcPr>
          <w:p w:rsidR="00E722BE" w:rsidRDefault="00E722BE" w:rsidP="00040877">
            <w:pPr>
              <w:jc w:val="both"/>
            </w:pPr>
            <w:r>
              <w:t>(100||Disulfide)</w:t>
            </w:r>
          </w:p>
        </w:tc>
        <w:tc>
          <w:tcPr>
            <w:tcW w:w="5627" w:type="dxa"/>
          </w:tcPr>
          <w:p w:rsidR="00E722BE" w:rsidRDefault="00E722BE" w:rsidP="000A7243">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rsidR="00F56EEE">
              <w:t xml:space="preserve">is </w:t>
            </w:r>
            <w:r w:rsidR="000A7243">
              <w:t>half</w:t>
            </w:r>
            <w:r w:rsidR="00F56EEE">
              <w:t xml:space="preserve"> of a</w:t>
            </w:r>
            <w:r>
              <w:t xml:space="preserve"> </w:t>
            </w:r>
            <w:r w:rsidR="00F56EEE">
              <w:t xml:space="preserve">disulfide </w:t>
            </w:r>
            <w:r>
              <w:t xml:space="preserve">modification. This is probably not </w:t>
            </w:r>
            <w:r w:rsidR="00146A8D">
              <w:t>useful for sequence database searching, but may be valuable information for other purposes.</w:t>
            </w:r>
          </w:p>
          <w:p w:rsidR="00D62B57" w:rsidRDefault="00D62B57" w:rsidP="000A7243">
            <w:pPr>
              <w:jc w:val="both"/>
              <w:cnfStyle w:val="000000000000" w:firstRow="0" w:lastRow="0" w:firstColumn="0" w:lastColumn="0" w:oddVBand="0" w:evenVBand="0" w:oddHBand="0" w:evenHBand="0" w:firstRowFirstColumn="0" w:firstRowLastColumn="0" w:lastRowFirstColumn="0" w:lastRowLastColumn="0"/>
            </w:pPr>
          </w:p>
        </w:tc>
      </w:tr>
      <w:tr w:rsidR="006F019F" w:rsidTr="006F019F">
        <w:tc>
          <w:tcPr>
            <w:cnfStyle w:val="001000000000" w:firstRow="0" w:lastRow="0" w:firstColumn="1" w:lastColumn="0" w:oddVBand="0" w:evenVBand="0" w:oddHBand="0" w:evenHBand="0" w:firstRowFirstColumn="0" w:firstRowLastColumn="0" w:lastRowFirstColumn="0" w:lastRowLastColumn="0"/>
            <w:tcW w:w="3618" w:type="dxa"/>
          </w:tcPr>
          <w:p w:rsidR="006F019F" w:rsidRDefault="006F019F" w:rsidP="00040877">
            <w:pPr>
              <w:jc w:val="both"/>
            </w:pPr>
            <w:r>
              <w:t>(100|</w:t>
            </w:r>
            <w:r w:rsidR="00DC6E60">
              <w:t>CustomMod:2</w:t>
            </w:r>
            <w:r w:rsidR="004161DB">
              <w:t>2</w:t>
            </w:r>
            <w:r>
              <w:t>|</w:t>
            </w:r>
            <w:r w:rsidR="00841157">
              <w:t>Floxilation</w:t>
            </w:r>
            <w:r>
              <w:t>)</w:t>
            </w:r>
          </w:p>
        </w:tc>
        <w:tc>
          <w:tcPr>
            <w:tcW w:w="5627" w:type="dxa"/>
          </w:tcPr>
          <w:p w:rsidR="006F019F"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F56EEE">
              <w:t xml:space="preserve">100 </w:t>
            </w:r>
            <w:r>
              <w:t xml:space="preserve">has </w:t>
            </w:r>
            <w:r w:rsidR="00E722BE">
              <w:t xml:space="preserve">a </w:t>
            </w:r>
            <w:r w:rsidR="00F367F0">
              <w:t xml:space="preserve">potential </w:t>
            </w:r>
            <w:r w:rsidR="00841157">
              <w:t>floxilation</w:t>
            </w:r>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p w:rsidR="00D62B57" w:rsidRDefault="00D62B57" w:rsidP="00146A8D">
            <w:pPr>
              <w:jc w:val="both"/>
              <w:cnfStyle w:val="000000000000" w:firstRow="0" w:lastRow="0" w:firstColumn="0" w:lastColumn="0" w:oddVBand="0" w:evenVBand="0" w:oddHBand="0" w:evenHBand="0" w:firstRowFirstColumn="0" w:firstRowLastColumn="0" w:lastRowFirstColumn="0" w:lastRowLastColumn="0"/>
            </w:pPr>
          </w:p>
        </w:tc>
      </w:tr>
      <w:tr w:rsidR="00DC6E60" w:rsidTr="006F019F">
        <w:tc>
          <w:tcPr>
            <w:cnfStyle w:val="001000000000" w:firstRow="0" w:lastRow="0" w:firstColumn="1" w:lastColumn="0" w:oddVBand="0" w:evenVBand="0" w:oddHBand="0" w:evenHBand="0" w:firstRowFirstColumn="0" w:firstRowLastColumn="0" w:lastRowFirstColumn="0" w:lastRowLastColumn="0"/>
            <w:tcW w:w="3618" w:type="dxa"/>
          </w:tcPr>
          <w:p w:rsidR="00DC6E60" w:rsidRDefault="00DC6E60" w:rsidP="00831E7F">
            <w:pPr>
              <w:jc w:val="both"/>
            </w:pPr>
            <w:r>
              <w:t>(100||</w:t>
            </w:r>
            <w:r w:rsidR="00101487">
              <w:t>Phosphorylation</w:t>
            </w:r>
            <w:r>
              <w:t>)</w:t>
            </w:r>
          </w:p>
        </w:tc>
        <w:tc>
          <w:tcPr>
            <w:tcW w:w="5627" w:type="dxa"/>
          </w:tcPr>
          <w:p w:rsidR="00DC6E60" w:rsidRDefault="00DC6E60" w:rsidP="00F56EEE">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F367F0">
              <w:t xml:space="preserve">a </w:t>
            </w:r>
            <w:r w:rsidR="00101487">
              <w:t>potential phosphorylation</w:t>
            </w:r>
            <w:r>
              <w:t xml:space="preserve">. </w:t>
            </w:r>
            <w:r w:rsidR="00E86331">
              <w:t>Note that a</w:t>
            </w:r>
            <w:r w:rsidR="00841157">
              <w:t xml:space="preserve">lthough this is permitted, </w:t>
            </w:r>
            <w:r w:rsidR="006D7F29">
              <w:t xml:space="preserve">the </w:t>
            </w:r>
            <w:r w:rsidR="00841157">
              <w:t xml:space="preserve">use of either ModResPsi or ModResUnimod </w:t>
            </w:r>
            <w:r w:rsidR="00F56EEE">
              <w:t>CV when available</w:t>
            </w:r>
            <w:r w:rsidR="00841157">
              <w:t xml:space="preserve"> is strongly encouraged.</w:t>
            </w:r>
          </w:p>
        </w:tc>
      </w:tr>
    </w:tbl>
    <w:p w:rsidR="006F019F" w:rsidRDefault="006F019F" w:rsidP="006F019F">
      <w:pPr>
        <w:jc w:val="both"/>
      </w:pPr>
    </w:p>
    <w:p w:rsidR="00B36110" w:rsidRDefault="00B36110" w:rsidP="00B36110">
      <w:pPr>
        <w:pStyle w:val="Heading3"/>
        <w:jc w:val="both"/>
      </w:pPr>
      <w:bookmarkStart w:id="120" w:name="_Toc485651007"/>
      <w:r>
        <w:t>Processed header key</w:t>
      </w:r>
      <w:bookmarkEnd w:id="120"/>
    </w:p>
    <w:p w:rsidR="00B36110" w:rsidRDefault="00B36110" w:rsidP="00B36110">
      <w:pPr>
        <w:jc w:val="both"/>
      </w:pPr>
    </w:p>
    <w:p w:rsidR="00B36110" w:rsidRDefault="00B36110" w:rsidP="00B36110">
      <w:pPr>
        <w:jc w:val="both"/>
      </w:pPr>
      <w:r>
        <w:lastRenderedPageBreak/>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p>
    <w:p w:rsidR="00DF70AB" w:rsidRDefault="00DF70AB" w:rsidP="00B36110">
      <w:pPr>
        <w:jc w:val="both"/>
      </w:pPr>
    </w:p>
    <w:tbl>
      <w:tblPr>
        <w:tblStyle w:val="TableClassic1"/>
        <w:tblW w:w="0" w:type="auto"/>
        <w:tblLook w:val="04A0" w:firstRow="1" w:lastRow="0" w:firstColumn="1" w:lastColumn="0" w:noHBand="0" w:noVBand="1"/>
      </w:tblPr>
      <w:tblGrid>
        <w:gridCol w:w="3618"/>
        <w:gridCol w:w="5627"/>
      </w:tblGrid>
      <w:tr w:rsidR="00B36110"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B36110">
            <w:pPr>
              <w:jc w:val="both"/>
            </w:pPr>
            <w:r>
              <w:t>Example Value</w:t>
            </w:r>
          </w:p>
        </w:tc>
        <w:tc>
          <w:tcPr>
            <w:tcW w:w="5627" w:type="dxa"/>
          </w:tcPr>
          <w:p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rsidTr="0092768F">
        <w:tc>
          <w:tcPr>
            <w:cnfStyle w:val="001000000000" w:firstRow="0" w:lastRow="0" w:firstColumn="1" w:lastColumn="0" w:oddVBand="0" w:evenVBand="0" w:oddHBand="0" w:evenHBand="0" w:firstRowFirstColumn="0" w:firstRowLastColumn="0" w:lastRowFirstColumn="0" w:lastRowLastColumn="0"/>
            <w:tcW w:w="3618" w:type="dxa"/>
          </w:tcPr>
          <w:p w:rsidR="00E670B1" w:rsidRDefault="00E670B1" w:rsidP="0092768F">
            <w:pPr>
              <w:jc w:val="both"/>
            </w:pPr>
            <w:r>
              <w:t>(1|40||signal sequence)</w:t>
            </w:r>
            <w:r w:rsidR="0024014A">
              <w:t xml:space="preserve">  </w:t>
            </w:r>
            <w:r w:rsidR="00D62B57" w:rsidRPr="00D62B57">
              <w:rPr>
                <w:color w:val="C00000"/>
                <w:szCs w:val="12"/>
                <w:highlight w:val="darkGray"/>
              </w:rPr>
              <w:t>ILLEGAL</w:t>
            </w:r>
          </w:p>
        </w:tc>
        <w:tc>
          <w:tcPr>
            <w:tcW w:w="5627" w:type="dxa"/>
          </w:tcPr>
          <w:p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rsidTr="00B36110">
        <w:tc>
          <w:tcPr>
            <w:cnfStyle w:val="001000000000" w:firstRow="0" w:lastRow="0" w:firstColumn="1" w:lastColumn="0" w:oddVBand="0" w:evenVBand="0" w:oddHBand="0" w:evenHBand="0" w:firstRowFirstColumn="0" w:firstRowLastColumn="0" w:lastRowFirstColumn="0" w:lastRowLastColumn="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r w:rsidR="00D62B57" w:rsidRPr="00D62B57">
              <w:rPr>
                <w:color w:val="C00000"/>
                <w:szCs w:val="12"/>
                <w:highlight w:val="darkGray"/>
              </w:rPr>
              <w:t>ILLEGAL</w:t>
            </w:r>
          </w:p>
        </w:tc>
        <w:tc>
          <w:tcPr>
            <w:tcW w:w="5627" w:type="dxa"/>
          </w:tcPr>
          <w:p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rsidR="007A3466" w:rsidRDefault="007A3466" w:rsidP="004B48E4">
      <w:pPr>
        <w:tabs>
          <w:tab w:val="left" w:pos="1440"/>
          <w:tab w:val="left" w:pos="6300"/>
        </w:tabs>
        <w:jc w:val="both"/>
      </w:pPr>
    </w:p>
    <w:p w:rsidR="00D62B57" w:rsidRDefault="00D62B57" w:rsidP="004B48E4">
      <w:pPr>
        <w:tabs>
          <w:tab w:val="left" w:pos="1440"/>
          <w:tab w:val="left" w:pos="6300"/>
        </w:tabs>
        <w:jc w:val="both"/>
      </w:pPr>
    </w:p>
    <w:p w:rsidR="007A3466" w:rsidRPr="00844118" w:rsidRDefault="001848FA" w:rsidP="004B48E4">
      <w:pPr>
        <w:pStyle w:val="Heading2"/>
        <w:jc w:val="both"/>
      </w:pPr>
      <w:r w:rsidRPr="00844118">
        <w:t xml:space="preserve"> </w:t>
      </w:r>
      <w:bookmarkStart w:id="121" w:name="_Toc485651008"/>
      <w:r w:rsidRPr="00844118">
        <w:t>Additional considerations</w:t>
      </w:r>
      <w:bookmarkEnd w:id="121"/>
    </w:p>
    <w:p w:rsidR="007A3466" w:rsidRDefault="007A3466" w:rsidP="004B48E4">
      <w:pPr>
        <w:tabs>
          <w:tab w:val="left" w:pos="1440"/>
          <w:tab w:val="left" w:pos="6300"/>
        </w:tabs>
        <w:jc w:val="both"/>
      </w:pPr>
    </w:p>
    <w:p w:rsidR="006974D1" w:rsidRDefault="006974D1" w:rsidP="004B48E4">
      <w:pPr>
        <w:pStyle w:val="Heading3"/>
        <w:jc w:val="both"/>
      </w:pPr>
      <w:bookmarkStart w:id="122" w:name="_Toc485651009"/>
      <w:r>
        <w:t>Representation of splicing variants</w:t>
      </w:r>
      <w:bookmarkEnd w:id="122"/>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in this case, the DbUniqueId MUST be different for each of these sequence entries.</w:t>
      </w:r>
      <w:r w:rsidR="00693A64">
        <w:t xml:space="preserve"> Such corresponding sequences MAY be discrim</w:t>
      </w:r>
      <w:r w:rsidR="00D17F9A">
        <w:t>inated by a different suffix (&gt;sp:P01234-1 and &gt;s</w:t>
      </w:r>
      <w:r w:rsidR="00693A64">
        <w:t>p:P01234-2).</w:t>
      </w:r>
    </w:p>
    <w:p w:rsidR="006974D1" w:rsidRDefault="006974D1" w:rsidP="004B48E4">
      <w:pPr>
        <w:jc w:val="both"/>
      </w:pPr>
    </w:p>
    <w:p w:rsidR="002760F7" w:rsidRDefault="002760F7" w:rsidP="002760F7">
      <w:pPr>
        <w:pStyle w:val="Heading3"/>
        <w:jc w:val="both"/>
      </w:pPr>
      <w:bookmarkStart w:id="123" w:name="_Toc485651010"/>
      <w:r>
        <w:t>Representation of processed sequences</w:t>
      </w:r>
      <w:bookmarkEnd w:id="123"/>
    </w:p>
    <w:p w:rsidR="002760F7" w:rsidRPr="006974D1" w:rsidRDefault="002760F7" w:rsidP="002760F7">
      <w:pPr>
        <w:pStyle w:val="nobreak"/>
        <w:jc w:val="both"/>
      </w:pPr>
    </w:p>
    <w:p w:rsidR="002760F7" w:rsidRDefault="002760F7" w:rsidP="002760F7">
      <w:pPr>
        <w:jc w:val="both"/>
      </w:pPr>
      <w:r w:rsidRPr="002760F7">
        <w:t>Processed sequences (removal of precursor peptide, active chain, etc.) SHOULD be represented with annotations in the sequence description line. In cases where reading software cannot interpret this annotation, or in cases where the complexity of interpretation of additional annotation (such as active forms specific PTMs), processed sequences MAY be represented in separate sequence entries; in this case, the DbUniqueId MUST be different for each of these sequence entries.</w:t>
      </w:r>
    </w:p>
    <w:p w:rsidR="002760F7" w:rsidRDefault="002760F7" w:rsidP="002760F7">
      <w:pPr>
        <w:jc w:val="both"/>
      </w:pPr>
    </w:p>
    <w:p w:rsidR="002760F7" w:rsidRDefault="002760F7" w:rsidP="002760F7">
      <w:pPr>
        <w:jc w:val="both"/>
      </w:pPr>
    </w:p>
    <w:p w:rsidR="006974D1" w:rsidRDefault="006974D1" w:rsidP="004B48E4">
      <w:pPr>
        <w:pStyle w:val="Heading3"/>
        <w:jc w:val="both"/>
      </w:pPr>
      <w:bookmarkStart w:id="124" w:name="_Toc485651011"/>
      <w:r>
        <w:t>File extension</w:t>
      </w:r>
      <w:bookmarkEnd w:id="124"/>
    </w:p>
    <w:p w:rsidR="007A3466" w:rsidRDefault="006974D1" w:rsidP="004B48E4">
      <w:pPr>
        <w:tabs>
          <w:tab w:val="left" w:pos="1440"/>
          <w:tab w:val="left" w:pos="6300"/>
        </w:tabs>
        <w:jc w:val="both"/>
      </w:pPr>
      <w:r>
        <w:t>The suggested file extension is .</w:t>
      </w:r>
      <w:r w:rsidR="00525E17">
        <w:t>peff</w:t>
      </w:r>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Heading1"/>
        <w:jc w:val="both"/>
      </w:pPr>
      <w:bookmarkStart w:id="125" w:name="_Toc485651012"/>
      <w:r w:rsidRPr="007D27E8">
        <w:t>Author</w:t>
      </w:r>
      <w:r w:rsidR="002A0B24" w:rsidRPr="007D27E8">
        <w:t>s</w:t>
      </w:r>
      <w:r w:rsidRPr="007D27E8">
        <w:t xml:space="preserve"> Information</w:t>
      </w:r>
      <w:bookmarkEnd w:id="125"/>
    </w:p>
    <w:p w:rsidR="00CB2E8B" w:rsidRDefault="00CB2E8B" w:rsidP="004B48E4">
      <w:pPr>
        <w:pStyle w:val="nobreak"/>
        <w:jc w:val="both"/>
      </w:pPr>
    </w:p>
    <w:p w:rsidR="00A83BBD" w:rsidRDefault="00A83BBD" w:rsidP="004B48E4">
      <w:pPr>
        <w:jc w:val="both"/>
      </w:pPr>
      <w:r>
        <w:t>Pierre-Alain Binz</w:t>
      </w:r>
    </w:p>
    <w:p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rsidR="00A83BBD" w:rsidRDefault="00A83BBD" w:rsidP="004B48E4">
      <w:pPr>
        <w:jc w:val="both"/>
        <w:rPr>
          <w:lang w:val="fr-CH"/>
        </w:rPr>
      </w:pPr>
    </w:p>
    <w:p w:rsidR="000F45FB" w:rsidRPr="00A75507" w:rsidRDefault="000F45FB" w:rsidP="000F45FB">
      <w:pPr>
        <w:jc w:val="both"/>
        <w:rPr>
          <w:lang w:val="de-CH"/>
        </w:rPr>
      </w:pPr>
      <w:r w:rsidRPr="00A75507">
        <w:rPr>
          <w:lang w:val="de-CH"/>
        </w:rPr>
        <w:t>Jim Shofstahl</w:t>
      </w:r>
    </w:p>
    <w:p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rsidR="000F45FB" w:rsidRPr="00420513" w:rsidRDefault="000F45FB" w:rsidP="000F45FB">
      <w:pPr>
        <w:jc w:val="both"/>
      </w:pPr>
      <w:r w:rsidRPr="00420513">
        <w:t>jim.shofstahl@thermo</w:t>
      </w:r>
      <w:r>
        <w:t>fisher</w:t>
      </w:r>
      <w:r w:rsidRPr="00420513">
        <w:t>.com</w:t>
      </w:r>
    </w:p>
    <w:p w:rsidR="000F45FB" w:rsidRDefault="000F45FB" w:rsidP="000F45FB">
      <w:pPr>
        <w:jc w:val="both"/>
      </w:pPr>
    </w:p>
    <w:p w:rsidR="00795550" w:rsidRDefault="00795550" w:rsidP="000F45FB">
      <w:pPr>
        <w:jc w:val="both"/>
      </w:pPr>
      <w:r w:rsidRPr="00795550">
        <w:t>Juan An</w:t>
      </w:r>
      <w:r>
        <w:t>tonio Vizcaíno</w:t>
      </w:r>
    </w:p>
    <w:p w:rsidR="00795550" w:rsidRDefault="00795550" w:rsidP="000F45FB">
      <w:pPr>
        <w:jc w:val="both"/>
      </w:pPr>
      <w:r w:rsidRPr="00795550">
        <w:t>EMBL-EBI</w:t>
      </w:r>
    </w:p>
    <w:p w:rsidR="00795550" w:rsidRDefault="00795550" w:rsidP="000F45FB">
      <w:pPr>
        <w:jc w:val="both"/>
      </w:pPr>
      <w:r w:rsidRPr="00795550">
        <w:t>juan@ebi.ac.uk</w:t>
      </w:r>
    </w:p>
    <w:p w:rsidR="00795550" w:rsidRDefault="00795550" w:rsidP="000F45FB">
      <w:pPr>
        <w:jc w:val="both"/>
      </w:pPr>
    </w:p>
    <w:p w:rsidR="00D91D94" w:rsidRPr="00752835" w:rsidRDefault="00D91D94" w:rsidP="00D91D94">
      <w:pPr>
        <w:jc w:val="both"/>
      </w:pPr>
      <w:r w:rsidRPr="00752835">
        <w:t xml:space="preserve">Harald Barsnes </w:t>
      </w:r>
    </w:p>
    <w:p w:rsidR="00D91D94" w:rsidRDefault="00D91D94" w:rsidP="00D91D94">
      <w:r>
        <w:t>Proteomics Unit, Department of Biomedicine, University of Bergen, Norway</w:t>
      </w:r>
    </w:p>
    <w:p w:rsidR="00D91D94" w:rsidRDefault="00D91D94" w:rsidP="00D91D94">
      <w:pPr>
        <w:jc w:val="both"/>
      </w:pPr>
      <w:r>
        <w:t>harald.barsnes@uib.no</w:t>
      </w:r>
    </w:p>
    <w:p w:rsidR="00D91D94" w:rsidRDefault="00D91D94" w:rsidP="00D91D94">
      <w:pPr>
        <w:jc w:val="both"/>
      </w:pPr>
    </w:p>
    <w:p w:rsidR="00D91D94" w:rsidRDefault="00D91D94" w:rsidP="00D91D94">
      <w:pPr>
        <w:jc w:val="both"/>
      </w:pPr>
      <w:r>
        <w:t>Robert Chalkley</w:t>
      </w:r>
    </w:p>
    <w:p w:rsidR="00D91D94" w:rsidRDefault="00D91D94" w:rsidP="00D91D94">
      <w:pPr>
        <w:jc w:val="both"/>
      </w:pPr>
      <w:r>
        <w:t>University of California, San Francisco</w:t>
      </w:r>
    </w:p>
    <w:p w:rsidR="00D91D94" w:rsidRPr="00A75507" w:rsidRDefault="00D91D94" w:rsidP="00D91D94">
      <w:pPr>
        <w:jc w:val="both"/>
        <w:rPr>
          <w:lang w:val="de-CH"/>
        </w:rPr>
      </w:pPr>
      <w:r w:rsidRPr="00A75507">
        <w:rPr>
          <w:lang w:val="de-CH"/>
        </w:rPr>
        <w:t>chalkley@cgl.ucsf.edu</w:t>
      </w:r>
    </w:p>
    <w:p w:rsidR="00D91D94" w:rsidRPr="00A75507" w:rsidRDefault="00D91D94" w:rsidP="00D91D94">
      <w:pPr>
        <w:jc w:val="both"/>
        <w:rPr>
          <w:lang w:val="de-CH"/>
        </w:rPr>
      </w:pPr>
    </w:p>
    <w:p w:rsidR="000F45FB" w:rsidRDefault="000F45FB" w:rsidP="000F45FB">
      <w:pPr>
        <w:jc w:val="both"/>
        <w:rPr>
          <w:lang w:val="fr-CH"/>
        </w:rPr>
      </w:pPr>
      <w:r>
        <w:rPr>
          <w:lang w:val="fr-CH"/>
        </w:rPr>
        <w:t>Karl Clauser</w:t>
      </w:r>
    </w:p>
    <w:p w:rsidR="000F45FB" w:rsidRDefault="000F45FB" w:rsidP="000F45FB">
      <w:pPr>
        <w:jc w:val="both"/>
        <w:rPr>
          <w:lang w:val="fr-CH"/>
        </w:rPr>
      </w:pPr>
      <w:r w:rsidRPr="00D91D94">
        <w:rPr>
          <w:lang w:val="fr-CH"/>
        </w:rPr>
        <w:t>Broad Institute, Cambridge MA, USA</w:t>
      </w:r>
    </w:p>
    <w:p w:rsidR="000F45FB" w:rsidRPr="00A75507" w:rsidRDefault="000F45FB" w:rsidP="000F45FB">
      <w:pPr>
        <w:jc w:val="both"/>
        <w:rPr>
          <w:lang w:val="fr-CH"/>
        </w:rPr>
      </w:pPr>
      <w:r w:rsidRPr="00D91D94">
        <w:rPr>
          <w:lang w:val="fr-CH"/>
        </w:rPr>
        <w:t>clauser@broadinstitute.org</w:t>
      </w:r>
    </w:p>
    <w:p w:rsidR="000F45FB" w:rsidRDefault="000F45FB" w:rsidP="000F45FB">
      <w:pPr>
        <w:jc w:val="both"/>
        <w:rPr>
          <w:lang w:val="fr-CH"/>
        </w:rPr>
      </w:pPr>
    </w:p>
    <w:p w:rsidR="00D91D94" w:rsidRDefault="00D91D94" w:rsidP="00D91D94">
      <w:pPr>
        <w:jc w:val="both"/>
        <w:rPr>
          <w:lang w:val="fr-CH"/>
        </w:rPr>
      </w:pPr>
      <w:r>
        <w:rPr>
          <w:lang w:val="fr-CH"/>
        </w:rPr>
        <w:t>Gerben Menschaert</w:t>
      </w:r>
    </w:p>
    <w:p w:rsidR="00D91D94" w:rsidRPr="00D91D94" w:rsidRDefault="00D91D94" w:rsidP="00D91D94">
      <w:pPr>
        <w:jc w:val="both"/>
        <w:rPr>
          <w:lang w:val="fr-CH"/>
        </w:rPr>
      </w:pPr>
      <w:r w:rsidRPr="00D91D94">
        <w:rPr>
          <w:lang w:val="fr-CH"/>
        </w:rPr>
        <w:t>Ghent University, Ghent, Belgium</w:t>
      </w:r>
    </w:p>
    <w:p w:rsidR="00D91D94" w:rsidRDefault="00D91D94" w:rsidP="00D91D94">
      <w:pPr>
        <w:jc w:val="both"/>
        <w:rPr>
          <w:lang w:val="fr-CH"/>
        </w:rPr>
      </w:pPr>
      <w:r w:rsidRPr="00D91D94">
        <w:rPr>
          <w:lang w:val="fr-CH"/>
        </w:rPr>
        <w:t>gerben.menschaert@gmail.com</w:t>
      </w:r>
    </w:p>
    <w:p w:rsidR="00D91D94" w:rsidRDefault="00D91D94" w:rsidP="00D91D94">
      <w:pPr>
        <w:jc w:val="both"/>
        <w:rPr>
          <w:lang w:val="fr-CH"/>
        </w:rPr>
      </w:pPr>
    </w:p>
    <w:p w:rsidR="000F45FB" w:rsidRDefault="000F45FB" w:rsidP="000F45FB">
      <w:pPr>
        <w:jc w:val="both"/>
      </w:pPr>
      <w:r>
        <w:t>Lydie Lane</w:t>
      </w:r>
    </w:p>
    <w:p w:rsidR="000F45FB" w:rsidRDefault="000F45FB" w:rsidP="000F45FB">
      <w:pPr>
        <w:jc w:val="both"/>
      </w:pPr>
      <w:r>
        <w:t>SIB Swiss Institute of Bioinformatics, 1 Michel-Servet CH-1211 Genève 14, Switzerland</w:t>
      </w:r>
    </w:p>
    <w:p w:rsidR="000F45FB" w:rsidRPr="00752835" w:rsidRDefault="000F45FB" w:rsidP="000F45FB">
      <w:pPr>
        <w:jc w:val="both"/>
      </w:pPr>
      <w:r w:rsidRPr="00752835">
        <w:t>Lydie.Lane@isb-sib.ch</w:t>
      </w:r>
    </w:p>
    <w:p w:rsidR="000F45FB" w:rsidRDefault="000F45FB" w:rsidP="000F45FB">
      <w:pPr>
        <w:jc w:val="both"/>
        <w:rPr>
          <w:lang w:val="fr-CH"/>
        </w:rPr>
      </w:pPr>
    </w:p>
    <w:p w:rsidR="00A83BBD" w:rsidRPr="00A75507" w:rsidRDefault="00A83BBD" w:rsidP="004B48E4">
      <w:pPr>
        <w:jc w:val="both"/>
        <w:rPr>
          <w:lang w:val="fr-CH"/>
        </w:rPr>
      </w:pPr>
      <w:r w:rsidRPr="00A75507">
        <w:rPr>
          <w:lang w:val="fr-CH"/>
        </w:rPr>
        <w:t>Sean L. Seymour</w:t>
      </w:r>
    </w:p>
    <w:p w:rsidR="00A83BBD" w:rsidRPr="00FE0B01" w:rsidRDefault="00F012BE" w:rsidP="004B48E4">
      <w:pPr>
        <w:jc w:val="both"/>
      </w:pPr>
      <w:r w:rsidRPr="00FE0B01">
        <w:rPr>
          <w:rFonts w:cs="Arial"/>
          <w:lang w:val="en-GB"/>
        </w:rPr>
        <w:t>Seymour Data Science, USA</w:t>
      </w:r>
    </w:p>
    <w:p w:rsidR="00D62B57" w:rsidRDefault="00F012BE" w:rsidP="004B48E4">
      <w:pPr>
        <w:jc w:val="both"/>
        <w:rPr>
          <w:lang w:val="en-GB"/>
        </w:rPr>
      </w:pPr>
      <w:r w:rsidRPr="00F012BE">
        <w:rPr>
          <w:lang w:val="en-GB"/>
        </w:rPr>
        <w:t>sean@seymourdatascience.com</w:t>
      </w:r>
    </w:p>
    <w:p w:rsidR="00420513" w:rsidRPr="00F367F0" w:rsidRDefault="00420513" w:rsidP="004B48E4">
      <w:pPr>
        <w:jc w:val="both"/>
        <w:rPr>
          <w:lang w:val="en-GB"/>
        </w:rPr>
      </w:pPr>
    </w:p>
    <w:p w:rsidR="006B084B" w:rsidRPr="00F367F0" w:rsidRDefault="006B084B" w:rsidP="006B084B">
      <w:pPr>
        <w:jc w:val="both"/>
        <w:rPr>
          <w:lang w:val="en-GB"/>
        </w:rPr>
      </w:pPr>
      <w:r w:rsidRPr="00F367F0">
        <w:rPr>
          <w:lang w:val="en-GB"/>
        </w:rP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A75507" w:rsidRDefault="006B084B" w:rsidP="004B48E4">
      <w:pPr>
        <w:jc w:val="both"/>
        <w:rPr>
          <w:lang w:val="de-CH"/>
        </w:rPr>
      </w:pPr>
      <w:r w:rsidRPr="00A75507">
        <w:rPr>
          <w:lang w:val="de-CH"/>
        </w:rPr>
        <w:t>kapp@wehi.edu.au</w:t>
      </w:r>
    </w:p>
    <w:p w:rsidR="00E66537" w:rsidRPr="00752835" w:rsidRDefault="00E66537" w:rsidP="004B48E4">
      <w:pPr>
        <w:jc w:val="both"/>
      </w:pPr>
    </w:p>
    <w:p w:rsidR="006B084B" w:rsidRPr="00A75507" w:rsidRDefault="006B084B" w:rsidP="004B48E4">
      <w:pPr>
        <w:jc w:val="both"/>
        <w:rPr>
          <w:lang w:val="de-CH"/>
        </w:rPr>
      </w:pPr>
      <w:r w:rsidRPr="00A75507">
        <w:rPr>
          <w:lang w:val="de-CH"/>
        </w:rP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Heading1"/>
        <w:jc w:val="both"/>
      </w:pPr>
      <w:bookmarkStart w:id="126" w:name="_Toc5010630"/>
      <w:bookmarkStart w:id="127" w:name="_Toc485651013"/>
      <w:r w:rsidRPr="007D27E8">
        <w:t>Contributors</w:t>
      </w:r>
      <w:bookmarkEnd w:id="126"/>
      <w:bookmarkEnd w:id="127"/>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rsidR="00A72EE5" w:rsidRDefault="00A72EE5" w:rsidP="004B48E4">
      <w:pPr>
        <w:jc w:val="both"/>
      </w:pPr>
    </w:p>
    <w:p w:rsidR="00795550" w:rsidRDefault="00795550" w:rsidP="00795550">
      <w:pPr>
        <w:jc w:val="both"/>
      </w:pPr>
      <w:r w:rsidRPr="0042253B">
        <w:tab/>
        <w:t>David Creasy, Matrix Science Ltd</w:t>
      </w:r>
    </w:p>
    <w:p w:rsidR="0042253B" w:rsidRDefault="0042253B" w:rsidP="004B48E4">
      <w:pPr>
        <w:jc w:val="both"/>
      </w:pPr>
      <w:r w:rsidRPr="0042253B">
        <w:t>Matt Chambers, Vanderbilt University</w:t>
      </w:r>
    </w:p>
    <w:p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rsidR="00A72EE5" w:rsidRPr="00A72EE5" w:rsidRDefault="0042253B" w:rsidP="0042253B">
      <w:pPr>
        <w:ind w:left="3" w:firstLine="1"/>
        <w:jc w:val="both"/>
      </w:pPr>
      <w:r>
        <w:t xml:space="preserve">  </w:t>
      </w:r>
      <w:r w:rsidR="00795550">
        <w:t xml:space="preserve">- </w:t>
      </w:r>
      <w:r w:rsidR="00A72EE5" w:rsidRPr="00A72EE5">
        <w:t>Nicole Redaschi, Swiss Institute of Bioinformatics</w:t>
      </w:r>
      <w:r w:rsidR="00A72EE5">
        <w:t xml:space="preserve">, </w:t>
      </w:r>
      <w:r w:rsidR="00CB1A2B">
        <w:t>Swiss-Prot</w:t>
      </w:r>
      <w:r w:rsidR="00A72EE5">
        <w:t xml:space="preserve"> group, Geneva, Switzerland</w:t>
      </w:r>
    </w:p>
    <w:p w:rsidR="00A72EE5" w:rsidRPr="00A72EE5" w:rsidRDefault="0042253B" w:rsidP="004B48E4">
      <w:pPr>
        <w:jc w:val="both"/>
      </w:pPr>
      <w:r>
        <w:t xml:space="preserve">  </w:t>
      </w:r>
      <w:r w:rsidR="00795550">
        <w:t xml:space="preserve">- </w:t>
      </w:r>
      <w:r w:rsidR="00A72EE5" w:rsidRPr="00A72EE5">
        <w:t>Maria Jesus Martin, European Bioinformatics Institute, Hinxton, UK</w:t>
      </w:r>
    </w:p>
    <w:p w:rsidR="00A72EE5" w:rsidRPr="00A72EE5" w:rsidRDefault="0042253B" w:rsidP="004B48E4">
      <w:pPr>
        <w:jc w:val="both"/>
      </w:pPr>
      <w:r>
        <w:t xml:space="preserve">  </w:t>
      </w:r>
      <w:r w:rsidR="00795550">
        <w:t xml:space="preserve">- </w:t>
      </w:r>
      <w:r w:rsidR="00A72EE5" w:rsidRPr="00A72EE5">
        <w:t>Claire O Donovan, European Bioinformatics Institute, Hinxton, UK</w:t>
      </w:r>
    </w:p>
    <w:p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rsidR="00701D2D"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p>
    <w:p w:rsidR="005631CE" w:rsidRDefault="005631CE" w:rsidP="004B48E4">
      <w:pPr>
        <w:jc w:val="both"/>
      </w:pPr>
      <w:r>
        <w:t>Philip C Andrews, University of Michigan, Ann Arbor, MI, USA</w:t>
      </w:r>
    </w:p>
    <w:p w:rsidR="00095610" w:rsidRPr="000C75A1" w:rsidRDefault="00095610" w:rsidP="004B48E4">
      <w:pPr>
        <w:jc w:val="both"/>
      </w:pPr>
    </w:p>
    <w:p w:rsidR="00095610" w:rsidRPr="007D27E8" w:rsidRDefault="00095610" w:rsidP="004B48E4">
      <w:pPr>
        <w:pStyle w:val="Heading1"/>
        <w:jc w:val="both"/>
      </w:pPr>
      <w:bookmarkStart w:id="128" w:name="_Toc526008660"/>
      <w:bookmarkStart w:id="129" w:name="_Toc485651014"/>
      <w:r w:rsidRPr="007D27E8">
        <w:t>Intellectual Property Statement</w:t>
      </w:r>
      <w:bookmarkEnd w:id="128"/>
      <w:bookmarkEnd w:id="129"/>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Heading1"/>
        <w:jc w:val="both"/>
      </w:pPr>
      <w:bookmarkStart w:id="130" w:name="_Toc485651015"/>
      <w:r w:rsidRPr="007D27E8">
        <w:t>Copyright Notice</w:t>
      </w:r>
      <w:bookmarkEnd w:id="130"/>
    </w:p>
    <w:p w:rsidR="00062C3B" w:rsidRDefault="00062C3B" w:rsidP="004B48E4">
      <w:pPr>
        <w:jc w:val="both"/>
      </w:pPr>
    </w:p>
    <w:p w:rsidR="00062C3B" w:rsidRDefault="00062C3B" w:rsidP="004B48E4">
      <w:pPr>
        <w:jc w:val="both"/>
      </w:pPr>
      <w:r>
        <w:t>Copyright (C) Proteomics Standards Initiative (20</w:t>
      </w:r>
      <w:r w:rsidR="00D44F7A">
        <w:t>17</w:t>
      </w:r>
      <w:r>
        <w:t>).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31" w:name="29"/>
      <w:bookmarkStart w:id="132" w:name="30"/>
      <w:bookmarkStart w:id="133" w:name="31"/>
      <w:bookmarkEnd w:id="131"/>
      <w:bookmarkEnd w:id="132"/>
      <w:bookmarkEnd w:id="133"/>
    </w:p>
    <w:p w:rsidR="00AD4F6A" w:rsidRDefault="00AD4F6A" w:rsidP="004B48E4">
      <w:pPr>
        <w:jc w:val="both"/>
      </w:pPr>
    </w:p>
    <w:p w:rsidR="00957914" w:rsidRDefault="00957914" w:rsidP="004B48E4">
      <w:pPr>
        <w:jc w:val="both"/>
      </w:pPr>
    </w:p>
    <w:p w:rsidR="00AD4F6A" w:rsidRPr="007D27E8" w:rsidRDefault="00AD4F6A" w:rsidP="004B48E4">
      <w:pPr>
        <w:pStyle w:val="Heading1"/>
        <w:jc w:val="both"/>
      </w:pPr>
      <w:bookmarkStart w:id="134" w:name="_Toc485651016"/>
      <w:r w:rsidRPr="007D27E8">
        <w:t>Glossary</w:t>
      </w:r>
      <w:bookmarkEnd w:id="134"/>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Heading1"/>
        <w:jc w:val="both"/>
      </w:pPr>
      <w:bookmarkStart w:id="135" w:name="_Toc485651017"/>
      <w:r w:rsidRPr="007D27E8">
        <w:t>References</w:t>
      </w:r>
      <w:bookmarkEnd w:id="135"/>
    </w:p>
    <w:p w:rsidR="00095610" w:rsidRDefault="00095610" w:rsidP="004B48E4">
      <w:pPr>
        <w:ind w:left="360" w:hanging="360"/>
        <w:jc w:val="both"/>
      </w:pPr>
    </w:p>
    <w:p w:rsidR="00C97F4C" w:rsidRDefault="00C97F4C" w:rsidP="004B48E4">
      <w:pPr>
        <w:ind w:left="360" w:hanging="360"/>
        <w:jc w:val="both"/>
      </w:pPr>
      <w:r>
        <w:t xml:space="preserve">[APWEILER1] </w:t>
      </w:r>
      <w:r w:rsidRPr="00C97F4C">
        <w:t>Apweiler R., Bairoch A., Wu C.H., Barker W.C., Boeckmann B., Ferro S., Gasteiger E., Huang H., Lopez R., Magrane M., Martin M.J., Natale D.A., O'Donovan C., Redaschi N., Yeh L.S.</w:t>
      </w:r>
      <w:r w:rsidRPr="00C97F4C">
        <w:br/>
      </w:r>
      <w:r w:rsidRPr="00C97F4C">
        <w:rPr>
          <w:iCs/>
        </w:rPr>
        <w:t>UniProt: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Bradner, S.  </w:t>
      </w:r>
      <w:r>
        <w:rPr>
          <w:u w:val="single"/>
        </w:rPr>
        <w:t>Key Words for Use in RFCs to Indicate Requirement Levels, RFC 2119</w:t>
      </w:r>
      <w:r>
        <w:t>.  March 1997.</w:t>
      </w:r>
    </w:p>
    <w:p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rsidR="00491C18"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Biotechnol. </w:t>
      </w:r>
      <w:r w:rsidRPr="001B0DC3">
        <w:rPr>
          <w:lang w:val="en-GB"/>
        </w:rPr>
        <w:t>26(8):864-6. doi: 10.1038/nbt0808-864</w:t>
      </w:r>
      <w:r>
        <w:rPr>
          <w:lang w:val="en-GB"/>
        </w:rPr>
        <w:t xml:space="preserve">, PMID: </w:t>
      </w:r>
      <w:r w:rsidRPr="001B0DC3">
        <w:rPr>
          <w:lang w:val="en-GB"/>
        </w:rPr>
        <w:t>18688235</w:t>
      </w:r>
    </w:p>
    <w:p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Proc Natl Acad Sci U S A.</w:t>
      </w:r>
      <w:r>
        <w:t xml:space="preserve"> 1988 Apr;85(8):2444-8.</w:t>
      </w:r>
    </w:p>
    <w:p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45(D1):D158-D169. doi: 10.1093/nar/gkw1099</w:t>
      </w:r>
      <w:r w:rsidR="00FE0B01">
        <w:t xml:space="preserve">, PMID </w:t>
      </w:r>
      <w:r w:rsidR="00FE0B01" w:rsidRPr="00FE0B01">
        <w:t>27899622</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21"/>
      <w:footerReference w:type="default" r:id="rId22"/>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760" w:rsidRDefault="00CF5760">
      <w:r>
        <w:separator/>
      </w:r>
    </w:p>
  </w:endnote>
  <w:endnote w:type="continuationSeparator" w:id="0">
    <w:p w:rsidR="00CF5760" w:rsidRDefault="00CF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C7A" w:rsidRDefault="00CC5C7A">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sidR="00195A76">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C7A" w:rsidRDefault="00CC5C7A">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195A76">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760" w:rsidRDefault="00CF5760">
      <w:r>
        <w:separator/>
      </w:r>
    </w:p>
  </w:footnote>
  <w:footnote w:type="continuationSeparator" w:id="0">
    <w:p w:rsidR="00CF5760" w:rsidRDefault="00CF5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C7A" w:rsidRDefault="00CC5C7A" w:rsidP="00A91C84">
    <w:pPr>
      <w:pStyle w:val="Header"/>
    </w:pPr>
    <w:r>
      <w:t>PEFF: A Common Sequence Database Format for Proteomics</w:t>
    </w:r>
    <w:r>
      <w:tab/>
    </w:r>
    <w:r>
      <w:rPr>
        <w:rFonts w:ascii="Arial Narrow" w:hAnsi="Arial Narrow"/>
      </w:rPr>
      <w:t>June 1, 2015</w:t>
    </w:r>
  </w:p>
  <w:p w:rsidR="00CC5C7A" w:rsidRPr="00A91C84" w:rsidRDefault="00CC5C7A"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C7A" w:rsidRPr="00A75507" w:rsidRDefault="00CC5C7A" w:rsidP="0004120E">
    <w:pPr>
      <w:tabs>
        <w:tab w:val="right" w:pos="8640"/>
        <w:tab w:val="right" w:pos="10440"/>
      </w:tabs>
      <w:rPr>
        <w:rFonts w:ascii="Arial Narrow" w:hAnsi="Arial Narrow"/>
        <w:lang w:val="fr-CH"/>
      </w:rPr>
    </w:pPr>
    <w:r w:rsidRPr="00A75507">
      <w:rPr>
        <w:rFonts w:ascii="Arial Narrow" w:hAnsi="Arial Narrow"/>
        <w:lang w:val="fr-CH"/>
      </w:rPr>
      <w:t>PSI Recommendation</w:t>
    </w:r>
    <w:r w:rsidRPr="00A75507">
      <w:rPr>
        <w:rFonts w:ascii="Arial Narrow" w:hAnsi="Arial Narrow"/>
        <w:lang w:val="fr-CH"/>
      </w:rPr>
      <w:tab/>
      <w:t>Pierre-Alain Binz, Centre Hospitalier Universitaire Vaudois</w:t>
    </w:r>
  </w:p>
  <w:p w:rsidR="000F45FB" w:rsidRPr="00C82448" w:rsidRDefault="00CC5C7A" w:rsidP="000F45FB">
    <w:pPr>
      <w:tabs>
        <w:tab w:val="right" w:pos="8640"/>
        <w:tab w:val="right" w:pos="10440"/>
      </w:tabs>
      <w:rPr>
        <w:rStyle w:val="Strong"/>
        <w:rFonts w:ascii="Arial Narrow" w:hAnsi="Arial Narrow"/>
        <w:b w:val="0"/>
      </w:rPr>
    </w:pPr>
    <w:r w:rsidRPr="00A75507">
      <w:rPr>
        <w:rFonts w:ascii="Arial Narrow" w:hAnsi="Arial Narrow"/>
        <w:lang w:val="fr-CH"/>
      </w:rPr>
      <w:tab/>
    </w:r>
    <w:r w:rsidR="000F45FB" w:rsidRPr="00C82448">
      <w:rPr>
        <w:rStyle w:val="Strong"/>
        <w:rFonts w:ascii="Arial Narrow" w:hAnsi="Arial Narrow"/>
        <w:b w:val="0"/>
      </w:rPr>
      <w:t>Jim Shofstahl, Thermo Fisher Scientific</w:t>
    </w:r>
  </w:p>
  <w:p w:rsidR="000F45FB" w:rsidRPr="00AF164E" w:rsidRDefault="000F45FB"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Pr>
        <w:rFonts w:ascii="Arial Narrow" w:hAnsi="Arial Narrow" w:cs="Courier New"/>
        <w:lang w:eastAsia="fr-CH"/>
      </w:rPr>
      <w:t>Juan Antonio Vizcaíno, EMBL-EBI</w:t>
    </w:r>
  </w:p>
  <w:p w:rsidR="000F45FB" w:rsidRDefault="000F45FB"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0F45FB" w:rsidRPr="00D47195" w:rsidRDefault="000F45FB"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rsidR="00D91D94" w:rsidRPr="00D91D94" w:rsidRDefault="00D91D94" w:rsidP="00D91D94">
    <w:pPr>
      <w:tabs>
        <w:tab w:val="right" w:pos="8640"/>
        <w:tab w:val="right" w:pos="10440"/>
      </w:tabs>
      <w:jc w:val="right"/>
      <w:rPr>
        <w:rFonts w:ascii="Arial Narrow" w:hAnsi="Arial Narrow"/>
        <w:lang w:val="en-GB"/>
      </w:rPr>
    </w:pPr>
    <w:r w:rsidRPr="00D91D94">
      <w:rPr>
        <w:rFonts w:ascii="Arial Narrow" w:hAnsi="Arial Narrow"/>
        <w:lang w:val="en-GB"/>
      </w:rPr>
      <w:t>Gerben Menschaert, Ghent University, Ghent, Belgium</w:t>
    </w:r>
  </w:p>
  <w:p w:rsidR="00D91D94" w:rsidRDefault="00D91D94"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rsidR="000F45FB" w:rsidRPr="00D47195" w:rsidRDefault="000F45FB"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rsidR="000F45FB" w:rsidRDefault="000F45FB"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rsidR="000F45FB" w:rsidRDefault="00CC5C7A"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CC5C7A" w:rsidRDefault="00CC5C7A"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CC5C7A" w:rsidRPr="0004120E" w:rsidRDefault="00CC5C7A" w:rsidP="00A91C84">
    <w:pPr>
      <w:tabs>
        <w:tab w:val="left" w:pos="7328"/>
      </w:tabs>
      <w:rPr>
        <w:rFonts w:ascii="Arial Narrow" w:hAnsi="Arial Narrow"/>
        <w:lang w:val="en-GB"/>
      </w:rPr>
    </w:pPr>
  </w:p>
  <w:p w:rsidR="00CC5C7A" w:rsidRPr="00AF164E" w:rsidRDefault="00CC5C7A" w:rsidP="0005013E">
    <w:pPr>
      <w:pStyle w:val="Header"/>
      <w:tabs>
        <w:tab w:val="left" w:pos="7025"/>
      </w:tabs>
      <w:rPr>
        <w:rFonts w:ascii="Arial Narrow" w:hAnsi="Arial Narrow"/>
      </w:rPr>
    </w:pPr>
    <w:r w:rsidRPr="0004120E">
      <w:rPr>
        <w:rFonts w:ascii="Arial Narrow" w:hAnsi="Arial Narrow"/>
        <w:lang w:val="en-GB"/>
      </w:rPr>
      <w:tab/>
    </w:r>
    <w:r>
      <w:rPr>
        <w:rFonts w:ascii="Arial Narrow" w:hAnsi="Arial Narrow"/>
        <w:lang w:val="en-GB"/>
      </w:rPr>
      <w:tab/>
      <w:t xml:space="preserve">           </w:t>
    </w:r>
    <w:r w:rsidR="00195A76">
      <w:rPr>
        <w:rFonts w:ascii="Arial Narrow" w:hAnsi="Arial Narrow"/>
        <w:lang w:val="en-GB"/>
      </w:rPr>
      <w:t>August 4</w:t>
    </w:r>
    <w:r w:rsidRPr="0004120E">
      <w:rPr>
        <w:rFonts w:ascii="Arial Narrow" w:hAnsi="Arial Narrow"/>
        <w:lang w:val="en-GB"/>
      </w:rPr>
      <w:t>, 20</w:t>
    </w:r>
    <w:r>
      <w:rPr>
        <w:rFonts w:ascii="Arial Narrow" w:hAnsi="Arial Narrow"/>
        <w:lang w:val="en-GB"/>
      </w:rPr>
      <w:t>17</w:t>
    </w:r>
    <w:r>
      <w:tab/>
    </w:r>
    <w:r w:rsidR="00CF5760">
      <w:fldChar w:fldCharType="begin"/>
    </w:r>
    <w:r w:rsidR="00CF5760">
      <w:instrText xml:space="preserve"> DOCPROPERTY "ggf-doc-revision-date"  \* MERGEFORMAT </w:instrText>
    </w:r>
    <w:r w:rsidR="00CF5760">
      <w:fldChar w:fldCharType="separate"/>
    </w:r>
    <w:r>
      <w:t xml:space="preserve"> </w:t>
    </w:r>
    <w:r w:rsidR="00CF5760">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C7A" w:rsidRDefault="00CC5C7A">
    <w:pPr>
      <w:pStyle w:val="Header"/>
    </w:pPr>
    <w:r>
      <w:t>PEFF: A Common Sequence Database Format for Proteomics</w:t>
    </w:r>
    <w:r>
      <w:tab/>
      <w:t>June 19</w:t>
    </w:r>
    <w:r>
      <w:rPr>
        <w:rFonts w:ascii="Arial Narrow" w:hAnsi="Arial Narrow"/>
      </w:rPr>
      <w:t>,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utsch">
    <w15:presenceInfo w15:providerId="None" w15:userId="deut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0075"/>
    <w:rsid w:val="00000A0A"/>
    <w:rsid w:val="00006F01"/>
    <w:rsid w:val="00015A13"/>
    <w:rsid w:val="00015B7E"/>
    <w:rsid w:val="000248B1"/>
    <w:rsid w:val="00040877"/>
    <w:rsid w:val="000411A1"/>
    <w:rsid w:val="0004120E"/>
    <w:rsid w:val="0005013E"/>
    <w:rsid w:val="00051A65"/>
    <w:rsid w:val="00053B9C"/>
    <w:rsid w:val="00053FB5"/>
    <w:rsid w:val="0005683D"/>
    <w:rsid w:val="00057B59"/>
    <w:rsid w:val="00062C3B"/>
    <w:rsid w:val="00064466"/>
    <w:rsid w:val="00082619"/>
    <w:rsid w:val="00083950"/>
    <w:rsid w:val="0008461F"/>
    <w:rsid w:val="0008569E"/>
    <w:rsid w:val="00095610"/>
    <w:rsid w:val="000A0EDD"/>
    <w:rsid w:val="000A16F9"/>
    <w:rsid w:val="000A23EB"/>
    <w:rsid w:val="000A6D63"/>
    <w:rsid w:val="000A7243"/>
    <w:rsid w:val="000B01F3"/>
    <w:rsid w:val="000B1557"/>
    <w:rsid w:val="000B4907"/>
    <w:rsid w:val="000B4C1E"/>
    <w:rsid w:val="000C75A1"/>
    <w:rsid w:val="000D5E0D"/>
    <w:rsid w:val="000D76E8"/>
    <w:rsid w:val="000E03A3"/>
    <w:rsid w:val="000E5810"/>
    <w:rsid w:val="000E75B7"/>
    <w:rsid w:val="000E7BD0"/>
    <w:rsid w:val="000F2C4F"/>
    <w:rsid w:val="000F38A8"/>
    <w:rsid w:val="000F45FB"/>
    <w:rsid w:val="000F4D7F"/>
    <w:rsid w:val="000F6AE0"/>
    <w:rsid w:val="000F7D9B"/>
    <w:rsid w:val="00100119"/>
    <w:rsid w:val="00101487"/>
    <w:rsid w:val="00106035"/>
    <w:rsid w:val="0011332E"/>
    <w:rsid w:val="0011374E"/>
    <w:rsid w:val="001147AB"/>
    <w:rsid w:val="00116BCB"/>
    <w:rsid w:val="0011745B"/>
    <w:rsid w:val="00117CD4"/>
    <w:rsid w:val="00120A36"/>
    <w:rsid w:val="00121ED4"/>
    <w:rsid w:val="00122CCD"/>
    <w:rsid w:val="00146A8D"/>
    <w:rsid w:val="00150242"/>
    <w:rsid w:val="001506DB"/>
    <w:rsid w:val="001568DA"/>
    <w:rsid w:val="0016043C"/>
    <w:rsid w:val="00165F3D"/>
    <w:rsid w:val="00166275"/>
    <w:rsid w:val="001668DE"/>
    <w:rsid w:val="00171AF8"/>
    <w:rsid w:val="00171F2F"/>
    <w:rsid w:val="0017569A"/>
    <w:rsid w:val="001848FA"/>
    <w:rsid w:val="00185271"/>
    <w:rsid w:val="001923D1"/>
    <w:rsid w:val="00193E6B"/>
    <w:rsid w:val="00195A76"/>
    <w:rsid w:val="001A116D"/>
    <w:rsid w:val="001A1F52"/>
    <w:rsid w:val="001A2137"/>
    <w:rsid w:val="001A30FB"/>
    <w:rsid w:val="001B0DC3"/>
    <w:rsid w:val="001B2451"/>
    <w:rsid w:val="001B3CB5"/>
    <w:rsid w:val="001B497C"/>
    <w:rsid w:val="001E3623"/>
    <w:rsid w:val="001E7513"/>
    <w:rsid w:val="001F242A"/>
    <w:rsid w:val="001F249F"/>
    <w:rsid w:val="001F339D"/>
    <w:rsid w:val="00200514"/>
    <w:rsid w:val="0020111B"/>
    <w:rsid w:val="00201A2E"/>
    <w:rsid w:val="00202CCA"/>
    <w:rsid w:val="00202FD9"/>
    <w:rsid w:val="002066D2"/>
    <w:rsid w:val="00213AE2"/>
    <w:rsid w:val="00217884"/>
    <w:rsid w:val="002206EB"/>
    <w:rsid w:val="00227EC2"/>
    <w:rsid w:val="0023168A"/>
    <w:rsid w:val="00232A13"/>
    <w:rsid w:val="00234126"/>
    <w:rsid w:val="00235016"/>
    <w:rsid w:val="00235FC1"/>
    <w:rsid w:val="0024014A"/>
    <w:rsid w:val="00243FF2"/>
    <w:rsid w:val="0024584C"/>
    <w:rsid w:val="00253ABA"/>
    <w:rsid w:val="00261B61"/>
    <w:rsid w:val="0026224E"/>
    <w:rsid w:val="002643AF"/>
    <w:rsid w:val="00270EA5"/>
    <w:rsid w:val="002726D6"/>
    <w:rsid w:val="002760F7"/>
    <w:rsid w:val="00277E0C"/>
    <w:rsid w:val="0028101F"/>
    <w:rsid w:val="0028771A"/>
    <w:rsid w:val="00293D85"/>
    <w:rsid w:val="002A0B24"/>
    <w:rsid w:val="002B240D"/>
    <w:rsid w:val="002C2562"/>
    <w:rsid w:val="002C7386"/>
    <w:rsid w:val="002D1199"/>
    <w:rsid w:val="002D7CF7"/>
    <w:rsid w:val="002E40F3"/>
    <w:rsid w:val="002F0C21"/>
    <w:rsid w:val="002F5C9A"/>
    <w:rsid w:val="00307D96"/>
    <w:rsid w:val="00314D3B"/>
    <w:rsid w:val="00315E4E"/>
    <w:rsid w:val="00324205"/>
    <w:rsid w:val="00325468"/>
    <w:rsid w:val="003279B2"/>
    <w:rsid w:val="00330ADC"/>
    <w:rsid w:val="003323B0"/>
    <w:rsid w:val="00337C5F"/>
    <w:rsid w:val="00340096"/>
    <w:rsid w:val="0034075A"/>
    <w:rsid w:val="0034271F"/>
    <w:rsid w:val="00343358"/>
    <w:rsid w:val="003506D1"/>
    <w:rsid w:val="00351627"/>
    <w:rsid w:val="00351B6F"/>
    <w:rsid w:val="00352CFA"/>
    <w:rsid w:val="00355C35"/>
    <w:rsid w:val="00357987"/>
    <w:rsid w:val="00365A01"/>
    <w:rsid w:val="0036735B"/>
    <w:rsid w:val="0036746D"/>
    <w:rsid w:val="00367EA6"/>
    <w:rsid w:val="00375C94"/>
    <w:rsid w:val="00383A6F"/>
    <w:rsid w:val="00386168"/>
    <w:rsid w:val="00392045"/>
    <w:rsid w:val="00396043"/>
    <w:rsid w:val="00397CC4"/>
    <w:rsid w:val="003A68CC"/>
    <w:rsid w:val="003B0B08"/>
    <w:rsid w:val="003B39ED"/>
    <w:rsid w:val="003C4948"/>
    <w:rsid w:val="003D2281"/>
    <w:rsid w:val="003D251F"/>
    <w:rsid w:val="003D3F6B"/>
    <w:rsid w:val="003D4AD6"/>
    <w:rsid w:val="003E1AE3"/>
    <w:rsid w:val="003F07AA"/>
    <w:rsid w:val="003F07D4"/>
    <w:rsid w:val="00403907"/>
    <w:rsid w:val="004043C7"/>
    <w:rsid w:val="00415317"/>
    <w:rsid w:val="004161DB"/>
    <w:rsid w:val="00420513"/>
    <w:rsid w:val="0042253B"/>
    <w:rsid w:val="004260A9"/>
    <w:rsid w:val="00432113"/>
    <w:rsid w:val="004334BE"/>
    <w:rsid w:val="00441DD0"/>
    <w:rsid w:val="00443147"/>
    <w:rsid w:val="00444771"/>
    <w:rsid w:val="00445504"/>
    <w:rsid w:val="00453F83"/>
    <w:rsid w:val="004540B8"/>
    <w:rsid w:val="00454A88"/>
    <w:rsid w:val="00455E5E"/>
    <w:rsid w:val="004672F7"/>
    <w:rsid w:val="00473FCA"/>
    <w:rsid w:val="00475977"/>
    <w:rsid w:val="004768C7"/>
    <w:rsid w:val="0047734E"/>
    <w:rsid w:val="004842EA"/>
    <w:rsid w:val="00485432"/>
    <w:rsid w:val="004858B1"/>
    <w:rsid w:val="0048593C"/>
    <w:rsid w:val="00491C18"/>
    <w:rsid w:val="004927C6"/>
    <w:rsid w:val="00494356"/>
    <w:rsid w:val="00494BBF"/>
    <w:rsid w:val="00495481"/>
    <w:rsid w:val="00495FB8"/>
    <w:rsid w:val="004A1CB4"/>
    <w:rsid w:val="004A2DB0"/>
    <w:rsid w:val="004B09B0"/>
    <w:rsid w:val="004B48E4"/>
    <w:rsid w:val="004C0752"/>
    <w:rsid w:val="004D14E9"/>
    <w:rsid w:val="004D2856"/>
    <w:rsid w:val="004D2967"/>
    <w:rsid w:val="004D3204"/>
    <w:rsid w:val="004D4CE0"/>
    <w:rsid w:val="004E2A98"/>
    <w:rsid w:val="004E59C3"/>
    <w:rsid w:val="00502B9A"/>
    <w:rsid w:val="00504013"/>
    <w:rsid w:val="0050667F"/>
    <w:rsid w:val="00506779"/>
    <w:rsid w:val="005072C8"/>
    <w:rsid w:val="005135B9"/>
    <w:rsid w:val="00514411"/>
    <w:rsid w:val="00517E78"/>
    <w:rsid w:val="00525E17"/>
    <w:rsid w:val="00531BEE"/>
    <w:rsid w:val="00535C78"/>
    <w:rsid w:val="00554BA3"/>
    <w:rsid w:val="005568B5"/>
    <w:rsid w:val="00557211"/>
    <w:rsid w:val="00557A28"/>
    <w:rsid w:val="005631CE"/>
    <w:rsid w:val="005732C6"/>
    <w:rsid w:val="005760E1"/>
    <w:rsid w:val="00587014"/>
    <w:rsid w:val="00595761"/>
    <w:rsid w:val="005A130B"/>
    <w:rsid w:val="005B0397"/>
    <w:rsid w:val="005B138C"/>
    <w:rsid w:val="005B26AB"/>
    <w:rsid w:val="005B4F27"/>
    <w:rsid w:val="005B7CB8"/>
    <w:rsid w:val="005C0C73"/>
    <w:rsid w:val="005C2BBC"/>
    <w:rsid w:val="005C3C35"/>
    <w:rsid w:val="005D10F7"/>
    <w:rsid w:val="005D3E0E"/>
    <w:rsid w:val="005E17B9"/>
    <w:rsid w:val="005E1F08"/>
    <w:rsid w:val="005E75E6"/>
    <w:rsid w:val="005F24D3"/>
    <w:rsid w:val="005F5C53"/>
    <w:rsid w:val="00601603"/>
    <w:rsid w:val="00602E95"/>
    <w:rsid w:val="006030E6"/>
    <w:rsid w:val="00603B0B"/>
    <w:rsid w:val="006114E6"/>
    <w:rsid w:val="00611FFD"/>
    <w:rsid w:val="0061293E"/>
    <w:rsid w:val="006173EC"/>
    <w:rsid w:val="006178F4"/>
    <w:rsid w:val="00617D2F"/>
    <w:rsid w:val="00620B6E"/>
    <w:rsid w:val="006212BC"/>
    <w:rsid w:val="00621F0C"/>
    <w:rsid w:val="006224C8"/>
    <w:rsid w:val="006419E8"/>
    <w:rsid w:val="0065720B"/>
    <w:rsid w:val="00670C8C"/>
    <w:rsid w:val="0067521F"/>
    <w:rsid w:val="0067601D"/>
    <w:rsid w:val="0067632B"/>
    <w:rsid w:val="00677C09"/>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2992"/>
    <w:rsid w:val="006F74F5"/>
    <w:rsid w:val="00701D2D"/>
    <w:rsid w:val="00703AA9"/>
    <w:rsid w:val="00715971"/>
    <w:rsid w:val="00716CE4"/>
    <w:rsid w:val="007257AE"/>
    <w:rsid w:val="007259F3"/>
    <w:rsid w:val="0073341D"/>
    <w:rsid w:val="007338F1"/>
    <w:rsid w:val="00734B90"/>
    <w:rsid w:val="00746695"/>
    <w:rsid w:val="00752835"/>
    <w:rsid w:val="00765618"/>
    <w:rsid w:val="0076665A"/>
    <w:rsid w:val="007704E3"/>
    <w:rsid w:val="0077427F"/>
    <w:rsid w:val="007771DC"/>
    <w:rsid w:val="007771E4"/>
    <w:rsid w:val="00777EBF"/>
    <w:rsid w:val="007804FF"/>
    <w:rsid w:val="00790AAB"/>
    <w:rsid w:val="00792DDB"/>
    <w:rsid w:val="00795550"/>
    <w:rsid w:val="007A24FE"/>
    <w:rsid w:val="007A3466"/>
    <w:rsid w:val="007B04D4"/>
    <w:rsid w:val="007C62B2"/>
    <w:rsid w:val="007D27E8"/>
    <w:rsid w:val="007D2B51"/>
    <w:rsid w:val="007D3297"/>
    <w:rsid w:val="007D3BE7"/>
    <w:rsid w:val="007D3FA7"/>
    <w:rsid w:val="007D4A66"/>
    <w:rsid w:val="007E3728"/>
    <w:rsid w:val="007E5315"/>
    <w:rsid w:val="007F6983"/>
    <w:rsid w:val="00801AD3"/>
    <w:rsid w:val="0080293F"/>
    <w:rsid w:val="00807FB8"/>
    <w:rsid w:val="0081171B"/>
    <w:rsid w:val="00813F18"/>
    <w:rsid w:val="008175DE"/>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738D"/>
    <w:rsid w:val="008A0511"/>
    <w:rsid w:val="008A532D"/>
    <w:rsid w:val="008B306F"/>
    <w:rsid w:val="008C3614"/>
    <w:rsid w:val="008C418E"/>
    <w:rsid w:val="008C4505"/>
    <w:rsid w:val="008D1588"/>
    <w:rsid w:val="008D218E"/>
    <w:rsid w:val="008D2A8F"/>
    <w:rsid w:val="008D58F4"/>
    <w:rsid w:val="008E0C22"/>
    <w:rsid w:val="008E43C6"/>
    <w:rsid w:val="008E572B"/>
    <w:rsid w:val="008F0363"/>
    <w:rsid w:val="008F186A"/>
    <w:rsid w:val="008F40EF"/>
    <w:rsid w:val="008F615F"/>
    <w:rsid w:val="00904061"/>
    <w:rsid w:val="00904F58"/>
    <w:rsid w:val="00906A96"/>
    <w:rsid w:val="00907374"/>
    <w:rsid w:val="0092768F"/>
    <w:rsid w:val="00927D61"/>
    <w:rsid w:val="00932393"/>
    <w:rsid w:val="00932A37"/>
    <w:rsid w:val="00933F0C"/>
    <w:rsid w:val="00937D32"/>
    <w:rsid w:val="009400DE"/>
    <w:rsid w:val="009430F8"/>
    <w:rsid w:val="0094636F"/>
    <w:rsid w:val="00950B81"/>
    <w:rsid w:val="00952523"/>
    <w:rsid w:val="00953D6F"/>
    <w:rsid w:val="00953D80"/>
    <w:rsid w:val="009578C3"/>
    <w:rsid w:val="00957914"/>
    <w:rsid w:val="0097042A"/>
    <w:rsid w:val="00971D20"/>
    <w:rsid w:val="00974442"/>
    <w:rsid w:val="00975282"/>
    <w:rsid w:val="009A2650"/>
    <w:rsid w:val="009B0FF7"/>
    <w:rsid w:val="009B13AC"/>
    <w:rsid w:val="009B38A1"/>
    <w:rsid w:val="009B3D2E"/>
    <w:rsid w:val="009B69AC"/>
    <w:rsid w:val="009B7236"/>
    <w:rsid w:val="009C39F8"/>
    <w:rsid w:val="009C6603"/>
    <w:rsid w:val="009D1DE6"/>
    <w:rsid w:val="009D7797"/>
    <w:rsid w:val="009E3360"/>
    <w:rsid w:val="00A05416"/>
    <w:rsid w:val="00A06522"/>
    <w:rsid w:val="00A219E0"/>
    <w:rsid w:val="00A23E5D"/>
    <w:rsid w:val="00A34714"/>
    <w:rsid w:val="00A43739"/>
    <w:rsid w:val="00A4677D"/>
    <w:rsid w:val="00A51CA1"/>
    <w:rsid w:val="00A62F57"/>
    <w:rsid w:val="00A712A8"/>
    <w:rsid w:val="00A72EE5"/>
    <w:rsid w:val="00A75507"/>
    <w:rsid w:val="00A826A2"/>
    <w:rsid w:val="00A83BBD"/>
    <w:rsid w:val="00A85FD1"/>
    <w:rsid w:val="00A864AB"/>
    <w:rsid w:val="00A86ECE"/>
    <w:rsid w:val="00A91C84"/>
    <w:rsid w:val="00A97FCF"/>
    <w:rsid w:val="00AA5F75"/>
    <w:rsid w:val="00AA6118"/>
    <w:rsid w:val="00AB3F17"/>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4237"/>
    <w:rsid w:val="00B21586"/>
    <w:rsid w:val="00B26CA0"/>
    <w:rsid w:val="00B36110"/>
    <w:rsid w:val="00B370CF"/>
    <w:rsid w:val="00B37776"/>
    <w:rsid w:val="00B404F9"/>
    <w:rsid w:val="00B41D0A"/>
    <w:rsid w:val="00B443F2"/>
    <w:rsid w:val="00B45737"/>
    <w:rsid w:val="00B45BA9"/>
    <w:rsid w:val="00B47389"/>
    <w:rsid w:val="00B50E40"/>
    <w:rsid w:val="00B5101A"/>
    <w:rsid w:val="00B62CFC"/>
    <w:rsid w:val="00B66A07"/>
    <w:rsid w:val="00B83DC9"/>
    <w:rsid w:val="00B93491"/>
    <w:rsid w:val="00B95EFB"/>
    <w:rsid w:val="00B96275"/>
    <w:rsid w:val="00BA0127"/>
    <w:rsid w:val="00BA4E29"/>
    <w:rsid w:val="00BB396B"/>
    <w:rsid w:val="00BB7D08"/>
    <w:rsid w:val="00BC31F2"/>
    <w:rsid w:val="00BC35FF"/>
    <w:rsid w:val="00BD0024"/>
    <w:rsid w:val="00BD0D31"/>
    <w:rsid w:val="00BD328A"/>
    <w:rsid w:val="00BD4968"/>
    <w:rsid w:val="00BE250A"/>
    <w:rsid w:val="00BF533A"/>
    <w:rsid w:val="00BF6225"/>
    <w:rsid w:val="00C00F9F"/>
    <w:rsid w:val="00C04249"/>
    <w:rsid w:val="00C0586D"/>
    <w:rsid w:val="00C120D8"/>
    <w:rsid w:val="00C24A23"/>
    <w:rsid w:val="00C31423"/>
    <w:rsid w:val="00C324CD"/>
    <w:rsid w:val="00C45A55"/>
    <w:rsid w:val="00C47C53"/>
    <w:rsid w:val="00C52738"/>
    <w:rsid w:val="00C605C5"/>
    <w:rsid w:val="00C63D65"/>
    <w:rsid w:val="00C64412"/>
    <w:rsid w:val="00C646DE"/>
    <w:rsid w:val="00C711C0"/>
    <w:rsid w:val="00C7714F"/>
    <w:rsid w:val="00C82448"/>
    <w:rsid w:val="00C82C51"/>
    <w:rsid w:val="00C83E1D"/>
    <w:rsid w:val="00C8553E"/>
    <w:rsid w:val="00C9644E"/>
    <w:rsid w:val="00C97F4C"/>
    <w:rsid w:val="00CA0E54"/>
    <w:rsid w:val="00CB13EA"/>
    <w:rsid w:val="00CB1A2B"/>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3175"/>
    <w:rsid w:val="00D05DB8"/>
    <w:rsid w:val="00D064C4"/>
    <w:rsid w:val="00D07080"/>
    <w:rsid w:val="00D11E69"/>
    <w:rsid w:val="00D17F9A"/>
    <w:rsid w:val="00D225D2"/>
    <w:rsid w:val="00D269EA"/>
    <w:rsid w:val="00D278C5"/>
    <w:rsid w:val="00D34DC0"/>
    <w:rsid w:val="00D36885"/>
    <w:rsid w:val="00D44F7A"/>
    <w:rsid w:val="00D4524E"/>
    <w:rsid w:val="00D47195"/>
    <w:rsid w:val="00D5224E"/>
    <w:rsid w:val="00D54BD2"/>
    <w:rsid w:val="00D57F8A"/>
    <w:rsid w:val="00D61260"/>
    <w:rsid w:val="00D6243A"/>
    <w:rsid w:val="00D6272E"/>
    <w:rsid w:val="00D62B57"/>
    <w:rsid w:val="00D64133"/>
    <w:rsid w:val="00D85FD6"/>
    <w:rsid w:val="00D90C2C"/>
    <w:rsid w:val="00D91D94"/>
    <w:rsid w:val="00D947B0"/>
    <w:rsid w:val="00D974AD"/>
    <w:rsid w:val="00DA3D96"/>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8EF"/>
    <w:rsid w:val="00EA3BDD"/>
    <w:rsid w:val="00EA4F0C"/>
    <w:rsid w:val="00EA5501"/>
    <w:rsid w:val="00EB01A0"/>
    <w:rsid w:val="00EB0344"/>
    <w:rsid w:val="00EB05F8"/>
    <w:rsid w:val="00EC3776"/>
    <w:rsid w:val="00EC3B66"/>
    <w:rsid w:val="00EC40D3"/>
    <w:rsid w:val="00EC5254"/>
    <w:rsid w:val="00ED1CBD"/>
    <w:rsid w:val="00ED2C1A"/>
    <w:rsid w:val="00EE0857"/>
    <w:rsid w:val="00EE1DED"/>
    <w:rsid w:val="00EF04B5"/>
    <w:rsid w:val="00F00CE5"/>
    <w:rsid w:val="00F012BE"/>
    <w:rsid w:val="00F143B3"/>
    <w:rsid w:val="00F15478"/>
    <w:rsid w:val="00F15BED"/>
    <w:rsid w:val="00F16C05"/>
    <w:rsid w:val="00F23CA4"/>
    <w:rsid w:val="00F3448D"/>
    <w:rsid w:val="00F367F0"/>
    <w:rsid w:val="00F409CD"/>
    <w:rsid w:val="00F543D1"/>
    <w:rsid w:val="00F56EEE"/>
    <w:rsid w:val="00F62D73"/>
    <w:rsid w:val="00F6387F"/>
    <w:rsid w:val="00F644B9"/>
    <w:rsid w:val="00F74050"/>
    <w:rsid w:val="00F74AF1"/>
    <w:rsid w:val="00F80FE9"/>
    <w:rsid w:val="00FA26F6"/>
    <w:rsid w:val="00FA5A98"/>
    <w:rsid w:val="00FC04A5"/>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FC04C1C"/>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tab"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hyperlink" Target="http://www.nextpro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raw.githubusercontent.com/HUPO-PSI/PEFF/master/CV/psi-peff.ob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9E5AF-4D6E-4CD9-A666-81815F08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7031</Words>
  <Characters>40078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Swiss Institute of Bioinformatics</Company>
  <LinksUpToDate>false</LinksUpToDate>
  <CharactersWithSpaces>47015</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12</cp:revision>
  <cp:lastPrinted>2002-09-24T21:06:00Z</cp:lastPrinted>
  <dcterms:created xsi:type="dcterms:W3CDTF">2017-06-19T22:19:00Z</dcterms:created>
  <dcterms:modified xsi:type="dcterms:W3CDTF">2017-08-05T00:31:00Z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