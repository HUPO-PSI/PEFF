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A16DCD" w14:textId="77777777" w:rsidR="00095610" w:rsidRDefault="00095610" w:rsidP="004B48E4">
      <w:pPr>
        <w:jc w:val="both"/>
      </w:pPr>
    </w:p>
    <w:p w14:paraId="70FE3B7E" w14:textId="77777777" w:rsidR="0004120E" w:rsidRPr="0004120E" w:rsidRDefault="00A34714" w:rsidP="004B48E4">
      <w:pPr>
        <w:jc w:val="both"/>
        <w:rPr>
          <w:sz w:val="24"/>
          <w:szCs w:val="24"/>
          <w:lang w:val="en-GB"/>
        </w:rPr>
      </w:pPr>
      <w:r>
        <w:rPr>
          <w:sz w:val="24"/>
          <w:szCs w:val="24"/>
        </w:rPr>
        <w:t xml:space="preserve">PEFF: </w:t>
      </w:r>
      <w:r w:rsidR="0004120E" w:rsidRPr="0004120E">
        <w:rPr>
          <w:sz w:val="24"/>
          <w:szCs w:val="24"/>
        </w:rPr>
        <w:t>A Commo</w:t>
      </w:r>
      <w:bookmarkStart w:id="0" w:name="_GoBack"/>
      <w:bookmarkEnd w:id="0"/>
      <w:r w:rsidR="0004120E" w:rsidRPr="0004120E">
        <w:rPr>
          <w:sz w:val="24"/>
          <w:szCs w:val="24"/>
        </w:rPr>
        <w:t xml:space="preserve">n Sequence Database Format </w:t>
      </w:r>
      <w:r w:rsidR="00AF164E">
        <w:rPr>
          <w:sz w:val="24"/>
          <w:szCs w:val="24"/>
        </w:rPr>
        <w:t>for</w:t>
      </w:r>
      <w:r w:rsidR="0004120E" w:rsidRPr="0004120E">
        <w:rPr>
          <w:sz w:val="24"/>
          <w:szCs w:val="24"/>
        </w:rPr>
        <w:t xml:space="preserve"> Proteomics</w:t>
      </w:r>
    </w:p>
    <w:p w14:paraId="643D51CC" w14:textId="77777777" w:rsidR="00095610" w:rsidRPr="0004120E" w:rsidRDefault="00095610" w:rsidP="004B48E4">
      <w:pPr>
        <w:jc w:val="both"/>
        <w:rPr>
          <w:lang w:val="en-GB"/>
        </w:rPr>
      </w:pPr>
    </w:p>
    <w:p w14:paraId="1F77F739" w14:textId="77777777" w:rsidR="00095610" w:rsidRPr="002B244A" w:rsidRDefault="00095610" w:rsidP="004B48E4">
      <w:pPr>
        <w:jc w:val="both"/>
        <w:rPr>
          <w:u w:val="single"/>
        </w:rPr>
      </w:pPr>
      <w:r w:rsidRPr="002B244A">
        <w:rPr>
          <w:u w:val="single"/>
        </w:rPr>
        <w:t xml:space="preserve">Status of </w:t>
      </w:r>
      <w:r w:rsidR="00D03175">
        <w:rPr>
          <w:u w:val="single"/>
        </w:rPr>
        <w:t>t</w:t>
      </w:r>
      <w:r w:rsidRPr="002B244A">
        <w:rPr>
          <w:u w:val="single"/>
        </w:rPr>
        <w:t xml:space="preserve">his </w:t>
      </w:r>
      <w:r w:rsidR="00D03175">
        <w:rPr>
          <w:u w:val="single"/>
        </w:rPr>
        <w:t>d</w:t>
      </w:r>
      <w:r w:rsidRPr="002B244A">
        <w:rPr>
          <w:u w:val="single"/>
        </w:rPr>
        <w:t>ocument</w:t>
      </w:r>
    </w:p>
    <w:p w14:paraId="5853FFB3" w14:textId="77777777" w:rsidR="00095610" w:rsidRDefault="00095610" w:rsidP="004B48E4">
      <w:pPr>
        <w:jc w:val="both"/>
      </w:pPr>
    </w:p>
    <w:p w14:paraId="2985667F" w14:textId="77777777" w:rsidR="00095610" w:rsidRDefault="00095610" w:rsidP="004B48E4">
      <w:pPr>
        <w:jc w:val="both"/>
      </w:pPr>
      <w:r>
        <w:t xml:space="preserve">This document provides information to the </w:t>
      </w:r>
      <w:r w:rsidR="00D03175">
        <w:t>p</w:t>
      </w:r>
      <w:r w:rsidR="00062C3B">
        <w:t>roteomics</w:t>
      </w:r>
      <w:r w:rsidR="0004120E">
        <w:t xml:space="preserve"> community about </w:t>
      </w:r>
      <w:r w:rsidR="0004120E">
        <w:rPr>
          <w:lang w:val="en-GB"/>
        </w:rPr>
        <w:t xml:space="preserve">a common sequence database format </w:t>
      </w:r>
      <w:r w:rsidR="00AF164E">
        <w:rPr>
          <w:lang w:val="en-GB"/>
        </w:rPr>
        <w:t>for</w:t>
      </w:r>
      <w:r w:rsidR="0004120E">
        <w:rPr>
          <w:lang w:val="en-GB"/>
        </w:rPr>
        <w:t xml:space="preserve"> proteomics</w:t>
      </w:r>
      <w:r>
        <w:t>. Distribution is unlimited.</w:t>
      </w:r>
    </w:p>
    <w:p w14:paraId="7DB9E243" w14:textId="64DCD1B9" w:rsidR="0004120E" w:rsidRDefault="0004120E" w:rsidP="004B48E4">
      <w:pPr>
        <w:jc w:val="both"/>
      </w:pPr>
      <w:r>
        <w:t>Version</w:t>
      </w:r>
      <w:r w:rsidR="00DC5E38">
        <w:t xml:space="preserve"> </w:t>
      </w:r>
      <w:r w:rsidR="00A91C84">
        <w:t xml:space="preserve">Draft </w:t>
      </w:r>
      <w:r w:rsidR="00D44F7A">
        <w:t>2</w:t>
      </w:r>
      <w:r w:rsidR="00C35036">
        <w:t>8</w:t>
      </w:r>
      <w:r w:rsidR="00473FCA">
        <w:t xml:space="preserve"> - </w:t>
      </w:r>
      <w:r w:rsidR="00DC5E38">
        <w:t>this is a draft</w:t>
      </w:r>
      <w:r>
        <w:t xml:space="preserve"> of version 1.0</w:t>
      </w:r>
    </w:p>
    <w:p w14:paraId="5F2A1328" w14:textId="77777777" w:rsidR="00095610" w:rsidRPr="00486664" w:rsidRDefault="00095610" w:rsidP="004B48E4">
      <w:pPr>
        <w:pStyle w:val="Heading1"/>
        <w:numPr>
          <w:ilvl w:val="0"/>
          <w:numId w:val="0"/>
        </w:numPr>
        <w:jc w:val="both"/>
        <w:rPr>
          <w:b w:val="0"/>
          <w:u w:val="single"/>
        </w:rPr>
      </w:pPr>
      <w:bookmarkStart w:id="1" w:name="_Ref525097868"/>
      <w:bookmarkStart w:id="2" w:name="_Toc485650985"/>
      <w:r w:rsidRPr="00486664">
        <w:rPr>
          <w:b w:val="0"/>
          <w:u w:val="single"/>
        </w:rPr>
        <w:t>Abstract</w:t>
      </w:r>
      <w:bookmarkEnd w:id="1"/>
      <w:bookmarkEnd w:id="2"/>
    </w:p>
    <w:p w14:paraId="6C2DD83E" w14:textId="77777777" w:rsidR="00095610" w:rsidRDefault="00095610" w:rsidP="004B48E4">
      <w:pPr>
        <w:pStyle w:val="nobreak"/>
        <w:jc w:val="both"/>
      </w:pPr>
    </w:p>
    <w:p w14:paraId="35CDC640" w14:textId="77777777" w:rsidR="001A30FB" w:rsidRDefault="00867FA2" w:rsidP="004B48E4">
      <w:pPr>
        <w:jc w:val="both"/>
      </w:pPr>
      <w:r w:rsidRPr="00E42F14">
        <w:rPr>
          <w:lang w:val="en-GB"/>
        </w:rPr>
        <w:t xml:space="preserve">The Human Proteome Organisation (HUPO) Proteomics Standards Initiative (PSI) defines community standards for data </w:t>
      </w:r>
      <w:r w:rsidRPr="006B02A5">
        <w:rPr>
          <w:lang w:val="en-GB"/>
        </w:rPr>
        <w:t xml:space="preserve">representation in proteomics to facilitate data comparison, exchange and verification. </w:t>
      </w:r>
      <w:r w:rsidR="0004120E">
        <w:t xml:space="preserve">This document </w:t>
      </w:r>
      <w:r>
        <w:t>presents</w:t>
      </w:r>
      <w:r w:rsidR="0004120E">
        <w:t xml:space="preserve"> a unified format for protein and nucleotide sequence databases</w:t>
      </w:r>
      <w:r>
        <w:t xml:space="preserve"> to be used by</w:t>
      </w:r>
      <w:r w:rsidR="001A30FB">
        <w:t xml:space="preserve"> sequence </w:t>
      </w:r>
      <w:r w:rsidR="0004120E">
        <w:t xml:space="preserve">search engines and </w:t>
      </w:r>
      <w:r>
        <w:t>other associated tools (spectra</w:t>
      </w:r>
      <w:r w:rsidR="005D10F7">
        <w:t>l</w:t>
      </w:r>
      <w:r w:rsidR="0004120E">
        <w:t xml:space="preserve"> library search </w:t>
      </w:r>
      <w:r>
        <w:t>tools</w:t>
      </w:r>
      <w:r w:rsidR="0004120E">
        <w:t xml:space="preserve">, sequence alignment software, </w:t>
      </w:r>
      <w:r w:rsidR="001A30FB">
        <w:t>data repositories</w:t>
      </w:r>
      <w:r w:rsidR="003F07AA">
        <w:t xml:space="preserve">, </w:t>
      </w:r>
      <w:r w:rsidR="0005683D">
        <w:t>etc.</w:t>
      </w:r>
      <w:r w:rsidR="0004120E">
        <w:t xml:space="preserve">). </w:t>
      </w:r>
      <w:r w:rsidR="001A30FB">
        <w:t xml:space="preserve">This </w:t>
      </w:r>
      <w:r>
        <w:t xml:space="preserve">format </w:t>
      </w:r>
      <w:r w:rsidR="001A30FB">
        <w:t xml:space="preserve">enables </w:t>
      </w:r>
      <w:r>
        <w:t>consistent</w:t>
      </w:r>
      <w:r w:rsidR="001A30FB">
        <w:t xml:space="preserve"> extraction</w:t>
      </w:r>
      <w:r w:rsidR="003F07AA">
        <w:t>,</w:t>
      </w:r>
      <w:r w:rsidR="001A30FB">
        <w:t xml:space="preserve"> display </w:t>
      </w:r>
      <w:r w:rsidR="003F07AA">
        <w:t xml:space="preserve">and processing </w:t>
      </w:r>
      <w:r w:rsidR="001A30FB">
        <w:t>of</w:t>
      </w:r>
      <w:r w:rsidR="003F07AA">
        <w:t xml:space="preserve"> information such as p</w:t>
      </w:r>
      <w:r w:rsidR="001A30FB">
        <w:t>rotein/nucleotide sequence database entry identifier, description, taxonomy, etc. across software platforms</w:t>
      </w:r>
      <w:r w:rsidR="003F07AA">
        <w:t>.</w:t>
      </w:r>
      <w:r w:rsidR="001A30FB">
        <w:t xml:space="preserve"> </w:t>
      </w:r>
      <w:r w:rsidR="00A34714">
        <w:t xml:space="preserve">It also allows the representation of structural annotations such as post-translational modifications, mutations and other processing events. </w:t>
      </w:r>
      <w:r w:rsidR="0004120E">
        <w:t xml:space="preserve">The proposed format has the form of a flat file that extends the formalism of the individual </w:t>
      </w:r>
      <w:r w:rsidR="003F07AA">
        <w:t xml:space="preserve">sequence </w:t>
      </w:r>
      <w:r w:rsidR="0004120E">
        <w:t xml:space="preserve">entries as </w:t>
      </w:r>
      <w:r w:rsidR="003F07AA">
        <w:t>presented</w:t>
      </w:r>
      <w:r w:rsidR="0004120E">
        <w:t xml:space="preserve"> in a </w:t>
      </w:r>
      <w:r w:rsidR="00CC214D">
        <w:t>FASTA</w:t>
      </w:r>
      <w:r w:rsidR="0004120E">
        <w:t xml:space="preserve"> format and that includes a header of </w:t>
      </w:r>
      <w:r w:rsidR="008B306F">
        <w:t>meta-</w:t>
      </w:r>
      <w:r w:rsidR="0004120E">
        <w:t xml:space="preserve">data to describe relevant information about </w:t>
      </w:r>
      <w:r w:rsidR="003F07AA">
        <w:t>the database</w:t>
      </w:r>
      <w:r w:rsidR="005B4F27">
        <w:t>(</w:t>
      </w:r>
      <w:r w:rsidR="003F07AA">
        <w:t>s</w:t>
      </w:r>
      <w:r w:rsidR="005B4F27">
        <w:t>) from which the sequence has been obtained</w:t>
      </w:r>
      <w:r w:rsidR="003F07AA">
        <w:t xml:space="preserve"> (i.e., name, version, </w:t>
      </w:r>
      <w:r w:rsidR="0005683D">
        <w:t>etc.</w:t>
      </w:r>
      <w:r w:rsidR="003F07AA">
        <w:t>)</w:t>
      </w:r>
      <w:r w:rsidR="0004120E">
        <w:t xml:space="preserve">. </w:t>
      </w:r>
      <w:r w:rsidR="007D27E8">
        <w:t>The format i</w:t>
      </w:r>
      <w:r w:rsidR="008A532D">
        <w:t>s named PEFF (PSI Extended FASTA</w:t>
      </w:r>
      <w:r w:rsidR="007D27E8">
        <w:t xml:space="preserve"> Format). </w:t>
      </w:r>
      <w:r w:rsidR="001A30FB">
        <w:t>Sequence d</w:t>
      </w:r>
      <w:r w:rsidR="0004120E">
        <w:t>atabase providers are encouraged to generate this format as part of their release policy or to provide appropriate converters that can be incorporated in</w:t>
      </w:r>
      <w:r>
        <w:t>to</w:t>
      </w:r>
      <w:r w:rsidR="0004120E">
        <w:t xml:space="preserve"> </w:t>
      </w:r>
      <w:r w:rsidR="001A30FB">
        <w:t>processing</w:t>
      </w:r>
      <w:r w:rsidR="0004120E">
        <w:t xml:space="preserve"> tools.</w:t>
      </w:r>
      <w:r>
        <w:t xml:space="preserve"> </w:t>
      </w:r>
    </w:p>
    <w:p w14:paraId="323B4551" w14:textId="77777777" w:rsidR="00095610" w:rsidRDefault="00095610" w:rsidP="004B48E4">
      <w:pPr>
        <w:jc w:val="both"/>
      </w:pPr>
    </w:p>
    <w:p w14:paraId="26DEF384" w14:textId="77777777" w:rsidR="00095610" w:rsidRDefault="00095610" w:rsidP="004B48E4">
      <w:pPr>
        <w:jc w:val="both"/>
        <w:rPr>
          <w:u w:val="single"/>
        </w:rPr>
      </w:pPr>
      <w:r>
        <w:rPr>
          <w:u w:val="single"/>
        </w:rPr>
        <w:t>Contents</w:t>
      </w:r>
    </w:p>
    <w:p w14:paraId="5230E68B" w14:textId="77777777" w:rsidR="00095610" w:rsidRDefault="00095610" w:rsidP="004B48E4">
      <w:pPr>
        <w:jc w:val="both"/>
      </w:pPr>
    </w:p>
    <w:p w14:paraId="3909494C" w14:textId="77777777" w:rsidR="00FE0B01" w:rsidRDefault="002760F7">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85650985" w:history="1">
        <w:r w:rsidR="00FE0B01" w:rsidRPr="00972D63">
          <w:rPr>
            <w:rStyle w:val="Hyperlink"/>
            <w:noProof/>
          </w:rPr>
          <w:t>Abstract</w:t>
        </w:r>
        <w:r w:rsidR="00FE0B01">
          <w:rPr>
            <w:noProof/>
            <w:webHidden/>
          </w:rPr>
          <w:tab/>
        </w:r>
        <w:r w:rsidR="00FE0B01">
          <w:rPr>
            <w:noProof/>
            <w:webHidden/>
          </w:rPr>
          <w:fldChar w:fldCharType="begin"/>
        </w:r>
        <w:r w:rsidR="00FE0B01">
          <w:rPr>
            <w:noProof/>
            <w:webHidden/>
          </w:rPr>
          <w:instrText xml:space="preserve"> PAGEREF _Toc485650985 \h </w:instrText>
        </w:r>
        <w:r w:rsidR="00FE0B01">
          <w:rPr>
            <w:noProof/>
            <w:webHidden/>
          </w:rPr>
        </w:r>
        <w:r w:rsidR="00FE0B01">
          <w:rPr>
            <w:noProof/>
            <w:webHidden/>
          </w:rPr>
          <w:fldChar w:fldCharType="separate"/>
        </w:r>
        <w:r w:rsidR="00FE0B01">
          <w:rPr>
            <w:noProof/>
            <w:webHidden/>
          </w:rPr>
          <w:t>1</w:t>
        </w:r>
        <w:r w:rsidR="00FE0B01">
          <w:rPr>
            <w:noProof/>
            <w:webHidden/>
          </w:rPr>
          <w:fldChar w:fldCharType="end"/>
        </w:r>
      </w:hyperlink>
    </w:p>
    <w:p w14:paraId="344DCA8B" w14:textId="77777777" w:rsidR="00FE0B01" w:rsidRDefault="00C35036">
      <w:pPr>
        <w:pStyle w:val="TOC1"/>
        <w:tabs>
          <w:tab w:val="left" w:pos="400"/>
          <w:tab w:val="right" w:leader="dot" w:pos="8630"/>
        </w:tabs>
        <w:rPr>
          <w:rFonts w:asciiTheme="minorHAnsi" w:eastAsiaTheme="minorEastAsia" w:hAnsiTheme="minorHAnsi" w:cstheme="minorBidi"/>
          <w:noProof/>
          <w:sz w:val="22"/>
          <w:szCs w:val="22"/>
        </w:rPr>
      </w:pPr>
      <w:hyperlink w:anchor="_Toc485650986" w:history="1">
        <w:r w:rsidR="00FE0B01" w:rsidRPr="00972D63">
          <w:rPr>
            <w:rStyle w:val="Hyperlink"/>
            <w:noProof/>
          </w:rPr>
          <w:t>1.</w:t>
        </w:r>
        <w:r w:rsidR="00FE0B01">
          <w:rPr>
            <w:rFonts w:asciiTheme="minorHAnsi" w:eastAsiaTheme="minorEastAsia" w:hAnsiTheme="minorHAnsi" w:cstheme="minorBidi"/>
            <w:noProof/>
            <w:sz w:val="22"/>
            <w:szCs w:val="22"/>
          </w:rPr>
          <w:tab/>
        </w:r>
        <w:r w:rsidR="00FE0B01" w:rsidRPr="00972D63">
          <w:rPr>
            <w:rStyle w:val="Hyperlink"/>
            <w:noProof/>
          </w:rPr>
          <w:t>Introduction</w:t>
        </w:r>
        <w:r w:rsidR="00FE0B01">
          <w:rPr>
            <w:noProof/>
            <w:webHidden/>
          </w:rPr>
          <w:tab/>
        </w:r>
        <w:r w:rsidR="00FE0B01">
          <w:rPr>
            <w:noProof/>
            <w:webHidden/>
          </w:rPr>
          <w:fldChar w:fldCharType="begin"/>
        </w:r>
        <w:r w:rsidR="00FE0B01">
          <w:rPr>
            <w:noProof/>
            <w:webHidden/>
          </w:rPr>
          <w:instrText xml:space="preserve"> PAGEREF _Toc485650986 \h </w:instrText>
        </w:r>
        <w:r w:rsidR="00FE0B01">
          <w:rPr>
            <w:noProof/>
            <w:webHidden/>
          </w:rPr>
        </w:r>
        <w:r w:rsidR="00FE0B01">
          <w:rPr>
            <w:noProof/>
            <w:webHidden/>
          </w:rPr>
          <w:fldChar w:fldCharType="separate"/>
        </w:r>
        <w:r w:rsidR="00FE0B01">
          <w:rPr>
            <w:noProof/>
            <w:webHidden/>
          </w:rPr>
          <w:t>3</w:t>
        </w:r>
        <w:r w:rsidR="00FE0B01">
          <w:rPr>
            <w:noProof/>
            <w:webHidden/>
          </w:rPr>
          <w:fldChar w:fldCharType="end"/>
        </w:r>
      </w:hyperlink>
    </w:p>
    <w:p w14:paraId="275FF97C" w14:textId="77777777" w:rsidR="00FE0B01" w:rsidRDefault="00C35036">
      <w:pPr>
        <w:pStyle w:val="TOC2"/>
        <w:tabs>
          <w:tab w:val="left" w:pos="800"/>
          <w:tab w:val="right" w:leader="dot" w:pos="8630"/>
        </w:tabs>
        <w:rPr>
          <w:rFonts w:asciiTheme="minorHAnsi" w:eastAsiaTheme="minorEastAsia" w:hAnsiTheme="minorHAnsi" w:cstheme="minorBidi"/>
          <w:noProof/>
          <w:sz w:val="22"/>
          <w:szCs w:val="22"/>
        </w:rPr>
      </w:pPr>
      <w:hyperlink w:anchor="_Toc485650987" w:history="1">
        <w:r w:rsidR="00FE0B01" w:rsidRPr="00972D63">
          <w:rPr>
            <w:rStyle w:val="Hyperlink"/>
            <w:noProof/>
          </w:rPr>
          <w:t>1.1</w:t>
        </w:r>
        <w:r w:rsidR="00FE0B01">
          <w:rPr>
            <w:rFonts w:asciiTheme="minorHAnsi" w:eastAsiaTheme="minorEastAsia" w:hAnsiTheme="minorHAnsi" w:cstheme="minorBidi"/>
            <w:noProof/>
            <w:sz w:val="22"/>
            <w:szCs w:val="22"/>
          </w:rPr>
          <w:tab/>
        </w:r>
        <w:r w:rsidR="00FE0B01" w:rsidRPr="00972D63">
          <w:rPr>
            <w:rStyle w:val="Hyperlink"/>
            <w:noProof/>
          </w:rPr>
          <w:t>Description of the need</w:t>
        </w:r>
        <w:r w:rsidR="00FE0B01">
          <w:rPr>
            <w:noProof/>
            <w:webHidden/>
          </w:rPr>
          <w:tab/>
        </w:r>
        <w:r w:rsidR="00FE0B01">
          <w:rPr>
            <w:noProof/>
            <w:webHidden/>
          </w:rPr>
          <w:fldChar w:fldCharType="begin"/>
        </w:r>
        <w:r w:rsidR="00FE0B01">
          <w:rPr>
            <w:noProof/>
            <w:webHidden/>
          </w:rPr>
          <w:instrText xml:space="preserve"> PAGEREF _Toc485650987 \h </w:instrText>
        </w:r>
        <w:r w:rsidR="00FE0B01">
          <w:rPr>
            <w:noProof/>
            <w:webHidden/>
          </w:rPr>
        </w:r>
        <w:r w:rsidR="00FE0B01">
          <w:rPr>
            <w:noProof/>
            <w:webHidden/>
          </w:rPr>
          <w:fldChar w:fldCharType="separate"/>
        </w:r>
        <w:r w:rsidR="00FE0B01">
          <w:rPr>
            <w:noProof/>
            <w:webHidden/>
          </w:rPr>
          <w:t>3</w:t>
        </w:r>
        <w:r w:rsidR="00FE0B01">
          <w:rPr>
            <w:noProof/>
            <w:webHidden/>
          </w:rPr>
          <w:fldChar w:fldCharType="end"/>
        </w:r>
      </w:hyperlink>
    </w:p>
    <w:p w14:paraId="27F2CC5C" w14:textId="77777777" w:rsidR="00FE0B01" w:rsidRDefault="00C35036">
      <w:pPr>
        <w:pStyle w:val="TOC2"/>
        <w:tabs>
          <w:tab w:val="left" w:pos="800"/>
          <w:tab w:val="right" w:leader="dot" w:pos="8630"/>
        </w:tabs>
        <w:rPr>
          <w:rFonts w:asciiTheme="minorHAnsi" w:eastAsiaTheme="minorEastAsia" w:hAnsiTheme="minorHAnsi" w:cstheme="minorBidi"/>
          <w:noProof/>
          <w:sz w:val="22"/>
          <w:szCs w:val="22"/>
        </w:rPr>
      </w:pPr>
      <w:hyperlink w:anchor="_Toc485650988" w:history="1">
        <w:r w:rsidR="00FE0B01" w:rsidRPr="00972D63">
          <w:rPr>
            <w:rStyle w:val="Hyperlink"/>
            <w:noProof/>
          </w:rPr>
          <w:t>1.2</w:t>
        </w:r>
        <w:r w:rsidR="00FE0B01">
          <w:rPr>
            <w:rFonts w:asciiTheme="minorHAnsi" w:eastAsiaTheme="minorEastAsia" w:hAnsiTheme="minorHAnsi" w:cstheme="minorBidi"/>
            <w:noProof/>
            <w:sz w:val="22"/>
            <w:szCs w:val="22"/>
          </w:rPr>
          <w:tab/>
        </w:r>
        <w:r w:rsidR="00FE0B01" w:rsidRPr="00972D63">
          <w:rPr>
            <w:rStyle w:val="Hyperlink"/>
            <w:noProof/>
          </w:rPr>
          <w:t>Requirements</w:t>
        </w:r>
        <w:r w:rsidR="00FE0B01">
          <w:rPr>
            <w:noProof/>
            <w:webHidden/>
          </w:rPr>
          <w:tab/>
        </w:r>
        <w:r w:rsidR="00FE0B01">
          <w:rPr>
            <w:noProof/>
            <w:webHidden/>
          </w:rPr>
          <w:fldChar w:fldCharType="begin"/>
        </w:r>
        <w:r w:rsidR="00FE0B01">
          <w:rPr>
            <w:noProof/>
            <w:webHidden/>
          </w:rPr>
          <w:instrText xml:space="preserve"> PAGEREF _Toc485650988 \h </w:instrText>
        </w:r>
        <w:r w:rsidR="00FE0B01">
          <w:rPr>
            <w:noProof/>
            <w:webHidden/>
          </w:rPr>
        </w:r>
        <w:r w:rsidR="00FE0B01">
          <w:rPr>
            <w:noProof/>
            <w:webHidden/>
          </w:rPr>
          <w:fldChar w:fldCharType="separate"/>
        </w:r>
        <w:r w:rsidR="00FE0B01">
          <w:rPr>
            <w:noProof/>
            <w:webHidden/>
          </w:rPr>
          <w:t>3</w:t>
        </w:r>
        <w:r w:rsidR="00FE0B01">
          <w:rPr>
            <w:noProof/>
            <w:webHidden/>
          </w:rPr>
          <w:fldChar w:fldCharType="end"/>
        </w:r>
      </w:hyperlink>
    </w:p>
    <w:p w14:paraId="2896B5BF" w14:textId="77777777" w:rsidR="00FE0B01" w:rsidRDefault="00C35036">
      <w:pPr>
        <w:pStyle w:val="TOC2"/>
        <w:tabs>
          <w:tab w:val="left" w:pos="800"/>
          <w:tab w:val="right" w:leader="dot" w:pos="8630"/>
        </w:tabs>
        <w:rPr>
          <w:rFonts w:asciiTheme="minorHAnsi" w:eastAsiaTheme="minorEastAsia" w:hAnsiTheme="minorHAnsi" w:cstheme="minorBidi"/>
          <w:noProof/>
          <w:sz w:val="22"/>
          <w:szCs w:val="22"/>
        </w:rPr>
      </w:pPr>
      <w:hyperlink w:anchor="_Toc485650989" w:history="1">
        <w:r w:rsidR="00FE0B01" w:rsidRPr="00972D63">
          <w:rPr>
            <w:rStyle w:val="Hyperlink"/>
            <w:noProof/>
          </w:rPr>
          <w:t>1.3</w:t>
        </w:r>
        <w:r w:rsidR="00FE0B01">
          <w:rPr>
            <w:rFonts w:asciiTheme="minorHAnsi" w:eastAsiaTheme="minorEastAsia" w:hAnsiTheme="minorHAnsi" w:cstheme="minorBidi"/>
            <w:noProof/>
            <w:sz w:val="22"/>
            <w:szCs w:val="22"/>
          </w:rPr>
          <w:tab/>
        </w:r>
        <w:r w:rsidR="00FE0B01" w:rsidRPr="00972D63">
          <w:rPr>
            <w:rStyle w:val="Hyperlink"/>
            <w:noProof/>
          </w:rPr>
          <w:t>Issues to be addressed</w:t>
        </w:r>
        <w:r w:rsidR="00FE0B01">
          <w:rPr>
            <w:noProof/>
            <w:webHidden/>
          </w:rPr>
          <w:tab/>
        </w:r>
        <w:r w:rsidR="00FE0B01">
          <w:rPr>
            <w:noProof/>
            <w:webHidden/>
          </w:rPr>
          <w:fldChar w:fldCharType="begin"/>
        </w:r>
        <w:r w:rsidR="00FE0B01">
          <w:rPr>
            <w:noProof/>
            <w:webHidden/>
          </w:rPr>
          <w:instrText xml:space="preserve"> PAGEREF _Toc485650989 \h </w:instrText>
        </w:r>
        <w:r w:rsidR="00FE0B01">
          <w:rPr>
            <w:noProof/>
            <w:webHidden/>
          </w:rPr>
        </w:r>
        <w:r w:rsidR="00FE0B01">
          <w:rPr>
            <w:noProof/>
            <w:webHidden/>
          </w:rPr>
          <w:fldChar w:fldCharType="separate"/>
        </w:r>
        <w:r w:rsidR="00FE0B01">
          <w:rPr>
            <w:noProof/>
            <w:webHidden/>
          </w:rPr>
          <w:t>4</w:t>
        </w:r>
        <w:r w:rsidR="00FE0B01">
          <w:rPr>
            <w:noProof/>
            <w:webHidden/>
          </w:rPr>
          <w:fldChar w:fldCharType="end"/>
        </w:r>
      </w:hyperlink>
    </w:p>
    <w:p w14:paraId="38C72F70" w14:textId="77777777" w:rsidR="00FE0B01" w:rsidRDefault="00C35036">
      <w:pPr>
        <w:pStyle w:val="TOC1"/>
        <w:tabs>
          <w:tab w:val="left" w:pos="400"/>
          <w:tab w:val="right" w:leader="dot" w:pos="8630"/>
        </w:tabs>
        <w:rPr>
          <w:rFonts w:asciiTheme="minorHAnsi" w:eastAsiaTheme="minorEastAsia" w:hAnsiTheme="minorHAnsi" w:cstheme="minorBidi"/>
          <w:noProof/>
          <w:sz w:val="22"/>
          <w:szCs w:val="22"/>
        </w:rPr>
      </w:pPr>
      <w:hyperlink w:anchor="_Toc485650990" w:history="1">
        <w:r w:rsidR="00FE0B01" w:rsidRPr="00972D63">
          <w:rPr>
            <w:rStyle w:val="Hyperlink"/>
            <w:noProof/>
          </w:rPr>
          <w:t>2.</w:t>
        </w:r>
        <w:r w:rsidR="00FE0B01">
          <w:rPr>
            <w:rFonts w:asciiTheme="minorHAnsi" w:eastAsiaTheme="minorEastAsia" w:hAnsiTheme="minorHAnsi" w:cstheme="minorBidi"/>
            <w:noProof/>
            <w:sz w:val="22"/>
            <w:szCs w:val="22"/>
          </w:rPr>
          <w:tab/>
        </w:r>
        <w:r w:rsidR="00FE0B01" w:rsidRPr="00972D63">
          <w:rPr>
            <w:rStyle w:val="Hyperlink"/>
            <w:noProof/>
          </w:rPr>
          <w:t>Notational Conventions</w:t>
        </w:r>
        <w:r w:rsidR="00FE0B01">
          <w:rPr>
            <w:noProof/>
            <w:webHidden/>
          </w:rPr>
          <w:tab/>
        </w:r>
        <w:r w:rsidR="00FE0B01">
          <w:rPr>
            <w:noProof/>
            <w:webHidden/>
          </w:rPr>
          <w:fldChar w:fldCharType="begin"/>
        </w:r>
        <w:r w:rsidR="00FE0B01">
          <w:rPr>
            <w:noProof/>
            <w:webHidden/>
          </w:rPr>
          <w:instrText xml:space="preserve"> PAGEREF _Toc485650990 \h </w:instrText>
        </w:r>
        <w:r w:rsidR="00FE0B01">
          <w:rPr>
            <w:noProof/>
            <w:webHidden/>
          </w:rPr>
        </w:r>
        <w:r w:rsidR="00FE0B01">
          <w:rPr>
            <w:noProof/>
            <w:webHidden/>
          </w:rPr>
          <w:fldChar w:fldCharType="separate"/>
        </w:r>
        <w:r w:rsidR="00FE0B01">
          <w:rPr>
            <w:noProof/>
            <w:webHidden/>
          </w:rPr>
          <w:t>4</w:t>
        </w:r>
        <w:r w:rsidR="00FE0B01">
          <w:rPr>
            <w:noProof/>
            <w:webHidden/>
          </w:rPr>
          <w:fldChar w:fldCharType="end"/>
        </w:r>
      </w:hyperlink>
    </w:p>
    <w:p w14:paraId="4C73A75D" w14:textId="77777777" w:rsidR="00FE0B01" w:rsidRDefault="00C35036">
      <w:pPr>
        <w:pStyle w:val="TOC1"/>
        <w:tabs>
          <w:tab w:val="left" w:pos="400"/>
          <w:tab w:val="right" w:leader="dot" w:pos="8630"/>
        </w:tabs>
        <w:rPr>
          <w:rFonts w:asciiTheme="minorHAnsi" w:eastAsiaTheme="minorEastAsia" w:hAnsiTheme="minorHAnsi" w:cstheme="minorBidi"/>
          <w:noProof/>
          <w:sz w:val="22"/>
          <w:szCs w:val="22"/>
        </w:rPr>
      </w:pPr>
      <w:hyperlink w:anchor="_Toc485650991" w:history="1">
        <w:r w:rsidR="00FE0B01" w:rsidRPr="00972D63">
          <w:rPr>
            <w:rStyle w:val="Hyperlink"/>
            <w:noProof/>
          </w:rPr>
          <w:t>3.</w:t>
        </w:r>
        <w:r w:rsidR="00FE0B01">
          <w:rPr>
            <w:rFonts w:asciiTheme="minorHAnsi" w:eastAsiaTheme="minorEastAsia" w:hAnsiTheme="minorHAnsi" w:cstheme="minorBidi"/>
            <w:noProof/>
            <w:sz w:val="22"/>
            <w:szCs w:val="22"/>
          </w:rPr>
          <w:tab/>
        </w:r>
        <w:r w:rsidR="00FE0B01" w:rsidRPr="00972D63">
          <w:rPr>
            <w:rStyle w:val="Hyperlink"/>
            <w:noProof/>
          </w:rPr>
          <w:t>The Format Implementation</w:t>
        </w:r>
        <w:r w:rsidR="00FE0B01">
          <w:rPr>
            <w:noProof/>
            <w:webHidden/>
          </w:rPr>
          <w:tab/>
        </w:r>
        <w:r w:rsidR="00FE0B01">
          <w:rPr>
            <w:noProof/>
            <w:webHidden/>
          </w:rPr>
          <w:fldChar w:fldCharType="begin"/>
        </w:r>
        <w:r w:rsidR="00FE0B01">
          <w:rPr>
            <w:noProof/>
            <w:webHidden/>
          </w:rPr>
          <w:instrText xml:space="preserve"> PAGEREF _Toc485650991 \h </w:instrText>
        </w:r>
        <w:r w:rsidR="00FE0B01">
          <w:rPr>
            <w:noProof/>
            <w:webHidden/>
          </w:rPr>
        </w:r>
        <w:r w:rsidR="00FE0B01">
          <w:rPr>
            <w:noProof/>
            <w:webHidden/>
          </w:rPr>
          <w:fldChar w:fldCharType="separate"/>
        </w:r>
        <w:r w:rsidR="00FE0B01">
          <w:rPr>
            <w:noProof/>
            <w:webHidden/>
          </w:rPr>
          <w:t>4</w:t>
        </w:r>
        <w:r w:rsidR="00FE0B01">
          <w:rPr>
            <w:noProof/>
            <w:webHidden/>
          </w:rPr>
          <w:fldChar w:fldCharType="end"/>
        </w:r>
      </w:hyperlink>
    </w:p>
    <w:p w14:paraId="0BE88629" w14:textId="77777777" w:rsidR="00FE0B01" w:rsidRDefault="00C35036">
      <w:pPr>
        <w:pStyle w:val="TOC2"/>
        <w:tabs>
          <w:tab w:val="left" w:pos="800"/>
          <w:tab w:val="right" w:leader="dot" w:pos="8630"/>
        </w:tabs>
        <w:rPr>
          <w:rFonts w:asciiTheme="minorHAnsi" w:eastAsiaTheme="minorEastAsia" w:hAnsiTheme="minorHAnsi" w:cstheme="minorBidi"/>
          <w:noProof/>
          <w:sz w:val="22"/>
          <w:szCs w:val="22"/>
        </w:rPr>
      </w:pPr>
      <w:hyperlink w:anchor="_Toc485650992" w:history="1">
        <w:r w:rsidR="00FE0B01" w:rsidRPr="00972D63">
          <w:rPr>
            <w:rStyle w:val="Hyperlink"/>
            <w:noProof/>
          </w:rPr>
          <w:t>3.1</w:t>
        </w:r>
        <w:r w:rsidR="00FE0B01">
          <w:rPr>
            <w:rFonts w:asciiTheme="minorHAnsi" w:eastAsiaTheme="minorEastAsia" w:hAnsiTheme="minorHAnsi" w:cstheme="minorBidi"/>
            <w:noProof/>
            <w:sz w:val="22"/>
            <w:szCs w:val="22"/>
          </w:rPr>
          <w:tab/>
        </w:r>
        <w:r w:rsidR="00FE0B01" w:rsidRPr="00972D63">
          <w:rPr>
            <w:rStyle w:val="Hyperlink"/>
            <w:noProof/>
          </w:rPr>
          <w:t>The documentation</w:t>
        </w:r>
        <w:r w:rsidR="00FE0B01">
          <w:rPr>
            <w:noProof/>
            <w:webHidden/>
          </w:rPr>
          <w:tab/>
        </w:r>
        <w:r w:rsidR="00FE0B01">
          <w:rPr>
            <w:noProof/>
            <w:webHidden/>
          </w:rPr>
          <w:fldChar w:fldCharType="begin"/>
        </w:r>
        <w:r w:rsidR="00FE0B01">
          <w:rPr>
            <w:noProof/>
            <w:webHidden/>
          </w:rPr>
          <w:instrText xml:space="preserve"> PAGEREF _Toc485650992 \h </w:instrText>
        </w:r>
        <w:r w:rsidR="00FE0B01">
          <w:rPr>
            <w:noProof/>
            <w:webHidden/>
          </w:rPr>
        </w:r>
        <w:r w:rsidR="00FE0B01">
          <w:rPr>
            <w:noProof/>
            <w:webHidden/>
          </w:rPr>
          <w:fldChar w:fldCharType="separate"/>
        </w:r>
        <w:r w:rsidR="00FE0B01">
          <w:rPr>
            <w:noProof/>
            <w:webHidden/>
          </w:rPr>
          <w:t>4</w:t>
        </w:r>
        <w:r w:rsidR="00FE0B01">
          <w:rPr>
            <w:noProof/>
            <w:webHidden/>
          </w:rPr>
          <w:fldChar w:fldCharType="end"/>
        </w:r>
      </w:hyperlink>
    </w:p>
    <w:p w14:paraId="726F9188" w14:textId="77777777" w:rsidR="00FE0B01" w:rsidRDefault="00C35036">
      <w:pPr>
        <w:pStyle w:val="TOC2"/>
        <w:tabs>
          <w:tab w:val="left" w:pos="800"/>
          <w:tab w:val="right" w:leader="dot" w:pos="8630"/>
        </w:tabs>
        <w:rPr>
          <w:rFonts w:asciiTheme="minorHAnsi" w:eastAsiaTheme="minorEastAsia" w:hAnsiTheme="minorHAnsi" w:cstheme="minorBidi"/>
          <w:noProof/>
          <w:sz w:val="22"/>
          <w:szCs w:val="22"/>
        </w:rPr>
      </w:pPr>
      <w:hyperlink w:anchor="_Toc485650993" w:history="1">
        <w:r w:rsidR="00FE0B01" w:rsidRPr="00972D63">
          <w:rPr>
            <w:rStyle w:val="Hyperlink"/>
            <w:noProof/>
          </w:rPr>
          <w:t>3.2</w:t>
        </w:r>
        <w:r w:rsidR="00FE0B01">
          <w:rPr>
            <w:rFonts w:asciiTheme="minorHAnsi" w:eastAsiaTheme="minorEastAsia" w:hAnsiTheme="minorHAnsi" w:cstheme="minorBidi"/>
            <w:noProof/>
            <w:sz w:val="22"/>
            <w:szCs w:val="22"/>
          </w:rPr>
          <w:tab/>
        </w:r>
        <w:r w:rsidR="00FE0B01" w:rsidRPr="00972D63">
          <w:rPr>
            <w:rStyle w:val="Hyperlink"/>
            <w:noProof/>
          </w:rPr>
          <w:t>Relationship to other specifications</w:t>
        </w:r>
        <w:r w:rsidR="00FE0B01">
          <w:rPr>
            <w:noProof/>
            <w:webHidden/>
          </w:rPr>
          <w:tab/>
        </w:r>
        <w:r w:rsidR="00FE0B01">
          <w:rPr>
            <w:noProof/>
            <w:webHidden/>
          </w:rPr>
          <w:fldChar w:fldCharType="begin"/>
        </w:r>
        <w:r w:rsidR="00FE0B01">
          <w:rPr>
            <w:noProof/>
            <w:webHidden/>
          </w:rPr>
          <w:instrText xml:space="preserve"> PAGEREF _Toc485650993 \h </w:instrText>
        </w:r>
        <w:r w:rsidR="00FE0B01">
          <w:rPr>
            <w:noProof/>
            <w:webHidden/>
          </w:rPr>
        </w:r>
        <w:r w:rsidR="00FE0B01">
          <w:rPr>
            <w:noProof/>
            <w:webHidden/>
          </w:rPr>
          <w:fldChar w:fldCharType="separate"/>
        </w:r>
        <w:r w:rsidR="00FE0B01">
          <w:rPr>
            <w:noProof/>
            <w:webHidden/>
          </w:rPr>
          <w:t>5</w:t>
        </w:r>
        <w:r w:rsidR="00FE0B01">
          <w:rPr>
            <w:noProof/>
            <w:webHidden/>
          </w:rPr>
          <w:fldChar w:fldCharType="end"/>
        </w:r>
      </w:hyperlink>
    </w:p>
    <w:p w14:paraId="3D2F08EA" w14:textId="77777777" w:rsidR="00FE0B01" w:rsidRDefault="00C35036">
      <w:pPr>
        <w:pStyle w:val="TOC2"/>
        <w:tabs>
          <w:tab w:val="left" w:pos="800"/>
          <w:tab w:val="right" w:leader="dot" w:pos="8630"/>
        </w:tabs>
        <w:rPr>
          <w:rFonts w:asciiTheme="minorHAnsi" w:eastAsiaTheme="minorEastAsia" w:hAnsiTheme="minorHAnsi" w:cstheme="minorBidi"/>
          <w:noProof/>
          <w:sz w:val="22"/>
          <w:szCs w:val="22"/>
        </w:rPr>
      </w:pPr>
      <w:hyperlink w:anchor="_Toc485650994" w:history="1">
        <w:r w:rsidR="00FE0B01" w:rsidRPr="00972D63">
          <w:rPr>
            <w:rStyle w:val="Hyperlink"/>
            <w:noProof/>
          </w:rPr>
          <w:t>3.3</w:t>
        </w:r>
        <w:r w:rsidR="00FE0B01">
          <w:rPr>
            <w:rFonts w:asciiTheme="minorHAnsi" w:eastAsiaTheme="minorEastAsia" w:hAnsiTheme="minorHAnsi" w:cstheme="minorBidi"/>
            <w:noProof/>
            <w:sz w:val="22"/>
            <w:szCs w:val="22"/>
          </w:rPr>
          <w:tab/>
        </w:r>
        <w:r w:rsidR="00FE0B01" w:rsidRPr="00972D63">
          <w:rPr>
            <w:rStyle w:val="Hyperlink"/>
            <w:noProof/>
          </w:rPr>
          <w:t>The common sequence database format description</w:t>
        </w:r>
        <w:r w:rsidR="00FE0B01">
          <w:rPr>
            <w:noProof/>
            <w:webHidden/>
          </w:rPr>
          <w:tab/>
        </w:r>
        <w:r w:rsidR="00FE0B01">
          <w:rPr>
            <w:noProof/>
            <w:webHidden/>
          </w:rPr>
          <w:fldChar w:fldCharType="begin"/>
        </w:r>
        <w:r w:rsidR="00FE0B01">
          <w:rPr>
            <w:noProof/>
            <w:webHidden/>
          </w:rPr>
          <w:instrText xml:space="preserve"> PAGEREF _Toc485650994 \h </w:instrText>
        </w:r>
        <w:r w:rsidR="00FE0B01">
          <w:rPr>
            <w:noProof/>
            <w:webHidden/>
          </w:rPr>
        </w:r>
        <w:r w:rsidR="00FE0B01">
          <w:rPr>
            <w:noProof/>
            <w:webHidden/>
          </w:rPr>
          <w:fldChar w:fldCharType="separate"/>
        </w:r>
        <w:r w:rsidR="00FE0B01">
          <w:rPr>
            <w:noProof/>
            <w:webHidden/>
          </w:rPr>
          <w:t>5</w:t>
        </w:r>
        <w:r w:rsidR="00FE0B01">
          <w:rPr>
            <w:noProof/>
            <w:webHidden/>
          </w:rPr>
          <w:fldChar w:fldCharType="end"/>
        </w:r>
      </w:hyperlink>
    </w:p>
    <w:p w14:paraId="5075D23F" w14:textId="77777777" w:rsidR="00FE0B01" w:rsidRDefault="00C35036">
      <w:pPr>
        <w:pStyle w:val="TOC3"/>
        <w:tabs>
          <w:tab w:val="left" w:pos="1200"/>
          <w:tab w:val="right" w:leader="dot" w:pos="8630"/>
        </w:tabs>
        <w:rPr>
          <w:rFonts w:asciiTheme="minorHAnsi" w:eastAsiaTheme="minorEastAsia" w:hAnsiTheme="minorHAnsi" w:cstheme="minorBidi"/>
          <w:noProof/>
          <w:sz w:val="22"/>
          <w:szCs w:val="22"/>
        </w:rPr>
      </w:pPr>
      <w:hyperlink w:anchor="_Toc485650995" w:history="1">
        <w:r w:rsidR="00FE0B01" w:rsidRPr="00972D63">
          <w:rPr>
            <w:rStyle w:val="Hyperlink"/>
            <w:noProof/>
          </w:rPr>
          <w:t>3.3.1</w:t>
        </w:r>
        <w:r w:rsidR="00FE0B01">
          <w:rPr>
            <w:rFonts w:asciiTheme="minorHAnsi" w:eastAsiaTheme="minorEastAsia" w:hAnsiTheme="minorHAnsi" w:cstheme="minorBidi"/>
            <w:noProof/>
            <w:sz w:val="22"/>
            <w:szCs w:val="22"/>
          </w:rPr>
          <w:tab/>
        </w:r>
        <w:r w:rsidR="00FE0B01" w:rsidRPr="00972D63">
          <w:rPr>
            <w:rStyle w:val="Hyperlink"/>
            <w:noProof/>
          </w:rPr>
          <w:t>PEFF file section 1: The file header section</w:t>
        </w:r>
        <w:r w:rsidR="00FE0B01">
          <w:rPr>
            <w:noProof/>
            <w:webHidden/>
          </w:rPr>
          <w:tab/>
        </w:r>
        <w:r w:rsidR="00FE0B01">
          <w:rPr>
            <w:noProof/>
            <w:webHidden/>
          </w:rPr>
          <w:fldChar w:fldCharType="begin"/>
        </w:r>
        <w:r w:rsidR="00FE0B01">
          <w:rPr>
            <w:noProof/>
            <w:webHidden/>
          </w:rPr>
          <w:instrText xml:space="preserve"> PAGEREF _Toc485650995 \h </w:instrText>
        </w:r>
        <w:r w:rsidR="00FE0B01">
          <w:rPr>
            <w:noProof/>
            <w:webHidden/>
          </w:rPr>
        </w:r>
        <w:r w:rsidR="00FE0B01">
          <w:rPr>
            <w:noProof/>
            <w:webHidden/>
          </w:rPr>
          <w:fldChar w:fldCharType="separate"/>
        </w:r>
        <w:r w:rsidR="00FE0B01">
          <w:rPr>
            <w:noProof/>
            <w:webHidden/>
          </w:rPr>
          <w:t>6</w:t>
        </w:r>
        <w:r w:rsidR="00FE0B01">
          <w:rPr>
            <w:noProof/>
            <w:webHidden/>
          </w:rPr>
          <w:fldChar w:fldCharType="end"/>
        </w:r>
      </w:hyperlink>
    </w:p>
    <w:p w14:paraId="530FA18A" w14:textId="77777777" w:rsidR="00FE0B01" w:rsidRDefault="00C35036">
      <w:pPr>
        <w:pStyle w:val="TOC3"/>
        <w:tabs>
          <w:tab w:val="left" w:pos="1200"/>
          <w:tab w:val="right" w:leader="dot" w:pos="8630"/>
        </w:tabs>
        <w:rPr>
          <w:rFonts w:asciiTheme="minorHAnsi" w:eastAsiaTheme="minorEastAsia" w:hAnsiTheme="minorHAnsi" w:cstheme="minorBidi"/>
          <w:noProof/>
          <w:sz w:val="22"/>
          <w:szCs w:val="22"/>
        </w:rPr>
      </w:pPr>
      <w:hyperlink w:anchor="_Toc485650996" w:history="1">
        <w:r w:rsidR="00FE0B01" w:rsidRPr="00972D63">
          <w:rPr>
            <w:rStyle w:val="Hyperlink"/>
            <w:noProof/>
          </w:rPr>
          <w:t>3.3.2</w:t>
        </w:r>
        <w:r w:rsidR="00FE0B01">
          <w:rPr>
            <w:rFonts w:asciiTheme="minorHAnsi" w:eastAsiaTheme="minorEastAsia" w:hAnsiTheme="minorHAnsi" w:cstheme="minorBidi"/>
            <w:noProof/>
            <w:sz w:val="22"/>
            <w:szCs w:val="22"/>
          </w:rPr>
          <w:tab/>
        </w:r>
        <w:r w:rsidR="00FE0B01" w:rsidRPr="00972D63">
          <w:rPr>
            <w:rStyle w:val="Hyperlink"/>
            <w:noProof/>
          </w:rPr>
          <w:t>Defining custom keys in the sequence database description block for use in the sequence entries section</w:t>
        </w:r>
        <w:r w:rsidR="00FE0B01">
          <w:rPr>
            <w:noProof/>
            <w:webHidden/>
          </w:rPr>
          <w:tab/>
        </w:r>
        <w:r w:rsidR="00FE0B01">
          <w:rPr>
            <w:noProof/>
            <w:webHidden/>
          </w:rPr>
          <w:fldChar w:fldCharType="begin"/>
        </w:r>
        <w:r w:rsidR="00FE0B01">
          <w:rPr>
            <w:noProof/>
            <w:webHidden/>
          </w:rPr>
          <w:instrText xml:space="preserve"> PAGEREF _Toc485650996 \h </w:instrText>
        </w:r>
        <w:r w:rsidR="00FE0B01">
          <w:rPr>
            <w:noProof/>
            <w:webHidden/>
          </w:rPr>
        </w:r>
        <w:r w:rsidR="00FE0B01">
          <w:rPr>
            <w:noProof/>
            <w:webHidden/>
          </w:rPr>
          <w:fldChar w:fldCharType="separate"/>
        </w:r>
        <w:r w:rsidR="00FE0B01">
          <w:rPr>
            <w:noProof/>
            <w:webHidden/>
          </w:rPr>
          <w:t>7</w:t>
        </w:r>
        <w:r w:rsidR="00FE0B01">
          <w:rPr>
            <w:noProof/>
            <w:webHidden/>
          </w:rPr>
          <w:fldChar w:fldCharType="end"/>
        </w:r>
      </w:hyperlink>
    </w:p>
    <w:p w14:paraId="19B4FF21" w14:textId="77777777" w:rsidR="00FE0B01" w:rsidRDefault="00C35036">
      <w:pPr>
        <w:pStyle w:val="TOC3"/>
        <w:tabs>
          <w:tab w:val="left" w:pos="1200"/>
          <w:tab w:val="right" w:leader="dot" w:pos="8630"/>
        </w:tabs>
        <w:rPr>
          <w:rFonts w:asciiTheme="minorHAnsi" w:eastAsiaTheme="minorEastAsia" w:hAnsiTheme="minorHAnsi" w:cstheme="minorBidi"/>
          <w:noProof/>
          <w:sz w:val="22"/>
          <w:szCs w:val="22"/>
        </w:rPr>
      </w:pPr>
      <w:hyperlink w:anchor="_Toc485650997" w:history="1">
        <w:r w:rsidR="00FE0B01" w:rsidRPr="00972D63">
          <w:rPr>
            <w:rStyle w:val="Hyperlink"/>
            <w:noProof/>
          </w:rPr>
          <w:t>3.3.3</w:t>
        </w:r>
        <w:r w:rsidR="00FE0B01">
          <w:rPr>
            <w:rFonts w:asciiTheme="minorHAnsi" w:eastAsiaTheme="minorEastAsia" w:hAnsiTheme="minorHAnsi" w:cstheme="minorBidi"/>
            <w:noProof/>
            <w:sz w:val="22"/>
            <w:szCs w:val="22"/>
          </w:rPr>
          <w:tab/>
        </w:r>
        <w:r w:rsidR="00FE0B01" w:rsidRPr="00972D63">
          <w:rPr>
            <w:rStyle w:val="Hyperlink"/>
            <w:noProof/>
          </w:rPr>
          <w:t>File header section: recommendations for Proteoforms: The ProteoformDb=yes key-value pair</w:t>
        </w:r>
        <w:r w:rsidR="00FE0B01">
          <w:rPr>
            <w:noProof/>
            <w:webHidden/>
          </w:rPr>
          <w:tab/>
        </w:r>
        <w:r w:rsidR="00FE0B01">
          <w:rPr>
            <w:noProof/>
            <w:webHidden/>
          </w:rPr>
          <w:fldChar w:fldCharType="begin"/>
        </w:r>
        <w:r w:rsidR="00FE0B01">
          <w:rPr>
            <w:noProof/>
            <w:webHidden/>
          </w:rPr>
          <w:instrText xml:space="preserve"> PAGEREF _Toc485650997 \h </w:instrText>
        </w:r>
        <w:r w:rsidR="00FE0B01">
          <w:rPr>
            <w:noProof/>
            <w:webHidden/>
          </w:rPr>
        </w:r>
        <w:r w:rsidR="00FE0B01">
          <w:rPr>
            <w:noProof/>
            <w:webHidden/>
          </w:rPr>
          <w:fldChar w:fldCharType="separate"/>
        </w:r>
        <w:r w:rsidR="00FE0B01">
          <w:rPr>
            <w:noProof/>
            <w:webHidden/>
          </w:rPr>
          <w:t>7</w:t>
        </w:r>
        <w:r w:rsidR="00FE0B01">
          <w:rPr>
            <w:noProof/>
            <w:webHidden/>
          </w:rPr>
          <w:fldChar w:fldCharType="end"/>
        </w:r>
      </w:hyperlink>
    </w:p>
    <w:p w14:paraId="4FAC6037" w14:textId="77777777" w:rsidR="00FE0B01" w:rsidRDefault="00C35036">
      <w:pPr>
        <w:pStyle w:val="TOC3"/>
        <w:tabs>
          <w:tab w:val="left" w:pos="1200"/>
          <w:tab w:val="right" w:leader="dot" w:pos="8630"/>
        </w:tabs>
        <w:rPr>
          <w:rFonts w:asciiTheme="minorHAnsi" w:eastAsiaTheme="minorEastAsia" w:hAnsiTheme="minorHAnsi" w:cstheme="minorBidi"/>
          <w:noProof/>
          <w:sz w:val="22"/>
          <w:szCs w:val="22"/>
        </w:rPr>
      </w:pPr>
      <w:hyperlink w:anchor="_Toc485650998" w:history="1">
        <w:r w:rsidR="00FE0B01" w:rsidRPr="00972D63">
          <w:rPr>
            <w:rStyle w:val="Hyperlink"/>
            <w:noProof/>
          </w:rPr>
          <w:t>3.3.4</w:t>
        </w:r>
        <w:r w:rsidR="00FE0B01">
          <w:rPr>
            <w:rFonts w:asciiTheme="minorHAnsi" w:eastAsiaTheme="minorEastAsia" w:hAnsiTheme="minorHAnsi" w:cstheme="minorBidi"/>
            <w:noProof/>
            <w:sz w:val="22"/>
            <w:szCs w:val="22"/>
          </w:rPr>
          <w:tab/>
        </w:r>
        <w:r w:rsidR="00FE0B01" w:rsidRPr="00972D63">
          <w:rPr>
            <w:rStyle w:val="Hyperlink"/>
            <w:noProof/>
          </w:rPr>
          <w:t>Section 2: The individual sequence entries section</w:t>
        </w:r>
        <w:r w:rsidR="00FE0B01">
          <w:rPr>
            <w:noProof/>
            <w:webHidden/>
          </w:rPr>
          <w:tab/>
        </w:r>
        <w:r w:rsidR="00FE0B01">
          <w:rPr>
            <w:noProof/>
            <w:webHidden/>
          </w:rPr>
          <w:fldChar w:fldCharType="begin"/>
        </w:r>
        <w:r w:rsidR="00FE0B01">
          <w:rPr>
            <w:noProof/>
            <w:webHidden/>
          </w:rPr>
          <w:instrText xml:space="preserve"> PAGEREF _Toc485650998 \h </w:instrText>
        </w:r>
        <w:r w:rsidR="00FE0B01">
          <w:rPr>
            <w:noProof/>
            <w:webHidden/>
          </w:rPr>
        </w:r>
        <w:r w:rsidR="00FE0B01">
          <w:rPr>
            <w:noProof/>
            <w:webHidden/>
          </w:rPr>
          <w:fldChar w:fldCharType="separate"/>
        </w:r>
        <w:r w:rsidR="00FE0B01">
          <w:rPr>
            <w:noProof/>
            <w:webHidden/>
          </w:rPr>
          <w:t>7</w:t>
        </w:r>
        <w:r w:rsidR="00FE0B01">
          <w:rPr>
            <w:noProof/>
            <w:webHidden/>
          </w:rPr>
          <w:fldChar w:fldCharType="end"/>
        </w:r>
      </w:hyperlink>
    </w:p>
    <w:p w14:paraId="22F405E8" w14:textId="77777777" w:rsidR="00FE0B01" w:rsidRDefault="00C35036">
      <w:pPr>
        <w:pStyle w:val="TOC3"/>
        <w:tabs>
          <w:tab w:val="left" w:pos="1200"/>
          <w:tab w:val="right" w:leader="dot" w:pos="8630"/>
        </w:tabs>
        <w:rPr>
          <w:rFonts w:asciiTheme="minorHAnsi" w:eastAsiaTheme="minorEastAsia" w:hAnsiTheme="minorHAnsi" w:cstheme="minorBidi"/>
          <w:noProof/>
          <w:sz w:val="22"/>
          <w:szCs w:val="22"/>
        </w:rPr>
      </w:pPr>
      <w:hyperlink w:anchor="_Toc485650999" w:history="1">
        <w:r w:rsidR="00FE0B01" w:rsidRPr="00972D63">
          <w:rPr>
            <w:rStyle w:val="Hyperlink"/>
            <w:noProof/>
          </w:rPr>
          <w:t>3.3.5</w:t>
        </w:r>
        <w:r w:rsidR="00FE0B01">
          <w:rPr>
            <w:rFonts w:asciiTheme="minorHAnsi" w:eastAsiaTheme="minorEastAsia" w:hAnsiTheme="minorHAnsi" w:cstheme="minorBidi"/>
            <w:noProof/>
            <w:sz w:val="22"/>
            <w:szCs w:val="22"/>
          </w:rPr>
          <w:tab/>
        </w:r>
        <w:r w:rsidR="00FE0B01" w:rsidRPr="00972D63">
          <w:rPr>
            <w:rStyle w:val="Hyperlink"/>
            <w:noProof/>
          </w:rPr>
          <w:t>Recommendations on and order of the keys in a description line</w:t>
        </w:r>
        <w:r w:rsidR="00FE0B01">
          <w:rPr>
            <w:noProof/>
            <w:webHidden/>
          </w:rPr>
          <w:tab/>
        </w:r>
        <w:r w:rsidR="00FE0B01">
          <w:rPr>
            <w:noProof/>
            <w:webHidden/>
          </w:rPr>
          <w:fldChar w:fldCharType="begin"/>
        </w:r>
        <w:r w:rsidR="00FE0B01">
          <w:rPr>
            <w:noProof/>
            <w:webHidden/>
          </w:rPr>
          <w:instrText xml:space="preserve"> PAGEREF _Toc485650999 \h </w:instrText>
        </w:r>
        <w:r w:rsidR="00FE0B01">
          <w:rPr>
            <w:noProof/>
            <w:webHidden/>
          </w:rPr>
        </w:r>
        <w:r w:rsidR="00FE0B01">
          <w:rPr>
            <w:noProof/>
            <w:webHidden/>
          </w:rPr>
          <w:fldChar w:fldCharType="separate"/>
        </w:r>
        <w:r w:rsidR="00FE0B01">
          <w:rPr>
            <w:noProof/>
            <w:webHidden/>
          </w:rPr>
          <w:t>10</w:t>
        </w:r>
        <w:r w:rsidR="00FE0B01">
          <w:rPr>
            <w:noProof/>
            <w:webHidden/>
          </w:rPr>
          <w:fldChar w:fldCharType="end"/>
        </w:r>
      </w:hyperlink>
    </w:p>
    <w:p w14:paraId="06936CA7" w14:textId="77777777" w:rsidR="00FE0B01" w:rsidRDefault="00C35036">
      <w:pPr>
        <w:pStyle w:val="TOC3"/>
        <w:tabs>
          <w:tab w:val="left" w:pos="1200"/>
          <w:tab w:val="right" w:leader="dot" w:pos="8630"/>
        </w:tabs>
        <w:rPr>
          <w:rFonts w:asciiTheme="minorHAnsi" w:eastAsiaTheme="minorEastAsia" w:hAnsiTheme="minorHAnsi" w:cstheme="minorBidi"/>
          <w:noProof/>
          <w:sz w:val="22"/>
          <w:szCs w:val="22"/>
        </w:rPr>
      </w:pPr>
      <w:hyperlink w:anchor="_Toc485651000" w:history="1">
        <w:r w:rsidR="00FE0B01" w:rsidRPr="00972D63">
          <w:rPr>
            <w:rStyle w:val="Hyperlink"/>
            <w:noProof/>
          </w:rPr>
          <w:t>3.3.6</w:t>
        </w:r>
        <w:r w:rsidR="00FE0B01">
          <w:rPr>
            <w:rFonts w:asciiTheme="minorHAnsi" w:eastAsiaTheme="minorEastAsia" w:hAnsiTheme="minorHAnsi" w:cstheme="minorBidi"/>
            <w:noProof/>
            <w:sz w:val="22"/>
            <w:szCs w:val="22"/>
          </w:rPr>
          <w:tab/>
        </w:r>
        <w:r w:rsidR="00FE0B01" w:rsidRPr="00972D63">
          <w:rPr>
            <w:rStyle w:val="Hyperlink"/>
            <w:noProof/>
          </w:rPr>
          <w:t>Definition of complex header keys</w:t>
        </w:r>
        <w:r w:rsidR="00FE0B01">
          <w:rPr>
            <w:noProof/>
            <w:webHidden/>
          </w:rPr>
          <w:tab/>
        </w:r>
        <w:r w:rsidR="00FE0B01">
          <w:rPr>
            <w:noProof/>
            <w:webHidden/>
          </w:rPr>
          <w:fldChar w:fldCharType="begin"/>
        </w:r>
        <w:r w:rsidR="00FE0B01">
          <w:rPr>
            <w:noProof/>
            <w:webHidden/>
          </w:rPr>
          <w:instrText xml:space="preserve"> PAGEREF _Toc485651000 \h </w:instrText>
        </w:r>
        <w:r w:rsidR="00FE0B01">
          <w:rPr>
            <w:noProof/>
            <w:webHidden/>
          </w:rPr>
        </w:r>
        <w:r w:rsidR="00FE0B01">
          <w:rPr>
            <w:noProof/>
            <w:webHidden/>
          </w:rPr>
          <w:fldChar w:fldCharType="separate"/>
        </w:r>
        <w:r w:rsidR="00FE0B01">
          <w:rPr>
            <w:noProof/>
            <w:webHidden/>
          </w:rPr>
          <w:t>10</w:t>
        </w:r>
        <w:r w:rsidR="00FE0B01">
          <w:rPr>
            <w:noProof/>
            <w:webHidden/>
          </w:rPr>
          <w:fldChar w:fldCharType="end"/>
        </w:r>
      </w:hyperlink>
    </w:p>
    <w:p w14:paraId="60BBEE33" w14:textId="77777777" w:rsidR="00FE0B01" w:rsidRDefault="00C35036">
      <w:pPr>
        <w:pStyle w:val="TOC3"/>
        <w:tabs>
          <w:tab w:val="left" w:pos="1200"/>
          <w:tab w:val="right" w:leader="dot" w:pos="8630"/>
        </w:tabs>
        <w:rPr>
          <w:rFonts w:asciiTheme="minorHAnsi" w:eastAsiaTheme="minorEastAsia" w:hAnsiTheme="minorHAnsi" w:cstheme="minorBidi"/>
          <w:noProof/>
          <w:sz w:val="22"/>
          <w:szCs w:val="22"/>
        </w:rPr>
      </w:pPr>
      <w:hyperlink w:anchor="_Toc485651001" w:history="1">
        <w:r w:rsidR="00FE0B01" w:rsidRPr="00972D63">
          <w:rPr>
            <w:rStyle w:val="Hyperlink"/>
            <w:noProof/>
          </w:rPr>
          <w:t>3.3.7</w:t>
        </w:r>
        <w:r w:rsidR="00FE0B01">
          <w:rPr>
            <w:rFonts w:asciiTheme="minorHAnsi" w:eastAsiaTheme="minorEastAsia" w:hAnsiTheme="minorHAnsi" w:cstheme="minorBidi"/>
            <w:noProof/>
            <w:sz w:val="22"/>
            <w:szCs w:val="22"/>
          </w:rPr>
          <w:tab/>
        </w:r>
        <w:r w:rsidR="00FE0B01" w:rsidRPr="00972D63">
          <w:rPr>
            <w:rStyle w:val="Hyperlink"/>
            <w:noProof/>
          </w:rPr>
          <w:t>Variant header key</w:t>
        </w:r>
        <w:r w:rsidR="00FE0B01">
          <w:rPr>
            <w:noProof/>
            <w:webHidden/>
          </w:rPr>
          <w:tab/>
        </w:r>
        <w:r w:rsidR="00FE0B01">
          <w:rPr>
            <w:noProof/>
            <w:webHidden/>
          </w:rPr>
          <w:fldChar w:fldCharType="begin"/>
        </w:r>
        <w:r w:rsidR="00FE0B01">
          <w:rPr>
            <w:noProof/>
            <w:webHidden/>
          </w:rPr>
          <w:instrText xml:space="preserve"> PAGEREF _Toc485651001 \h </w:instrText>
        </w:r>
        <w:r w:rsidR="00FE0B01">
          <w:rPr>
            <w:noProof/>
            <w:webHidden/>
          </w:rPr>
        </w:r>
        <w:r w:rsidR="00FE0B01">
          <w:rPr>
            <w:noProof/>
            <w:webHidden/>
          </w:rPr>
          <w:fldChar w:fldCharType="separate"/>
        </w:r>
        <w:r w:rsidR="00FE0B01">
          <w:rPr>
            <w:noProof/>
            <w:webHidden/>
          </w:rPr>
          <w:t>10</w:t>
        </w:r>
        <w:r w:rsidR="00FE0B01">
          <w:rPr>
            <w:noProof/>
            <w:webHidden/>
          </w:rPr>
          <w:fldChar w:fldCharType="end"/>
        </w:r>
      </w:hyperlink>
    </w:p>
    <w:p w14:paraId="24AE08D3" w14:textId="77777777" w:rsidR="00FE0B01" w:rsidRDefault="00C35036">
      <w:pPr>
        <w:pStyle w:val="TOC3"/>
        <w:tabs>
          <w:tab w:val="left" w:pos="1200"/>
          <w:tab w:val="right" w:leader="dot" w:pos="8630"/>
        </w:tabs>
        <w:rPr>
          <w:rFonts w:asciiTheme="minorHAnsi" w:eastAsiaTheme="minorEastAsia" w:hAnsiTheme="minorHAnsi" w:cstheme="minorBidi"/>
          <w:noProof/>
          <w:sz w:val="22"/>
          <w:szCs w:val="22"/>
        </w:rPr>
      </w:pPr>
      <w:hyperlink w:anchor="_Toc485651002" w:history="1">
        <w:r w:rsidR="00FE0B01" w:rsidRPr="00972D63">
          <w:rPr>
            <w:rStyle w:val="Hyperlink"/>
            <w:noProof/>
          </w:rPr>
          <w:t>3.3.8</w:t>
        </w:r>
        <w:r w:rsidR="00FE0B01">
          <w:rPr>
            <w:rFonts w:asciiTheme="minorHAnsi" w:eastAsiaTheme="minorEastAsia" w:hAnsiTheme="minorHAnsi" w:cstheme="minorBidi"/>
            <w:noProof/>
            <w:sz w:val="22"/>
            <w:szCs w:val="22"/>
          </w:rPr>
          <w:tab/>
        </w:r>
        <w:r w:rsidR="00FE0B01" w:rsidRPr="00972D63">
          <w:rPr>
            <w:rStyle w:val="Hyperlink"/>
            <w:noProof/>
          </w:rPr>
          <w:t>VariantSimple header key</w:t>
        </w:r>
        <w:r w:rsidR="00FE0B01">
          <w:rPr>
            <w:noProof/>
            <w:webHidden/>
          </w:rPr>
          <w:tab/>
        </w:r>
        <w:r w:rsidR="00FE0B01">
          <w:rPr>
            <w:noProof/>
            <w:webHidden/>
          </w:rPr>
          <w:fldChar w:fldCharType="begin"/>
        </w:r>
        <w:r w:rsidR="00FE0B01">
          <w:rPr>
            <w:noProof/>
            <w:webHidden/>
          </w:rPr>
          <w:instrText xml:space="preserve"> PAGEREF _Toc485651002 \h </w:instrText>
        </w:r>
        <w:r w:rsidR="00FE0B01">
          <w:rPr>
            <w:noProof/>
            <w:webHidden/>
          </w:rPr>
        </w:r>
        <w:r w:rsidR="00FE0B01">
          <w:rPr>
            <w:noProof/>
            <w:webHidden/>
          </w:rPr>
          <w:fldChar w:fldCharType="separate"/>
        </w:r>
        <w:r w:rsidR="00FE0B01">
          <w:rPr>
            <w:noProof/>
            <w:webHidden/>
          </w:rPr>
          <w:t>11</w:t>
        </w:r>
        <w:r w:rsidR="00FE0B01">
          <w:rPr>
            <w:noProof/>
            <w:webHidden/>
          </w:rPr>
          <w:fldChar w:fldCharType="end"/>
        </w:r>
      </w:hyperlink>
    </w:p>
    <w:p w14:paraId="43954884" w14:textId="77777777" w:rsidR="00FE0B01" w:rsidRDefault="00C35036">
      <w:pPr>
        <w:pStyle w:val="TOC3"/>
        <w:tabs>
          <w:tab w:val="left" w:pos="1200"/>
          <w:tab w:val="right" w:leader="dot" w:pos="8630"/>
        </w:tabs>
        <w:rPr>
          <w:rFonts w:asciiTheme="minorHAnsi" w:eastAsiaTheme="minorEastAsia" w:hAnsiTheme="minorHAnsi" w:cstheme="minorBidi"/>
          <w:noProof/>
          <w:sz w:val="22"/>
          <w:szCs w:val="22"/>
        </w:rPr>
      </w:pPr>
      <w:hyperlink w:anchor="_Toc485651003" w:history="1">
        <w:r w:rsidR="00FE0B01" w:rsidRPr="00972D63">
          <w:rPr>
            <w:rStyle w:val="Hyperlink"/>
            <w:noProof/>
          </w:rPr>
          <w:t>3.3.9</w:t>
        </w:r>
        <w:r w:rsidR="00FE0B01">
          <w:rPr>
            <w:rFonts w:asciiTheme="minorHAnsi" w:eastAsiaTheme="minorEastAsia" w:hAnsiTheme="minorHAnsi" w:cstheme="minorBidi"/>
            <w:noProof/>
            <w:sz w:val="22"/>
            <w:szCs w:val="22"/>
          </w:rPr>
          <w:tab/>
        </w:r>
        <w:r w:rsidR="00FE0B01" w:rsidRPr="00972D63">
          <w:rPr>
            <w:rStyle w:val="Hyperlink"/>
            <w:noProof/>
          </w:rPr>
          <w:t>VariantComplex header key</w:t>
        </w:r>
        <w:r w:rsidR="00FE0B01">
          <w:rPr>
            <w:noProof/>
            <w:webHidden/>
          </w:rPr>
          <w:tab/>
        </w:r>
        <w:r w:rsidR="00FE0B01">
          <w:rPr>
            <w:noProof/>
            <w:webHidden/>
          </w:rPr>
          <w:fldChar w:fldCharType="begin"/>
        </w:r>
        <w:r w:rsidR="00FE0B01">
          <w:rPr>
            <w:noProof/>
            <w:webHidden/>
          </w:rPr>
          <w:instrText xml:space="preserve"> PAGEREF _Toc485651003 \h </w:instrText>
        </w:r>
        <w:r w:rsidR="00FE0B01">
          <w:rPr>
            <w:noProof/>
            <w:webHidden/>
          </w:rPr>
        </w:r>
        <w:r w:rsidR="00FE0B01">
          <w:rPr>
            <w:noProof/>
            <w:webHidden/>
          </w:rPr>
          <w:fldChar w:fldCharType="separate"/>
        </w:r>
        <w:r w:rsidR="00FE0B01">
          <w:rPr>
            <w:noProof/>
            <w:webHidden/>
          </w:rPr>
          <w:t>11</w:t>
        </w:r>
        <w:r w:rsidR="00FE0B01">
          <w:rPr>
            <w:noProof/>
            <w:webHidden/>
          </w:rPr>
          <w:fldChar w:fldCharType="end"/>
        </w:r>
      </w:hyperlink>
    </w:p>
    <w:p w14:paraId="510BBCD4" w14:textId="77777777" w:rsidR="00FE0B01" w:rsidRDefault="00C35036">
      <w:pPr>
        <w:pStyle w:val="TOC3"/>
        <w:tabs>
          <w:tab w:val="left" w:pos="1200"/>
          <w:tab w:val="right" w:leader="dot" w:pos="8630"/>
        </w:tabs>
        <w:rPr>
          <w:rFonts w:asciiTheme="minorHAnsi" w:eastAsiaTheme="minorEastAsia" w:hAnsiTheme="minorHAnsi" w:cstheme="minorBidi"/>
          <w:noProof/>
          <w:sz w:val="22"/>
          <w:szCs w:val="22"/>
        </w:rPr>
      </w:pPr>
      <w:hyperlink w:anchor="_Toc485651004" w:history="1">
        <w:r w:rsidR="00FE0B01" w:rsidRPr="00972D63">
          <w:rPr>
            <w:rStyle w:val="Hyperlink"/>
            <w:noProof/>
          </w:rPr>
          <w:t>3.3.10</w:t>
        </w:r>
        <w:r w:rsidR="00FE0B01">
          <w:rPr>
            <w:rFonts w:asciiTheme="minorHAnsi" w:eastAsiaTheme="minorEastAsia" w:hAnsiTheme="minorHAnsi" w:cstheme="minorBidi"/>
            <w:noProof/>
            <w:sz w:val="22"/>
            <w:szCs w:val="22"/>
          </w:rPr>
          <w:tab/>
        </w:r>
        <w:r w:rsidR="00FE0B01" w:rsidRPr="00972D63">
          <w:rPr>
            <w:rStyle w:val="Hyperlink"/>
            <w:noProof/>
          </w:rPr>
          <w:t>ModResUnimod header key</w:t>
        </w:r>
        <w:r w:rsidR="00FE0B01">
          <w:rPr>
            <w:noProof/>
            <w:webHidden/>
          </w:rPr>
          <w:tab/>
        </w:r>
        <w:r w:rsidR="00FE0B01">
          <w:rPr>
            <w:noProof/>
            <w:webHidden/>
          </w:rPr>
          <w:fldChar w:fldCharType="begin"/>
        </w:r>
        <w:r w:rsidR="00FE0B01">
          <w:rPr>
            <w:noProof/>
            <w:webHidden/>
          </w:rPr>
          <w:instrText xml:space="preserve"> PAGEREF _Toc485651004 \h </w:instrText>
        </w:r>
        <w:r w:rsidR="00FE0B01">
          <w:rPr>
            <w:noProof/>
            <w:webHidden/>
          </w:rPr>
        </w:r>
        <w:r w:rsidR="00FE0B01">
          <w:rPr>
            <w:noProof/>
            <w:webHidden/>
          </w:rPr>
          <w:fldChar w:fldCharType="separate"/>
        </w:r>
        <w:r w:rsidR="00FE0B01">
          <w:rPr>
            <w:noProof/>
            <w:webHidden/>
          </w:rPr>
          <w:t>12</w:t>
        </w:r>
        <w:r w:rsidR="00FE0B01">
          <w:rPr>
            <w:noProof/>
            <w:webHidden/>
          </w:rPr>
          <w:fldChar w:fldCharType="end"/>
        </w:r>
      </w:hyperlink>
    </w:p>
    <w:p w14:paraId="4A57F8CA" w14:textId="77777777" w:rsidR="00FE0B01" w:rsidRDefault="00C35036">
      <w:pPr>
        <w:pStyle w:val="TOC3"/>
        <w:tabs>
          <w:tab w:val="left" w:pos="1200"/>
          <w:tab w:val="right" w:leader="dot" w:pos="8630"/>
        </w:tabs>
        <w:rPr>
          <w:rFonts w:asciiTheme="minorHAnsi" w:eastAsiaTheme="minorEastAsia" w:hAnsiTheme="minorHAnsi" w:cstheme="minorBidi"/>
          <w:noProof/>
          <w:sz w:val="22"/>
          <w:szCs w:val="22"/>
        </w:rPr>
      </w:pPr>
      <w:hyperlink w:anchor="_Toc485651005" w:history="1">
        <w:r w:rsidR="00FE0B01" w:rsidRPr="00972D63">
          <w:rPr>
            <w:rStyle w:val="Hyperlink"/>
            <w:noProof/>
          </w:rPr>
          <w:t>3.3.11</w:t>
        </w:r>
        <w:r w:rsidR="00FE0B01">
          <w:rPr>
            <w:rFonts w:asciiTheme="minorHAnsi" w:eastAsiaTheme="minorEastAsia" w:hAnsiTheme="minorHAnsi" w:cstheme="minorBidi"/>
            <w:noProof/>
            <w:sz w:val="22"/>
            <w:szCs w:val="22"/>
          </w:rPr>
          <w:tab/>
        </w:r>
        <w:r w:rsidR="00FE0B01" w:rsidRPr="00972D63">
          <w:rPr>
            <w:rStyle w:val="Hyperlink"/>
            <w:noProof/>
          </w:rPr>
          <w:t>ModResPsi header key</w:t>
        </w:r>
        <w:r w:rsidR="00FE0B01">
          <w:rPr>
            <w:noProof/>
            <w:webHidden/>
          </w:rPr>
          <w:tab/>
        </w:r>
        <w:r w:rsidR="00FE0B01">
          <w:rPr>
            <w:noProof/>
            <w:webHidden/>
          </w:rPr>
          <w:fldChar w:fldCharType="begin"/>
        </w:r>
        <w:r w:rsidR="00FE0B01">
          <w:rPr>
            <w:noProof/>
            <w:webHidden/>
          </w:rPr>
          <w:instrText xml:space="preserve"> PAGEREF _Toc485651005 \h </w:instrText>
        </w:r>
        <w:r w:rsidR="00FE0B01">
          <w:rPr>
            <w:noProof/>
            <w:webHidden/>
          </w:rPr>
        </w:r>
        <w:r w:rsidR="00FE0B01">
          <w:rPr>
            <w:noProof/>
            <w:webHidden/>
          </w:rPr>
          <w:fldChar w:fldCharType="separate"/>
        </w:r>
        <w:r w:rsidR="00FE0B01">
          <w:rPr>
            <w:noProof/>
            <w:webHidden/>
          </w:rPr>
          <w:t>12</w:t>
        </w:r>
        <w:r w:rsidR="00FE0B01">
          <w:rPr>
            <w:noProof/>
            <w:webHidden/>
          </w:rPr>
          <w:fldChar w:fldCharType="end"/>
        </w:r>
      </w:hyperlink>
    </w:p>
    <w:p w14:paraId="2BF04D2D" w14:textId="77777777" w:rsidR="00FE0B01" w:rsidRDefault="00C35036">
      <w:pPr>
        <w:pStyle w:val="TOC3"/>
        <w:tabs>
          <w:tab w:val="left" w:pos="1200"/>
          <w:tab w:val="right" w:leader="dot" w:pos="8630"/>
        </w:tabs>
        <w:rPr>
          <w:rFonts w:asciiTheme="minorHAnsi" w:eastAsiaTheme="minorEastAsia" w:hAnsiTheme="minorHAnsi" w:cstheme="minorBidi"/>
          <w:noProof/>
          <w:sz w:val="22"/>
          <w:szCs w:val="22"/>
        </w:rPr>
      </w:pPr>
      <w:hyperlink w:anchor="_Toc485651006" w:history="1">
        <w:r w:rsidR="00FE0B01" w:rsidRPr="00972D63">
          <w:rPr>
            <w:rStyle w:val="Hyperlink"/>
            <w:noProof/>
          </w:rPr>
          <w:t>3.3.12</w:t>
        </w:r>
        <w:r w:rsidR="00FE0B01">
          <w:rPr>
            <w:rFonts w:asciiTheme="minorHAnsi" w:eastAsiaTheme="minorEastAsia" w:hAnsiTheme="minorHAnsi" w:cstheme="minorBidi"/>
            <w:noProof/>
            <w:sz w:val="22"/>
            <w:szCs w:val="22"/>
          </w:rPr>
          <w:tab/>
        </w:r>
        <w:r w:rsidR="00FE0B01" w:rsidRPr="00972D63">
          <w:rPr>
            <w:rStyle w:val="Hyperlink"/>
            <w:noProof/>
          </w:rPr>
          <w:t>ModRes header key</w:t>
        </w:r>
        <w:r w:rsidR="00FE0B01">
          <w:rPr>
            <w:noProof/>
            <w:webHidden/>
          </w:rPr>
          <w:tab/>
        </w:r>
        <w:r w:rsidR="00FE0B01">
          <w:rPr>
            <w:noProof/>
            <w:webHidden/>
          </w:rPr>
          <w:fldChar w:fldCharType="begin"/>
        </w:r>
        <w:r w:rsidR="00FE0B01">
          <w:rPr>
            <w:noProof/>
            <w:webHidden/>
          </w:rPr>
          <w:instrText xml:space="preserve"> PAGEREF _Toc485651006 \h </w:instrText>
        </w:r>
        <w:r w:rsidR="00FE0B01">
          <w:rPr>
            <w:noProof/>
            <w:webHidden/>
          </w:rPr>
        </w:r>
        <w:r w:rsidR="00FE0B01">
          <w:rPr>
            <w:noProof/>
            <w:webHidden/>
          </w:rPr>
          <w:fldChar w:fldCharType="separate"/>
        </w:r>
        <w:r w:rsidR="00FE0B01">
          <w:rPr>
            <w:noProof/>
            <w:webHidden/>
          </w:rPr>
          <w:t>13</w:t>
        </w:r>
        <w:r w:rsidR="00FE0B01">
          <w:rPr>
            <w:noProof/>
            <w:webHidden/>
          </w:rPr>
          <w:fldChar w:fldCharType="end"/>
        </w:r>
      </w:hyperlink>
    </w:p>
    <w:p w14:paraId="3CCD917D" w14:textId="77777777" w:rsidR="00FE0B01" w:rsidRDefault="00C35036">
      <w:pPr>
        <w:pStyle w:val="TOC3"/>
        <w:tabs>
          <w:tab w:val="left" w:pos="1200"/>
          <w:tab w:val="right" w:leader="dot" w:pos="8630"/>
        </w:tabs>
        <w:rPr>
          <w:rFonts w:asciiTheme="minorHAnsi" w:eastAsiaTheme="minorEastAsia" w:hAnsiTheme="minorHAnsi" w:cstheme="minorBidi"/>
          <w:noProof/>
          <w:sz w:val="22"/>
          <w:szCs w:val="22"/>
        </w:rPr>
      </w:pPr>
      <w:hyperlink w:anchor="_Toc485651007" w:history="1">
        <w:r w:rsidR="00FE0B01" w:rsidRPr="00972D63">
          <w:rPr>
            <w:rStyle w:val="Hyperlink"/>
            <w:noProof/>
          </w:rPr>
          <w:t>3.3.13</w:t>
        </w:r>
        <w:r w:rsidR="00FE0B01">
          <w:rPr>
            <w:rFonts w:asciiTheme="minorHAnsi" w:eastAsiaTheme="minorEastAsia" w:hAnsiTheme="minorHAnsi" w:cstheme="minorBidi"/>
            <w:noProof/>
            <w:sz w:val="22"/>
            <w:szCs w:val="22"/>
          </w:rPr>
          <w:tab/>
        </w:r>
        <w:r w:rsidR="00FE0B01" w:rsidRPr="00972D63">
          <w:rPr>
            <w:rStyle w:val="Hyperlink"/>
            <w:noProof/>
          </w:rPr>
          <w:t>Processed header key</w:t>
        </w:r>
        <w:r w:rsidR="00FE0B01">
          <w:rPr>
            <w:noProof/>
            <w:webHidden/>
          </w:rPr>
          <w:tab/>
        </w:r>
        <w:r w:rsidR="00FE0B01">
          <w:rPr>
            <w:noProof/>
            <w:webHidden/>
          </w:rPr>
          <w:fldChar w:fldCharType="begin"/>
        </w:r>
        <w:r w:rsidR="00FE0B01">
          <w:rPr>
            <w:noProof/>
            <w:webHidden/>
          </w:rPr>
          <w:instrText xml:space="preserve"> PAGEREF _Toc485651007 \h </w:instrText>
        </w:r>
        <w:r w:rsidR="00FE0B01">
          <w:rPr>
            <w:noProof/>
            <w:webHidden/>
          </w:rPr>
        </w:r>
        <w:r w:rsidR="00FE0B01">
          <w:rPr>
            <w:noProof/>
            <w:webHidden/>
          </w:rPr>
          <w:fldChar w:fldCharType="separate"/>
        </w:r>
        <w:r w:rsidR="00FE0B01">
          <w:rPr>
            <w:noProof/>
            <w:webHidden/>
          </w:rPr>
          <w:t>13</w:t>
        </w:r>
        <w:r w:rsidR="00FE0B01">
          <w:rPr>
            <w:noProof/>
            <w:webHidden/>
          </w:rPr>
          <w:fldChar w:fldCharType="end"/>
        </w:r>
      </w:hyperlink>
    </w:p>
    <w:p w14:paraId="35532F98" w14:textId="77777777" w:rsidR="00FE0B01" w:rsidRDefault="00C35036">
      <w:pPr>
        <w:pStyle w:val="TOC2"/>
        <w:tabs>
          <w:tab w:val="left" w:pos="800"/>
          <w:tab w:val="right" w:leader="dot" w:pos="8630"/>
        </w:tabs>
        <w:rPr>
          <w:rFonts w:asciiTheme="minorHAnsi" w:eastAsiaTheme="minorEastAsia" w:hAnsiTheme="minorHAnsi" w:cstheme="minorBidi"/>
          <w:noProof/>
          <w:sz w:val="22"/>
          <w:szCs w:val="22"/>
        </w:rPr>
      </w:pPr>
      <w:hyperlink w:anchor="_Toc485651008" w:history="1">
        <w:r w:rsidR="00FE0B01" w:rsidRPr="00972D63">
          <w:rPr>
            <w:rStyle w:val="Hyperlink"/>
            <w:noProof/>
          </w:rPr>
          <w:t>3.4</w:t>
        </w:r>
        <w:r w:rsidR="00FE0B01">
          <w:rPr>
            <w:rFonts w:asciiTheme="minorHAnsi" w:eastAsiaTheme="minorEastAsia" w:hAnsiTheme="minorHAnsi" w:cstheme="minorBidi"/>
            <w:noProof/>
            <w:sz w:val="22"/>
            <w:szCs w:val="22"/>
          </w:rPr>
          <w:tab/>
        </w:r>
        <w:r w:rsidR="00FE0B01" w:rsidRPr="00972D63">
          <w:rPr>
            <w:rStyle w:val="Hyperlink"/>
            <w:noProof/>
          </w:rPr>
          <w:t>Additional considerations</w:t>
        </w:r>
        <w:r w:rsidR="00FE0B01">
          <w:rPr>
            <w:noProof/>
            <w:webHidden/>
          </w:rPr>
          <w:tab/>
        </w:r>
        <w:r w:rsidR="00FE0B01">
          <w:rPr>
            <w:noProof/>
            <w:webHidden/>
          </w:rPr>
          <w:fldChar w:fldCharType="begin"/>
        </w:r>
        <w:r w:rsidR="00FE0B01">
          <w:rPr>
            <w:noProof/>
            <w:webHidden/>
          </w:rPr>
          <w:instrText xml:space="preserve"> PAGEREF _Toc485651008 \h </w:instrText>
        </w:r>
        <w:r w:rsidR="00FE0B01">
          <w:rPr>
            <w:noProof/>
            <w:webHidden/>
          </w:rPr>
        </w:r>
        <w:r w:rsidR="00FE0B01">
          <w:rPr>
            <w:noProof/>
            <w:webHidden/>
          </w:rPr>
          <w:fldChar w:fldCharType="separate"/>
        </w:r>
        <w:r w:rsidR="00FE0B01">
          <w:rPr>
            <w:noProof/>
            <w:webHidden/>
          </w:rPr>
          <w:t>13</w:t>
        </w:r>
        <w:r w:rsidR="00FE0B01">
          <w:rPr>
            <w:noProof/>
            <w:webHidden/>
          </w:rPr>
          <w:fldChar w:fldCharType="end"/>
        </w:r>
      </w:hyperlink>
    </w:p>
    <w:p w14:paraId="5355A320" w14:textId="77777777" w:rsidR="00FE0B01" w:rsidRDefault="00C35036">
      <w:pPr>
        <w:pStyle w:val="TOC3"/>
        <w:tabs>
          <w:tab w:val="left" w:pos="1200"/>
          <w:tab w:val="right" w:leader="dot" w:pos="8630"/>
        </w:tabs>
        <w:rPr>
          <w:rFonts w:asciiTheme="minorHAnsi" w:eastAsiaTheme="minorEastAsia" w:hAnsiTheme="minorHAnsi" w:cstheme="minorBidi"/>
          <w:noProof/>
          <w:sz w:val="22"/>
          <w:szCs w:val="22"/>
        </w:rPr>
      </w:pPr>
      <w:hyperlink w:anchor="_Toc485651009" w:history="1">
        <w:r w:rsidR="00FE0B01" w:rsidRPr="00972D63">
          <w:rPr>
            <w:rStyle w:val="Hyperlink"/>
            <w:noProof/>
          </w:rPr>
          <w:t>3.4.1</w:t>
        </w:r>
        <w:r w:rsidR="00FE0B01">
          <w:rPr>
            <w:rFonts w:asciiTheme="minorHAnsi" w:eastAsiaTheme="minorEastAsia" w:hAnsiTheme="minorHAnsi" w:cstheme="minorBidi"/>
            <w:noProof/>
            <w:sz w:val="22"/>
            <w:szCs w:val="22"/>
          </w:rPr>
          <w:tab/>
        </w:r>
        <w:r w:rsidR="00FE0B01" w:rsidRPr="00972D63">
          <w:rPr>
            <w:rStyle w:val="Hyperlink"/>
            <w:noProof/>
          </w:rPr>
          <w:t>Representation of splicing variants</w:t>
        </w:r>
        <w:r w:rsidR="00FE0B01">
          <w:rPr>
            <w:noProof/>
            <w:webHidden/>
          </w:rPr>
          <w:tab/>
        </w:r>
        <w:r w:rsidR="00FE0B01">
          <w:rPr>
            <w:noProof/>
            <w:webHidden/>
          </w:rPr>
          <w:fldChar w:fldCharType="begin"/>
        </w:r>
        <w:r w:rsidR="00FE0B01">
          <w:rPr>
            <w:noProof/>
            <w:webHidden/>
          </w:rPr>
          <w:instrText xml:space="preserve"> PAGEREF _Toc485651009 \h </w:instrText>
        </w:r>
        <w:r w:rsidR="00FE0B01">
          <w:rPr>
            <w:noProof/>
            <w:webHidden/>
          </w:rPr>
        </w:r>
        <w:r w:rsidR="00FE0B01">
          <w:rPr>
            <w:noProof/>
            <w:webHidden/>
          </w:rPr>
          <w:fldChar w:fldCharType="separate"/>
        </w:r>
        <w:r w:rsidR="00FE0B01">
          <w:rPr>
            <w:noProof/>
            <w:webHidden/>
          </w:rPr>
          <w:t>13</w:t>
        </w:r>
        <w:r w:rsidR="00FE0B01">
          <w:rPr>
            <w:noProof/>
            <w:webHidden/>
          </w:rPr>
          <w:fldChar w:fldCharType="end"/>
        </w:r>
      </w:hyperlink>
    </w:p>
    <w:p w14:paraId="175FD25A" w14:textId="77777777" w:rsidR="00FE0B01" w:rsidRDefault="00C35036">
      <w:pPr>
        <w:pStyle w:val="TOC3"/>
        <w:tabs>
          <w:tab w:val="left" w:pos="1200"/>
          <w:tab w:val="right" w:leader="dot" w:pos="8630"/>
        </w:tabs>
        <w:rPr>
          <w:rFonts w:asciiTheme="minorHAnsi" w:eastAsiaTheme="minorEastAsia" w:hAnsiTheme="minorHAnsi" w:cstheme="minorBidi"/>
          <w:noProof/>
          <w:sz w:val="22"/>
          <w:szCs w:val="22"/>
        </w:rPr>
      </w:pPr>
      <w:hyperlink w:anchor="_Toc485651010" w:history="1">
        <w:r w:rsidR="00FE0B01" w:rsidRPr="00972D63">
          <w:rPr>
            <w:rStyle w:val="Hyperlink"/>
            <w:noProof/>
          </w:rPr>
          <w:t>3.4.2</w:t>
        </w:r>
        <w:r w:rsidR="00FE0B01">
          <w:rPr>
            <w:rFonts w:asciiTheme="minorHAnsi" w:eastAsiaTheme="minorEastAsia" w:hAnsiTheme="minorHAnsi" w:cstheme="minorBidi"/>
            <w:noProof/>
            <w:sz w:val="22"/>
            <w:szCs w:val="22"/>
          </w:rPr>
          <w:tab/>
        </w:r>
        <w:r w:rsidR="00FE0B01" w:rsidRPr="00972D63">
          <w:rPr>
            <w:rStyle w:val="Hyperlink"/>
            <w:noProof/>
          </w:rPr>
          <w:t>Representation of processed sequences</w:t>
        </w:r>
        <w:r w:rsidR="00FE0B01">
          <w:rPr>
            <w:noProof/>
            <w:webHidden/>
          </w:rPr>
          <w:tab/>
        </w:r>
        <w:r w:rsidR="00FE0B01">
          <w:rPr>
            <w:noProof/>
            <w:webHidden/>
          </w:rPr>
          <w:fldChar w:fldCharType="begin"/>
        </w:r>
        <w:r w:rsidR="00FE0B01">
          <w:rPr>
            <w:noProof/>
            <w:webHidden/>
          </w:rPr>
          <w:instrText xml:space="preserve"> PAGEREF _Toc485651010 \h </w:instrText>
        </w:r>
        <w:r w:rsidR="00FE0B01">
          <w:rPr>
            <w:noProof/>
            <w:webHidden/>
          </w:rPr>
        </w:r>
        <w:r w:rsidR="00FE0B01">
          <w:rPr>
            <w:noProof/>
            <w:webHidden/>
          </w:rPr>
          <w:fldChar w:fldCharType="separate"/>
        </w:r>
        <w:r w:rsidR="00FE0B01">
          <w:rPr>
            <w:noProof/>
            <w:webHidden/>
          </w:rPr>
          <w:t>14</w:t>
        </w:r>
        <w:r w:rsidR="00FE0B01">
          <w:rPr>
            <w:noProof/>
            <w:webHidden/>
          </w:rPr>
          <w:fldChar w:fldCharType="end"/>
        </w:r>
      </w:hyperlink>
    </w:p>
    <w:p w14:paraId="5215845C" w14:textId="77777777" w:rsidR="00FE0B01" w:rsidRDefault="00C35036">
      <w:pPr>
        <w:pStyle w:val="TOC3"/>
        <w:tabs>
          <w:tab w:val="left" w:pos="1200"/>
          <w:tab w:val="right" w:leader="dot" w:pos="8630"/>
        </w:tabs>
        <w:rPr>
          <w:rFonts w:asciiTheme="minorHAnsi" w:eastAsiaTheme="minorEastAsia" w:hAnsiTheme="minorHAnsi" w:cstheme="minorBidi"/>
          <w:noProof/>
          <w:sz w:val="22"/>
          <w:szCs w:val="22"/>
        </w:rPr>
      </w:pPr>
      <w:hyperlink w:anchor="_Toc485651011" w:history="1">
        <w:r w:rsidR="00FE0B01" w:rsidRPr="00972D63">
          <w:rPr>
            <w:rStyle w:val="Hyperlink"/>
            <w:noProof/>
          </w:rPr>
          <w:t>3.4.3</w:t>
        </w:r>
        <w:r w:rsidR="00FE0B01">
          <w:rPr>
            <w:rFonts w:asciiTheme="minorHAnsi" w:eastAsiaTheme="minorEastAsia" w:hAnsiTheme="minorHAnsi" w:cstheme="minorBidi"/>
            <w:noProof/>
            <w:sz w:val="22"/>
            <w:szCs w:val="22"/>
          </w:rPr>
          <w:tab/>
        </w:r>
        <w:r w:rsidR="00FE0B01" w:rsidRPr="00972D63">
          <w:rPr>
            <w:rStyle w:val="Hyperlink"/>
            <w:noProof/>
          </w:rPr>
          <w:t>File extension</w:t>
        </w:r>
        <w:r w:rsidR="00FE0B01">
          <w:rPr>
            <w:noProof/>
            <w:webHidden/>
          </w:rPr>
          <w:tab/>
        </w:r>
        <w:r w:rsidR="00FE0B01">
          <w:rPr>
            <w:noProof/>
            <w:webHidden/>
          </w:rPr>
          <w:fldChar w:fldCharType="begin"/>
        </w:r>
        <w:r w:rsidR="00FE0B01">
          <w:rPr>
            <w:noProof/>
            <w:webHidden/>
          </w:rPr>
          <w:instrText xml:space="preserve"> PAGEREF _Toc485651011 \h </w:instrText>
        </w:r>
        <w:r w:rsidR="00FE0B01">
          <w:rPr>
            <w:noProof/>
            <w:webHidden/>
          </w:rPr>
        </w:r>
        <w:r w:rsidR="00FE0B01">
          <w:rPr>
            <w:noProof/>
            <w:webHidden/>
          </w:rPr>
          <w:fldChar w:fldCharType="separate"/>
        </w:r>
        <w:r w:rsidR="00FE0B01">
          <w:rPr>
            <w:noProof/>
            <w:webHidden/>
          </w:rPr>
          <w:t>14</w:t>
        </w:r>
        <w:r w:rsidR="00FE0B01">
          <w:rPr>
            <w:noProof/>
            <w:webHidden/>
          </w:rPr>
          <w:fldChar w:fldCharType="end"/>
        </w:r>
      </w:hyperlink>
    </w:p>
    <w:p w14:paraId="1E83AA12" w14:textId="77777777" w:rsidR="00FE0B01" w:rsidRDefault="00C35036">
      <w:pPr>
        <w:pStyle w:val="TOC1"/>
        <w:tabs>
          <w:tab w:val="left" w:pos="400"/>
          <w:tab w:val="right" w:leader="dot" w:pos="8630"/>
        </w:tabs>
        <w:rPr>
          <w:rFonts w:asciiTheme="minorHAnsi" w:eastAsiaTheme="minorEastAsia" w:hAnsiTheme="minorHAnsi" w:cstheme="minorBidi"/>
          <w:noProof/>
          <w:sz w:val="22"/>
          <w:szCs w:val="22"/>
        </w:rPr>
      </w:pPr>
      <w:hyperlink w:anchor="_Toc485651012" w:history="1">
        <w:r w:rsidR="00FE0B01" w:rsidRPr="00972D63">
          <w:rPr>
            <w:rStyle w:val="Hyperlink"/>
            <w:noProof/>
          </w:rPr>
          <w:t>4.</w:t>
        </w:r>
        <w:r w:rsidR="00FE0B01">
          <w:rPr>
            <w:rFonts w:asciiTheme="minorHAnsi" w:eastAsiaTheme="minorEastAsia" w:hAnsiTheme="minorHAnsi" w:cstheme="minorBidi"/>
            <w:noProof/>
            <w:sz w:val="22"/>
            <w:szCs w:val="22"/>
          </w:rPr>
          <w:tab/>
        </w:r>
        <w:r w:rsidR="00FE0B01" w:rsidRPr="00972D63">
          <w:rPr>
            <w:rStyle w:val="Hyperlink"/>
            <w:noProof/>
          </w:rPr>
          <w:t>Authors Information</w:t>
        </w:r>
        <w:r w:rsidR="00FE0B01">
          <w:rPr>
            <w:noProof/>
            <w:webHidden/>
          </w:rPr>
          <w:tab/>
        </w:r>
        <w:r w:rsidR="00FE0B01">
          <w:rPr>
            <w:noProof/>
            <w:webHidden/>
          </w:rPr>
          <w:fldChar w:fldCharType="begin"/>
        </w:r>
        <w:r w:rsidR="00FE0B01">
          <w:rPr>
            <w:noProof/>
            <w:webHidden/>
          </w:rPr>
          <w:instrText xml:space="preserve"> PAGEREF _Toc485651012 \h </w:instrText>
        </w:r>
        <w:r w:rsidR="00FE0B01">
          <w:rPr>
            <w:noProof/>
            <w:webHidden/>
          </w:rPr>
        </w:r>
        <w:r w:rsidR="00FE0B01">
          <w:rPr>
            <w:noProof/>
            <w:webHidden/>
          </w:rPr>
          <w:fldChar w:fldCharType="separate"/>
        </w:r>
        <w:r w:rsidR="00FE0B01">
          <w:rPr>
            <w:noProof/>
            <w:webHidden/>
          </w:rPr>
          <w:t>14</w:t>
        </w:r>
        <w:r w:rsidR="00FE0B01">
          <w:rPr>
            <w:noProof/>
            <w:webHidden/>
          </w:rPr>
          <w:fldChar w:fldCharType="end"/>
        </w:r>
      </w:hyperlink>
    </w:p>
    <w:p w14:paraId="3C20368D" w14:textId="77777777" w:rsidR="00FE0B01" w:rsidRDefault="00C35036">
      <w:pPr>
        <w:pStyle w:val="TOC1"/>
        <w:tabs>
          <w:tab w:val="left" w:pos="400"/>
          <w:tab w:val="right" w:leader="dot" w:pos="8630"/>
        </w:tabs>
        <w:rPr>
          <w:rFonts w:asciiTheme="minorHAnsi" w:eastAsiaTheme="minorEastAsia" w:hAnsiTheme="minorHAnsi" w:cstheme="minorBidi"/>
          <w:noProof/>
          <w:sz w:val="22"/>
          <w:szCs w:val="22"/>
        </w:rPr>
      </w:pPr>
      <w:hyperlink w:anchor="_Toc485651013" w:history="1">
        <w:r w:rsidR="00FE0B01" w:rsidRPr="00972D63">
          <w:rPr>
            <w:rStyle w:val="Hyperlink"/>
            <w:noProof/>
          </w:rPr>
          <w:t>5.</w:t>
        </w:r>
        <w:r w:rsidR="00FE0B01">
          <w:rPr>
            <w:rFonts w:asciiTheme="minorHAnsi" w:eastAsiaTheme="minorEastAsia" w:hAnsiTheme="minorHAnsi" w:cstheme="minorBidi"/>
            <w:noProof/>
            <w:sz w:val="22"/>
            <w:szCs w:val="22"/>
          </w:rPr>
          <w:tab/>
        </w:r>
        <w:r w:rsidR="00FE0B01" w:rsidRPr="00972D63">
          <w:rPr>
            <w:rStyle w:val="Hyperlink"/>
            <w:noProof/>
          </w:rPr>
          <w:t>Contributors</w:t>
        </w:r>
        <w:r w:rsidR="00FE0B01">
          <w:rPr>
            <w:noProof/>
            <w:webHidden/>
          </w:rPr>
          <w:tab/>
        </w:r>
        <w:r w:rsidR="00FE0B01">
          <w:rPr>
            <w:noProof/>
            <w:webHidden/>
          </w:rPr>
          <w:fldChar w:fldCharType="begin"/>
        </w:r>
        <w:r w:rsidR="00FE0B01">
          <w:rPr>
            <w:noProof/>
            <w:webHidden/>
          </w:rPr>
          <w:instrText xml:space="preserve"> PAGEREF _Toc485651013 \h </w:instrText>
        </w:r>
        <w:r w:rsidR="00FE0B01">
          <w:rPr>
            <w:noProof/>
            <w:webHidden/>
          </w:rPr>
        </w:r>
        <w:r w:rsidR="00FE0B01">
          <w:rPr>
            <w:noProof/>
            <w:webHidden/>
          </w:rPr>
          <w:fldChar w:fldCharType="separate"/>
        </w:r>
        <w:r w:rsidR="00FE0B01">
          <w:rPr>
            <w:noProof/>
            <w:webHidden/>
          </w:rPr>
          <w:t>15</w:t>
        </w:r>
        <w:r w:rsidR="00FE0B01">
          <w:rPr>
            <w:noProof/>
            <w:webHidden/>
          </w:rPr>
          <w:fldChar w:fldCharType="end"/>
        </w:r>
      </w:hyperlink>
    </w:p>
    <w:p w14:paraId="3AD99A09" w14:textId="77777777" w:rsidR="00FE0B01" w:rsidRDefault="00C35036">
      <w:pPr>
        <w:pStyle w:val="TOC1"/>
        <w:tabs>
          <w:tab w:val="left" w:pos="400"/>
          <w:tab w:val="right" w:leader="dot" w:pos="8630"/>
        </w:tabs>
        <w:rPr>
          <w:rFonts w:asciiTheme="minorHAnsi" w:eastAsiaTheme="minorEastAsia" w:hAnsiTheme="minorHAnsi" w:cstheme="minorBidi"/>
          <w:noProof/>
          <w:sz w:val="22"/>
          <w:szCs w:val="22"/>
        </w:rPr>
      </w:pPr>
      <w:hyperlink w:anchor="_Toc485651014" w:history="1">
        <w:r w:rsidR="00FE0B01" w:rsidRPr="00972D63">
          <w:rPr>
            <w:rStyle w:val="Hyperlink"/>
            <w:noProof/>
          </w:rPr>
          <w:t>6.</w:t>
        </w:r>
        <w:r w:rsidR="00FE0B01">
          <w:rPr>
            <w:rFonts w:asciiTheme="minorHAnsi" w:eastAsiaTheme="minorEastAsia" w:hAnsiTheme="minorHAnsi" w:cstheme="minorBidi"/>
            <w:noProof/>
            <w:sz w:val="22"/>
            <w:szCs w:val="22"/>
          </w:rPr>
          <w:tab/>
        </w:r>
        <w:r w:rsidR="00FE0B01" w:rsidRPr="00972D63">
          <w:rPr>
            <w:rStyle w:val="Hyperlink"/>
            <w:noProof/>
          </w:rPr>
          <w:t>Intellectual Property Statement</w:t>
        </w:r>
        <w:r w:rsidR="00FE0B01">
          <w:rPr>
            <w:noProof/>
            <w:webHidden/>
          </w:rPr>
          <w:tab/>
        </w:r>
        <w:r w:rsidR="00FE0B01">
          <w:rPr>
            <w:noProof/>
            <w:webHidden/>
          </w:rPr>
          <w:fldChar w:fldCharType="begin"/>
        </w:r>
        <w:r w:rsidR="00FE0B01">
          <w:rPr>
            <w:noProof/>
            <w:webHidden/>
          </w:rPr>
          <w:instrText xml:space="preserve"> PAGEREF _Toc485651014 \h </w:instrText>
        </w:r>
        <w:r w:rsidR="00FE0B01">
          <w:rPr>
            <w:noProof/>
            <w:webHidden/>
          </w:rPr>
        </w:r>
        <w:r w:rsidR="00FE0B01">
          <w:rPr>
            <w:noProof/>
            <w:webHidden/>
          </w:rPr>
          <w:fldChar w:fldCharType="separate"/>
        </w:r>
        <w:r w:rsidR="00FE0B01">
          <w:rPr>
            <w:noProof/>
            <w:webHidden/>
          </w:rPr>
          <w:t>15</w:t>
        </w:r>
        <w:r w:rsidR="00FE0B01">
          <w:rPr>
            <w:noProof/>
            <w:webHidden/>
          </w:rPr>
          <w:fldChar w:fldCharType="end"/>
        </w:r>
      </w:hyperlink>
    </w:p>
    <w:p w14:paraId="48F72ACE" w14:textId="77777777" w:rsidR="00FE0B01" w:rsidRDefault="00C35036">
      <w:pPr>
        <w:pStyle w:val="TOC1"/>
        <w:tabs>
          <w:tab w:val="left" w:pos="400"/>
          <w:tab w:val="right" w:leader="dot" w:pos="8630"/>
        </w:tabs>
        <w:rPr>
          <w:rFonts w:asciiTheme="minorHAnsi" w:eastAsiaTheme="minorEastAsia" w:hAnsiTheme="minorHAnsi" w:cstheme="minorBidi"/>
          <w:noProof/>
          <w:sz w:val="22"/>
          <w:szCs w:val="22"/>
        </w:rPr>
      </w:pPr>
      <w:hyperlink w:anchor="_Toc485651015" w:history="1">
        <w:r w:rsidR="00FE0B01" w:rsidRPr="00972D63">
          <w:rPr>
            <w:rStyle w:val="Hyperlink"/>
            <w:noProof/>
          </w:rPr>
          <w:t>7.</w:t>
        </w:r>
        <w:r w:rsidR="00FE0B01">
          <w:rPr>
            <w:rFonts w:asciiTheme="minorHAnsi" w:eastAsiaTheme="minorEastAsia" w:hAnsiTheme="minorHAnsi" w:cstheme="minorBidi"/>
            <w:noProof/>
            <w:sz w:val="22"/>
            <w:szCs w:val="22"/>
          </w:rPr>
          <w:tab/>
        </w:r>
        <w:r w:rsidR="00FE0B01" w:rsidRPr="00972D63">
          <w:rPr>
            <w:rStyle w:val="Hyperlink"/>
            <w:noProof/>
          </w:rPr>
          <w:t>Copyright Notice</w:t>
        </w:r>
        <w:r w:rsidR="00FE0B01">
          <w:rPr>
            <w:noProof/>
            <w:webHidden/>
          </w:rPr>
          <w:tab/>
        </w:r>
        <w:r w:rsidR="00FE0B01">
          <w:rPr>
            <w:noProof/>
            <w:webHidden/>
          </w:rPr>
          <w:fldChar w:fldCharType="begin"/>
        </w:r>
        <w:r w:rsidR="00FE0B01">
          <w:rPr>
            <w:noProof/>
            <w:webHidden/>
          </w:rPr>
          <w:instrText xml:space="preserve"> PAGEREF _Toc485651015 \h </w:instrText>
        </w:r>
        <w:r w:rsidR="00FE0B01">
          <w:rPr>
            <w:noProof/>
            <w:webHidden/>
          </w:rPr>
        </w:r>
        <w:r w:rsidR="00FE0B01">
          <w:rPr>
            <w:noProof/>
            <w:webHidden/>
          </w:rPr>
          <w:fldChar w:fldCharType="separate"/>
        </w:r>
        <w:r w:rsidR="00FE0B01">
          <w:rPr>
            <w:noProof/>
            <w:webHidden/>
          </w:rPr>
          <w:t>15</w:t>
        </w:r>
        <w:r w:rsidR="00FE0B01">
          <w:rPr>
            <w:noProof/>
            <w:webHidden/>
          </w:rPr>
          <w:fldChar w:fldCharType="end"/>
        </w:r>
      </w:hyperlink>
    </w:p>
    <w:p w14:paraId="4D31EB04" w14:textId="77777777" w:rsidR="00FE0B01" w:rsidRDefault="00C35036">
      <w:pPr>
        <w:pStyle w:val="TOC1"/>
        <w:tabs>
          <w:tab w:val="left" w:pos="400"/>
          <w:tab w:val="right" w:leader="dot" w:pos="8630"/>
        </w:tabs>
        <w:rPr>
          <w:rFonts w:asciiTheme="minorHAnsi" w:eastAsiaTheme="minorEastAsia" w:hAnsiTheme="minorHAnsi" w:cstheme="minorBidi"/>
          <w:noProof/>
          <w:sz w:val="22"/>
          <w:szCs w:val="22"/>
        </w:rPr>
      </w:pPr>
      <w:hyperlink w:anchor="_Toc485651016" w:history="1">
        <w:r w:rsidR="00FE0B01" w:rsidRPr="00972D63">
          <w:rPr>
            <w:rStyle w:val="Hyperlink"/>
            <w:noProof/>
          </w:rPr>
          <w:t>8.</w:t>
        </w:r>
        <w:r w:rsidR="00FE0B01">
          <w:rPr>
            <w:rFonts w:asciiTheme="minorHAnsi" w:eastAsiaTheme="minorEastAsia" w:hAnsiTheme="minorHAnsi" w:cstheme="minorBidi"/>
            <w:noProof/>
            <w:sz w:val="22"/>
            <w:szCs w:val="22"/>
          </w:rPr>
          <w:tab/>
        </w:r>
        <w:r w:rsidR="00FE0B01" w:rsidRPr="00972D63">
          <w:rPr>
            <w:rStyle w:val="Hyperlink"/>
            <w:noProof/>
          </w:rPr>
          <w:t>Glossary</w:t>
        </w:r>
        <w:r w:rsidR="00FE0B01">
          <w:rPr>
            <w:noProof/>
            <w:webHidden/>
          </w:rPr>
          <w:tab/>
        </w:r>
        <w:r w:rsidR="00FE0B01">
          <w:rPr>
            <w:noProof/>
            <w:webHidden/>
          </w:rPr>
          <w:fldChar w:fldCharType="begin"/>
        </w:r>
        <w:r w:rsidR="00FE0B01">
          <w:rPr>
            <w:noProof/>
            <w:webHidden/>
          </w:rPr>
          <w:instrText xml:space="preserve"> PAGEREF _Toc485651016 \h </w:instrText>
        </w:r>
        <w:r w:rsidR="00FE0B01">
          <w:rPr>
            <w:noProof/>
            <w:webHidden/>
          </w:rPr>
        </w:r>
        <w:r w:rsidR="00FE0B01">
          <w:rPr>
            <w:noProof/>
            <w:webHidden/>
          </w:rPr>
          <w:fldChar w:fldCharType="separate"/>
        </w:r>
        <w:r w:rsidR="00FE0B01">
          <w:rPr>
            <w:noProof/>
            <w:webHidden/>
          </w:rPr>
          <w:t>16</w:t>
        </w:r>
        <w:r w:rsidR="00FE0B01">
          <w:rPr>
            <w:noProof/>
            <w:webHidden/>
          </w:rPr>
          <w:fldChar w:fldCharType="end"/>
        </w:r>
      </w:hyperlink>
    </w:p>
    <w:p w14:paraId="0F11CB8D" w14:textId="77777777" w:rsidR="00FE0B01" w:rsidRDefault="00C35036">
      <w:pPr>
        <w:pStyle w:val="TOC1"/>
        <w:tabs>
          <w:tab w:val="left" w:pos="400"/>
          <w:tab w:val="right" w:leader="dot" w:pos="8630"/>
        </w:tabs>
        <w:rPr>
          <w:rFonts w:asciiTheme="minorHAnsi" w:eastAsiaTheme="minorEastAsia" w:hAnsiTheme="minorHAnsi" w:cstheme="minorBidi"/>
          <w:noProof/>
          <w:sz w:val="22"/>
          <w:szCs w:val="22"/>
        </w:rPr>
      </w:pPr>
      <w:hyperlink w:anchor="_Toc485651017" w:history="1">
        <w:r w:rsidR="00FE0B01" w:rsidRPr="00972D63">
          <w:rPr>
            <w:rStyle w:val="Hyperlink"/>
            <w:noProof/>
          </w:rPr>
          <w:t>9.</w:t>
        </w:r>
        <w:r w:rsidR="00FE0B01">
          <w:rPr>
            <w:rFonts w:asciiTheme="minorHAnsi" w:eastAsiaTheme="minorEastAsia" w:hAnsiTheme="minorHAnsi" w:cstheme="minorBidi"/>
            <w:noProof/>
            <w:sz w:val="22"/>
            <w:szCs w:val="22"/>
          </w:rPr>
          <w:tab/>
        </w:r>
        <w:r w:rsidR="00FE0B01" w:rsidRPr="00972D63">
          <w:rPr>
            <w:rStyle w:val="Hyperlink"/>
            <w:noProof/>
          </w:rPr>
          <w:t>References</w:t>
        </w:r>
        <w:r w:rsidR="00FE0B01">
          <w:rPr>
            <w:noProof/>
            <w:webHidden/>
          </w:rPr>
          <w:tab/>
        </w:r>
        <w:r w:rsidR="00FE0B01">
          <w:rPr>
            <w:noProof/>
            <w:webHidden/>
          </w:rPr>
          <w:fldChar w:fldCharType="begin"/>
        </w:r>
        <w:r w:rsidR="00FE0B01">
          <w:rPr>
            <w:noProof/>
            <w:webHidden/>
          </w:rPr>
          <w:instrText xml:space="preserve"> PAGEREF _Toc485651017 \h </w:instrText>
        </w:r>
        <w:r w:rsidR="00FE0B01">
          <w:rPr>
            <w:noProof/>
            <w:webHidden/>
          </w:rPr>
        </w:r>
        <w:r w:rsidR="00FE0B01">
          <w:rPr>
            <w:noProof/>
            <w:webHidden/>
          </w:rPr>
          <w:fldChar w:fldCharType="separate"/>
        </w:r>
        <w:r w:rsidR="00FE0B01">
          <w:rPr>
            <w:noProof/>
            <w:webHidden/>
          </w:rPr>
          <w:t>16</w:t>
        </w:r>
        <w:r w:rsidR="00FE0B01">
          <w:rPr>
            <w:noProof/>
            <w:webHidden/>
          </w:rPr>
          <w:fldChar w:fldCharType="end"/>
        </w:r>
      </w:hyperlink>
    </w:p>
    <w:p w14:paraId="38BAA48F" w14:textId="77777777" w:rsidR="00095610" w:rsidRDefault="002760F7" w:rsidP="004B48E4">
      <w:pPr>
        <w:jc w:val="both"/>
        <w:sectPr w:rsidR="00095610" w:rsidSect="00095610">
          <w:headerReference w:type="default" r:id="rId8"/>
          <w:footerReference w:type="default" r:id="rId9"/>
          <w:headerReference w:type="first" r:id="rId10"/>
          <w:pgSz w:w="12240" w:h="15840"/>
          <w:pgMar w:top="1440" w:right="1800" w:bottom="1440" w:left="1800" w:header="720" w:footer="720" w:gutter="0"/>
          <w:cols w:space="720"/>
          <w:noEndnote/>
          <w:titlePg/>
        </w:sectPr>
      </w:pPr>
      <w:r>
        <w:fldChar w:fldCharType="end"/>
      </w:r>
    </w:p>
    <w:p w14:paraId="6B47CE99" w14:textId="77777777" w:rsidR="00095610" w:rsidRPr="007D27E8" w:rsidRDefault="00095610" w:rsidP="004B48E4">
      <w:pPr>
        <w:pStyle w:val="Heading1"/>
        <w:jc w:val="both"/>
      </w:pPr>
      <w:bookmarkStart w:id="3" w:name="_Toc485650986"/>
      <w:r w:rsidRPr="007D27E8">
        <w:lastRenderedPageBreak/>
        <w:t>Introduction</w:t>
      </w:r>
      <w:bookmarkEnd w:id="3"/>
    </w:p>
    <w:p w14:paraId="3CCDBCD1" w14:textId="77777777" w:rsidR="00095610" w:rsidRPr="003633AF" w:rsidRDefault="00095610" w:rsidP="004B48E4">
      <w:pPr>
        <w:pStyle w:val="nobreak"/>
        <w:jc w:val="both"/>
      </w:pPr>
    </w:p>
    <w:p w14:paraId="3BD173DE" w14:textId="77777777" w:rsidR="00A83BBD" w:rsidRPr="00296892" w:rsidRDefault="00A83BBD" w:rsidP="004B48E4">
      <w:pPr>
        <w:pStyle w:val="Heading2"/>
        <w:jc w:val="both"/>
        <w:rPr>
          <w:b/>
        </w:rPr>
      </w:pPr>
      <w:bookmarkStart w:id="4" w:name="_Toc485650987"/>
      <w:r w:rsidRPr="00296892">
        <w:rPr>
          <w:b/>
        </w:rPr>
        <w:t>Description of the need</w:t>
      </w:r>
      <w:bookmarkEnd w:id="4"/>
    </w:p>
    <w:p w14:paraId="6D56F299" w14:textId="77777777" w:rsidR="00A83BBD" w:rsidRDefault="00A83BBD" w:rsidP="004B48E4">
      <w:pPr>
        <w:jc w:val="both"/>
      </w:pPr>
    </w:p>
    <w:p w14:paraId="3BA5C773" w14:textId="77777777" w:rsidR="00A83BBD" w:rsidRPr="00C97F4C" w:rsidRDefault="00A83BBD" w:rsidP="004B48E4">
      <w:pPr>
        <w:jc w:val="both"/>
      </w:pPr>
      <w:r>
        <w:t>One of the main goals of proteomics is to identify and quantify proteins in complex biological samples. This is achieved using mass spectrometry (MS) as a major analytical tool and sequence search engines as the bioinformatics interpretation tool. Sequence search engines aim at matching experimental MS spectra with protein or peptide sequences from a protein or nucleotide sequence database. Thousands of copies of sequence databases are searched by so called sequence search algorithms in proteomics labs all over the world. These algorithms regularly need to download the datab</w:t>
      </w:r>
      <w:r w:rsidR="00EB05F8">
        <w:t>ases in the available formats; t</w:t>
      </w:r>
      <w:r>
        <w:t xml:space="preserve">hen they extract information </w:t>
      </w:r>
      <w:r w:rsidR="00E80345">
        <w:t xml:space="preserve">including </w:t>
      </w:r>
      <w:r>
        <w:t xml:space="preserve">an identifier, taxonomy, description and sometimes other information such as alternative splicing variants, </w:t>
      </w:r>
      <w:r w:rsidR="00E80345">
        <w:t xml:space="preserve">sequence </w:t>
      </w:r>
      <w:r w:rsidR="007A24FE">
        <w:t>processing</w:t>
      </w:r>
      <w:r w:rsidR="00E80345">
        <w:t xml:space="preserve"> </w:t>
      </w:r>
      <w:r>
        <w:t>leading to active forms and post-translational modifications</w:t>
      </w:r>
      <w:r w:rsidR="003F07D4">
        <w:t xml:space="preserve"> (PTMs)</w:t>
      </w:r>
      <w:r>
        <w:t xml:space="preserve"> in addition to the sequence itself</w:t>
      </w:r>
      <w:r w:rsidR="00EB05F8">
        <w:t>.</w:t>
      </w:r>
      <w:r>
        <w:t xml:space="preserve"> Most of the</w:t>
      </w:r>
      <w:r w:rsidR="00E80345">
        <w:t xml:space="preserve"> software</w:t>
      </w:r>
      <w:r>
        <w:t xml:space="preserve"> convert the original fo</w:t>
      </w:r>
      <w:r w:rsidR="00DE0748">
        <w:t>rmat into</w:t>
      </w:r>
      <w:r w:rsidR="00867FA2">
        <w:t xml:space="preserve"> a vendor-specific format to process the data</w:t>
      </w:r>
      <w:r>
        <w:t xml:space="preserve">. Currently available sequence databases are made available </w:t>
      </w:r>
      <w:r w:rsidR="00880344">
        <w:t xml:space="preserve">in </w:t>
      </w:r>
      <w:r w:rsidR="00CC214D">
        <w:t>FASTA</w:t>
      </w:r>
      <w:r>
        <w:t xml:space="preserve"> format </w:t>
      </w:r>
      <w:r w:rsidR="00C97F4C">
        <w:t>[</w:t>
      </w:r>
      <w:r w:rsidR="005732C6">
        <w:t>PEARSON1</w:t>
      </w:r>
      <w:r w:rsidR="00C97F4C">
        <w:t>] (</w:t>
      </w:r>
      <w:hyperlink r:id="rId11" w:history="1">
        <w:r w:rsidR="00C97F4C" w:rsidRPr="00B43497">
          <w:rPr>
            <w:rStyle w:val="Hyperlink"/>
          </w:rPr>
          <w:t>http://en.wikipedia.org/wiki/FASTA_format</w:t>
        </w:r>
      </w:hyperlink>
      <w:r w:rsidR="00C97F4C">
        <w:t xml:space="preserve">, </w:t>
      </w:r>
      <w:hyperlink r:id="rId12" w:history="1">
        <w:r w:rsidR="00C97F4C" w:rsidRPr="00B43497">
          <w:rPr>
            <w:rStyle w:val="Hyperlink"/>
          </w:rPr>
          <w:t>http://www.ncbi.nlm.nih.gov/BLAST/fasta.shtml</w:t>
        </w:r>
      </w:hyperlink>
      <w:r w:rsidR="00C97F4C">
        <w:t xml:space="preserve">) </w:t>
      </w:r>
      <w:r>
        <w:t>or i</w:t>
      </w:r>
      <w:r w:rsidR="00DE0748">
        <w:t>n other native formats (UniProt</w:t>
      </w:r>
      <w:r w:rsidR="00B62CFC">
        <w:t>KB/</w:t>
      </w:r>
      <w:r w:rsidR="00CB1A2B">
        <w:t>Swiss-</w:t>
      </w:r>
      <w:proofErr w:type="spellStart"/>
      <w:r w:rsidR="00CB1A2B">
        <w:t>Prot</w:t>
      </w:r>
      <w:proofErr w:type="spellEnd"/>
      <w:r w:rsidR="00DE0748">
        <w:t xml:space="preserve"> and UniProt</w:t>
      </w:r>
      <w:r w:rsidR="00B62CFC">
        <w:t>KB/</w:t>
      </w:r>
      <w:proofErr w:type="spellStart"/>
      <w:r w:rsidR="00DE0748">
        <w:t>TrEMBL</w:t>
      </w:r>
      <w:proofErr w:type="spellEnd"/>
      <w:r w:rsidR="00DE0748">
        <w:t xml:space="preserve"> </w:t>
      </w:r>
      <w:r>
        <w:t>in .</w:t>
      </w:r>
      <w:proofErr w:type="spellStart"/>
      <w:r>
        <w:t>dat</w:t>
      </w:r>
      <w:proofErr w:type="spellEnd"/>
      <w:r>
        <w:t xml:space="preserve"> or even XML for instance</w:t>
      </w:r>
      <w:r w:rsidR="00C97F4C">
        <w:t xml:space="preserve"> [</w:t>
      </w:r>
      <w:r w:rsidR="007D27E8">
        <w:t>THE_UNIPROT_CONSORTIUM1</w:t>
      </w:r>
      <w:r w:rsidR="00C97F4C">
        <w:t>]</w:t>
      </w:r>
      <w:r w:rsidR="007D27E8" w:rsidRPr="007D27E8">
        <w:t xml:space="preserve"> </w:t>
      </w:r>
      <w:r w:rsidR="007D27E8">
        <w:t>[APWEILER1]</w:t>
      </w:r>
      <w:r>
        <w:t xml:space="preserve">). For the same database, the information might be </w:t>
      </w:r>
      <w:r w:rsidR="00EB05F8">
        <w:t xml:space="preserve">richer or poorer </w:t>
      </w:r>
      <w:r>
        <w:t>according to the format. For instance,</w:t>
      </w:r>
      <w:r w:rsidR="009B13AC">
        <w:t xml:space="preserve"> the</w:t>
      </w:r>
      <w:r>
        <w:t xml:space="preserve"> current </w:t>
      </w:r>
      <w:r w:rsidR="00CC214D">
        <w:t>FASTA</w:t>
      </w:r>
      <w:r>
        <w:t xml:space="preserve"> format does not generally store information such as splicing forms, mutations</w:t>
      </w:r>
      <w:r w:rsidR="005B4F27">
        <w:t xml:space="preserve"> or</w:t>
      </w:r>
      <w:r>
        <w:t xml:space="preserve"> </w:t>
      </w:r>
      <w:r w:rsidR="003F07D4">
        <w:t>PTMs</w:t>
      </w:r>
      <w:r>
        <w:t xml:space="preserve">. To access </w:t>
      </w:r>
      <w:r w:rsidR="00880344">
        <w:t>information about these</w:t>
      </w:r>
      <w:r>
        <w:t xml:space="preserve">, one needs to choose another format, for instance a richer </w:t>
      </w:r>
      <w:r w:rsidR="007704E3">
        <w:t>XML</w:t>
      </w:r>
      <w:r>
        <w:t xml:space="preserve"> format</w:t>
      </w:r>
      <w:r w:rsidR="00880344">
        <w:t>,</w:t>
      </w:r>
      <w:r>
        <w:t xml:space="preserve"> or for UniProt</w:t>
      </w:r>
      <w:r w:rsidR="006E4C2A">
        <w:t>KB</w:t>
      </w:r>
      <w:r>
        <w:t xml:space="preserve"> the</w:t>
      </w:r>
      <w:r w:rsidR="008A532D">
        <w:t xml:space="preserve"> native</w:t>
      </w:r>
      <w:r>
        <w:t xml:space="preserve"> .</w:t>
      </w:r>
      <w:proofErr w:type="spellStart"/>
      <w:r>
        <w:t>dat</w:t>
      </w:r>
      <w:proofErr w:type="spellEnd"/>
      <w:r>
        <w:t xml:space="preserve"> format</w:t>
      </w:r>
      <w:r w:rsidR="007D27E8">
        <w:t xml:space="preserve"> (</w:t>
      </w:r>
      <w:hyperlink r:id="rId13" w:history="1">
        <w:r w:rsidR="007D27E8" w:rsidRPr="00B43497">
          <w:rPr>
            <w:rStyle w:val="Hyperlink"/>
          </w:rPr>
          <w:t>http://www.expasy.org/sprot/userman.html</w:t>
        </w:r>
      </w:hyperlink>
      <w:r w:rsidR="007D27E8">
        <w:t>)</w:t>
      </w:r>
      <w:r>
        <w:t>.</w:t>
      </w:r>
      <w:r w:rsidR="00CC5C7A">
        <w:t xml:space="preserve"> Yet, these files tend to be huge with vast amounts of information that is not needed by search engine</w:t>
      </w:r>
      <w:r w:rsidR="00700A2F">
        <w:t>s</w:t>
      </w:r>
      <w:r w:rsidR="00CC5C7A">
        <w:t>.</w:t>
      </w:r>
    </w:p>
    <w:p w14:paraId="61E167F5" w14:textId="77777777" w:rsidR="00A83BBD" w:rsidRDefault="00A83BBD" w:rsidP="004B48E4">
      <w:pPr>
        <w:jc w:val="both"/>
      </w:pPr>
    </w:p>
    <w:p w14:paraId="1F5E1266" w14:textId="77777777" w:rsidR="00CC5C7A" w:rsidRDefault="00777EBF" w:rsidP="004B48E4">
      <w:pPr>
        <w:jc w:val="both"/>
      </w:pPr>
      <w:r>
        <w:t>MS</w:t>
      </w:r>
      <w:r w:rsidR="00A83BBD">
        <w:t xml:space="preserve">-based peptide identification software </w:t>
      </w:r>
      <w:r w:rsidR="00517E78">
        <w:t xml:space="preserve">tools </w:t>
      </w:r>
      <w:r w:rsidR="00A83BBD">
        <w:t xml:space="preserve">deliver, in their graphical interfaces or their export formats, protein and peptide hits with information </w:t>
      </w:r>
      <w:r w:rsidR="00517E78">
        <w:t xml:space="preserve">such as </w:t>
      </w:r>
      <w:r w:rsidR="00A83BBD">
        <w:t xml:space="preserve">a </w:t>
      </w:r>
      <w:r w:rsidR="00517E78">
        <w:t xml:space="preserve">protein </w:t>
      </w:r>
      <w:r w:rsidR="00A83BBD">
        <w:t xml:space="preserve">accession code, sequence coverage, matching score, taxonomy and description. The same entry identified by different tools is not necessarily displayed in a unique manner, which renders </w:t>
      </w:r>
      <w:r w:rsidR="00517E78">
        <w:t xml:space="preserve">it </w:t>
      </w:r>
      <w:r w:rsidR="00A83BBD">
        <w:t>difficult</w:t>
      </w:r>
      <w:r w:rsidR="00517E78">
        <w:t>,</w:t>
      </w:r>
      <w:r w:rsidR="00A83BBD">
        <w:t xml:space="preserve"> if not impossible</w:t>
      </w:r>
      <w:r w:rsidR="00517E78">
        <w:t>,</w:t>
      </w:r>
      <w:r w:rsidR="00A83BBD">
        <w:t xml:space="preserve"> to map results between the tools. </w:t>
      </w:r>
      <w:r w:rsidR="00517E78">
        <w:t>One reason for this is that</w:t>
      </w:r>
      <w:r w:rsidR="005B4F27">
        <w:t xml:space="preserve"> t</w:t>
      </w:r>
      <w:r w:rsidR="00A83BBD">
        <w:t xml:space="preserve">hese tools do not “parse” and interpret the database content in a </w:t>
      </w:r>
      <w:r w:rsidR="00867FA2">
        <w:t>consi</w:t>
      </w:r>
      <w:r w:rsidR="0080293F">
        <w:t>s</w:t>
      </w:r>
      <w:r w:rsidR="00867FA2">
        <w:t>tent</w:t>
      </w:r>
      <w:r w:rsidR="00A83BBD">
        <w:t xml:space="preserve"> manner. In order to </w:t>
      </w:r>
      <w:r w:rsidR="00517E78">
        <w:t xml:space="preserve">create </w:t>
      </w:r>
      <w:r w:rsidR="00A83BBD">
        <w:t xml:space="preserve">a standardized </w:t>
      </w:r>
      <w:r w:rsidR="00517E78">
        <w:t xml:space="preserve">manner </w:t>
      </w:r>
      <w:r w:rsidR="00A83BBD">
        <w:t>to represent a protein in a search engine result</w:t>
      </w:r>
      <w:r w:rsidR="0080293F">
        <w:t xml:space="preserve"> (entry identifier, description, taxonomy, </w:t>
      </w:r>
      <w:r w:rsidR="0005683D">
        <w:t>etc.</w:t>
      </w:r>
      <w:r w:rsidR="0080293F">
        <w:t>)</w:t>
      </w:r>
      <w:r w:rsidR="00A83BBD">
        <w:t>, and to enable a consistent link to a protein from third party software</w:t>
      </w:r>
      <w:r w:rsidR="00517E78">
        <w:t>,</w:t>
      </w:r>
      <w:r w:rsidR="00A83BBD">
        <w:t xml:space="preserve"> we are proposing a unified format for sequence database</w:t>
      </w:r>
      <w:r w:rsidR="0080293F">
        <w:t xml:space="preserve">s that can be interpreted in a uniform </w:t>
      </w:r>
      <w:r w:rsidR="00A83BBD">
        <w:t xml:space="preserve">manner by all sequence search software and other associated tools. </w:t>
      </w:r>
      <w:r w:rsidR="007D27E8">
        <w:t>Converters generated by the database providers or elsewhere</w:t>
      </w:r>
      <w:r w:rsidR="00A83BBD">
        <w:t xml:space="preserve"> have to be made available and maintained for the generation and parsing of these databases.</w:t>
      </w:r>
    </w:p>
    <w:p w14:paraId="76F49836" w14:textId="77777777" w:rsidR="00CC5C7A" w:rsidRDefault="00CC5C7A" w:rsidP="004B48E4">
      <w:pPr>
        <w:jc w:val="both"/>
      </w:pPr>
    </w:p>
    <w:p w14:paraId="2080428F" w14:textId="3E0F1BFF" w:rsidR="00A83BBD" w:rsidRDefault="00CC5C7A" w:rsidP="004B48E4">
      <w:pPr>
        <w:jc w:val="both"/>
      </w:pPr>
      <w:r>
        <w:t>There is also a need to be able to encode specific proteoforms for top-down proteomics platforms. Proteoforms represent exact protein sequences with a specific set of mass modifications as specific residues. The need cannot be fulfilled with FASTA alone since there is no capacity for encoding mass modifications on each sequence.</w:t>
      </w:r>
    </w:p>
    <w:p w14:paraId="73863400" w14:textId="77777777" w:rsidR="007D27E8" w:rsidRDefault="007D27E8" w:rsidP="004B48E4">
      <w:pPr>
        <w:jc w:val="both"/>
      </w:pPr>
    </w:p>
    <w:p w14:paraId="7E85CBD9" w14:textId="77777777" w:rsidR="00A83BBD" w:rsidRDefault="00A83BBD" w:rsidP="004B48E4">
      <w:pPr>
        <w:jc w:val="both"/>
      </w:pPr>
    </w:p>
    <w:p w14:paraId="6DEA3ABE" w14:textId="77777777" w:rsidR="00A83BBD" w:rsidRPr="00296892" w:rsidRDefault="00A83BBD" w:rsidP="004B48E4">
      <w:pPr>
        <w:pStyle w:val="Heading2"/>
        <w:jc w:val="both"/>
        <w:rPr>
          <w:b/>
        </w:rPr>
      </w:pPr>
      <w:bookmarkStart w:id="5" w:name="_Toc485650988"/>
      <w:r w:rsidRPr="00296892">
        <w:rPr>
          <w:b/>
        </w:rPr>
        <w:t>Requirements</w:t>
      </w:r>
      <w:bookmarkEnd w:id="5"/>
    </w:p>
    <w:p w14:paraId="4DDC6F0D" w14:textId="77777777" w:rsidR="00A83BBD" w:rsidRDefault="00A83BBD" w:rsidP="004B48E4">
      <w:pPr>
        <w:jc w:val="both"/>
      </w:pPr>
    </w:p>
    <w:p w14:paraId="1C9D3272" w14:textId="77777777" w:rsidR="00A83BBD" w:rsidRDefault="0080293F" w:rsidP="004B48E4">
      <w:pPr>
        <w:jc w:val="both"/>
      </w:pPr>
      <w:r>
        <w:t>The m</w:t>
      </w:r>
      <w:r w:rsidR="00A83BBD">
        <w:t>ain requirements to be fulfilled are:</w:t>
      </w:r>
    </w:p>
    <w:p w14:paraId="55A50865" w14:textId="77777777" w:rsidR="00201A2E" w:rsidRDefault="00201A2E" w:rsidP="004B48E4">
      <w:pPr>
        <w:jc w:val="both"/>
      </w:pPr>
    </w:p>
    <w:p w14:paraId="373FE162" w14:textId="77777777" w:rsidR="00A83BBD" w:rsidRDefault="00A83BBD" w:rsidP="004B48E4">
      <w:pPr>
        <w:numPr>
          <w:ilvl w:val="0"/>
          <w:numId w:val="14"/>
        </w:numPr>
        <w:jc w:val="both"/>
      </w:pPr>
      <w:r>
        <w:t xml:space="preserve">The format should allow more than one sequence database to </w:t>
      </w:r>
      <w:r w:rsidR="0080293F">
        <w:t>be represented in one flat file.</w:t>
      </w:r>
    </w:p>
    <w:p w14:paraId="28B64C83" w14:textId="77777777" w:rsidR="00201A2E" w:rsidRDefault="00201A2E" w:rsidP="004B48E4">
      <w:pPr>
        <w:ind w:left="1080"/>
        <w:jc w:val="both"/>
      </w:pPr>
    </w:p>
    <w:p w14:paraId="74A2043F" w14:textId="77777777" w:rsidR="00A83BBD" w:rsidRDefault="00A83BBD" w:rsidP="004B48E4">
      <w:pPr>
        <w:numPr>
          <w:ilvl w:val="0"/>
          <w:numId w:val="14"/>
        </w:numPr>
        <w:jc w:val="both"/>
      </w:pPr>
      <w:r>
        <w:t xml:space="preserve">The format should require minimal </w:t>
      </w:r>
      <w:r w:rsidR="0080293F">
        <w:t>changes to the existing parsers.</w:t>
      </w:r>
    </w:p>
    <w:p w14:paraId="0689C9BE" w14:textId="77777777" w:rsidR="00201A2E" w:rsidRDefault="00201A2E" w:rsidP="004B48E4">
      <w:pPr>
        <w:ind w:left="1080"/>
        <w:jc w:val="both"/>
      </w:pPr>
    </w:p>
    <w:p w14:paraId="6F0D4461" w14:textId="77777777" w:rsidR="00A83BBD" w:rsidRDefault="0080293F" w:rsidP="004B48E4">
      <w:pPr>
        <w:numPr>
          <w:ilvl w:val="0"/>
          <w:numId w:val="14"/>
        </w:numPr>
        <w:jc w:val="both"/>
      </w:pPr>
      <w:r>
        <w:t xml:space="preserve">The format should </w:t>
      </w:r>
      <w:r w:rsidR="00A83BBD">
        <w:t>formalize the represent</w:t>
      </w:r>
      <w:r>
        <w:t>ation of</w:t>
      </w:r>
      <w:r w:rsidR="00A83BBD">
        <w:t xml:space="preserve"> all non-sequence associated information (identifiers, description, taxonomy, other structural</w:t>
      </w:r>
      <w:r>
        <w:t xml:space="preserve"> or functional annotation data).</w:t>
      </w:r>
    </w:p>
    <w:p w14:paraId="6B052C94" w14:textId="77777777" w:rsidR="00201A2E" w:rsidRDefault="00201A2E" w:rsidP="004B48E4">
      <w:pPr>
        <w:jc w:val="both"/>
      </w:pPr>
    </w:p>
    <w:p w14:paraId="408C26F9" w14:textId="77777777" w:rsidR="00A83BBD" w:rsidRDefault="00A83BBD" w:rsidP="004B48E4">
      <w:pPr>
        <w:numPr>
          <w:ilvl w:val="0"/>
          <w:numId w:val="14"/>
        </w:numPr>
        <w:jc w:val="both"/>
      </w:pPr>
      <w:r>
        <w:t>The format should include meta-information about the database itself (name</w:t>
      </w:r>
      <w:r w:rsidR="0080293F">
        <w:t>,</w:t>
      </w:r>
      <w:r w:rsidR="00DC769A">
        <w:t xml:space="preserve"> </w:t>
      </w:r>
      <w:r w:rsidR="0080293F">
        <w:t xml:space="preserve">version, type of content, </w:t>
      </w:r>
      <w:r w:rsidR="0005683D">
        <w:t>etc.</w:t>
      </w:r>
      <w:r w:rsidR="0080293F">
        <w:t>).</w:t>
      </w:r>
    </w:p>
    <w:p w14:paraId="5BBFE603" w14:textId="77777777" w:rsidR="00201A2E" w:rsidRDefault="00201A2E" w:rsidP="004B48E4">
      <w:pPr>
        <w:jc w:val="both"/>
      </w:pPr>
    </w:p>
    <w:p w14:paraId="6BE7ECD6" w14:textId="77777777" w:rsidR="00A83BBD" w:rsidRDefault="00A83BBD" w:rsidP="004B48E4">
      <w:pPr>
        <w:numPr>
          <w:ilvl w:val="0"/>
          <w:numId w:val="14"/>
        </w:numPr>
        <w:jc w:val="both"/>
      </w:pPr>
      <w:r>
        <w:t xml:space="preserve">Controlled vocabularies </w:t>
      </w:r>
      <w:r w:rsidR="009B13AC">
        <w:t xml:space="preserve">(CVs) </w:t>
      </w:r>
      <w:r>
        <w:t>should be pragmatically used for keys and values (i.e. database names, prefixes, entry keys such a</w:t>
      </w:r>
      <w:r w:rsidR="0080293F">
        <w:t xml:space="preserve">s </w:t>
      </w:r>
      <w:proofErr w:type="spellStart"/>
      <w:r w:rsidR="0080293F">
        <w:t>NcbiTaxId</w:t>
      </w:r>
      <w:proofErr w:type="spellEnd"/>
      <w:r w:rsidR="0080293F">
        <w:t>, Protein/Gene Name).</w:t>
      </w:r>
    </w:p>
    <w:p w14:paraId="3B75AF39" w14:textId="77777777" w:rsidR="00201A2E" w:rsidRDefault="00201A2E" w:rsidP="004B48E4">
      <w:pPr>
        <w:jc w:val="both"/>
      </w:pPr>
    </w:p>
    <w:p w14:paraId="2CD003B0" w14:textId="77777777" w:rsidR="00A83BBD" w:rsidRPr="00A70718" w:rsidRDefault="00A83BBD" w:rsidP="004B48E4">
      <w:pPr>
        <w:numPr>
          <w:ilvl w:val="0"/>
          <w:numId w:val="14"/>
        </w:numPr>
        <w:jc w:val="both"/>
      </w:pPr>
      <w:r>
        <w:t xml:space="preserve">The format should be </w:t>
      </w:r>
      <w:r w:rsidR="00201A2E">
        <w:t>compatible</w:t>
      </w:r>
      <w:r>
        <w:t xml:space="preserve"> with MIAPE gui</w:t>
      </w:r>
      <w:r w:rsidR="00201A2E">
        <w:t>delines</w:t>
      </w:r>
      <w:r w:rsidR="00AC362A">
        <w:t xml:space="preserve"> (</w:t>
      </w:r>
      <w:hyperlink r:id="rId14" w:history="1">
        <w:r w:rsidR="00340096" w:rsidRPr="009B2DF2">
          <w:rPr>
            <w:rStyle w:val="Hyperlink"/>
          </w:rPr>
          <w:t>http://www.psidev.info/miape</w:t>
        </w:r>
      </w:hyperlink>
      <w:r w:rsidR="00AC362A">
        <w:t>)</w:t>
      </w:r>
      <w:r w:rsidR="00201A2E">
        <w:t xml:space="preserve">, </w:t>
      </w:r>
      <w:r w:rsidR="0080293F">
        <w:t>for instance MIAPE MSI</w:t>
      </w:r>
      <w:r w:rsidR="0080293F">
        <w:rPr>
          <w:lang w:val="en-GB"/>
        </w:rPr>
        <w:t>.</w:t>
      </w:r>
    </w:p>
    <w:p w14:paraId="432A3295" w14:textId="77777777" w:rsidR="00CC5C7A" w:rsidRDefault="00CC5C7A" w:rsidP="00A70718">
      <w:pPr>
        <w:pStyle w:val="ListParagraph"/>
      </w:pPr>
    </w:p>
    <w:p w14:paraId="44E34815" w14:textId="77777777" w:rsidR="00CC5C7A" w:rsidRDefault="00CC5C7A" w:rsidP="004B48E4">
      <w:pPr>
        <w:numPr>
          <w:ilvl w:val="0"/>
          <w:numId w:val="14"/>
        </w:numPr>
        <w:jc w:val="both"/>
      </w:pPr>
      <w:r>
        <w:t>The format should be able to</w:t>
      </w:r>
      <w:r w:rsidR="00C45A55">
        <w:t xml:space="preserve"> </w:t>
      </w:r>
      <w:r>
        <w:t xml:space="preserve">support </w:t>
      </w:r>
      <w:r w:rsidR="00C45A55">
        <w:t>encoding exact proteoforms.</w:t>
      </w:r>
    </w:p>
    <w:p w14:paraId="5E51322E" w14:textId="77777777" w:rsidR="00A83BBD" w:rsidRDefault="00A83BBD" w:rsidP="004B48E4">
      <w:pPr>
        <w:jc w:val="both"/>
      </w:pPr>
    </w:p>
    <w:p w14:paraId="6BFF05C5" w14:textId="77777777" w:rsidR="00A83BBD" w:rsidRDefault="00A83BBD" w:rsidP="004B48E4">
      <w:pPr>
        <w:jc w:val="both"/>
      </w:pPr>
    </w:p>
    <w:p w14:paraId="318D4875" w14:textId="77777777" w:rsidR="00A83BBD" w:rsidRPr="00296892" w:rsidRDefault="00A83BBD" w:rsidP="004B48E4">
      <w:pPr>
        <w:pStyle w:val="Heading2"/>
        <w:jc w:val="both"/>
        <w:rPr>
          <w:b/>
        </w:rPr>
      </w:pPr>
      <w:bookmarkStart w:id="6" w:name="_Toc485650989"/>
      <w:r w:rsidRPr="00296892">
        <w:rPr>
          <w:b/>
        </w:rPr>
        <w:t xml:space="preserve">Issues to </w:t>
      </w:r>
      <w:r w:rsidR="00A826A2" w:rsidRPr="00296892">
        <w:rPr>
          <w:b/>
        </w:rPr>
        <w:t>be addressed</w:t>
      </w:r>
      <w:bookmarkEnd w:id="6"/>
    </w:p>
    <w:p w14:paraId="14218DF1" w14:textId="77777777" w:rsidR="00A83BBD" w:rsidRDefault="00A83BBD" w:rsidP="004B48E4">
      <w:pPr>
        <w:jc w:val="both"/>
      </w:pPr>
    </w:p>
    <w:p w14:paraId="664F1D6E" w14:textId="77777777" w:rsidR="00201A2E" w:rsidRDefault="00201A2E" w:rsidP="004B48E4">
      <w:pPr>
        <w:jc w:val="both"/>
      </w:pPr>
      <w:r>
        <w:t>The main issues to be addressed by the format are:</w:t>
      </w:r>
    </w:p>
    <w:p w14:paraId="0428FEB9" w14:textId="77777777" w:rsidR="00A83BBD" w:rsidRDefault="00A83BBD" w:rsidP="004B48E4">
      <w:pPr>
        <w:ind w:left="360"/>
        <w:jc w:val="both"/>
      </w:pPr>
    </w:p>
    <w:p w14:paraId="33C0B90E" w14:textId="77777777" w:rsidR="00A83BBD" w:rsidRDefault="00A83BBD" w:rsidP="004B48E4">
      <w:pPr>
        <w:numPr>
          <w:ilvl w:val="0"/>
          <w:numId w:val="13"/>
        </w:numPr>
        <w:jc w:val="both"/>
      </w:pPr>
      <w:r>
        <w:t xml:space="preserve">Definition lines in </w:t>
      </w:r>
      <w:r w:rsidR="00CC214D">
        <w:t>FASTA</w:t>
      </w:r>
      <w:r>
        <w:t xml:space="preserve"> and other formats vary widely for no good reason. This causes problems for end users who want to use these files with protein identification tools. The creators of these tools are faced with a significant challenge </w:t>
      </w:r>
      <w:r w:rsidR="007771E4">
        <w:t>to</w:t>
      </w:r>
      <w:r>
        <w:t xml:space="preserve"> support all of these variations </w:t>
      </w:r>
      <w:r w:rsidR="007771E4">
        <w:t>while consistently extracting the same information</w:t>
      </w:r>
      <w:r>
        <w:t>.</w:t>
      </w:r>
    </w:p>
    <w:p w14:paraId="03880A42" w14:textId="77777777" w:rsidR="00A83BBD" w:rsidRDefault="00A83BBD" w:rsidP="004B48E4">
      <w:pPr>
        <w:ind w:left="360"/>
        <w:jc w:val="both"/>
      </w:pPr>
    </w:p>
    <w:p w14:paraId="14FE33FC" w14:textId="77777777" w:rsidR="00A83BBD" w:rsidRDefault="00A83BBD" w:rsidP="00703AA9">
      <w:pPr>
        <w:numPr>
          <w:ilvl w:val="0"/>
          <w:numId w:val="13"/>
        </w:numPr>
        <w:jc w:val="both"/>
      </w:pPr>
      <w:r>
        <w:t xml:space="preserve">The same database file is variably processed in different search engines. A given database entry </w:t>
      </w:r>
      <w:r w:rsidR="00932A37">
        <w:t xml:space="preserve">can contain multiple identifiers, which can </w:t>
      </w:r>
      <w:r>
        <w:t>lead to variably interpreted identifiers, which</w:t>
      </w:r>
      <w:r w:rsidR="00BE250A">
        <w:t xml:space="preserve"> renders difficult the mapping </w:t>
      </w:r>
      <w:r>
        <w:t xml:space="preserve">of identical entries in different tools (for instance the </w:t>
      </w:r>
      <w:r w:rsidR="00B62CFC">
        <w:t>UniProtKB/</w:t>
      </w:r>
      <w:r w:rsidR="00CB1A2B">
        <w:t>Swiss-</w:t>
      </w:r>
      <w:proofErr w:type="spellStart"/>
      <w:r w:rsidR="00CB1A2B">
        <w:t>Prot</w:t>
      </w:r>
      <w:proofErr w:type="spellEnd"/>
      <w:r>
        <w:t xml:space="preserve"> AC: </w:t>
      </w:r>
      <w:r w:rsidR="00B62CFC" w:rsidRPr="00201A2E">
        <w:rPr>
          <w:rStyle w:val="Strong"/>
          <w:b w:val="0"/>
        </w:rPr>
        <w:t>P02768</w:t>
      </w:r>
      <w:r w:rsidR="00B62CFC">
        <w:t xml:space="preserve"> </w:t>
      </w:r>
      <w:r>
        <w:t xml:space="preserve">vs. </w:t>
      </w:r>
      <w:r w:rsidR="00213AE2">
        <w:t>UniProtKB/</w:t>
      </w:r>
      <w:r>
        <w:t>Swiss-</w:t>
      </w:r>
      <w:proofErr w:type="spellStart"/>
      <w:r>
        <w:t>Prot</w:t>
      </w:r>
      <w:proofErr w:type="spellEnd"/>
      <w:r>
        <w:t xml:space="preserve"> ID: ALBU_HUMAN)</w:t>
      </w:r>
      <w:r w:rsidR="00201A2E">
        <w:t>.</w:t>
      </w:r>
    </w:p>
    <w:p w14:paraId="771D1240" w14:textId="77777777" w:rsidR="00A83BBD" w:rsidRDefault="00A83BBD" w:rsidP="004B48E4">
      <w:pPr>
        <w:jc w:val="both"/>
      </w:pPr>
    </w:p>
    <w:p w14:paraId="31521AEF" w14:textId="77777777" w:rsidR="001E3623" w:rsidRDefault="00BE250A" w:rsidP="001E3623">
      <w:pPr>
        <w:numPr>
          <w:ilvl w:val="0"/>
          <w:numId w:val="13"/>
        </w:numPr>
        <w:jc w:val="both"/>
      </w:pPr>
      <w:r>
        <w:t>The s</w:t>
      </w:r>
      <w:r w:rsidR="00A83BBD">
        <w:t>ame protein (and therefore also primary sequence) in different databases can have very different identifiers (</w:t>
      </w:r>
      <w:r w:rsidR="00DE75BE">
        <w:t xml:space="preserve">for example, </w:t>
      </w:r>
      <w:r w:rsidR="00B62CFC" w:rsidRPr="00201A2E">
        <w:rPr>
          <w:rStyle w:val="Strong"/>
          <w:b w:val="0"/>
        </w:rPr>
        <w:t>P02768</w:t>
      </w:r>
      <w:r w:rsidR="00B62CFC">
        <w:t xml:space="preserve"> </w:t>
      </w:r>
      <w:r w:rsidR="00A83BBD">
        <w:t xml:space="preserve">in </w:t>
      </w:r>
      <w:r w:rsidR="00B62CFC">
        <w:t>UniProtKB/</w:t>
      </w:r>
      <w:r w:rsidR="00CB1A2B">
        <w:t>Swiss-</w:t>
      </w:r>
      <w:proofErr w:type="spellStart"/>
      <w:r w:rsidR="00CB1A2B">
        <w:t>Prot</w:t>
      </w:r>
      <w:proofErr w:type="spellEnd"/>
      <w:r w:rsidR="00DE75BE">
        <w:t xml:space="preserve">, NX_P02768 in neXtProt, </w:t>
      </w:r>
      <w:r w:rsidR="002F0C21">
        <w:t>gi|113576|sp|P02768.2|ALBU_HUMAN</w:t>
      </w:r>
      <w:r w:rsidR="002F0C21" w:rsidDel="002F0C21">
        <w:t xml:space="preserve"> </w:t>
      </w:r>
      <w:r w:rsidR="00A83BBD">
        <w:t>in NCBI</w:t>
      </w:r>
      <w:r w:rsidR="00DE75BE">
        <w:t xml:space="preserve">, </w:t>
      </w:r>
      <w:r w:rsidR="00DE75BE" w:rsidRPr="00DE75BE">
        <w:tab/>
      </w:r>
      <w:r w:rsidR="00DE75BE">
        <w:t xml:space="preserve">and </w:t>
      </w:r>
      <w:r w:rsidR="00DE75BE" w:rsidRPr="00DE75BE">
        <w:t>ENSP00000295897</w:t>
      </w:r>
      <w:r w:rsidR="00DE75BE">
        <w:t xml:space="preserve"> in Ensembl</w:t>
      </w:r>
      <w:r w:rsidR="00201A2E">
        <w:t>.</w:t>
      </w:r>
    </w:p>
    <w:p w14:paraId="35E01C11" w14:textId="77777777" w:rsidR="00A83BBD" w:rsidRDefault="00A83BBD" w:rsidP="004B48E4">
      <w:pPr>
        <w:jc w:val="both"/>
      </w:pPr>
    </w:p>
    <w:p w14:paraId="71A17876" w14:textId="77777777" w:rsidR="00A83BBD" w:rsidRDefault="00A83BBD" w:rsidP="004B48E4">
      <w:pPr>
        <w:numPr>
          <w:ilvl w:val="0"/>
          <w:numId w:val="13"/>
        </w:numPr>
        <w:jc w:val="both"/>
      </w:pPr>
      <w:r>
        <w:t xml:space="preserve">The identifier information extracted from the </w:t>
      </w:r>
      <w:r w:rsidR="00CC214D">
        <w:t>FASTA</w:t>
      </w:r>
      <w:r>
        <w:t xml:space="preserve"> formats is heterogeneous (</w:t>
      </w:r>
      <w:r w:rsidR="002F0C21">
        <w:t xml:space="preserve">gi|113576 </w:t>
      </w:r>
      <w:r>
        <w:t xml:space="preserve">vs </w:t>
      </w:r>
      <w:r w:rsidR="002F0C21">
        <w:t xml:space="preserve">113576 </w:t>
      </w:r>
      <w:r>
        <w:t xml:space="preserve">vs </w:t>
      </w:r>
      <w:r w:rsidR="002F0C21">
        <w:t xml:space="preserve">sp|P02768 </w:t>
      </w:r>
      <w:r>
        <w:t xml:space="preserve">vs </w:t>
      </w:r>
      <w:r w:rsidR="002F0C21">
        <w:t>gi|113576|sp|P02768.2|ALBU_HUMAN</w:t>
      </w:r>
      <w:r w:rsidR="002F0C21" w:rsidDel="002F0C21">
        <w:t xml:space="preserve"> </w:t>
      </w:r>
      <w:r w:rsidR="00D17F9A">
        <w:t>etc.</w:t>
      </w:r>
      <w:r w:rsidR="00201A2E">
        <w:t>). The definition and format description of the</w:t>
      </w:r>
      <w:r>
        <w:t xml:space="preserve"> identifier should come from the DB provider</w:t>
      </w:r>
      <w:r w:rsidR="00C04249">
        <w:t xml:space="preserve"> (documentation)</w:t>
      </w:r>
      <w:r>
        <w:t>.</w:t>
      </w:r>
    </w:p>
    <w:p w14:paraId="5A974139" w14:textId="77777777" w:rsidR="00A83BBD" w:rsidRDefault="00A83BBD" w:rsidP="004B48E4">
      <w:pPr>
        <w:jc w:val="both"/>
      </w:pPr>
    </w:p>
    <w:p w14:paraId="77AE195F" w14:textId="77777777" w:rsidR="00A83BBD" w:rsidRDefault="00A83BBD" w:rsidP="004B48E4">
      <w:pPr>
        <w:numPr>
          <w:ilvl w:val="0"/>
          <w:numId w:val="13"/>
        </w:numPr>
        <w:jc w:val="both"/>
      </w:pPr>
      <w:r>
        <w:t xml:space="preserve">Description and availability of taxonomy </w:t>
      </w:r>
      <w:r w:rsidR="00201A2E">
        <w:t xml:space="preserve">are also heterogeneous and need to be properly interpreted </w:t>
      </w:r>
      <w:r>
        <w:t>(</w:t>
      </w:r>
      <w:r w:rsidR="0085427F">
        <w:t>L</w:t>
      </w:r>
      <w:r>
        <w:t xml:space="preserve">atin names, common names, NCBI </w:t>
      </w:r>
      <w:proofErr w:type="spellStart"/>
      <w:r>
        <w:t>TaxID</w:t>
      </w:r>
      <w:proofErr w:type="spellEnd"/>
      <w:r>
        <w:t>)</w:t>
      </w:r>
      <w:r w:rsidR="00201A2E">
        <w:t>.</w:t>
      </w:r>
    </w:p>
    <w:p w14:paraId="6D104067" w14:textId="77777777" w:rsidR="00A83BBD" w:rsidRDefault="00A83BBD" w:rsidP="004B48E4">
      <w:pPr>
        <w:jc w:val="both"/>
      </w:pPr>
    </w:p>
    <w:p w14:paraId="2383A907" w14:textId="77777777" w:rsidR="00A83BBD" w:rsidRDefault="00A83BBD" w:rsidP="004B48E4">
      <w:pPr>
        <w:numPr>
          <w:ilvl w:val="0"/>
          <w:numId w:val="13"/>
        </w:numPr>
        <w:jc w:val="both"/>
      </w:pPr>
      <w:r>
        <w:t xml:space="preserve">Choice of the description string (variations include full </w:t>
      </w:r>
      <w:r w:rsidR="00201A2E">
        <w:t xml:space="preserve">or partial </w:t>
      </w:r>
      <w:r>
        <w:t xml:space="preserve">description, including or not taxonomy information, alternative names, truncation at a defined number of characters, </w:t>
      </w:r>
      <w:r w:rsidR="00D17F9A">
        <w:t>etc.</w:t>
      </w:r>
      <w:r>
        <w:t>)</w:t>
      </w:r>
      <w:r w:rsidR="00201A2E">
        <w:t>.</w:t>
      </w:r>
      <w:r>
        <w:t xml:space="preserve"> </w:t>
      </w:r>
    </w:p>
    <w:p w14:paraId="0CF843E5" w14:textId="77777777" w:rsidR="00A83BBD" w:rsidRDefault="00A83BBD" w:rsidP="004B48E4">
      <w:pPr>
        <w:jc w:val="both"/>
      </w:pPr>
    </w:p>
    <w:p w14:paraId="2B514D35" w14:textId="77777777" w:rsidR="00A83BBD" w:rsidRDefault="00932A37" w:rsidP="00703AA9">
      <w:pPr>
        <w:numPr>
          <w:ilvl w:val="0"/>
          <w:numId w:val="13"/>
        </w:numPr>
        <w:jc w:val="both"/>
      </w:pPr>
      <w:r>
        <w:t xml:space="preserve">Version name or date of a specific database is often requested for traceability purposes and to allow reproducibility of results obtained from the use of a given database (number of entries, </w:t>
      </w:r>
      <w:r w:rsidR="002206EB">
        <w:t>protein or gene name</w:t>
      </w:r>
      <w:r>
        <w:t>s</w:t>
      </w:r>
      <w:r w:rsidR="002206EB">
        <w:t>, description</w:t>
      </w:r>
      <w:r>
        <w:t>s</w:t>
      </w:r>
      <w:r w:rsidR="002206EB">
        <w:t>, sequence</w:t>
      </w:r>
      <w:r>
        <w:t>s</w:t>
      </w:r>
      <w:r w:rsidR="002206EB">
        <w:t>, PTMs, etc.</w:t>
      </w:r>
      <w:r w:rsidR="00D17F9A">
        <w:t xml:space="preserve"> </w:t>
      </w:r>
      <w:r w:rsidR="00A83BBD">
        <w:t>vary</w:t>
      </w:r>
      <w:r>
        <w:t xml:space="preserve"> from one version to another).</w:t>
      </w:r>
    </w:p>
    <w:p w14:paraId="690BB9C0" w14:textId="77777777" w:rsidR="00703AA9" w:rsidRDefault="00703AA9" w:rsidP="00703AA9">
      <w:pPr>
        <w:jc w:val="both"/>
      </w:pPr>
    </w:p>
    <w:p w14:paraId="01E1F03E" w14:textId="77777777" w:rsidR="00A83BBD" w:rsidRDefault="00A83BBD" w:rsidP="004B48E4">
      <w:pPr>
        <w:numPr>
          <w:ilvl w:val="0"/>
          <w:numId w:val="13"/>
        </w:numPr>
        <w:jc w:val="both"/>
      </w:pPr>
      <w:r>
        <w:t xml:space="preserve">It should be possible to </w:t>
      </w:r>
      <w:r w:rsidR="00BE250A">
        <w:t>store</w:t>
      </w:r>
      <w:r>
        <w:t xml:space="preserve"> </w:t>
      </w:r>
      <w:r w:rsidR="00BE250A">
        <w:t xml:space="preserve">more than one </w:t>
      </w:r>
      <w:r w:rsidR="00201A2E">
        <w:t xml:space="preserve">sequence </w:t>
      </w:r>
      <w:r w:rsidR="00BE250A">
        <w:t>database</w:t>
      </w:r>
      <w:r>
        <w:t xml:space="preserve"> in a single flat file</w:t>
      </w:r>
      <w:r w:rsidR="00BE250A">
        <w:t>. As identifiers might be identical in two</w:t>
      </w:r>
      <w:r w:rsidR="009B13AC">
        <w:t xml:space="preserve"> or more</w:t>
      </w:r>
      <w:r w:rsidR="00BE250A">
        <w:t xml:space="preserve"> “merged” databases, </w:t>
      </w:r>
      <w:r w:rsidR="009B13AC">
        <w:t>a mechanism should be defined to avoid this</w:t>
      </w:r>
      <w:r w:rsidR="005B4F27">
        <w:t>.</w:t>
      </w:r>
    </w:p>
    <w:p w14:paraId="53CA26CE" w14:textId="77777777" w:rsidR="00A83BBD" w:rsidRDefault="00A83BBD" w:rsidP="004B48E4">
      <w:pPr>
        <w:jc w:val="both"/>
      </w:pPr>
    </w:p>
    <w:p w14:paraId="0D3F9418" w14:textId="77777777" w:rsidR="00095610" w:rsidRPr="003633AF" w:rsidRDefault="00095610" w:rsidP="004B48E4">
      <w:pPr>
        <w:jc w:val="both"/>
      </w:pPr>
    </w:p>
    <w:p w14:paraId="5B210C5F" w14:textId="77777777" w:rsidR="00095610" w:rsidRPr="007D27E8" w:rsidDel="00C07625" w:rsidRDefault="00095610" w:rsidP="004B48E4">
      <w:pPr>
        <w:pStyle w:val="Heading1"/>
        <w:jc w:val="both"/>
      </w:pPr>
      <w:bookmarkStart w:id="7" w:name="_Toc1403318"/>
      <w:bookmarkStart w:id="8" w:name="_Toc485650990"/>
      <w:r w:rsidRPr="007D27E8" w:rsidDel="00C07625">
        <w:t>Notational Conventions</w:t>
      </w:r>
      <w:bookmarkEnd w:id="7"/>
      <w:bookmarkEnd w:id="8"/>
    </w:p>
    <w:p w14:paraId="1DE4866F" w14:textId="77777777" w:rsidR="00095610" w:rsidRPr="003633AF" w:rsidDel="00C07625" w:rsidRDefault="00095610" w:rsidP="004B48E4">
      <w:pPr>
        <w:jc w:val="both"/>
      </w:pPr>
    </w:p>
    <w:p w14:paraId="630615B5" w14:textId="77777777" w:rsidR="00095610" w:rsidRPr="00C07625" w:rsidDel="00C07625" w:rsidRDefault="00095610" w:rsidP="004B48E4">
      <w:pPr>
        <w:jc w:val="both"/>
      </w:pPr>
      <w:r w:rsidRPr="00C07625" w:rsidDel="00C07625">
        <w:t xml:space="preserve">The key words </w:t>
      </w:r>
      <w:r w:rsidR="007D2B51" w:rsidRPr="00C07625" w:rsidDel="00C07625">
        <w:t>“</w:t>
      </w:r>
      <w:r w:rsidRPr="00C07625" w:rsidDel="00C07625">
        <w:t>MUST</w:t>
      </w:r>
      <w:r w:rsidR="007D2B51" w:rsidRPr="00C07625" w:rsidDel="00C07625">
        <w:t>“</w:t>
      </w:r>
      <w:r w:rsidRPr="00C07625" w:rsidDel="00C07625">
        <w:t>, “MUST NOT</w:t>
      </w:r>
      <w:r w:rsidR="00B05BA1" w:rsidRPr="00C07625" w:rsidDel="00C07625">
        <w:t>”</w:t>
      </w:r>
      <w:r w:rsidRPr="00C07625" w:rsidDel="00C07625">
        <w:t>, “REQUIRED</w:t>
      </w:r>
      <w:r w:rsidR="00B05BA1" w:rsidRPr="00C07625" w:rsidDel="00C07625">
        <w:t>”</w:t>
      </w:r>
      <w:r w:rsidRPr="00C07625" w:rsidDel="00C07625">
        <w:t>, “SHALL</w:t>
      </w:r>
      <w:r w:rsidR="00B05BA1" w:rsidRPr="00C07625" w:rsidDel="00C07625">
        <w:t>”</w:t>
      </w:r>
      <w:r w:rsidRPr="00C07625" w:rsidDel="00C07625">
        <w:t>, “SHALL NOT</w:t>
      </w:r>
      <w:r w:rsidR="00B05BA1" w:rsidRPr="00C07625" w:rsidDel="00C07625">
        <w:t>”</w:t>
      </w:r>
      <w:r w:rsidRPr="00C07625" w:rsidDel="00C07625">
        <w:t>, “SHOULD</w:t>
      </w:r>
      <w:r w:rsidR="00B05BA1" w:rsidRPr="00C07625" w:rsidDel="00C07625">
        <w:t>”</w:t>
      </w:r>
      <w:r w:rsidRPr="00C07625" w:rsidDel="00C07625">
        <w:t>, “SHOULD NOT</w:t>
      </w:r>
      <w:r w:rsidR="00B05BA1" w:rsidRPr="00C07625" w:rsidDel="00C07625">
        <w:t>”</w:t>
      </w:r>
      <w:r w:rsidRPr="00C07625" w:rsidDel="00C07625">
        <w:t>, “RECOMMENDED</w:t>
      </w:r>
      <w:r w:rsidR="00B05BA1" w:rsidRPr="00C07625" w:rsidDel="00C07625">
        <w:t>”</w:t>
      </w:r>
      <w:r w:rsidRPr="00C07625" w:rsidDel="00C07625">
        <w:t>, “MAY</w:t>
      </w:r>
      <w:r w:rsidR="00B05BA1" w:rsidRPr="00C07625" w:rsidDel="00C07625">
        <w:t>”</w:t>
      </w:r>
      <w:r w:rsidRPr="00C07625" w:rsidDel="00C07625">
        <w:t>, and “OPTIONAL” are to be interpreted as described in RFC 2119 [BRADNER1]</w:t>
      </w:r>
      <w:r w:rsidR="005B4F27">
        <w:t>.</w:t>
      </w:r>
    </w:p>
    <w:p w14:paraId="7B7BA23B" w14:textId="77777777" w:rsidR="00095610" w:rsidRDefault="00095610" w:rsidP="004B48E4">
      <w:pPr>
        <w:pStyle w:val="nobreak"/>
        <w:jc w:val="both"/>
      </w:pPr>
    </w:p>
    <w:p w14:paraId="510BBDB3" w14:textId="77777777" w:rsidR="00095610" w:rsidRDefault="00095610" w:rsidP="004B48E4">
      <w:pPr>
        <w:pStyle w:val="Heading1"/>
        <w:numPr>
          <w:ilvl w:val="0"/>
          <w:numId w:val="0"/>
        </w:numPr>
        <w:jc w:val="both"/>
      </w:pPr>
    </w:p>
    <w:p w14:paraId="4A795711" w14:textId="77777777" w:rsidR="007A3466" w:rsidRPr="007D27E8" w:rsidRDefault="00BE250A" w:rsidP="004B48E4">
      <w:pPr>
        <w:pStyle w:val="Heading1"/>
        <w:jc w:val="both"/>
      </w:pPr>
      <w:bookmarkStart w:id="9" w:name="_Toc485650991"/>
      <w:r w:rsidRPr="007D27E8">
        <w:t>The Format I</w:t>
      </w:r>
      <w:r w:rsidR="007A3466" w:rsidRPr="007D27E8">
        <w:t>mplementation</w:t>
      </w:r>
      <w:bookmarkEnd w:id="9"/>
    </w:p>
    <w:p w14:paraId="2C0DF541" w14:textId="77777777" w:rsidR="007A3466" w:rsidRDefault="007A3466" w:rsidP="004B48E4">
      <w:pPr>
        <w:pStyle w:val="nobreak"/>
        <w:jc w:val="both"/>
      </w:pPr>
    </w:p>
    <w:p w14:paraId="2E867C6E" w14:textId="77777777" w:rsidR="00587014" w:rsidRPr="00296892" w:rsidRDefault="00587014" w:rsidP="004B48E4">
      <w:pPr>
        <w:pStyle w:val="Heading2"/>
        <w:jc w:val="both"/>
        <w:rPr>
          <w:b/>
        </w:rPr>
      </w:pPr>
      <w:bookmarkStart w:id="10" w:name="_Toc485650992"/>
      <w:r w:rsidRPr="00296892">
        <w:rPr>
          <w:b/>
        </w:rPr>
        <w:t xml:space="preserve">The </w:t>
      </w:r>
      <w:r w:rsidR="004E59C3" w:rsidRPr="00296892">
        <w:rPr>
          <w:b/>
        </w:rPr>
        <w:t>documentation</w:t>
      </w:r>
      <w:bookmarkEnd w:id="10"/>
    </w:p>
    <w:p w14:paraId="78605C2D" w14:textId="77777777" w:rsidR="00587014" w:rsidRDefault="00587014" w:rsidP="004B48E4">
      <w:pPr>
        <w:pStyle w:val="nobreak"/>
        <w:jc w:val="both"/>
      </w:pPr>
    </w:p>
    <w:p w14:paraId="23BD30D9" w14:textId="77777777" w:rsidR="00587014" w:rsidRDefault="00587014" w:rsidP="004B48E4">
      <w:pPr>
        <w:jc w:val="both"/>
      </w:pPr>
      <w:r>
        <w:t>The documentation of the format is divided in</w:t>
      </w:r>
      <w:r w:rsidR="00CF5D8B">
        <w:t>to</w:t>
      </w:r>
      <w:r>
        <w:t xml:space="preserve"> several documents and files. These files are available from the main format description page on the HUPO-PSI website (</w:t>
      </w:r>
      <w:hyperlink r:id="rId15" w:history="1">
        <w:r w:rsidR="00AC362A">
          <w:rPr>
            <w:rStyle w:val="Hyperlink"/>
          </w:rPr>
          <w:t>http://www.psidev.info/peff</w:t>
        </w:r>
      </w:hyperlink>
      <w:r>
        <w:t>)</w:t>
      </w:r>
      <w:r w:rsidR="005B4F27">
        <w:t>.</w:t>
      </w:r>
    </w:p>
    <w:p w14:paraId="2C07AA1C" w14:textId="77777777" w:rsidR="00587014" w:rsidRDefault="00587014" w:rsidP="004B48E4">
      <w:pPr>
        <w:jc w:val="both"/>
      </w:pPr>
    </w:p>
    <w:p w14:paraId="3D15AD45" w14:textId="77777777" w:rsidR="00587014" w:rsidRPr="00D17F9A" w:rsidRDefault="00514411" w:rsidP="004B48E4">
      <w:pPr>
        <w:numPr>
          <w:ilvl w:val="0"/>
          <w:numId w:val="13"/>
        </w:numPr>
        <w:jc w:val="both"/>
      </w:pPr>
      <w:r w:rsidRPr="00D17F9A">
        <w:lastRenderedPageBreak/>
        <w:t>M</w:t>
      </w:r>
      <w:r w:rsidR="00587014" w:rsidRPr="00D17F9A">
        <w:t>ain specification document</w:t>
      </w:r>
      <w:r w:rsidRPr="00D17F9A">
        <w:t xml:space="preserve"> (this document)</w:t>
      </w:r>
    </w:p>
    <w:p w14:paraId="03A4F348" w14:textId="781EDF9E" w:rsidR="00587014" w:rsidRPr="00700A2F" w:rsidRDefault="00587014" w:rsidP="004B48E4">
      <w:pPr>
        <w:numPr>
          <w:ilvl w:val="0"/>
          <w:numId w:val="13"/>
        </w:numPr>
        <w:jc w:val="both"/>
      </w:pPr>
      <w:r w:rsidRPr="00700A2F">
        <w:t>Controlled Vocabulary</w:t>
      </w:r>
      <w:r w:rsidR="009B13AC" w:rsidRPr="00700A2F">
        <w:t xml:space="preserve"> (CV)</w:t>
      </w:r>
      <w:r w:rsidR="00514411" w:rsidRPr="00700A2F">
        <w:t xml:space="preserve">. </w:t>
      </w:r>
      <w:r w:rsidR="00F00CE5" w:rsidRPr="00700A2F">
        <w:t xml:space="preserve">The CV </w:t>
      </w:r>
      <w:r w:rsidR="00700A2F" w:rsidRPr="00700A2F">
        <w:t xml:space="preserve">keywords </w:t>
      </w:r>
      <w:r w:rsidR="00F00CE5" w:rsidRPr="00700A2F">
        <w:t>applica</w:t>
      </w:r>
      <w:r w:rsidR="004D14E9" w:rsidRPr="00700A2F">
        <w:t>b</w:t>
      </w:r>
      <w:r w:rsidR="00F00CE5" w:rsidRPr="00700A2F">
        <w:t xml:space="preserve">le for PEFF are </w:t>
      </w:r>
      <w:r w:rsidR="00700A2F" w:rsidRPr="00700A2F">
        <w:t>in a branch</w:t>
      </w:r>
      <w:r w:rsidR="00F00CE5" w:rsidRPr="00700A2F">
        <w:t xml:space="preserve"> of </w:t>
      </w:r>
      <w:r w:rsidR="00514411" w:rsidRPr="00700A2F">
        <w:t xml:space="preserve">the </w:t>
      </w:r>
      <w:r w:rsidR="00253ABA" w:rsidRPr="00700A2F">
        <w:t>PSI-MS CV</w:t>
      </w:r>
      <w:r w:rsidR="00F00CE5" w:rsidRPr="00700A2F">
        <w:t xml:space="preserve"> (</w:t>
      </w:r>
      <w:hyperlink r:id="rId16" w:history="1">
        <w:r w:rsidR="00700A2F" w:rsidRPr="00700A2F">
          <w:rPr>
            <w:rStyle w:val="Hyperlink"/>
          </w:rPr>
          <w:t>https://github.com/HUPO-PSI/psi-ms-CV/blob/master/psi-ms.obo</w:t>
        </w:r>
      </w:hyperlink>
      <w:r w:rsidR="00F00CE5" w:rsidRPr="00700A2F">
        <w:t>)</w:t>
      </w:r>
      <w:r w:rsidR="00700A2F" w:rsidRPr="00700A2F">
        <w:t>, organized broadly a</w:t>
      </w:r>
      <w:r w:rsidR="00AB7B5E">
        <w:t>s</w:t>
      </w:r>
      <w:r w:rsidR="00700A2F" w:rsidRPr="00700A2F">
        <w:t xml:space="preserve"> header keywords and individual entry keywords</w:t>
      </w:r>
      <w:r w:rsidR="00F00CE5" w:rsidRPr="00700A2F">
        <w:t>.</w:t>
      </w:r>
    </w:p>
    <w:p w14:paraId="6A15C202" w14:textId="77777777" w:rsidR="00587014" w:rsidRDefault="00587014" w:rsidP="004B48E4">
      <w:pPr>
        <w:numPr>
          <w:ilvl w:val="0"/>
          <w:numId w:val="13"/>
        </w:numPr>
        <w:jc w:val="both"/>
      </w:pPr>
      <w:r>
        <w:t>Exam</w:t>
      </w:r>
      <w:r w:rsidR="004E59C3">
        <w:t>ple files.</w:t>
      </w:r>
    </w:p>
    <w:p w14:paraId="5FC0B10C" w14:textId="77777777" w:rsidR="001E3623" w:rsidRPr="00587014" w:rsidRDefault="00F00CE5" w:rsidP="004B48E4">
      <w:pPr>
        <w:numPr>
          <w:ilvl w:val="0"/>
          <w:numId w:val="13"/>
        </w:numPr>
        <w:jc w:val="both"/>
      </w:pPr>
      <w:r>
        <w:t>Reference to e</w:t>
      </w:r>
      <w:r w:rsidR="001E3623">
        <w:t>xample implementations</w:t>
      </w:r>
    </w:p>
    <w:p w14:paraId="7E550FE4" w14:textId="77777777" w:rsidR="00587014" w:rsidRDefault="00587014" w:rsidP="004B48E4">
      <w:pPr>
        <w:pStyle w:val="nobreak"/>
        <w:jc w:val="both"/>
      </w:pPr>
    </w:p>
    <w:p w14:paraId="204FABAB" w14:textId="77777777" w:rsidR="00296892" w:rsidRPr="00296892" w:rsidRDefault="00296892" w:rsidP="00240324"/>
    <w:p w14:paraId="2B79931E" w14:textId="77777777" w:rsidR="00587014" w:rsidRPr="00296892" w:rsidRDefault="007A3466" w:rsidP="004B48E4">
      <w:pPr>
        <w:pStyle w:val="Heading2"/>
        <w:jc w:val="both"/>
        <w:rPr>
          <w:b/>
        </w:rPr>
      </w:pPr>
      <w:bookmarkStart w:id="11" w:name="_Toc485650993"/>
      <w:r w:rsidRPr="00296892">
        <w:rPr>
          <w:b/>
        </w:rPr>
        <w:t>Relationship to other specifications</w:t>
      </w:r>
      <w:bookmarkEnd w:id="11"/>
    </w:p>
    <w:p w14:paraId="720DB120" w14:textId="77777777" w:rsidR="007A3466" w:rsidRDefault="007A3466" w:rsidP="004B48E4">
      <w:pPr>
        <w:jc w:val="both"/>
      </w:pPr>
    </w:p>
    <w:p w14:paraId="1251008E" w14:textId="77777777" w:rsidR="007A3466" w:rsidRDefault="007A3466" w:rsidP="004B48E4">
      <w:pPr>
        <w:jc w:val="both"/>
        <w:rPr>
          <w:lang w:val="en-GB"/>
        </w:rPr>
      </w:pPr>
      <w:r w:rsidRPr="00FE2086">
        <w:rPr>
          <w:lang w:val="en-GB"/>
        </w:rPr>
        <w:t>The specification described in this document is not being developed in isolation; indeed, it is designed to be complementary to, and thus used in conjunction with, several existing and emerging models. Related specifications include the following:</w:t>
      </w:r>
    </w:p>
    <w:p w14:paraId="488EF8AA" w14:textId="77777777" w:rsidR="007A3466" w:rsidRPr="006B02A5" w:rsidRDefault="007A3466" w:rsidP="004B48E4">
      <w:pPr>
        <w:numPr>
          <w:ilvl w:val="0"/>
          <w:numId w:val="18"/>
        </w:numPr>
        <w:jc w:val="both"/>
        <w:rPr>
          <w:lang w:val="en-GB"/>
        </w:rPr>
      </w:pPr>
      <w:r w:rsidRPr="006B02A5">
        <w:rPr>
          <w:i/>
        </w:rPr>
        <w:t>MIAPE MS</w:t>
      </w:r>
      <w:r w:rsidR="00DE0748">
        <w:rPr>
          <w:i/>
        </w:rPr>
        <w:t>I</w:t>
      </w:r>
      <w:r w:rsidRPr="006B02A5">
        <w:rPr>
          <w:lang w:val="en-GB"/>
        </w:rPr>
        <w:t xml:space="preserve"> (</w:t>
      </w:r>
      <w:hyperlink r:id="rId17" w:history="1">
        <w:r w:rsidR="00340096" w:rsidRPr="009B2DF2">
          <w:rPr>
            <w:rStyle w:val="Hyperlink"/>
          </w:rPr>
          <w:t>http://www.psidev.info/miape</w:t>
        </w:r>
      </w:hyperlink>
      <w:r w:rsidRPr="006B02A5">
        <w:rPr>
          <w:lang w:val="en-GB"/>
        </w:rPr>
        <w:t>) The “Minimum Information About a Proteomics Experiment: Mass Spectrometry</w:t>
      </w:r>
      <w:r w:rsidR="00DE0748">
        <w:rPr>
          <w:lang w:val="en-GB"/>
        </w:rPr>
        <w:t xml:space="preserve"> Informatics</w:t>
      </w:r>
      <w:r w:rsidRPr="006B02A5">
        <w:rPr>
          <w:lang w:val="en-GB"/>
        </w:rPr>
        <w:t xml:space="preserve">” document identifies the minimum information required to report the use of </w:t>
      </w:r>
      <w:r w:rsidR="00DE0748" w:rsidRPr="00DE0748">
        <w:rPr>
          <w:lang w:val="en-GB"/>
        </w:rPr>
        <w:t xml:space="preserve">a </w:t>
      </w:r>
      <w:r w:rsidR="00EE0857">
        <w:rPr>
          <w:lang w:val="en-GB"/>
        </w:rPr>
        <w:t>MS</w:t>
      </w:r>
      <w:r w:rsidR="00DE0748" w:rsidRPr="00DE0748">
        <w:rPr>
          <w:lang w:val="en-GB"/>
        </w:rPr>
        <w:t>-based peptide and protein identification and characterization experiment</w:t>
      </w:r>
      <w:r w:rsidR="00DE0748">
        <w:rPr>
          <w:lang w:val="en-GB"/>
        </w:rPr>
        <w:t>.</w:t>
      </w:r>
      <w:r w:rsidR="00DE0748" w:rsidRPr="00DE0748">
        <w:rPr>
          <w:lang w:val="en-GB"/>
        </w:rPr>
        <w:t xml:space="preserve"> </w:t>
      </w:r>
      <w:commentRangeStart w:id="12"/>
      <w:r w:rsidRPr="006B02A5">
        <w:rPr>
          <w:lang w:val="en-GB"/>
        </w:rPr>
        <w:t xml:space="preserve">It is expected that </w:t>
      </w:r>
      <w:r w:rsidR="00DE0748">
        <w:rPr>
          <w:lang w:val="en-GB"/>
        </w:rPr>
        <w:t xml:space="preserve">the common sequence database format </w:t>
      </w:r>
      <w:r w:rsidRPr="006B02A5">
        <w:rPr>
          <w:lang w:val="en-GB"/>
        </w:rPr>
        <w:t xml:space="preserve">will be used to capture requirements specified in MIAPE </w:t>
      </w:r>
      <w:commentRangeEnd w:id="12"/>
      <w:r w:rsidR="00F879CC">
        <w:rPr>
          <w:rStyle w:val="CommentReference"/>
        </w:rPr>
        <w:commentReference w:id="12"/>
      </w:r>
      <w:r w:rsidRPr="006B02A5">
        <w:rPr>
          <w:lang w:val="en-GB"/>
        </w:rPr>
        <w:t>MS</w:t>
      </w:r>
      <w:r w:rsidR="00DE0748">
        <w:rPr>
          <w:lang w:val="en-GB"/>
        </w:rPr>
        <w:t>I</w:t>
      </w:r>
      <w:r w:rsidRPr="006B02A5">
        <w:rPr>
          <w:lang w:val="en-GB"/>
        </w:rPr>
        <w:t>.</w:t>
      </w:r>
      <w:r>
        <w:rPr>
          <w:lang w:val="en-GB"/>
        </w:rPr>
        <w:t xml:space="preserve"> However, </w:t>
      </w:r>
      <w:r w:rsidR="00DE0748">
        <w:rPr>
          <w:lang w:val="en-GB"/>
        </w:rPr>
        <w:t xml:space="preserve">the format </w:t>
      </w:r>
      <w:r>
        <w:rPr>
          <w:lang w:val="en-GB"/>
        </w:rPr>
        <w:t>does not enforce MIAPE compliance itself</w:t>
      </w:r>
      <w:r w:rsidR="00DE0748">
        <w:rPr>
          <w:lang w:val="en-GB"/>
        </w:rPr>
        <w:t xml:space="preserve"> and </w:t>
      </w:r>
      <w:r w:rsidR="00351627">
        <w:rPr>
          <w:lang w:val="en-GB"/>
        </w:rPr>
        <w:t xml:space="preserve">MAY </w:t>
      </w:r>
      <w:r>
        <w:rPr>
          <w:lang w:val="en-GB"/>
        </w:rPr>
        <w:t>be valid and useful without being fully MIAPE compliant.</w:t>
      </w:r>
    </w:p>
    <w:p w14:paraId="2FE66AA0" w14:textId="77777777" w:rsidR="007A3466" w:rsidRDefault="00F74AF1" w:rsidP="004B48E4">
      <w:pPr>
        <w:numPr>
          <w:ilvl w:val="0"/>
          <w:numId w:val="18"/>
        </w:numPr>
        <w:jc w:val="both"/>
        <w:rPr>
          <w:lang w:val="en-GB"/>
        </w:rPr>
      </w:pPr>
      <w:r w:rsidRPr="00703AA9">
        <w:rPr>
          <w:i/>
          <w:lang w:val="nn-NO"/>
        </w:rPr>
        <w:t>mzIdentML</w:t>
      </w:r>
      <w:r w:rsidRPr="00703AA9">
        <w:rPr>
          <w:lang w:val="nn-NO"/>
        </w:rPr>
        <w:t xml:space="preserve"> (</w:t>
      </w:r>
      <w:hyperlink r:id="rId20" w:history="1">
        <w:r w:rsidRPr="00703AA9">
          <w:rPr>
            <w:rStyle w:val="Hyperlink"/>
            <w:lang w:val="nn-NO"/>
          </w:rPr>
          <w:t>http://www.psidev.info/mzidentml</w:t>
        </w:r>
      </w:hyperlink>
      <w:r w:rsidR="007A3466" w:rsidRPr="00C324CD">
        <w:rPr>
          <w:lang w:val="nn-NO"/>
        </w:rPr>
        <w:t xml:space="preserve">). </w:t>
      </w:r>
      <w:r w:rsidR="007A3466" w:rsidRPr="00587014">
        <w:rPr>
          <w:lang w:val="en-GB"/>
        </w:rPr>
        <w:t xml:space="preserve">The </w:t>
      </w:r>
      <w:r w:rsidR="00015A13">
        <w:rPr>
          <w:lang w:val="en-GB"/>
        </w:rPr>
        <w:t>mzIdent</w:t>
      </w:r>
      <w:r w:rsidR="00015A13" w:rsidRPr="00587014">
        <w:rPr>
          <w:lang w:val="en-GB"/>
        </w:rPr>
        <w:t xml:space="preserve">ML </w:t>
      </w:r>
      <w:r w:rsidR="007A3466" w:rsidRPr="00587014">
        <w:rPr>
          <w:lang w:val="en-GB"/>
        </w:rPr>
        <w:t>specification is developed by PSI as a standard to capture the output of search engines that assign mass spectra to protein or peptide sequences</w:t>
      </w:r>
      <w:r w:rsidR="00587014" w:rsidRPr="00587014">
        <w:rPr>
          <w:lang w:val="en-GB"/>
        </w:rPr>
        <w:t>.</w:t>
      </w:r>
      <w:r w:rsidR="007A3466" w:rsidRPr="00587014">
        <w:rPr>
          <w:lang w:val="en-GB"/>
        </w:rPr>
        <w:t xml:space="preserve"> </w:t>
      </w:r>
      <w:commentRangeStart w:id="13"/>
      <w:r w:rsidR="00CE6AE2">
        <w:rPr>
          <w:lang w:val="en-GB"/>
        </w:rPr>
        <w:t>For searches performed using a PEFF file, the downstream result in mzIdentML will need to encode a reference to the PEFF file used.</w:t>
      </w:r>
      <w:commentRangeEnd w:id="13"/>
      <w:r w:rsidR="00EF5CC5">
        <w:rPr>
          <w:rStyle w:val="CommentReference"/>
        </w:rPr>
        <w:commentReference w:id="13"/>
      </w:r>
    </w:p>
    <w:p w14:paraId="35953FF0" w14:textId="77777777" w:rsidR="00587014" w:rsidRPr="00CE6AE2" w:rsidRDefault="000E5810" w:rsidP="00CE6AE2">
      <w:pPr>
        <w:numPr>
          <w:ilvl w:val="0"/>
          <w:numId w:val="18"/>
        </w:numPr>
        <w:jc w:val="both"/>
        <w:rPr>
          <w:lang w:val="en-GB"/>
        </w:rPr>
      </w:pPr>
      <w:r w:rsidRPr="000E5810">
        <w:rPr>
          <w:i/>
          <w:lang w:val="de-CH"/>
        </w:rPr>
        <w:t>mzTab</w:t>
      </w:r>
      <w:r w:rsidRPr="000E5810">
        <w:rPr>
          <w:lang w:val="de-CH"/>
        </w:rPr>
        <w:t xml:space="preserve"> (</w:t>
      </w:r>
      <w:hyperlink r:id="rId21" w:history="1">
        <w:r w:rsidRPr="000F38A8">
          <w:rPr>
            <w:rStyle w:val="Hyperlink"/>
            <w:lang w:val="de-CH"/>
          </w:rPr>
          <w:t>http://www.psidev.info/mztab</w:t>
        </w:r>
      </w:hyperlink>
      <w:r w:rsidR="00A75507">
        <w:rPr>
          <w:lang w:val="de-CH"/>
        </w:rPr>
        <w:t xml:space="preserve">). </w:t>
      </w:r>
      <w:r w:rsidRPr="000E5810">
        <w:rPr>
          <w:lang w:val="en-GB"/>
        </w:rPr>
        <w:t xml:space="preserve">The mzTab specification </w:t>
      </w:r>
      <w:r w:rsidR="001E3623">
        <w:rPr>
          <w:lang w:val="en-GB"/>
        </w:rPr>
        <w:t>is developed by PSI as a s</w:t>
      </w:r>
      <w:r w:rsidRPr="000E5810">
        <w:rPr>
          <w:lang w:val="en-GB"/>
        </w:rPr>
        <w:t xml:space="preserve">tandard </w:t>
      </w:r>
      <w:r w:rsidR="001E3623">
        <w:rPr>
          <w:lang w:val="en-GB"/>
        </w:rPr>
        <w:t>to report proteomics and metabolomics results in a tab-delimited text file format</w:t>
      </w:r>
      <w:r w:rsidR="00CE6AE2">
        <w:rPr>
          <w:lang w:val="en-GB"/>
        </w:rPr>
        <w:t>. For searches performed using a PEFF file, the downstream result in mzTab will need to encode a reference to the PEFF file used.</w:t>
      </w:r>
    </w:p>
    <w:p w14:paraId="39C29C6D" w14:textId="77777777" w:rsidR="007A3466" w:rsidRDefault="007A3466" w:rsidP="004B48E4">
      <w:pPr>
        <w:jc w:val="both"/>
        <w:rPr>
          <w:lang w:val="en-GB"/>
        </w:rPr>
      </w:pPr>
    </w:p>
    <w:p w14:paraId="79F7CAF3" w14:textId="77777777" w:rsidR="00296892" w:rsidRPr="001E3623" w:rsidRDefault="00296892" w:rsidP="004B48E4">
      <w:pPr>
        <w:jc w:val="both"/>
        <w:rPr>
          <w:lang w:val="en-GB"/>
        </w:rPr>
      </w:pPr>
    </w:p>
    <w:p w14:paraId="3231C5D0" w14:textId="77777777" w:rsidR="007A3466" w:rsidRPr="00240324" w:rsidRDefault="000E5810" w:rsidP="004B48E4">
      <w:pPr>
        <w:pStyle w:val="Heading2"/>
        <w:jc w:val="both"/>
        <w:rPr>
          <w:b/>
        </w:rPr>
      </w:pPr>
      <w:r w:rsidRPr="00240324">
        <w:rPr>
          <w:b/>
          <w:lang w:val="en-GB"/>
        </w:rPr>
        <w:t xml:space="preserve"> </w:t>
      </w:r>
      <w:bookmarkStart w:id="14" w:name="_Toc485650994"/>
      <w:r w:rsidR="007A3466" w:rsidRPr="00240324">
        <w:rPr>
          <w:b/>
        </w:rPr>
        <w:t>The common sequence database format</w:t>
      </w:r>
      <w:r w:rsidR="00587014" w:rsidRPr="00240324">
        <w:rPr>
          <w:b/>
        </w:rPr>
        <w:t xml:space="preserve"> description</w:t>
      </w:r>
      <w:bookmarkEnd w:id="14"/>
    </w:p>
    <w:p w14:paraId="3A7E8804" w14:textId="77777777" w:rsidR="007A3466" w:rsidRDefault="007A3466" w:rsidP="004B48E4">
      <w:pPr>
        <w:jc w:val="both"/>
      </w:pPr>
    </w:p>
    <w:p w14:paraId="2334D7EC" w14:textId="77777777" w:rsidR="007A3466" w:rsidRDefault="002A0B24" w:rsidP="004B48E4">
      <w:pPr>
        <w:jc w:val="both"/>
      </w:pPr>
      <w:r>
        <w:t xml:space="preserve">The format </w:t>
      </w:r>
      <w:r w:rsidR="000F2C4F">
        <w:t xml:space="preserve">has the form of a </w:t>
      </w:r>
      <w:r w:rsidR="00877D5C">
        <w:t>text</w:t>
      </w:r>
      <w:r>
        <w:t xml:space="preserve"> file </w:t>
      </w:r>
      <w:r w:rsidR="00AF22F4">
        <w:t>with two</w:t>
      </w:r>
      <w:r w:rsidR="000F2C4F">
        <w:t xml:space="preserve"> sections</w:t>
      </w:r>
      <w:r w:rsidR="00B66A07">
        <w:t xml:space="preserve">, a file header section and a section </w:t>
      </w:r>
      <w:r w:rsidR="000411A1">
        <w:t xml:space="preserve">containing </w:t>
      </w:r>
      <w:r w:rsidR="00B66A07">
        <w:t>the individual sequence entries</w:t>
      </w:r>
      <w:r w:rsidR="00AF22F4">
        <w:t xml:space="preserve">. </w:t>
      </w:r>
      <w:r w:rsidR="00952523">
        <w:t>The two section</w:t>
      </w:r>
      <w:r w:rsidR="00B66A07">
        <w:t>s</w:t>
      </w:r>
      <w:r w:rsidR="00AF22F4">
        <w:t xml:space="preserve"> MUST be </w:t>
      </w:r>
      <w:r w:rsidR="00952523">
        <w:t xml:space="preserve">placed in the following </w:t>
      </w:r>
      <w:r w:rsidR="00AF22F4">
        <w:t>order</w:t>
      </w:r>
    </w:p>
    <w:p w14:paraId="3D4C43BD" w14:textId="77777777" w:rsidR="007A3466" w:rsidRDefault="00F6387F" w:rsidP="004B48E4">
      <w:pPr>
        <w:numPr>
          <w:ilvl w:val="0"/>
          <w:numId w:val="19"/>
        </w:numPr>
        <w:jc w:val="both"/>
      </w:pPr>
      <w:r>
        <w:t xml:space="preserve">Section 1: </w:t>
      </w:r>
      <w:r w:rsidR="00B66A07">
        <w:t>The</w:t>
      </w:r>
      <w:r w:rsidR="007A3466">
        <w:t xml:space="preserve"> file header </w:t>
      </w:r>
      <w:r w:rsidR="002206EB">
        <w:t>section</w:t>
      </w:r>
      <w:r w:rsidR="00FF7DC6">
        <w:t>.</w:t>
      </w:r>
    </w:p>
    <w:p w14:paraId="31CF7CAF" w14:textId="77777777" w:rsidR="007A3466" w:rsidRDefault="00F6387F" w:rsidP="004B48E4">
      <w:pPr>
        <w:numPr>
          <w:ilvl w:val="0"/>
          <w:numId w:val="19"/>
        </w:numPr>
        <w:jc w:val="both"/>
      </w:pPr>
      <w:r>
        <w:t xml:space="preserve">Section 2: The </w:t>
      </w:r>
      <w:r w:rsidR="000F2C4F">
        <w:t>i</w:t>
      </w:r>
      <w:r w:rsidR="007A3466" w:rsidRPr="000F2C4F">
        <w:t xml:space="preserve">ndividual </w:t>
      </w:r>
      <w:r w:rsidR="000F2C4F">
        <w:t>sequence</w:t>
      </w:r>
      <w:r w:rsidR="007A3466" w:rsidRPr="000F2C4F">
        <w:t xml:space="preserve"> entries</w:t>
      </w:r>
      <w:r w:rsidR="002206EB">
        <w:t xml:space="preserve"> section</w:t>
      </w:r>
      <w:r w:rsidR="005B4F27">
        <w:t>.</w:t>
      </w:r>
    </w:p>
    <w:p w14:paraId="7FEF02F0" w14:textId="77777777" w:rsidR="004334BE" w:rsidRDefault="004334BE" w:rsidP="004B48E4">
      <w:pPr>
        <w:jc w:val="both"/>
      </w:pPr>
    </w:p>
    <w:p w14:paraId="0F50A854" w14:textId="77777777" w:rsidR="008C3614" w:rsidRDefault="004334BE" w:rsidP="004B48E4">
      <w:pPr>
        <w:jc w:val="both"/>
      </w:pPr>
      <w:r>
        <w:t xml:space="preserve">The characters allowed are the set of ASCII characters. A more constrained set of characters can be defined for specific sections of the file. </w:t>
      </w:r>
    </w:p>
    <w:p w14:paraId="24564ACD" w14:textId="77777777" w:rsidR="00D07080" w:rsidRDefault="00D07080" w:rsidP="00D07080">
      <w:pPr>
        <w:jc w:val="both"/>
      </w:pPr>
      <w:r>
        <w:t xml:space="preserve">All lines </w:t>
      </w:r>
      <w:r w:rsidR="00C82448">
        <w:t>in</w:t>
      </w:r>
      <w:r>
        <w:t xml:space="preserve"> the file MUST end with LF (ASCII 10). A CR (ASCII 13) MAY precede the LF and </w:t>
      </w:r>
      <w:r w:rsidR="00351627">
        <w:t>SHOULD</w:t>
      </w:r>
      <w:r w:rsidR="002206EB">
        <w:t xml:space="preserve"> </w:t>
      </w:r>
      <w:r w:rsidR="00877D5C">
        <w:t>be ignored</w:t>
      </w:r>
      <w:r w:rsidR="002206EB">
        <w:t xml:space="preserve"> by parsers</w:t>
      </w:r>
      <w:r w:rsidR="00ED2C1A">
        <w:t>.</w:t>
      </w:r>
    </w:p>
    <w:p w14:paraId="1D805B5D" w14:textId="77777777" w:rsidR="004334BE" w:rsidRDefault="004334BE" w:rsidP="004B48E4">
      <w:pPr>
        <w:jc w:val="both"/>
      </w:pPr>
    </w:p>
    <w:p w14:paraId="603DBDCC" w14:textId="715FE11F" w:rsidR="007A3466" w:rsidRDefault="00F6387F" w:rsidP="004B48E4">
      <w:pPr>
        <w:jc w:val="both"/>
      </w:pPr>
      <w:r w:rsidRPr="00EC2ECB">
        <w:t>Descriptors of the information</w:t>
      </w:r>
      <w:r w:rsidR="00AD559A" w:rsidRPr="00EC2ECB">
        <w:t xml:space="preserve"> are defined as </w:t>
      </w:r>
      <w:r w:rsidR="00700A2F" w:rsidRPr="00EC2ECB">
        <w:t xml:space="preserve">keywords in a special branch of the PSI-MS </w:t>
      </w:r>
      <w:r w:rsidR="009B13AC" w:rsidRPr="00EC2ECB">
        <w:t>CV</w:t>
      </w:r>
      <w:r w:rsidR="00AD559A" w:rsidRPr="00EC2ECB">
        <w:t xml:space="preserve">. The CV </w:t>
      </w:r>
      <w:r w:rsidR="004E59C3" w:rsidRPr="00EC2ECB">
        <w:t xml:space="preserve">is available in </w:t>
      </w:r>
      <w:r w:rsidR="00F00CE5" w:rsidRPr="00EC2ECB">
        <w:t xml:space="preserve">OBO </w:t>
      </w:r>
      <w:r w:rsidR="004E59C3" w:rsidRPr="00EC2ECB">
        <w:t>format</w:t>
      </w:r>
      <w:r w:rsidR="00C04249" w:rsidRPr="00EC2ECB">
        <w:t xml:space="preserve"> </w:t>
      </w:r>
      <w:r w:rsidR="004E59C3" w:rsidRPr="00EC2ECB">
        <w:t xml:space="preserve">at </w:t>
      </w:r>
      <w:hyperlink r:id="rId22" w:history="1">
        <w:r w:rsidR="00EC2ECB" w:rsidRPr="00EC2ECB">
          <w:rPr>
            <w:rStyle w:val="Hyperlink"/>
          </w:rPr>
          <w:t>https://github.com/HUPO-PSI/psi-ms-CV/blob/master/psi-ms.obo</w:t>
        </w:r>
      </w:hyperlink>
      <w:r w:rsidR="004E59C3" w:rsidRPr="00EC2ECB">
        <w:t>.</w:t>
      </w:r>
    </w:p>
    <w:p w14:paraId="3BA73219" w14:textId="77777777" w:rsidR="00C04249" w:rsidRDefault="00C04249" w:rsidP="004B48E4">
      <w:pPr>
        <w:jc w:val="both"/>
      </w:pPr>
    </w:p>
    <w:p w14:paraId="1839ADA5" w14:textId="77777777" w:rsidR="00C45A55" w:rsidRDefault="00C45A55" w:rsidP="004B48E4">
      <w:pPr>
        <w:jc w:val="both"/>
      </w:pPr>
    </w:p>
    <w:p w14:paraId="77C74E22" w14:textId="77777777" w:rsidR="00C45A55" w:rsidRDefault="00C45A55" w:rsidP="004B48E4">
      <w:pPr>
        <w:jc w:val="both"/>
      </w:pPr>
    </w:p>
    <w:p w14:paraId="340D5B39" w14:textId="77777777" w:rsidR="00C45A55" w:rsidRDefault="00C45A55" w:rsidP="004B48E4">
      <w:pPr>
        <w:jc w:val="both"/>
      </w:pPr>
    </w:p>
    <w:p w14:paraId="7F7170B2" w14:textId="77777777" w:rsidR="00C45A55" w:rsidRDefault="00C45A55" w:rsidP="004B48E4">
      <w:pPr>
        <w:jc w:val="both"/>
      </w:pPr>
    </w:p>
    <w:p w14:paraId="3DFD5872" w14:textId="77777777" w:rsidR="00531BEE" w:rsidRDefault="00531BEE" w:rsidP="004B48E4">
      <w:pPr>
        <w:jc w:val="both"/>
      </w:pPr>
    </w:p>
    <w:tbl>
      <w:tblPr>
        <w:tblW w:w="0" w:type="auto"/>
        <w:tblInd w:w="127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41"/>
        <w:gridCol w:w="549"/>
        <w:gridCol w:w="4716"/>
        <w:gridCol w:w="542"/>
        <w:gridCol w:w="502"/>
      </w:tblGrid>
      <w:tr w:rsidR="00531BEE" w14:paraId="5E9330D0" w14:textId="77777777" w:rsidTr="00D947B0">
        <w:tc>
          <w:tcPr>
            <w:tcW w:w="441" w:type="dxa"/>
            <w:shd w:val="clear" w:color="auto" w:fill="FFFFFF"/>
          </w:tcPr>
          <w:p w14:paraId="3B36E9F3" w14:textId="77777777" w:rsidR="00531BEE" w:rsidRDefault="00531BEE" w:rsidP="00D947B0">
            <w:pPr>
              <w:jc w:val="both"/>
            </w:pPr>
          </w:p>
        </w:tc>
        <w:tc>
          <w:tcPr>
            <w:tcW w:w="549" w:type="dxa"/>
            <w:tcBorders>
              <w:bottom w:val="single" w:sz="4" w:space="0" w:color="auto"/>
            </w:tcBorders>
            <w:shd w:val="clear" w:color="auto" w:fill="FFFFFF"/>
          </w:tcPr>
          <w:p w14:paraId="44B9F5A1" w14:textId="77777777" w:rsidR="00531BEE" w:rsidRDefault="00531BEE" w:rsidP="00D947B0">
            <w:pPr>
              <w:jc w:val="both"/>
            </w:pPr>
          </w:p>
        </w:tc>
        <w:tc>
          <w:tcPr>
            <w:tcW w:w="4716" w:type="dxa"/>
            <w:tcBorders>
              <w:bottom w:val="single" w:sz="4" w:space="0" w:color="auto"/>
            </w:tcBorders>
            <w:shd w:val="clear" w:color="auto" w:fill="FFFFFF"/>
          </w:tcPr>
          <w:p w14:paraId="2D10FFF9" w14:textId="77777777" w:rsidR="00531BEE" w:rsidRDefault="00531BEE" w:rsidP="00D947B0">
            <w:pPr>
              <w:jc w:val="both"/>
            </w:pPr>
          </w:p>
        </w:tc>
        <w:tc>
          <w:tcPr>
            <w:tcW w:w="542" w:type="dxa"/>
            <w:tcBorders>
              <w:bottom w:val="single" w:sz="4" w:space="0" w:color="auto"/>
            </w:tcBorders>
            <w:shd w:val="clear" w:color="auto" w:fill="FFFFFF"/>
          </w:tcPr>
          <w:p w14:paraId="0038CF2C" w14:textId="77777777" w:rsidR="00531BEE" w:rsidRDefault="00531BEE" w:rsidP="00D947B0">
            <w:pPr>
              <w:jc w:val="both"/>
            </w:pPr>
          </w:p>
        </w:tc>
        <w:tc>
          <w:tcPr>
            <w:tcW w:w="502" w:type="dxa"/>
            <w:shd w:val="clear" w:color="auto" w:fill="FFFFFF"/>
          </w:tcPr>
          <w:p w14:paraId="1E708B0D" w14:textId="77777777" w:rsidR="00531BEE" w:rsidRDefault="00531BEE" w:rsidP="00D947B0">
            <w:pPr>
              <w:jc w:val="both"/>
            </w:pPr>
          </w:p>
        </w:tc>
      </w:tr>
      <w:tr w:rsidR="00531BEE" w14:paraId="0EEBBF77" w14:textId="77777777" w:rsidTr="00703AA9">
        <w:tc>
          <w:tcPr>
            <w:tcW w:w="441" w:type="dxa"/>
            <w:tcBorders>
              <w:right w:val="single" w:sz="4" w:space="0" w:color="auto"/>
            </w:tcBorders>
            <w:shd w:val="clear" w:color="auto" w:fill="FFFFFF"/>
          </w:tcPr>
          <w:p w14:paraId="4FC4818A" w14:textId="77777777" w:rsidR="00531BEE" w:rsidRDefault="00531BEE" w:rsidP="00D947B0">
            <w:pPr>
              <w:jc w:val="both"/>
            </w:pPr>
          </w:p>
        </w:tc>
        <w:tc>
          <w:tcPr>
            <w:tcW w:w="5807" w:type="dxa"/>
            <w:gridSpan w:val="3"/>
            <w:tcBorders>
              <w:top w:val="single" w:sz="4" w:space="0" w:color="auto"/>
              <w:left w:val="single" w:sz="4" w:space="0" w:color="auto"/>
              <w:bottom w:val="nil"/>
              <w:right w:val="single" w:sz="4" w:space="0" w:color="auto"/>
            </w:tcBorders>
            <w:shd w:val="clear" w:color="auto" w:fill="D9D9D9" w:themeFill="background1" w:themeFillShade="D9"/>
          </w:tcPr>
          <w:p w14:paraId="40AA6D24" w14:textId="77777777" w:rsidR="00531BEE" w:rsidRDefault="00D07080" w:rsidP="0048593C">
            <w:r>
              <w:t>File h</w:t>
            </w:r>
            <w:r w:rsidR="00531BEE">
              <w:t>eader section</w:t>
            </w:r>
          </w:p>
        </w:tc>
        <w:tc>
          <w:tcPr>
            <w:tcW w:w="502" w:type="dxa"/>
            <w:tcBorders>
              <w:left w:val="single" w:sz="4" w:space="0" w:color="auto"/>
            </w:tcBorders>
            <w:shd w:val="clear" w:color="auto" w:fill="FFFFFF"/>
          </w:tcPr>
          <w:p w14:paraId="6529C808" w14:textId="77777777" w:rsidR="00531BEE" w:rsidRDefault="00531BEE" w:rsidP="00D947B0">
            <w:pPr>
              <w:jc w:val="both"/>
            </w:pPr>
          </w:p>
        </w:tc>
      </w:tr>
      <w:tr w:rsidR="004334BE" w14:paraId="7F8534FB" w14:textId="77777777" w:rsidTr="00703AA9">
        <w:tc>
          <w:tcPr>
            <w:tcW w:w="441" w:type="dxa"/>
            <w:tcBorders>
              <w:right w:val="single" w:sz="4" w:space="0" w:color="auto"/>
            </w:tcBorders>
            <w:shd w:val="clear" w:color="auto" w:fill="FFFFFF"/>
          </w:tcPr>
          <w:p w14:paraId="051CE292" w14:textId="77777777" w:rsidR="00531BEE" w:rsidRDefault="00531BEE" w:rsidP="00D947B0">
            <w:pPr>
              <w:jc w:val="both"/>
            </w:pPr>
          </w:p>
        </w:tc>
        <w:tc>
          <w:tcPr>
            <w:tcW w:w="549" w:type="dxa"/>
            <w:tcBorders>
              <w:top w:val="nil"/>
              <w:left w:val="single" w:sz="4" w:space="0" w:color="auto"/>
              <w:bottom w:val="nil"/>
            </w:tcBorders>
            <w:shd w:val="clear" w:color="auto" w:fill="D9D9D9" w:themeFill="background1" w:themeFillShade="D9"/>
          </w:tcPr>
          <w:p w14:paraId="402CA034" w14:textId="77777777" w:rsidR="00531BEE" w:rsidRDefault="00531BEE" w:rsidP="00D947B0">
            <w:pPr>
              <w:jc w:val="both"/>
            </w:pPr>
            <w:r>
              <w:t xml:space="preserve"> </w:t>
            </w:r>
          </w:p>
        </w:tc>
        <w:tc>
          <w:tcPr>
            <w:tcW w:w="4716" w:type="dxa"/>
            <w:tcBorders>
              <w:top w:val="nil"/>
              <w:bottom w:val="single" w:sz="4" w:space="0" w:color="auto"/>
            </w:tcBorders>
            <w:shd w:val="clear" w:color="auto" w:fill="D9D9D9" w:themeFill="background1" w:themeFillShade="D9"/>
          </w:tcPr>
          <w:p w14:paraId="0B0AC854" w14:textId="77777777" w:rsidR="00531BEE" w:rsidRDefault="00531BEE" w:rsidP="00D947B0">
            <w:pPr>
              <w:jc w:val="both"/>
            </w:pPr>
          </w:p>
        </w:tc>
        <w:tc>
          <w:tcPr>
            <w:tcW w:w="542" w:type="dxa"/>
            <w:tcBorders>
              <w:top w:val="nil"/>
              <w:bottom w:val="nil"/>
              <w:right w:val="single" w:sz="4" w:space="0" w:color="auto"/>
            </w:tcBorders>
            <w:shd w:val="clear" w:color="auto" w:fill="D9D9D9" w:themeFill="background1" w:themeFillShade="D9"/>
          </w:tcPr>
          <w:p w14:paraId="37B40566" w14:textId="77777777" w:rsidR="00531BEE" w:rsidRDefault="00531BEE" w:rsidP="00D947B0">
            <w:pPr>
              <w:jc w:val="both"/>
            </w:pPr>
          </w:p>
        </w:tc>
        <w:tc>
          <w:tcPr>
            <w:tcW w:w="502" w:type="dxa"/>
            <w:tcBorders>
              <w:left w:val="single" w:sz="4" w:space="0" w:color="auto"/>
            </w:tcBorders>
            <w:shd w:val="clear" w:color="auto" w:fill="FFFFFF"/>
          </w:tcPr>
          <w:p w14:paraId="103FED74" w14:textId="77777777" w:rsidR="00531BEE" w:rsidRDefault="00531BEE" w:rsidP="00D947B0">
            <w:pPr>
              <w:jc w:val="both"/>
            </w:pPr>
          </w:p>
        </w:tc>
      </w:tr>
      <w:tr w:rsidR="004334BE" w14:paraId="5A4F9A2C" w14:textId="77777777" w:rsidTr="00703AA9">
        <w:tc>
          <w:tcPr>
            <w:tcW w:w="441" w:type="dxa"/>
            <w:tcBorders>
              <w:right w:val="single" w:sz="4" w:space="0" w:color="auto"/>
            </w:tcBorders>
            <w:shd w:val="clear" w:color="auto" w:fill="FFFFFF"/>
          </w:tcPr>
          <w:p w14:paraId="344E8A14" w14:textId="77777777" w:rsidR="004334BE" w:rsidRDefault="004334BE" w:rsidP="00D947B0">
            <w:pPr>
              <w:jc w:val="both"/>
            </w:pPr>
          </w:p>
        </w:tc>
        <w:tc>
          <w:tcPr>
            <w:tcW w:w="549" w:type="dxa"/>
            <w:tcBorders>
              <w:top w:val="nil"/>
              <w:left w:val="single" w:sz="4" w:space="0" w:color="auto"/>
              <w:bottom w:val="nil"/>
              <w:right w:val="single" w:sz="4" w:space="0" w:color="auto"/>
            </w:tcBorders>
            <w:shd w:val="clear" w:color="auto" w:fill="D9D9D9" w:themeFill="background1" w:themeFillShade="D9"/>
          </w:tcPr>
          <w:p w14:paraId="4413F5B6" w14:textId="77777777" w:rsidR="004334BE" w:rsidRDefault="004334BE" w:rsidP="00D947B0">
            <w:pPr>
              <w:jc w:val="both"/>
            </w:pPr>
          </w:p>
        </w:tc>
        <w:tc>
          <w:tcPr>
            <w:tcW w:w="471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CC615CB" w14:textId="77777777" w:rsidR="004334BE" w:rsidRDefault="004334BE" w:rsidP="00D947B0">
            <w:pPr>
              <w:jc w:val="both"/>
            </w:pPr>
            <w:r>
              <w:t>File Description block</w:t>
            </w:r>
          </w:p>
        </w:tc>
        <w:tc>
          <w:tcPr>
            <w:tcW w:w="542" w:type="dxa"/>
            <w:tcBorders>
              <w:top w:val="nil"/>
              <w:left w:val="single" w:sz="4" w:space="0" w:color="auto"/>
              <w:bottom w:val="nil"/>
              <w:right w:val="single" w:sz="4" w:space="0" w:color="auto"/>
            </w:tcBorders>
            <w:shd w:val="clear" w:color="auto" w:fill="D9D9D9" w:themeFill="background1" w:themeFillShade="D9"/>
          </w:tcPr>
          <w:p w14:paraId="663EDBF1" w14:textId="77777777" w:rsidR="004334BE" w:rsidRDefault="004334BE" w:rsidP="00D947B0">
            <w:pPr>
              <w:jc w:val="both"/>
            </w:pPr>
          </w:p>
        </w:tc>
        <w:tc>
          <w:tcPr>
            <w:tcW w:w="502" w:type="dxa"/>
            <w:tcBorders>
              <w:left w:val="single" w:sz="4" w:space="0" w:color="auto"/>
            </w:tcBorders>
            <w:shd w:val="clear" w:color="auto" w:fill="FFFFFF"/>
          </w:tcPr>
          <w:p w14:paraId="1488AC88" w14:textId="77777777" w:rsidR="004334BE" w:rsidRDefault="004334BE" w:rsidP="00D947B0">
            <w:pPr>
              <w:jc w:val="both"/>
            </w:pPr>
          </w:p>
        </w:tc>
      </w:tr>
      <w:tr w:rsidR="00BC31F2" w14:paraId="1EC6E179" w14:textId="77777777" w:rsidTr="00703AA9">
        <w:tc>
          <w:tcPr>
            <w:tcW w:w="441" w:type="dxa"/>
            <w:tcBorders>
              <w:right w:val="single" w:sz="4" w:space="0" w:color="auto"/>
            </w:tcBorders>
            <w:shd w:val="clear" w:color="auto" w:fill="FFFFFF"/>
          </w:tcPr>
          <w:p w14:paraId="3ADA6FBD" w14:textId="77777777" w:rsidR="00531BEE" w:rsidRDefault="00531BEE" w:rsidP="00D947B0">
            <w:pPr>
              <w:jc w:val="both"/>
            </w:pPr>
          </w:p>
        </w:tc>
        <w:tc>
          <w:tcPr>
            <w:tcW w:w="549" w:type="dxa"/>
            <w:tcBorders>
              <w:top w:val="nil"/>
              <w:left w:val="single" w:sz="4" w:space="0" w:color="auto"/>
              <w:bottom w:val="nil"/>
              <w:right w:val="single" w:sz="4" w:space="0" w:color="auto"/>
            </w:tcBorders>
            <w:shd w:val="clear" w:color="auto" w:fill="D9D9D9" w:themeFill="background1" w:themeFillShade="D9"/>
          </w:tcPr>
          <w:p w14:paraId="68FD72C2" w14:textId="77777777" w:rsidR="00531BEE" w:rsidRDefault="00531BEE"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E287928" w14:textId="77777777" w:rsidR="00531BEE" w:rsidRDefault="00F00CE5" w:rsidP="00D947B0">
            <w:pPr>
              <w:jc w:val="both"/>
            </w:pPr>
            <w:r>
              <w:t>Sequence d</w:t>
            </w:r>
            <w:r w:rsidR="00531BEE">
              <w:t>atabase description block 1</w:t>
            </w:r>
          </w:p>
        </w:tc>
        <w:tc>
          <w:tcPr>
            <w:tcW w:w="542" w:type="dxa"/>
            <w:tcBorders>
              <w:top w:val="nil"/>
              <w:left w:val="single" w:sz="4" w:space="0" w:color="auto"/>
              <w:bottom w:val="nil"/>
              <w:right w:val="single" w:sz="4" w:space="0" w:color="auto"/>
            </w:tcBorders>
            <w:shd w:val="clear" w:color="auto" w:fill="D9D9D9" w:themeFill="background1" w:themeFillShade="D9"/>
          </w:tcPr>
          <w:p w14:paraId="51BCD6F6" w14:textId="77777777" w:rsidR="00531BEE" w:rsidRDefault="00531BEE" w:rsidP="00D947B0">
            <w:pPr>
              <w:jc w:val="both"/>
            </w:pPr>
            <w:r>
              <w:t xml:space="preserve"> </w:t>
            </w:r>
          </w:p>
        </w:tc>
        <w:tc>
          <w:tcPr>
            <w:tcW w:w="502" w:type="dxa"/>
            <w:tcBorders>
              <w:left w:val="single" w:sz="4" w:space="0" w:color="auto"/>
            </w:tcBorders>
            <w:shd w:val="clear" w:color="auto" w:fill="FFFFFF"/>
          </w:tcPr>
          <w:p w14:paraId="548F76A1" w14:textId="77777777" w:rsidR="00531BEE" w:rsidRDefault="00531BEE" w:rsidP="00D947B0">
            <w:pPr>
              <w:jc w:val="both"/>
            </w:pPr>
          </w:p>
        </w:tc>
      </w:tr>
      <w:tr w:rsidR="0048593C" w14:paraId="207A40EB" w14:textId="77777777" w:rsidTr="00703AA9">
        <w:tc>
          <w:tcPr>
            <w:tcW w:w="441" w:type="dxa"/>
            <w:tcBorders>
              <w:right w:val="single" w:sz="4" w:space="0" w:color="auto"/>
            </w:tcBorders>
            <w:shd w:val="clear" w:color="auto" w:fill="FFFFFF"/>
          </w:tcPr>
          <w:p w14:paraId="4EC49069" w14:textId="77777777" w:rsidR="00531BEE" w:rsidRDefault="00531BEE" w:rsidP="00D947B0">
            <w:pPr>
              <w:jc w:val="both"/>
            </w:pPr>
          </w:p>
        </w:tc>
        <w:tc>
          <w:tcPr>
            <w:tcW w:w="549" w:type="dxa"/>
            <w:tcBorders>
              <w:top w:val="nil"/>
              <w:left w:val="single" w:sz="4" w:space="0" w:color="auto"/>
              <w:bottom w:val="nil"/>
              <w:right w:val="single" w:sz="4" w:space="0" w:color="auto"/>
            </w:tcBorders>
            <w:shd w:val="clear" w:color="auto" w:fill="D9D9D9" w:themeFill="background1" w:themeFillShade="D9"/>
          </w:tcPr>
          <w:p w14:paraId="65E4E17C" w14:textId="77777777" w:rsidR="00531BEE" w:rsidRDefault="00531BEE"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8AB4DFB" w14:textId="77777777" w:rsidR="00531BEE" w:rsidRDefault="00531BEE" w:rsidP="00D947B0">
            <w:pPr>
              <w:jc w:val="both"/>
            </w:pPr>
            <w:r>
              <w:t>..</w:t>
            </w:r>
          </w:p>
          <w:p w14:paraId="7EDB5A4A" w14:textId="77777777" w:rsidR="00531BEE" w:rsidRDefault="00F00CE5" w:rsidP="00D947B0">
            <w:pPr>
              <w:jc w:val="both"/>
            </w:pPr>
            <w:r>
              <w:t>Sequence d</w:t>
            </w:r>
            <w:r w:rsidR="00531BEE">
              <w:t xml:space="preserve">atabase description block </w:t>
            </w:r>
            <w:r w:rsidR="00D64133">
              <w:t>m</w:t>
            </w:r>
          </w:p>
        </w:tc>
        <w:tc>
          <w:tcPr>
            <w:tcW w:w="542" w:type="dxa"/>
            <w:tcBorders>
              <w:top w:val="nil"/>
              <w:left w:val="single" w:sz="4" w:space="0" w:color="auto"/>
              <w:bottom w:val="nil"/>
              <w:right w:val="single" w:sz="4" w:space="0" w:color="auto"/>
            </w:tcBorders>
            <w:shd w:val="clear" w:color="auto" w:fill="D9D9D9" w:themeFill="background1" w:themeFillShade="D9"/>
          </w:tcPr>
          <w:p w14:paraId="4023CD5B" w14:textId="77777777" w:rsidR="00531BEE" w:rsidRDefault="00475977" w:rsidP="00D947B0">
            <w:pPr>
              <w:jc w:val="both"/>
            </w:pPr>
            <w:r>
              <w:t xml:space="preserve"> </w:t>
            </w:r>
          </w:p>
        </w:tc>
        <w:tc>
          <w:tcPr>
            <w:tcW w:w="502" w:type="dxa"/>
            <w:tcBorders>
              <w:left w:val="single" w:sz="4" w:space="0" w:color="auto"/>
            </w:tcBorders>
            <w:shd w:val="clear" w:color="auto" w:fill="FFFFFF"/>
          </w:tcPr>
          <w:p w14:paraId="3889FB4B" w14:textId="77777777" w:rsidR="00531BEE" w:rsidRDefault="00531BEE" w:rsidP="00D947B0">
            <w:pPr>
              <w:jc w:val="both"/>
            </w:pPr>
          </w:p>
        </w:tc>
      </w:tr>
      <w:tr w:rsidR="004334BE" w14:paraId="758BF5BC" w14:textId="77777777" w:rsidTr="00703AA9">
        <w:tc>
          <w:tcPr>
            <w:tcW w:w="441" w:type="dxa"/>
            <w:tcBorders>
              <w:right w:val="single" w:sz="4" w:space="0" w:color="auto"/>
            </w:tcBorders>
            <w:shd w:val="clear" w:color="auto" w:fill="FFFFFF"/>
          </w:tcPr>
          <w:p w14:paraId="0D193497" w14:textId="77777777" w:rsidR="00475977" w:rsidRDefault="00475977" w:rsidP="00D947B0">
            <w:pPr>
              <w:jc w:val="both"/>
            </w:pPr>
          </w:p>
        </w:tc>
        <w:tc>
          <w:tcPr>
            <w:tcW w:w="549" w:type="dxa"/>
            <w:tcBorders>
              <w:top w:val="nil"/>
              <w:left w:val="single" w:sz="4" w:space="0" w:color="auto"/>
              <w:bottom w:val="single" w:sz="4" w:space="0" w:color="auto"/>
            </w:tcBorders>
            <w:shd w:val="clear" w:color="auto" w:fill="D9D9D9" w:themeFill="background1" w:themeFillShade="D9"/>
          </w:tcPr>
          <w:p w14:paraId="1B0347B2" w14:textId="77777777" w:rsidR="00475977" w:rsidRDefault="00475977" w:rsidP="00D947B0">
            <w:pPr>
              <w:jc w:val="both"/>
            </w:pPr>
          </w:p>
        </w:tc>
        <w:tc>
          <w:tcPr>
            <w:tcW w:w="4716" w:type="dxa"/>
            <w:tcBorders>
              <w:top w:val="single" w:sz="4" w:space="0" w:color="auto"/>
              <w:bottom w:val="single" w:sz="4" w:space="0" w:color="auto"/>
            </w:tcBorders>
            <w:shd w:val="clear" w:color="auto" w:fill="D9D9D9" w:themeFill="background1" w:themeFillShade="D9"/>
          </w:tcPr>
          <w:p w14:paraId="67E22C09" w14:textId="77777777" w:rsidR="00475977" w:rsidRDefault="00475977" w:rsidP="00D947B0">
            <w:pPr>
              <w:jc w:val="both"/>
            </w:pPr>
          </w:p>
        </w:tc>
        <w:tc>
          <w:tcPr>
            <w:tcW w:w="542" w:type="dxa"/>
            <w:tcBorders>
              <w:top w:val="nil"/>
              <w:bottom w:val="single" w:sz="4" w:space="0" w:color="auto"/>
              <w:right w:val="single" w:sz="4" w:space="0" w:color="auto"/>
            </w:tcBorders>
            <w:shd w:val="clear" w:color="auto" w:fill="D9D9D9" w:themeFill="background1" w:themeFillShade="D9"/>
          </w:tcPr>
          <w:p w14:paraId="6AC05432" w14:textId="77777777" w:rsidR="00475977" w:rsidRDefault="00475977" w:rsidP="00D947B0">
            <w:pPr>
              <w:jc w:val="both"/>
            </w:pPr>
          </w:p>
        </w:tc>
        <w:tc>
          <w:tcPr>
            <w:tcW w:w="502" w:type="dxa"/>
            <w:tcBorders>
              <w:left w:val="single" w:sz="4" w:space="0" w:color="auto"/>
            </w:tcBorders>
            <w:shd w:val="clear" w:color="auto" w:fill="FFFFFF"/>
          </w:tcPr>
          <w:p w14:paraId="6F6AF6D3" w14:textId="77777777" w:rsidR="00475977" w:rsidRDefault="00475977" w:rsidP="00D947B0">
            <w:pPr>
              <w:jc w:val="both"/>
            </w:pPr>
          </w:p>
        </w:tc>
      </w:tr>
      <w:tr w:rsidR="00BC31F2" w14:paraId="73D05879" w14:textId="77777777" w:rsidTr="00703AA9">
        <w:tc>
          <w:tcPr>
            <w:tcW w:w="441" w:type="dxa"/>
            <w:tcBorders>
              <w:right w:val="single" w:sz="4" w:space="0" w:color="auto"/>
            </w:tcBorders>
            <w:shd w:val="clear" w:color="auto" w:fill="FFFFFF"/>
          </w:tcPr>
          <w:p w14:paraId="155F1B85" w14:textId="77777777" w:rsidR="00BC31F2" w:rsidRDefault="00BC31F2" w:rsidP="00D947B0">
            <w:pPr>
              <w:jc w:val="both"/>
            </w:pPr>
          </w:p>
        </w:tc>
        <w:tc>
          <w:tcPr>
            <w:tcW w:w="5807" w:type="dxa"/>
            <w:gridSpan w:val="3"/>
            <w:tcBorders>
              <w:top w:val="nil"/>
              <w:left w:val="single" w:sz="4" w:space="0" w:color="auto"/>
              <w:bottom w:val="nil"/>
              <w:right w:val="single" w:sz="4" w:space="0" w:color="auto"/>
            </w:tcBorders>
            <w:shd w:val="clear" w:color="auto" w:fill="C6D9F1" w:themeFill="text2" w:themeFillTint="33"/>
          </w:tcPr>
          <w:p w14:paraId="7CAF7848" w14:textId="77777777" w:rsidR="00BC31F2" w:rsidRDefault="00BC31F2" w:rsidP="00D947B0">
            <w:pPr>
              <w:jc w:val="both"/>
            </w:pPr>
            <w:r>
              <w:t>Individual sequence entries section</w:t>
            </w:r>
          </w:p>
        </w:tc>
        <w:tc>
          <w:tcPr>
            <w:tcW w:w="502" w:type="dxa"/>
            <w:tcBorders>
              <w:left w:val="single" w:sz="4" w:space="0" w:color="auto"/>
            </w:tcBorders>
            <w:shd w:val="clear" w:color="auto" w:fill="FFFFFF"/>
          </w:tcPr>
          <w:p w14:paraId="72A6607C" w14:textId="77777777" w:rsidR="00BC31F2" w:rsidRDefault="00BC31F2" w:rsidP="00D947B0">
            <w:pPr>
              <w:jc w:val="both"/>
            </w:pPr>
          </w:p>
        </w:tc>
      </w:tr>
      <w:tr w:rsidR="004334BE" w14:paraId="51262E3D" w14:textId="77777777" w:rsidTr="00703AA9">
        <w:tc>
          <w:tcPr>
            <w:tcW w:w="441" w:type="dxa"/>
            <w:tcBorders>
              <w:right w:val="single" w:sz="4" w:space="0" w:color="auto"/>
            </w:tcBorders>
            <w:shd w:val="clear" w:color="auto" w:fill="FFFFFF"/>
          </w:tcPr>
          <w:p w14:paraId="1ADF1BA9" w14:textId="77777777" w:rsidR="00BC31F2" w:rsidRDefault="00BC31F2" w:rsidP="00D947B0">
            <w:pPr>
              <w:jc w:val="both"/>
            </w:pPr>
          </w:p>
        </w:tc>
        <w:tc>
          <w:tcPr>
            <w:tcW w:w="549" w:type="dxa"/>
            <w:tcBorders>
              <w:top w:val="nil"/>
              <w:left w:val="single" w:sz="4" w:space="0" w:color="auto"/>
              <w:bottom w:val="nil"/>
            </w:tcBorders>
            <w:shd w:val="clear" w:color="auto" w:fill="C6D9F1" w:themeFill="text2" w:themeFillTint="33"/>
          </w:tcPr>
          <w:p w14:paraId="7C34E60D" w14:textId="77777777" w:rsidR="00BC31F2" w:rsidRDefault="00BC31F2" w:rsidP="00D947B0">
            <w:pPr>
              <w:jc w:val="both"/>
            </w:pPr>
            <w:r>
              <w:t xml:space="preserve"> </w:t>
            </w:r>
          </w:p>
        </w:tc>
        <w:tc>
          <w:tcPr>
            <w:tcW w:w="4716" w:type="dxa"/>
            <w:tcBorders>
              <w:bottom w:val="single" w:sz="4" w:space="0" w:color="auto"/>
            </w:tcBorders>
            <w:shd w:val="clear" w:color="auto" w:fill="C6D9F1" w:themeFill="text2" w:themeFillTint="33"/>
          </w:tcPr>
          <w:p w14:paraId="146A81C1" w14:textId="77777777" w:rsidR="00BC31F2" w:rsidRDefault="00BC31F2" w:rsidP="00D947B0">
            <w:pPr>
              <w:jc w:val="both"/>
            </w:pPr>
          </w:p>
        </w:tc>
        <w:tc>
          <w:tcPr>
            <w:tcW w:w="542" w:type="dxa"/>
            <w:tcBorders>
              <w:top w:val="nil"/>
              <w:bottom w:val="nil"/>
              <w:right w:val="single" w:sz="4" w:space="0" w:color="auto"/>
            </w:tcBorders>
            <w:shd w:val="clear" w:color="auto" w:fill="C6D9F1" w:themeFill="text2" w:themeFillTint="33"/>
          </w:tcPr>
          <w:p w14:paraId="5500747F" w14:textId="77777777" w:rsidR="00BC31F2" w:rsidRDefault="00BC31F2" w:rsidP="00D947B0">
            <w:pPr>
              <w:jc w:val="both"/>
            </w:pPr>
            <w:r>
              <w:t xml:space="preserve"> </w:t>
            </w:r>
          </w:p>
        </w:tc>
        <w:tc>
          <w:tcPr>
            <w:tcW w:w="502" w:type="dxa"/>
            <w:tcBorders>
              <w:left w:val="single" w:sz="4" w:space="0" w:color="auto"/>
            </w:tcBorders>
            <w:shd w:val="clear" w:color="auto" w:fill="FFFFFF"/>
          </w:tcPr>
          <w:p w14:paraId="0D820C7F" w14:textId="77777777" w:rsidR="00BC31F2" w:rsidRDefault="00BC31F2" w:rsidP="00D947B0">
            <w:pPr>
              <w:jc w:val="both"/>
            </w:pPr>
          </w:p>
        </w:tc>
      </w:tr>
      <w:tr w:rsidR="004334BE" w14:paraId="7B536927" w14:textId="77777777" w:rsidTr="00703AA9">
        <w:tc>
          <w:tcPr>
            <w:tcW w:w="441" w:type="dxa"/>
            <w:tcBorders>
              <w:right w:val="single" w:sz="4" w:space="0" w:color="auto"/>
            </w:tcBorders>
            <w:shd w:val="clear" w:color="auto" w:fill="FFFFFF"/>
          </w:tcPr>
          <w:p w14:paraId="40C8CCA7" w14:textId="77777777" w:rsidR="00BC31F2" w:rsidRDefault="00BC31F2"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
          <w:p w14:paraId="725FEB1F" w14:textId="77777777" w:rsidR="00BC31F2" w:rsidRDefault="00BC31F2"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64CBF6E6" w14:textId="77777777" w:rsidR="00BC31F2" w:rsidRDefault="00BC31F2" w:rsidP="00D947B0">
            <w:pPr>
              <w:jc w:val="both"/>
            </w:pPr>
            <w:r>
              <w:t>Sequence Entry</w:t>
            </w:r>
            <w:r w:rsidR="0036735B">
              <w:t xml:space="preserve"> </w:t>
            </w:r>
            <w:r>
              <w:t>1</w:t>
            </w:r>
            <w:r w:rsidR="00C82C51">
              <w:t xml:space="preserve"> from sequence database 1</w:t>
            </w:r>
          </w:p>
        </w:tc>
        <w:tc>
          <w:tcPr>
            <w:tcW w:w="542" w:type="dxa"/>
            <w:tcBorders>
              <w:top w:val="nil"/>
              <w:left w:val="single" w:sz="4" w:space="0" w:color="auto"/>
              <w:bottom w:val="nil"/>
              <w:right w:val="single" w:sz="4" w:space="0" w:color="auto"/>
            </w:tcBorders>
            <w:shd w:val="clear" w:color="auto" w:fill="C6D9F1" w:themeFill="text2" w:themeFillTint="33"/>
          </w:tcPr>
          <w:p w14:paraId="7FCBD275" w14:textId="77777777" w:rsidR="00BC31F2" w:rsidRDefault="00BC31F2" w:rsidP="00D947B0">
            <w:pPr>
              <w:jc w:val="both"/>
            </w:pPr>
            <w:r>
              <w:t xml:space="preserve"> </w:t>
            </w:r>
          </w:p>
        </w:tc>
        <w:tc>
          <w:tcPr>
            <w:tcW w:w="502" w:type="dxa"/>
            <w:tcBorders>
              <w:left w:val="single" w:sz="4" w:space="0" w:color="auto"/>
            </w:tcBorders>
            <w:shd w:val="clear" w:color="auto" w:fill="FFFFFF"/>
          </w:tcPr>
          <w:p w14:paraId="4955CAD7" w14:textId="77777777" w:rsidR="00BC31F2" w:rsidRDefault="00BC31F2" w:rsidP="00D947B0">
            <w:pPr>
              <w:jc w:val="both"/>
            </w:pPr>
          </w:p>
        </w:tc>
      </w:tr>
      <w:tr w:rsidR="00BC31F2" w14:paraId="406AA971" w14:textId="77777777" w:rsidTr="00703AA9">
        <w:tc>
          <w:tcPr>
            <w:tcW w:w="441" w:type="dxa"/>
            <w:tcBorders>
              <w:right w:val="single" w:sz="4" w:space="0" w:color="auto"/>
            </w:tcBorders>
            <w:shd w:val="clear" w:color="auto" w:fill="FFFFFF"/>
          </w:tcPr>
          <w:p w14:paraId="49F5EF35" w14:textId="77777777" w:rsidR="00BC31F2" w:rsidRDefault="00BC31F2"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
          <w:p w14:paraId="7AE6AFC6" w14:textId="77777777" w:rsidR="00BC31F2" w:rsidRDefault="00BC31F2"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7EF231DE" w14:textId="77777777" w:rsidR="00BC31F2" w:rsidRDefault="00BC31F2" w:rsidP="00D947B0">
            <w:pPr>
              <w:jc w:val="both"/>
            </w:pPr>
            <w:r>
              <w:t>…</w:t>
            </w:r>
          </w:p>
          <w:p w14:paraId="2C700411" w14:textId="77777777" w:rsidR="00BC31F2" w:rsidRDefault="00BC31F2" w:rsidP="00D947B0">
            <w:pPr>
              <w:jc w:val="both"/>
            </w:pPr>
            <w:r>
              <w:t>Sequence Entry n</w:t>
            </w:r>
            <w:r w:rsidR="00C82C51">
              <w:t xml:space="preserve"> from sequence database 1</w:t>
            </w:r>
          </w:p>
        </w:tc>
        <w:tc>
          <w:tcPr>
            <w:tcW w:w="542" w:type="dxa"/>
            <w:tcBorders>
              <w:top w:val="nil"/>
              <w:left w:val="single" w:sz="4" w:space="0" w:color="auto"/>
              <w:bottom w:val="nil"/>
              <w:right w:val="single" w:sz="4" w:space="0" w:color="auto"/>
            </w:tcBorders>
            <w:shd w:val="clear" w:color="auto" w:fill="C6D9F1" w:themeFill="text2" w:themeFillTint="33"/>
          </w:tcPr>
          <w:p w14:paraId="6058C1BD" w14:textId="77777777" w:rsidR="00BC31F2" w:rsidRDefault="00BC31F2" w:rsidP="00D947B0">
            <w:pPr>
              <w:jc w:val="both"/>
            </w:pPr>
            <w:r>
              <w:t xml:space="preserve"> </w:t>
            </w:r>
          </w:p>
        </w:tc>
        <w:tc>
          <w:tcPr>
            <w:tcW w:w="502" w:type="dxa"/>
            <w:tcBorders>
              <w:left w:val="single" w:sz="4" w:space="0" w:color="auto"/>
            </w:tcBorders>
            <w:shd w:val="clear" w:color="auto" w:fill="FFFFFF"/>
          </w:tcPr>
          <w:p w14:paraId="480D4707" w14:textId="77777777" w:rsidR="00BC31F2" w:rsidRDefault="00BC31F2" w:rsidP="00D947B0">
            <w:pPr>
              <w:jc w:val="both"/>
            </w:pPr>
          </w:p>
        </w:tc>
      </w:tr>
      <w:tr w:rsidR="00D64133" w14:paraId="6FB06A71" w14:textId="77777777" w:rsidTr="00703AA9">
        <w:tc>
          <w:tcPr>
            <w:tcW w:w="441" w:type="dxa"/>
            <w:tcBorders>
              <w:right w:val="single" w:sz="4" w:space="0" w:color="auto"/>
            </w:tcBorders>
            <w:shd w:val="clear" w:color="auto" w:fill="auto"/>
          </w:tcPr>
          <w:p w14:paraId="56F31BFB" w14:textId="77777777" w:rsidR="00D64133" w:rsidRDefault="00D64133"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
          <w:p w14:paraId="47855469" w14:textId="77777777" w:rsidR="00D64133" w:rsidRDefault="00D64133" w:rsidP="00D947B0">
            <w:pPr>
              <w:jc w:val="both"/>
            </w:pP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61040D05" w14:textId="77777777" w:rsidR="00D64133" w:rsidRDefault="00D64133" w:rsidP="00D947B0">
            <w:pPr>
              <w:jc w:val="both"/>
            </w:pPr>
            <w:r>
              <w:t>…</w:t>
            </w:r>
          </w:p>
        </w:tc>
        <w:tc>
          <w:tcPr>
            <w:tcW w:w="542" w:type="dxa"/>
            <w:tcBorders>
              <w:top w:val="nil"/>
              <w:left w:val="single" w:sz="4" w:space="0" w:color="auto"/>
              <w:bottom w:val="nil"/>
              <w:right w:val="single" w:sz="4" w:space="0" w:color="auto"/>
            </w:tcBorders>
            <w:shd w:val="clear" w:color="auto" w:fill="C6D9F1" w:themeFill="text2" w:themeFillTint="33"/>
          </w:tcPr>
          <w:p w14:paraId="73746097" w14:textId="77777777" w:rsidR="00D64133" w:rsidRDefault="00D64133" w:rsidP="00D947B0">
            <w:pPr>
              <w:jc w:val="both"/>
            </w:pPr>
          </w:p>
        </w:tc>
        <w:tc>
          <w:tcPr>
            <w:tcW w:w="502" w:type="dxa"/>
            <w:tcBorders>
              <w:left w:val="single" w:sz="4" w:space="0" w:color="auto"/>
            </w:tcBorders>
            <w:shd w:val="clear" w:color="auto" w:fill="auto"/>
          </w:tcPr>
          <w:p w14:paraId="52AA70A6" w14:textId="77777777" w:rsidR="00D64133" w:rsidRDefault="00D64133" w:rsidP="00D947B0">
            <w:pPr>
              <w:jc w:val="both"/>
            </w:pPr>
          </w:p>
        </w:tc>
      </w:tr>
      <w:tr w:rsidR="00D64133" w14:paraId="05192538" w14:textId="77777777" w:rsidTr="00703AA9">
        <w:tc>
          <w:tcPr>
            <w:tcW w:w="441" w:type="dxa"/>
            <w:tcBorders>
              <w:right w:val="single" w:sz="4" w:space="0" w:color="auto"/>
            </w:tcBorders>
            <w:shd w:val="clear" w:color="auto" w:fill="auto"/>
          </w:tcPr>
          <w:p w14:paraId="5DF05E98" w14:textId="77777777" w:rsidR="00D64133" w:rsidRDefault="00D64133"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
          <w:p w14:paraId="6969DCA3" w14:textId="77777777" w:rsidR="00D64133" w:rsidRDefault="00D64133" w:rsidP="00D947B0">
            <w:pPr>
              <w:jc w:val="both"/>
            </w:pP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1D4236E1" w14:textId="77777777" w:rsidR="00D64133" w:rsidRDefault="00D64133" w:rsidP="00D947B0">
            <w:pPr>
              <w:jc w:val="both"/>
            </w:pPr>
            <w:r>
              <w:t>Sequence Entry 1 from sequence database m</w:t>
            </w:r>
          </w:p>
        </w:tc>
        <w:tc>
          <w:tcPr>
            <w:tcW w:w="542" w:type="dxa"/>
            <w:tcBorders>
              <w:top w:val="nil"/>
              <w:left w:val="single" w:sz="4" w:space="0" w:color="auto"/>
              <w:bottom w:val="nil"/>
              <w:right w:val="single" w:sz="4" w:space="0" w:color="auto"/>
            </w:tcBorders>
            <w:shd w:val="clear" w:color="auto" w:fill="C6D9F1" w:themeFill="text2" w:themeFillTint="33"/>
          </w:tcPr>
          <w:p w14:paraId="10400B2A" w14:textId="77777777" w:rsidR="00D64133" w:rsidRDefault="00D64133" w:rsidP="00D947B0">
            <w:pPr>
              <w:jc w:val="both"/>
            </w:pPr>
          </w:p>
        </w:tc>
        <w:tc>
          <w:tcPr>
            <w:tcW w:w="502" w:type="dxa"/>
            <w:tcBorders>
              <w:left w:val="single" w:sz="4" w:space="0" w:color="auto"/>
            </w:tcBorders>
            <w:shd w:val="clear" w:color="auto" w:fill="auto"/>
          </w:tcPr>
          <w:p w14:paraId="03F9114B" w14:textId="77777777" w:rsidR="00D64133" w:rsidRDefault="00D64133" w:rsidP="00D947B0">
            <w:pPr>
              <w:jc w:val="both"/>
            </w:pPr>
          </w:p>
        </w:tc>
      </w:tr>
      <w:tr w:rsidR="00D64133" w14:paraId="54CB40F7" w14:textId="77777777" w:rsidTr="00703AA9">
        <w:tc>
          <w:tcPr>
            <w:tcW w:w="441" w:type="dxa"/>
            <w:tcBorders>
              <w:right w:val="single" w:sz="4" w:space="0" w:color="auto"/>
            </w:tcBorders>
            <w:shd w:val="clear" w:color="auto" w:fill="auto"/>
          </w:tcPr>
          <w:p w14:paraId="30B586F3" w14:textId="77777777" w:rsidR="00D64133" w:rsidRDefault="00D64133"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
          <w:p w14:paraId="3F06D532" w14:textId="77777777" w:rsidR="00D64133" w:rsidRDefault="00D64133" w:rsidP="00D947B0">
            <w:pPr>
              <w:jc w:val="both"/>
            </w:pP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042DAC7E" w14:textId="77777777" w:rsidR="00D64133" w:rsidRDefault="00D64133" w:rsidP="009B38A1">
            <w:pPr>
              <w:jc w:val="both"/>
            </w:pPr>
            <w:r>
              <w:t>…</w:t>
            </w:r>
          </w:p>
          <w:p w14:paraId="673F22A1" w14:textId="77777777" w:rsidR="00D64133" w:rsidRDefault="00D64133" w:rsidP="00D947B0">
            <w:pPr>
              <w:jc w:val="both"/>
            </w:pPr>
            <w:r>
              <w:t>Sequence Entry o from sequence database m</w:t>
            </w:r>
          </w:p>
        </w:tc>
        <w:tc>
          <w:tcPr>
            <w:tcW w:w="542" w:type="dxa"/>
            <w:tcBorders>
              <w:top w:val="nil"/>
              <w:left w:val="single" w:sz="4" w:space="0" w:color="auto"/>
              <w:bottom w:val="nil"/>
              <w:right w:val="single" w:sz="4" w:space="0" w:color="auto"/>
            </w:tcBorders>
            <w:shd w:val="clear" w:color="auto" w:fill="C6D9F1" w:themeFill="text2" w:themeFillTint="33"/>
          </w:tcPr>
          <w:p w14:paraId="7C2077EA" w14:textId="77777777" w:rsidR="00D64133" w:rsidRDefault="00D64133" w:rsidP="00D947B0">
            <w:pPr>
              <w:jc w:val="both"/>
            </w:pPr>
          </w:p>
        </w:tc>
        <w:tc>
          <w:tcPr>
            <w:tcW w:w="502" w:type="dxa"/>
            <w:tcBorders>
              <w:left w:val="single" w:sz="4" w:space="0" w:color="auto"/>
            </w:tcBorders>
            <w:shd w:val="clear" w:color="auto" w:fill="auto"/>
          </w:tcPr>
          <w:p w14:paraId="04A54EC3" w14:textId="77777777" w:rsidR="00D64133" w:rsidRDefault="00D64133" w:rsidP="00D947B0">
            <w:pPr>
              <w:jc w:val="both"/>
            </w:pPr>
          </w:p>
        </w:tc>
      </w:tr>
      <w:tr w:rsidR="00C82C51" w14:paraId="722DCF5F" w14:textId="77777777" w:rsidTr="00703AA9">
        <w:tc>
          <w:tcPr>
            <w:tcW w:w="441" w:type="dxa"/>
            <w:tcBorders>
              <w:right w:val="single" w:sz="4" w:space="0" w:color="auto"/>
            </w:tcBorders>
            <w:shd w:val="clear" w:color="auto" w:fill="FFFFFF"/>
          </w:tcPr>
          <w:p w14:paraId="1488316E" w14:textId="77777777" w:rsidR="00C82C51" w:rsidRDefault="00C82C51" w:rsidP="00D947B0">
            <w:pPr>
              <w:jc w:val="both"/>
            </w:pPr>
          </w:p>
        </w:tc>
        <w:tc>
          <w:tcPr>
            <w:tcW w:w="549" w:type="dxa"/>
            <w:tcBorders>
              <w:top w:val="nil"/>
              <w:left w:val="single" w:sz="4" w:space="0" w:color="auto"/>
              <w:bottom w:val="single" w:sz="4" w:space="0" w:color="auto"/>
            </w:tcBorders>
            <w:shd w:val="clear" w:color="auto" w:fill="C6D9F1" w:themeFill="text2" w:themeFillTint="33"/>
          </w:tcPr>
          <w:p w14:paraId="47DCF970" w14:textId="77777777" w:rsidR="00C82C51" w:rsidRDefault="00C82C51" w:rsidP="00D947B0">
            <w:pPr>
              <w:jc w:val="both"/>
            </w:pPr>
          </w:p>
        </w:tc>
        <w:tc>
          <w:tcPr>
            <w:tcW w:w="4716" w:type="dxa"/>
            <w:tcBorders>
              <w:top w:val="single" w:sz="4" w:space="0" w:color="auto"/>
            </w:tcBorders>
            <w:shd w:val="clear" w:color="auto" w:fill="C6D9F1" w:themeFill="text2" w:themeFillTint="33"/>
          </w:tcPr>
          <w:p w14:paraId="035A2B89" w14:textId="77777777" w:rsidR="00C82C51" w:rsidRDefault="00C82C51" w:rsidP="00D947B0">
            <w:pPr>
              <w:jc w:val="both"/>
            </w:pPr>
          </w:p>
        </w:tc>
        <w:tc>
          <w:tcPr>
            <w:tcW w:w="542" w:type="dxa"/>
            <w:tcBorders>
              <w:top w:val="nil"/>
              <w:bottom w:val="single" w:sz="4" w:space="0" w:color="auto"/>
              <w:right w:val="single" w:sz="4" w:space="0" w:color="auto"/>
            </w:tcBorders>
            <w:shd w:val="clear" w:color="auto" w:fill="C6D9F1" w:themeFill="text2" w:themeFillTint="33"/>
          </w:tcPr>
          <w:p w14:paraId="3544E530" w14:textId="77777777" w:rsidR="00C82C51" w:rsidRDefault="00C82C51" w:rsidP="00D947B0">
            <w:pPr>
              <w:jc w:val="both"/>
            </w:pPr>
          </w:p>
        </w:tc>
        <w:tc>
          <w:tcPr>
            <w:tcW w:w="502" w:type="dxa"/>
            <w:tcBorders>
              <w:left w:val="single" w:sz="4" w:space="0" w:color="auto"/>
            </w:tcBorders>
            <w:shd w:val="clear" w:color="auto" w:fill="FFFFFF"/>
          </w:tcPr>
          <w:p w14:paraId="2F1921AE" w14:textId="77777777" w:rsidR="00C82C51" w:rsidRDefault="00C82C51" w:rsidP="00D947B0">
            <w:pPr>
              <w:jc w:val="both"/>
            </w:pPr>
          </w:p>
        </w:tc>
      </w:tr>
      <w:tr w:rsidR="00C82C51" w14:paraId="79A0EB43" w14:textId="77777777" w:rsidTr="00D947B0">
        <w:tc>
          <w:tcPr>
            <w:tcW w:w="441" w:type="dxa"/>
            <w:shd w:val="clear" w:color="auto" w:fill="FFFFFF"/>
          </w:tcPr>
          <w:p w14:paraId="6279746F" w14:textId="77777777" w:rsidR="00C82C51" w:rsidRDefault="00C82C51" w:rsidP="00D947B0">
            <w:pPr>
              <w:jc w:val="both"/>
            </w:pPr>
          </w:p>
        </w:tc>
        <w:tc>
          <w:tcPr>
            <w:tcW w:w="549" w:type="dxa"/>
            <w:tcBorders>
              <w:top w:val="single" w:sz="4" w:space="0" w:color="auto"/>
            </w:tcBorders>
            <w:shd w:val="clear" w:color="auto" w:fill="FFFFFF"/>
          </w:tcPr>
          <w:p w14:paraId="6874A927" w14:textId="77777777" w:rsidR="00C82C51" w:rsidRDefault="00C82C51" w:rsidP="00D947B0">
            <w:pPr>
              <w:jc w:val="both"/>
            </w:pPr>
            <w:r>
              <w:t xml:space="preserve"> </w:t>
            </w:r>
          </w:p>
        </w:tc>
        <w:tc>
          <w:tcPr>
            <w:tcW w:w="4716" w:type="dxa"/>
            <w:tcBorders>
              <w:top w:val="single" w:sz="4" w:space="0" w:color="auto"/>
            </w:tcBorders>
            <w:shd w:val="clear" w:color="auto" w:fill="FFFFFF"/>
          </w:tcPr>
          <w:p w14:paraId="5E8A2D69" w14:textId="77777777" w:rsidR="00C82C51" w:rsidRDefault="00C82C51" w:rsidP="00D947B0">
            <w:pPr>
              <w:jc w:val="both"/>
            </w:pPr>
          </w:p>
        </w:tc>
        <w:tc>
          <w:tcPr>
            <w:tcW w:w="542" w:type="dxa"/>
            <w:tcBorders>
              <w:top w:val="single" w:sz="4" w:space="0" w:color="auto"/>
            </w:tcBorders>
            <w:shd w:val="clear" w:color="auto" w:fill="FFFFFF"/>
          </w:tcPr>
          <w:p w14:paraId="75FCF2BA" w14:textId="77777777" w:rsidR="00C82C51" w:rsidRDefault="00C82C51" w:rsidP="00D947B0">
            <w:pPr>
              <w:jc w:val="both"/>
            </w:pPr>
            <w:r>
              <w:t xml:space="preserve"> </w:t>
            </w:r>
          </w:p>
        </w:tc>
        <w:tc>
          <w:tcPr>
            <w:tcW w:w="502" w:type="dxa"/>
            <w:shd w:val="clear" w:color="auto" w:fill="FFFFFF"/>
          </w:tcPr>
          <w:p w14:paraId="03F8C4C2" w14:textId="77777777" w:rsidR="00C82C51" w:rsidRDefault="00C82C51" w:rsidP="00D947B0">
            <w:pPr>
              <w:jc w:val="both"/>
            </w:pPr>
          </w:p>
        </w:tc>
      </w:tr>
    </w:tbl>
    <w:p w14:paraId="2D6E70A9" w14:textId="77777777" w:rsidR="00531BEE" w:rsidRDefault="00531BEE" w:rsidP="004B48E4">
      <w:pPr>
        <w:jc w:val="both"/>
      </w:pPr>
    </w:p>
    <w:p w14:paraId="00E4DF09" w14:textId="77777777" w:rsidR="007A3466" w:rsidRDefault="00531BEE" w:rsidP="004B48E4">
      <w:pPr>
        <w:jc w:val="both"/>
      </w:pPr>
      <w:r>
        <w:t xml:space="preserve">Figure 1: </w:t>
      </w:r>
      <w:r w:rsidR="00F00CE5">
        <w:t>G</w:t>
      </w:r>
      <w:r>
        <w:t>raphical representation of the PEFF file structure</w:t>
      </w:r>
      <w:r w:rsidR="00BD4968">
        <w:t>.</w:t>
      </w:r>
      <w:r w:rsidR="00D64133">
        <w:t xml:space="preserve"> In this example, </w:t>
      </w:r>
      <w:r w:rsidR="00BD4968">
        <w:t>t</w:t>
      </w:r>
      <w:r w:rsidR="00D64133">
        <w:t xml:space="preserve">he file has </w:t>
      </w:r>
      <w:r w:rsidR="00D64133" w:rsidRPr="00351B6F">
        <w:rPr>
          <w:i/>
        </w:rPr>
        <w:t>m</w:t>
      </w:r>
      <w:r w:rsidR="00D64133">
        <w:t xml:space="preserve"> databases, database 1 has </w:t>
      </w:r>
      <w:r w:rsidR="00D64133" w:rsidRPr="00351B6F">
        <w:rPr>
          <w:i/>
        </w:rPr>
        <w:t>n</w:t>
      </w:r>
      <w:r w:rsidR="00D64133">
        <w:t xml:space="preserve"> entries, database </w:t>
      </w:r>
      <w:r w:rsidR="00D64133" w:rsidRPr="00351B6F">
        <w:rPr>
          <w:i/>
        </w:rPr>
        <w:t xml:space="preserve">m </w:t>
      </w:r>
      <w:r w:rsidR="00D64133">
        <w:t xml:space="preserve">has </w:t>
      </w:r>
      <w:r w:rsidR="00D64133" w:rsidRPr="00351B6F">
        <w:rPr>
          <w:i/>
        </w:rPr>
        <w:t>o</w:t>
      </w:r>
      <w:r w:rsidR="00D64133">
        <w:t xml:space="preserve"> entries</w:t>
      </w:r>
    </w:p>
    <w:p w14:paraId="674D155D" w14:textId="77777777" w:rsidR="006974D1" w:rsidRDefault="006974D1" w:rsidP="004B48E4">
      <w:pPr>
        <w:jc w:val="both"/>
      </w:pPr>
    </w:p>
    <w:p w14:paraId="13397A5D" w14:textId="77777777" w:rsidR="00296892" w:rsidRDefault="00296892" w:rsidP="004B48E4">
      <w:pPr>
        <w:jc w:val="both"/>
      </w:pPr>
    </w:p>
    <w:p w14:paraId="1F17FE1B" w14:textId="77777777" w:rsidR="007A3466" w:rsidRPr="00240324" w:rsidRDefault="00355C35" w:rsidP="004B48E4">
      <w:pPr>
        <w:pStyle w:val="Heading3"/>
        <w:jc w:val="both"/>
        <w:rPr>
          <w:b/>
        </w:rPr>
      </w:pPr>
      <w:bookmarkStart w:id="15" w:name="_Toc485650995"/>
      <w:r w:rsidRPr="00240324">
        <w:rPr>
          <w:b/>
        </w:rPr>
        <w:t>PEFF file s</w:t>
      </w:r>
      <w:r w:rsidR="00F6387F" w:rsidRPr="00240324">
        <w:rPr>
          <w:b/>
        </w:rPr>
        <w:t xml:space="preserve">ection 1: </w:t>
      </w:r>
      <w:r w:rsidR="000F2C4F" w:rsidRPr="00240324">
        <w:rPr>
          <w:b/>
        </w:rPr>
        <w:t xml:space="preserve">The </w:t>
      </w:r>
      <w:r w:rsidR="002206EB" w:rsidRPr="00240324">
        <w:rPr>
          <w:b/>
        </w:rPr>
        <w:t>f</w:t>
      </w:r>
      <w:r w:rsidR="007A3466" w:rsidRPr="00240324">
        <w:rPr>
          <w:b/>
        </w:rPr>
        <w:t xml:space="preserve">ile </w:t>
      </w:r>
      <w:r w:rsidR="002206EB" w:rsidRPr="00240324">
        <w:rPr>
          <w:b/>
        </w:rPr>
        <w:t>h</w:t>
      </w:r>
      <w:r w:rsidR="007A3466" w:rsidRPr="00240324">
        <w:rPr>
          <w:b/>
        </w:rPr>
        <w:t>eader</w:t>
      </w:r>
      <w:r w:rsidR="002206EB" w:rsidRPr="00240324">
        <w:rPr>
          <w:b/>
        </w:rPr>
        <w:t xml:space="preserve"> section</w:t>
      </w:r>
      <w:bookmarkEnd w:id="15"/>
    </w:p>
    <w:p w14:paraId="767C0DC0" w14:textId="77777777" w:rsidR="007A3466" w:rsidRDefault="007A3466" w:rsidP="004B48E4">
      <w:pPr>
        <w:jc w:val="both"/>
      </w:pPr>
    </w:p>
    <w:p w14:paraId="10286495" w14:textId="77777777" w:rsidR="000F2C4F" w:rsidRDefault="000F2C4F" w:rsidP="004B48E4">
      <w:pPr>
        <w:jc w:val="both"/>
      </w:pPr>
      <w:r>
        <w:t>The file header section contain</w:t>
      </w:r>
      <w:r w:rsidR="00E10269">
        <w:t>s</w:t>
      </w:r>
      <w:r>
        <w:t xml:space="preserve"> all necessary information to describe and reference the </w:t>
      </w:r>
      <w:r w:rsidR="00D07080">
        <w:t xml:space="preserve">represented </w:t>
      </w:r>
      <w:r>
        <w:t>sequence database(s)</w:t>
      </w:r>
      <w:r w:rsidR="00C9644E">
        <w:t xml:space="preserve">. </w:t>
      </w:r>
      <w:r w:rsidR="00C04249">
        <w:t xml:space="preserve">This includes information such as the database(s) name, source, version, size, sequence type, etc. </w:t>
      </w:r>
      <w:r w:rsidR="00C9644E">
        <w:t xml:space="preserve">This meta-data </w:t>
      </w:r>
      <w:r w:rsidR="00C04249">
        <w:t xml:space="preserve">section </w:t>
      </w:r>
      <w:r w:rsidR="00E10269">
        <w:t>include</w:t>
      </w:r>
      <w:r w:rsidR="005B4F27">
        <w:t>s</w:t>
      </w:r>
      <w:r w:rsidR="00C9644E">
        <w:t xml:space="preserve"> mandatory and optional elements</w:t>
      </w:r>
      <w:r w:rsidR="00C04249">
        <w:t>.</w:t>
      </w:r>
      <w:r w:rsidR="00C9644E">
        <w:t xml:space="preserve"> </w:t>
      </w:r>
    </w:p>
    <w:p w14:paraId="78A755E8" w14:textId="77777777" w:rsidR="00F00CE5" w:rsidRDefault="00F00CE5" w:rsidP="004B48E4">
      <w:pPr>
        <w:jc w:val="both"/>
      </w:pPr>
    </w:p>
    <w:p w14:paraId="4697A4CF" w14:textId="77777777" w:rsidR="002E40F3" w:rsidRPr="00AF164E" w:rsidRDefault="00F00CE5" w:rsidP="004B48E4">
      <w:pPr>
        <w:jc w:val="both"/>
        <w:rPr>
          <w:u w:val="single"/>
        </w:rPr>
      </w:pPr>
      <w:r>
        <w:rPr>
          <w:u w:val="single"/>
        </w:rPr>
        <w:t>F</w:t>
      </w:r>
      <w:r w:rsidR="000F2C4F" w:rsidRPr="00AF164E">
        <w:rPr>
          <w:u w:val="single"/>
        </w:rPr>
        <w:t>ormat</w:t>
      </w:r>
      <w:r w:rsidR="00F6387F" w:rsidRPr="00AF164E">
        <w:rPr>
          <w:u w:val="single"/>
        </w:rPr>
        <w:t xml:space="preserve"> of the file header section </w:t>
      </w:r>
    </w:p>
    <w:p w14:paraId="429A7908" w14:textId="77777777" w:rsidR="002E40F3" w:rsidRDefault="002E40F3" w:rsidP="004B48E4">
      <w:pPr>
        <w:jc w:val="both"/>
      </w:pPr>
    </w:p>
    <w:p w14:paraId="3B220DF6" w14:textId="77777777" w:rsidR="002E40F3" w:rsidRDefault="002E40F3" w:rsidP="004B48E4">
      <w:pPr>
        <w:jc w:val="both"/>
      </w:pPr>
      <w:r>
        <w:t>The file header section contains two types of information blocks</w:t>
      </w:r>
      <w:r w:rsidR="00D07080">
        <w:t>: the file description block and the sequence database description block</w:t>
      </w:r>
      <w:r>
        <w:t xml:space="preserve">. </w:t>
      </w:r>
      <w:r w:rsidR="00D07080">
        <w:t>The file header section</w:t>
      </w:r>
      <w:r>
        <w:t xml:space="preserve"> MUST start with a file description block that MUST be followed by </w:t>
      </w:r>
      <w:r w:rsidR="00D07080">
        <w:t>at least one</w:t>
      </w:r>
      <w:r>
        <w:t xml:space="preserve"> sequence database description block. </w:t>
      </w:r>
      <w:r w:rsidR="002206EB">
        <w:t xml:space="preserve">All lines in the file header section start with </w:t>
      </w:r>
      <w:r w:rsidR="0016043C">
        <w:t>the character #</w:t>
      </w:r>
      <w:r w:rsidR="00F00CE5">
        <w:t>,</w:t>
      </w:r>
      <w:r w:rsidR="0016043C">
        <w:t xml:space="preserve"> followed by a space </w:t>
      </w:r>
      <w:r w:rsidR="00506779">
        <w:t xml:space="preserve">(ASCII 32) </w:t>
      </w:r>
      <w:r w:rsidR="0016043C">
        <w:t xml:space="preserve">character. </w:t>
      </w:r>
    </w:p>
    <w:p w14:paraId="247E58FB" w14:textId="77777777" w:rsidR="000E75B7" w:rsidRDefault="000E75B7" w:rsidP="004B48E4">
      <w:pPr>
        <w:jc w:val="both"/>
      </w:pPr>
    </w:p>
    <w:p w14:paraId="1E285B05" w14:textId="77777777" w:rsidR="00937D32" w:rsidRDefault="004334BE">
      <w:pPr>
        <w:jc w:val="both"/>
      </w:pPr>
      <w:r>
        <w:t xml:space="preserve">The </w:t>
      </w:r>
      <w:r w:rsidR="00D07080">
        <w:t xml:space="preserve">format of the </w:t>
      </w:r>
      <w:r>
        <w:t>file description block is the following:</w:t>
      </w:r>
    </w:p>
    <w:p w14:paraId="0D388D63" w14:textId="77777777" w:rsidR="00937D32" w:rsidRDefault="004334BE">
      <w:pPr>
        <w:pStyle w:val="ListParagraph"/>
        <w:numPr>
          <w:ilvl w:val="0"/>
          <w:numId w:val="28"/>
        </w:numPr>
        <w:jc w:val="both"/>
      </w:pPr>
      <w:r>
        <w:t xml:space="preserve">The first line of this section is also the first line of the file. It MUST </w:t>
      </w:r>
      <w:r w:rsidR="00715971">
        <w:t>be</w:t>
      </w:r>
      <w:r w:rsidR="008B306F">
        <w:t>:</w:t>
      </w:r>
      <w:r w:rsidR="00715971">
        <w:t xml:space="preserve"> </w:t>
      </w:r>
      <w:r>
        <w:t xml:space="preserve"> </w:t>
      </w:r>
    </w:p>
    <w:p w14:paraId="4D94B5C7" w14:textId="77777777" w:rsidR="00937D32" w:rsidRDefault="000E5810">
      <w:pPr>
        <w:ind w:left="720" w:firstLine="720"/>
        <w:jc w:val="both"/>
      </w:pPr>
      <w:r w:rsidRPr="000E5810">
        <w:rPr>
          <w:i/>
        </w:rPr>
        <w:t># PEFF N.N</w:t>
      </w:r>
    </w:p>
    <w:p w14:paraId="5D0E7094" w14:textId="1B1D68AB" w:rsidR="00937D32" w:rsidRDefault="0050667F">
      <w:pPr>
        <w:ind w:left="720"/>
        <w:jc w:val="both"/>
      </w:pPr>
      <w:r>
        <w:t xml:space="preserve">where N.N represents the version number of </w:t>
      </w:r>
      <w:r w:rsidR="00F00CE5">
        <w:t xml:space="preserve">the PEFF </w:t>
      </w:r>
      <w:r>
        <w:t xml:space="preserve">format, </w:t>
      </w:r>
      <w:r w:rsidR="0056181D">
        <w:t>currently</w:t>
      </w:r>
      <w:r>
        <w:t xml:space="preserve"> 1.0.</w:t>
      </w:r>
      <w:r w:rsidR="00715971">
        <w:t xml:space="preserve"> </w:t>
      </w:r>
      <w:r>
        <w:t>Parsers SHOULD check this value and compare it to what they are prepared to interpret</w:t>
      </w:r>
      <w:r w:rsidR="004334BE">
        <w:t xml:space="preserve">; </w:t>
      </w:r>
      <w:r w:rsidR="00715971">
        <w:tab/>
      </w:r>
    </w:p>
    <w:p w14:paraId="2D2F3B46" w14:textId="3E259714" w:rsidR="00215117" w:rsidRDefault="004334BE" w:rsidP="00A70718">
      <w:pPr>
        <w:pStyle w:val="ListParagraph"/>
        <w:numPr>
          <w:ilvl w:val="0"/>
          <w:numId w:val="27"/>
        </w:numPr>
        <w:jc w:val="both"/>
      </w:pPr>
      <w:r>
        <w:t>It MAY be followed by one o</w:t>
      </w:r>
      <w:r w:rsidR="00EC2ECB">
        <w:t>r</w:t>
      </w:r>
      <w:r>
        <w:t xml:space="preserve"> more general </w:t>
      </w:r>
      <w:r w:rsidR="0050667F">
        <w:t>comment</w:t>
      </w:r>
      <w:r>
        <w:t xml:space="preserve"> lines, which each </w:t>
      </w:r>
      <w:r w:rsidR="0076665A">
        <w:t xml:space="preserve">have </w:t>
      </w:r>
      <w:r>
        <w:t>the following format:</w:t>
      </w:r>
    </w:p>
    <w:p w14:paraId="1961AE85" w14:textId="2E2434C8" w:rsidR="00215117" w:rsidRDefault="00215117" w:rsidP="00A70718">
      <w:pPr>
        <w:ind w:left="1080"/>
        <w:jc w:val="both"/>
      </w:pPr>
      <w:r>
        <w:tab/>
      </w:r>
      <w:r>
        <w:tab/>
      </w:r>
      <w:r>
        <w:tab/>
        <w:t xml:space="preserve">     </w:t>
      </w:r>
      <w:r>
        <w:tab/>
      </w:r>
      <w:r>
        <w:tab/>
      </w:r>
      <w:r w:rsidR="004334BE">
        <w:tab/>
      </w:r>
      <w:r w:rsidR="004334BE">
        <w:tab/>
      </w:r>
      <w:r w:rsidR="004334BE" w:rsidRPr="00215117">
        <w:rPr>
          <w:i/>
        </w:rPr>
        <w:t xml:space="preserve"># </w:t>
      </w:r>
      <w:proofErr w:type="spellStart"/>
      <w:r w:rsidR="004334BE" w:rsidRPr="00215117">
        <w:rPr>
          <w:i/>
        </w:rPr>
        <w:t>GeneralComment</w:t>
      </w:r>
      <w:proofErr w:type="spellEnd"/>
      <w:r w:rsidR="004334BE" w:rsidRPr="00215117">
        <w:rPr>
          <w:i/>
        </w:rPr>
        <w:t xml:space="preserve">=value </w:t>
      </w:r>
      <w:r w:rsidR="004334BE" w:rsidRPr="001F39B2">
        <w:t>(</w:t>
      </w:r>
      <w:r w:rsidR="00D07080">
        <w:t xml:space="preserve">where </w:t>
      </w:r>
      <w:r w:rsidR="004334BE" w:rsidRPr="00215117">
        <w:rPr>
          <w:i/>
        </w:rPr>
        <w:t>value</w:t>
      </w:r>
      <w:r w:rsidR="004334BE" w:rsidRPr="001F39B2">
        <w:t xml:space="preserve"> is a string of text)</w:t>
      </w:r>
    </w:p>
    <w:p w14:paraId="56F56591" w14:textId="77777777" w:rsidR="00215117" w:rsidRDefault="00215117" w:rsidP="00215117">
      <w:pPr>
        <w:pStyle w:val="ListParagraph"/>
        <w:numPr>
          <w:ilvl w:val="0"/>
          <w:numId w:val="29"/>
        </w:numPr>
        <w:jc w:val="both"/>
      </w:pPr>
      <w:r>
        <w:t xml:space="preserve">The description block MUST end with the following line: </w:t>
      </w:r>
    </w:p>
    <w:p w14:paraId="278CB53B" w14:textId="0983D72E" w:rsidR="00215117" w:rsidRDefault="00215117" w:rsidP="00A70718">
      <w:pPr>
        <w:ind w:left="721" w:firstLine="1"/>
        <w:jc w:val="both"/>
      </w:pPr>
      <w:r>
        <w:t xml:space="preserve">           # // </w:t>
      </w:r>
    </w:p>
    <w:p w14:paraId="07AF47E1" w14:textId="6A95FD66" w:rsidR="00215117" w:rsidRDefault="00215117" w:rsidP="00215117">
      <w:pPr>
        <w:jc w:val="both"/>
      </w:pPr>
    </w:p>
    <w:p w14:paraId="0F745698" w14:textId="3F96650C" w:rsidR="000B1557" w:rsidRDefault="00215117" w:rsidP="00A70718">
      <w:pPr>
        <w:ind w:left="5"/>
        <w:jc w:val="both"/>
      </w:pPr>
      <w:r>
        <w:tab/>
      </w:r>
      <w:r>
        <w:tab/>
      </w:r>
      <w:r w:rsidR="000B1557">
        <w:tab/>
        <w:t xml:space="preserve">If there is </w:t>
      </w:r>
      <w:r w:rsidR="0047734E">
        <w:t xml:space="preserve">a </w:t>
      </w:r>
      <w:proofErr w:type="spellStart"/>
      <w:r w:rsidR="000B1557">
        <w:t>GeneralComment</w:t>
      </w:r>
      <w:proofErr w:type="spellEnd"/>
      <w:r w:rsidR="000B1557">
        <w:t>, it MUST not be empty</w:t>
      </w:r>
      <w:r w:rsidR="008B306F">
        <w:t>.</w:t>
      </w:r>
    </w:p>
    <w:p w14:paraId="69BAF8F9" w14:textId="49CEB8C4" w:rsidR="00215117" w:rsidRPr="001F39B2" w:rsidRDefault="00215117" w:rsidP="004334BE">
      <w:pPr>
        <w:jc w:val="both"/>
        <w:rPr>
          <w:i/>
        </w:rPr>
      </w:pPr>
    </w:p>
    <w:p w14:paraId="7D2AC893" w14:textId="77777777" w:rsidR="004334BE" w:rsidRDefault="004334BE" w:rsidP="004B48E4">
      <w:pPr>
        <w:jc w:val="both"/>
      </w:pPr>
    </w:p>
    <w:p w14:paraId="6D5DBAEB" w14:textId="77777777" w:rsidR="000E75B7" w:rsidRDefault="000E75B7" w:rsidP="004B48E4">
      <w:pPr>
        <w:jc w:val="both"/>
      </w:pPr>
      <w:r>
        <w:t xml:space="preserve">The format </w:t>
      </w:r>
      <w:r w:rsidR="00D07080">
        <w:t xml:space="preserve">of the sequence database </w:t>
      </w:r>
      <w:r w:rsidR="00261B61">
        <w:t xml:space="preserve">description </w:t>
      </w:r>
      <w:r>
        <w:t>blocks</w:t>
      </w:r>
      <w:r w:rsidR="00D07080">
        <w:t xml:space="preserve"> is </w:t>
      </w:r>
      <w:r w:rsidR="009C39F8">
        <w:t>as follows</w:t>
      </w:r>
      <w:r>
        <w:t>:</w:t>
      </w:r>
    </w:p>
    <w:p w14:paraId="3FD8AB9A" w14:textId="77777777" w:rsidR="000E75B7" w:rsidRDefault="000E75B7" w:rsidP="000E75B7">
      <w:pPr>
        <w:numPr>
          <w:ilvl w:val="0"/>
          <w:numId w:val="20"/>
        </w:numPr>
        <w:jc w:val="both"/>
      </w:pPr>
      <w:r>
        <w:t xml:space="preserve">All lines of </w:t>
      </w:r>
      <w:r w:rsidR="007E3728">
        <w:t xml:space="preserve">a sequence database description </w:t>
      </w:r>
      <w:r w:rsidR="007E3728" w:rsidRPr="009A2650">
        <w:t>block</w:t>
      </w:r>
      <w:r w:rsidRPr="009A2650">
        <w:t xml:space="preserve"> </w:t>
      </w:r>
      <w:r w:rsidR="007E3728" w:rsidRPr="00AF164E">
        <w:t>contain</w:t>
      </w:r>
      <w:r w:rsidR="002F5C9A" w:rsidRPr="00AF164E">
        <w:t xml:space="preserve"> one</w:t>
      </w:r>
      <w:r w:rsidR="00C82448" w:rsidRPr="00AF164E">
        <w:t xml:space="preserve"> piece of information</w:t>
      </w:r>
      <w:r w:rsidR="00DF6316">
        <w:t>.</w:t>
      </w:r>
      <w:r>
        <w:rPr>
          <w:color w:val="0000FF"/>
        </w:rPr>
        <w:t xml:space="preserve"> </w:t>
      </w:r>
    </w:p>
    <w:p w14:paraId="763C11E0" w14:textId="77777777" w:rsidR="001147AB" w:rsidRDefault="007E3728" w:rsidP="000E75B7">
      <w:pPr>
        <w:numPr>
          <w:ilvl w:val="0"/>
          <w:numId w:val="20"/>
        </w:numPr>
        <w:jc w:val="both"/>
      </w:pPr>
      <w:r>
        <w:t>Each</w:t>
      </w:r>
      <w:r w:rsidR="000E75B7">
        <w:t xml:space="preserve"> piece of information MUST have the following format: </w:t>
      </w:r>
    </w:p>
    <w:p w14:paraId="7986C3E5" w14:textId="77777777" w:rsidR="00937D32" w:rsidRDefault="000E75B7">
      <w:pPr>
        <w:ind w:left="1080" w:firstLine="360"/>
        <w:jc w:val="both"/>
      </w:pPr>
      <w:r w:rsidRPr="001147AB">
        <w:rPr>
          <w:i/>
        </w:rPr>
        <w:t># key=value</w:t>
      </w:r>
      <w:r>
        <w:t xml:space="preserve">  </w:t>
      </w:r>
    </w:p>
    <w:p w14:paraId="42161C68" w14:textId="4D416088" w:rsidR="00937D32" w:rsidRDefault="001147AB">
      <w:pPr>
        <w:ind w:left="720"/>
        <w:jc w:val="both"/>
      </w:pPr>
      <w:r>
        <w:t>where t</w:t>
      </w:r>
      <w:r w:rsidR="000E75B7">
        <w:t xml:space="preserve">he element </w:t>
      </w:r>
      <w:r w:rsidR="000E75B7" w:rsidRPr="00AC2870">
        <w:rPr>
          <w:i/>
        </w:rPr>
        <w:t>key</w:t>
      </w:r>
      <w:r w:rsidR="000E75B7">
        <w:t xml:space="preserve"> </w:t>
      </w:r>
      <w:r w:rsidR="007E3728">
        <w:t xml:space="preserve">MUST be </w:t>
      </w:r>
      <w:r w:rsidR="00EC2ECB">
        <w:t xml:space="preserve">a keyword in </w:t>
      </w:r>
      <w:r w:rsidR="008758E6" w:rsidRPr="00296892">
        <w:t>the PSI-MS CV under the “</w:t>
      </w:r>
      <w:r w:rsidR="00EC2ECB">
        <w:t>PEFF File Header Section term</w:t>
      </w:r>
      <w:r w:rsidR="008758E6" w:rsidRPr="00296892">
        <w:t>” branch</w:t>
      </w:r>
      <w:r w:rsidR="000E75B7">
        <w:t xml:space="preserve">. The format of the </w:t>
      </w:r>
      <w:r w:rsidR="000E75B7" w:rsidRPr="00AC2870">
        <w:rPr>
          <w:i/>
        </w:rPr>
        <w:t>value</w:t>
      </w:r>
      <w:r w:rsidR="000E75B7">
        <w:t xml:space="preserve"> is defined for each key in the CV</w:t>
      </w:r>
      <w:r w:rsidR="00293D85">
        <w:t>.</w:t>
      </w:r>
    </w:p>
    <w:p w14:paraId="654C9121" w14:textId="77777777" w:rsidR="007E3728" w:rsidRDefault="007E3728" w:rsidP="007E3728">
      <w:pPr>
        <w:numPr>
          <w:ilvl w:val="0"/>
          <w:numId w:val="20"/>
        </w:numPr>
        <w:jc w:val="both"/>
      </w:pPr>
      <w:r>
        <w:t xml:space="preserve">The block MUST start with a </w:t>
      </w:r>
      <w:r w:rsidR="001147AB">
        <w:t xml:space="preserve">sequence </w:t>
      </w:r>
      <w:r>
        <w:t>database line description and follow the following format:</w:t>
      </w:r>
    </w:p>
    <w:p w14:paraId="4568868A" w14:textId="77777777" w:rsidR="00937D32" w:rsidRDefault="007E3728">
      <w:pPr>
        <w:ind w:left="1440"/>
        <w:jc w:val="both"/>
      </w:pPr>
      <w:r w:rsidRPr="001F39B2">
        <w:rPr>
          <w:i/>
        </w:rPr>
        <w:t xml:space="preserve"># </w:t>
      </w:r>
      <w:proofErr w:type="spellStart"/>
      <w:r w:rsidRPr="001F39B2">
        <w:rPr>
          <w:i/>
        </w:rPr>
        <w:t>DbName</w:t>
      </w:r>
      <w:proofErr w:type="spellEnd"/>
      <w:r w:rsidRPr="001F39B2">
        <w:rPr>
          <w:i/>
        </w:rPr>
        <w:t>=value</w:t>
      </w:r>
      <w:r>
        <w:rPr>
          <w:i/>
        </w:rPr>
        <w:t xml:space="preserve">, </w:t>
      </w:r>
      <w:r w:rsidRPr="001F39B2">
        <w:t xml:space="preserve">(where </w:t>
      </w:r>
      <w:r w:rsidRPr="005F24D3">
        <w:rPr>
          <w:i/>
        </w:rPr>
        <w:t>value</w:t>
      </w:r>
      <w:r w:rsidRPr="001F39B2">
        <w:t xml:space="preserve"> is the database name)</w:t>
      </w:r>
    </w:p>
    <w:p w14:paraId="55FE3705" w14:textId="77777777" w:rsidR="007E3728" w:rsidRDefault="007E3728" w:rsidP="007E3728">
      <w:pPr>
        <w:numPr>
          <w:ilvl w:val="0"/>
          <w:numId w:val="20"/>
        </w:numPr>
        <w:jc w:val="both"/>
      </w:pPr>
      <w:r>
        <w:t xml:space="preserve">The following five </w:t>
      </w:r>
      <w:r w:rsidRPr="00C9644E">
        <w:rPr>
          <w:i/>
        </w:rPr>
        <w:t>key</w:t>
      </w:r>
      <w:r>
        <w:t xml:space="preserve"> elements MUST </w:t>
      </w:r>
      <w:r w:rsidR="00B83DC9">
        <w:t xml:space="preserve">also </w:t>
      </w:r>
      <w:r>
        <w:t xml:space="preserve">be present: </w:t>
      </w:r>
    </w:p>
    <w:p w14:paraId="1491A152" w14:textId="77777777" w:rsidR="007E3728" w:rsidRDefault="007E3728" w:rsidP="007E3728">
      <w:pPr>
        <w:ind w:left="1080"/>
        <w:jc w:val="both"/>
      </w:pPr>
      <w:r>
        <w:t xml:space="preserve"> Prefix; </w:t>
      </w:r>
      <w:proofErr w:type="spellStart"/>
      <w:r>
        <w:t>DbVersion</w:t>
      </w:r>
      <w:proofErr w:type="spellEnd"/>
      <w:r>
        <w:t xml:space="preserve">, </w:t>
      </w:r>
      <w:proofErr w:type="spellStart"/>
      <w:r>
        <w:t>DbSource</w:t>
      </w:r>
      <w:proofErr w:type="spellEnd"/>
      <w:r>
        <w:t xml:space="preserve">, </w:t>
      </w:r>
      <w:proofErr w:type="spellStart"/>
      <w:r>
        <w:t>NumberOfEntries</w:t>
      </w:r>
      <w:proofErr w:type="spellEnd"/>
      <w:r>
        <w:t xml:space="preserve">, </w:t>
      </w:r>
      <w:proofErr w:type="spellStart"/>
      <w:r>
        <w:t>SequenceType</w:t>
      </w:r>
      <w:proofErr w:type="spellEnd"/>
    </w:p>
    <w:p w14:paraId="31E68CD9" w14:textId="4CD08762" w:rsidR="007E3728" w:rsidRDefault="007E3728" w:rsidP="00A70718">
      <w:pPr>
        <w:ind w:left="720"/>
        <w:jc w:val="both"/>
      </w:pPr>
      <w:r>
        <w:t xml:space="preserve">Additional key=values pairs </w:t>
      </w:r>
      <w:r w:rsidR="0050667F">
        <w:t xml:space="preserve">that are used </w:t>
      </w:r>
      <w:r>
        <w:t xml:space="preserve">in </w:t>
      </w:r>
      <w:r w:rsidR="0050667F">
        <w:t>the</w:t>
      </w:r>
      <w:r>
        <w:t xml:space="preserve"> sequence description block</w:t>
      </w:r>
      <w:r w:rsidR="0050667F">
        <w:t xml:space="preserve">s later in the document </w:t>
      </w:r>
      <w:r w:rsidR="00337C5F">
        <w:t xml:space="preserve">MUST </w:t>
      </w:r>
      <w:r w:rsidR="0050667F">
        <w:t xml:space="preserve">be defined here using the </w:t>
      </w:r>
      <w:proofErr w:type="spellStart"/>
      <w:r w:rsidR="0050667F" w:rsidRPr="0050667F">
        <w:t>SpecificKey</w:t>
      </w:r>
      <w:proofErr w:type="spellEnd"/>
      <w:r w:rsidR="0050667F">
        <w:t xml:space="preserve"> key</w:t>
      </w:r>
      <w:r w:rsidR="00215117">
        <w:t xml:space="preserve"> or </w:t>
      </w:r>
      <w:proofErr w:type="spellStart"/>
      <w:r w:rsidR="00215117">
        <w:t>an other</w:t>
      </w:r>
      <w:proofErr w:type="spellEnd"/>
      <w:r w:rsidR="00215117">
        <w:t xml:space="preserve"> key defined in the CV and dedicated to this section (such as </w:t>
      </w:r>
      <w:proofErr w:type="spellStart"/>
      <w:r w:rsidR="00215117">
        <w:t>IsProteoformDB</w:t>
      </w:r>
      <w:proofErr w:type="spellEnd"/>
      <w:r w:rsidR="00215117">
        <w:t xml:space="preserve"> and </w:t>
      </w:r>
      <w:proofErr w:type="spellStart"/>
      <w:r w:rsidR="00215117">
        <w:t>HasAnnotationIdentifier</w:t>
      </w:r>
      <w:proofErr w:type="spellEnd"/>
      <w:r w:rsidR="00215117">
        <w:t>).</w:t>
      </w:r>
    </w:p>
    <w:p w14:paraId="74B6344D" w14:textId="77777777" w:rsidR="000E75B7" w:rsidRDefault="007E3728" w:rsidP="000E75B7">
      <w:pPr>
        <w:numPr>
          <w:ilvl w:val="0"/>
          <w:numId w:val="20"/>
        </w:numPr>
        <w:jc w:val="both"/>
      </w:pPr>
      <w:r>
        <w:t xml:space="preserve">A sequence database </w:t>
      </w:r>
      <w:r w:rsidR="000E75B7">
        <w:t xml:space="preserve">information block MUST </w:t>
      </w:r>
      <w:r w:rsidR="00296892">
        <w:t xml:space="preserve">begin and </w:t>
      </w:r>
      <w:r w:rsidR="000E75B7">
        <w:t xml:space="preserve">end with the following </w:t>
      </w:r>
      <w:r>
        <w:t xml:space="preserve">separation </w:t>
      </w:r>
      <w:r w:rsidR="000E75B7">
        <w:t>line:</w:t>
      </w:r>
    </w:p>
    <w:p w14:paraId="0D015527" w14:textId="77777777" w:rsidR="00937D32" w:rsidRDefault="000E75B7">
      <w:pPr>
        <w:ind w:left="1080"/>
        <w:jc w:val="both"/>
      </w:pPr>
      <w:r>
        <w:t># //</w:t>
      </w:r>
      <w:r w:rsidR="007E3728">
        <w:t xml:space="preserve"> </w:t>
      </w:r>
    </w:p>
    <w:p w14:paraId="072C714B" w14:textId="77777777" w:rsidR="000E75B7" w:rsidRDefault="000E75B7" w:rsidP="004B48E4">
      <w:pPr>
        <w:jc w:val="both"/>
      </w:pPr>
    </w:p>
    <w:p w14:paraId="4F02FF98" w14:textId="49C345DE" w:rsidR="007A3466" w:rsidRDefault="00850500" w:rsidP="004B48E4">
      <w:pPr>
        <w:jc w:val="both"/>
      </w:pPr>
      <w:r>
        <w:t>One or more sequence description block</w:t>
      </w:r>
      <w:r w:rsidR="003D2281">
        <w:t>s</w:t>
      </w:r>
      <w:r>
        <w:t xml:space="preserve"> MUST be present. </w:t>
      </w:r>
      <w:r w:rsidR="00296892">
        <w:t>This is an example of a PEFF header section</w:t>
      </w:r>
      <w:r w:rsidR="00F6387F">
        <w:t>:</w:t>
      </w:r>
      <w:r w:rsidR="000F2C4F">
        <w:t xml:space="preserve"> </w:t>
      </w:r>
    </w:p>
    <w:p w14:paraId="411450A5" w14:textId="77777777" w:rsidR="002C2562" w:rsidRDefault="002C2562" w:rsidP="004B48E4">
      <w:pPr>
        <w:jc w:val="both"/>
      </w:pPr>
    </w:p>
    <w:p w14:paraId="55638D48" w14:textId="77777777" w:rsidR="00FF7DC6" w:rsidRDefault="00FF7DC6" w:rsidP="004B48E4">
      <w:pPr>
        <w:ind w:left="720"/>
        <w:jc w:val="both"/>
      </w:pPr>
      <w:r>
        <w:lastRenderedPageBreak/>
        <w:t># PEFF</w:t>
      </w:r>
      <w:r w:rsidR="0050667F">
        <w:t xml:space="preserve"> 1.0</w:t>
      </w:r>
    </w:p>
    <w:p w14:paraId="672FE9F5" w14:textId="77777777" w:rsidR="00FF7DC6" w:rsidRDefault="00FF7DC6" w:rsidP="004B48E4">
      <w:pPr>
        <w:ind w:left="720"/>
        <w:jc w:val="both"/>
      </w:pPr>
      <w:r>
        <w:t xml:space="preserve"># </w:t>
      </w:r>
      <w:proofErr w:type="spellStart"/>
      <w:r w:rsidR="005F24D3">
        <w:t>GeneralComment</w:t>
      </w:r>
      <w:proofErr w:type="spellEnd"/>
      <w:r w:rsidR="005F24D3">
        <w:t>=This is a</w:t>
      </w:r>
      <w:r w:rsidR="001147AB">
        <w:t xml:space="preserve"> </w:t>
      </w:r>
      <w:r w:rsidR="00557A28">
        <w:t>hand-crafted</w:t>
      </w:r>
      <w:r w:rsidR="005F24D3">
        <w:t xml:space="preserve"> example comment</w:t>
      </w:r>
    </w:p>
    <w:p w14:paraId="342F3DF0" w14:textId="77777777" w:rsidR="00296892" w:rsidRDefault="00296892" w:rsidP="004B48E4">
      <w:pPr>
        <w:ind w:left="720"/>
        <w:jc w:val="both"/>
      </w:pPr>
      <w:r>
        <w:t># //</w:t>
      </w:r>
    </w:p>
    <w:p w14:paraId="1367E32D" w14:textId="77777777" w:rsidR="00937D32" w:rsidRPr="0042253B" w:rsidRDefault="00695895" w:rsidP="00BD4968">
      <w:pPr>
        <w:ind w:left="720"/>
        <w:jc w:val="both"/>
      </w:pPr>
      <w:r>
        <w:tab/>
      </w:r>
      <w:r w:rsidR="001147AB" w:rsidRPr="0042253B">
        <w:t xml:space="preserve"># </w:t>
      </w:r>
      <w:proofErr w:type="spellStart"/>
      <w:r w:rsidR="001147AB" w:rsidRPr="0042253B">
        <w:t>DbName</w:t>
      </w:r>
      <w:proofErr w:type="spellEnd"/>
      <w:r w:rsidR="001147AB" w:rsidRPr="0042253B">
        <w:t>=neXtProt</w:t>
      </w:r>
      <w:r w:rsidR="00FE2C2E" w:rsidRPr="0042253B">
        <w:t>-extract</w:t>
      </w:r>
    </w:p>
    <w:p w14:paraId="1382F7AA" w14:textId="77777777" w:rsidR="001147AB" w:rsidRPr="0042253B" w:rsidRDefault="001147AB" w:rsidP="001147AB">
      <w:pPr>
        <w:ind w:left="720"/>
        <w:jc w:val="both"/>
      </w:pPr>
      <w:r w:rsidRPr="0042253B">
        <w:t># Prefix=</w:t>
      </w:r>
      <w:proofErr w:type="spellStart"/>
      <w:r w:rsidRPr="0042253B">
        <w:t>nxp</w:t>
      </w:r>
      <w:proofErr w:type="spellEnd"/>
    </w:p>
    <w:p w14:paraId="2263DEB8" w14:textId="77777777" w:rsidR="001147AB" w:rsidRPr="0042253B" w:rsidRDefault="001147AB" w:rsidP="001147AB">
      <w:pPr>
        <w:ind w:left="720"/>
        <w:jc w:val="both"/>
      </w:pPr>
      <w:r w:rsidRPr="0042253B">
        <w:t xml:space="preserve"># </w:t>
      </w:r>
      <w:proofErr w:type="spellStart"/>
      <w:r w:rsidRPr="0042253B">
        <w:t>DbDescription</w:t>
      </w:r>
      <w:proofErr w:type="spellEnd"/>
      <w:r w:rsidRPr="0042253B">
        <w:t>=</w:t>
      </w:r>
      <w:r w:rsidR="009B38A1" w:rsidRPr="0042253B">
        <w:t>extract of neXtProt with manual modifications</w:t>
      </w:r>
    </w:p>
    <w:p w14:paraId="6C6407E4" w14:textId="77777777" w:rsidR="001147AB" w:rsidRPr="0042253B" w:rsidRDefault="001147AB" w:rsidP="001147AB">
      <w:pPr>
        <w:ind w:left="720"/>
        <w:jc w:val="both"/>
      </w:pPr>
      <w:r w:rsidRPr="0042253B">
        <w:t># Decoy=false</w:t>
      </w:r>
    </w:p>
    <w:p w14:paraId="548FA7DE" w14:textId="5FC78E9A" w:rsidR="001147AB" w:rsidRPr="0042253B" w:rsidRDefault="001147AB" w:rsidP="001147AB">
      <w:pPr>
        <w:ind w:left="720"/>
        <w:jc w:val="both"/>
      </w:pPr>
      <w:r w:rsidRPr="0042253B">
        <w:t xml:space="preserve"># </w:t>
      </w:r>
      <w:proofErr w:type="spellStart"/>
      <w:r w:rsidRPr="0042253B">
        <w:t>DbVersion</w:t>
      </w:r>
      <w:proofErr w:type="spellEnd"/>
      <w:r w:rsidRPr="0042253B">
        <w:t>=201</w:t>
      </w:r>
      <w:r w:rsidR="00296892">
        <w:t>8</w:t>
      </w:r>
      <w:r w:rsidRPr="0042253B">
        <w:t>-01-11</w:t>
      </w:r>
    </w:p>
    <w:p w14:paraId="2627DB2C" w14:textId="4670CE1C" w:rsidR="00FE2C2E" w:rsidRPr="0042253B" w:rsidRDefault="00FE2C2E" w:rsidP="001147AB">
      <w:pPr>
        <w:ind w:left="720"/>
        <w:jc w:val="both"/>
      </w:pPr>
      <w:r w:rsidRPr="0042253B">
        <w:t xml:space="preserve"># </w:t>
      </w:r>
      <w:proofErr w:type="spellStart"/>
      <w:r w:rsidRPr="0042253B">
        <w:t>DbSource</w:t>
      </w:r>
      <w:proofErr w:type="spellEnd"/>
      <w:r w:rsidRPr="0042253B">
        <w:t>=</w:t>
      </w:r>
      <w:r w:rsidRPr="00C35036">
        <w:t>http://www.nextprot.org</w:t>
      </w:r>
    </w:p>
    <w:p w14:paraId="620FF38F" w14:textId="77777777" w:rsidR="001147AB" w:rsidRPr="0042253B" w:rsidRDefault="001147AB" w:rsidP="001147AB">
      <w:pPr>
        <w:ind w:left="720"/>
        <w:jc w:val="both"/>
      </w:pPr>
      <w:r w:rsidRPr="0042253B">
        <w:t xml:space="preserve"># </w:t>
      </w:r>
      <w:proofErr w:type="spellStart"/>
      <w:r w:rsidRPr="0042253B">
        <w:t>NumberOfEntries</w:t>
      </w:r>
      <w:proofErr w:type="spellEnd"/>
      <w:r w:rsidRPr="0042253B">
        <w:t>=62</w:t>
      </w:r>
    </w:p>
    <w:p w14:paraId="18FFA738" w14:textId="77777777" w:rsidR="001147AB" w:rsidRDefault="001147AB" w:rsidP="001147AB">
      <w:pPr>
        <w:ind w:left="720"/>
        <w:jc w:val="both"/>
      </w:pPr>
      <w:r w:rsidRPr="0042253B">
        <w:t xml:space="preserve"># </w:t>
      </w:r>
      <w:proofErr w:type="spellStart"/>
      <w:r w:rsidRPr="0042253B">
        <w:t>SequenceType</w:t>
      </w:r>
      <w:proofErr w:type="spellEnd"/>
      <w:r w:rsidRPr="0042253B">
        <w:t>=AA</w:t>
      </w:r>
    </w:p>
    <w:p w14:paraId="22BEC2E6" w14:textId="77777777" w:rsidR="001147AB" w:rsidRDefault="001147AB" w:rsidP="001147AB">
      <w:pPr>
        <w:ind w:left="720"/>
        <w:jc w:val="both"/>
      </w:pPr>
      <w:r>
        <w:t># //</w:t>
      </w:r>
    </w:p>
    <w:p w14:paraId="0B47A3D6" w14:textId="77777777" w:rsidR="00937D32" w:rsidRDefault="00695895">
      <w:pPr>
        <w:ind w:firstLine="720"/>
        <w:jc w:val="both"/>
      </w:pPr>
      <w:r>
        <w:t xml:space="preserve"># </w:t>
      </w:r>
      <w:proofErr w:type="spellStart"/>
      <w:r>
        <w:t>DbName</w:t>
      </w:r>
      <w:proofErr w:type="spellEnd"/>
      <w:r>
        <w:t>=</w:t>
      </w:r>
      <w:proofErr w:type="spellStart"/>
      <w:r>
        <w:t>myDB</w:t>
      </w:r>
      <w:proofErr w:type="spellEnd"/>
    </w:p>
    <w:p w14:paraId="5664F7A5" w14:textId="2B1009C1" w:rsidR="00695895" w:rsidRDefault="00695895" w:rsidP="00695895">
      <w:pPr>
        <w:ind w:left="720"/>
        <w:jc w:val="both"/>
      </w:pPr>
      <w:r>
        <w:t># Prefix=m</w:t>
      </w:r>
      <w:r w:rsidR="00296892">
        <w:t>y</w:t>
      </w:r>
    </w:p>
    <w:p w14:paraId="7A7D69E7" w14:textId="51D0F008" w:rsidR="00695895" w:rsidRDefault="00695895" w:rsidP="00695895">
      <w:pPr>
        <w:ind w:left="720"/>
        <w:jc w:val="both"/>
      </w:pPr>
      <w:r>
        <w:t xml:space="preserve"># </w:t>
      </w:r>
      <w:proofErr w:type="spellStart"/>
      <w:r>
        <w:t>DbDescription</w:t>
      </w:r>
      <w:proofErr w:type="spellEnd"/>
      <w:r>
        <w:t>=</w:t>
      </w:r>
      <w:r w:rsidR="00BD4968">
        <w:t>FGF21 proteoforms from top-down experiment PX</w:t>
      </w:r>
      <w:r w:rsidR="000B01F3">
        <w:t>D</w:t>
      </w:r>
      <w:r w:rsidR="00FE2C2E">
        <w:t>12345</w:t>
      </w:r>
      <w:r w:rsidR="000B01F3">
        <w:t>6</w:t>
      </w:r>
    </w:p>
    <w:p w14:paraId="3854B183" w14:textId="77777777" w:rsidR="00695895" w:rsidRDefault="00695895" w:rsidP="00695895">
      <w:pPr>
        <w:ind w:left="720"/>
        <w:jc w:val="both"/>
      </w:pPr>
      <w:r>
        <w:t xml:space="preserve"># </w:t>
      </w:r>
      <w:proofErr w:type="spellStart"/>
      <w:r>
        <w:t>DbVersion</w:t>
      </w:r>
      <w:proofErr w:type="spellEnd"/>
      <w:r>
        <w:t>=1.1</w:t>
      </w:r>
    </w:p>
    <w:p w14:paraId="242ACC54" w14:textId="77777777" w:rsidR="00FE2C2E" w:rsidRDefault="00FE2C2E" w:rsidP="00695895">
      <w:pPr>
        <w:ind w:left="720"/>
        <w:jc w:val="both"/>
      </w:pPr>
      <w:r>
        <w:t xml:space="preserve"># </w:t>
      </w:r>
      <w:proofErr w:type="spellStart"/>
      <w:r>
        <w:t>DbSource</w:t>
      </w:r>
      <w:proofErr w:type="spellEnd"/>
      <w:r>
        <w:t>=</w:t>
      </w:r>
      <w:r w:rsidR="00296892">
        <w:t>PXD123456</w:t>
      </w:r>
    </w:p>
    <w:p w14:paraId="18ED6EE9" w14:textId="77777777" w:rsidR="0036746D" w:rsidRDefault="00695895" w:rsidP="0036746D">
      <w:pPr>
        <w:ind w:left="720"/>
        <w:jc w:val="both"/>
      </w:pPr>
      <w:r>
        <w:t xml:space="preserve"># </w:t>
      </w:r>
      <w:proofErr w:type="spellStart"/>
      <w:r>
        <w:t>NumberOfEntries</w:t>
      </w:r>
      <w:proofErr w:type="spellEnd"/>
      <w:r>
        <w:t>=2</w:t>
      </w:r>
    </w:p>
    <w:p w14:paraId="67C4A38E" w14:textId="77777777" w:rsidR="00695895" w:rsidRDefault="00695895" w:rsidP="00695895">
      <w:pPr>
        <w:ind w:left="720"/>
        <w:jc w:val="both"/>
      </w:pPr>
      <w:r>
        <w:t xml:space="preserve"># </w:t>
      </w:r>
      <w:proofErr w:type="spellStart"/>
      <w:r>
        <w:t>SequenceType</w:t>
      </w:r>
      <w:proofErr w:type="spellEnd"/>
      <w:r>
        <w:t>=AA</w:t>
      </w:r>
    </w:p>
    <w:p w14:paraId="2769A2C5" w14:textId="3B90C751" w:rsidR="00215117" w:rsidRDefault="0036746D" w:rsidP="00215117">
      <w:pPr>
        <w:ind w:left="720"/>
        <w:jc w:val="both"/>
      </w:pPr>
      <w:r>
        <w:t xml:space="preserve"># </w:t>
      </w:r>
      <w:proofErr w:type="spellStart"/>
      <w:r w:rsidR="00215117">
        <w:t>ProteoformDB</w:t>
      </w:r>
      <w:proofErr w:type="spellEnd"/>
      <w:r w:rsidR="00215117">
        <w:t>=true</w:t>
      </w:r>
    </w:p>
    <w:p w14:paraId="1840ABFD" w14:textId="77777777" w:rsidR="00215117" w:rsidRDefault="00215117" w:rsidP="00695895">
      <w:pPr>
        <w:ind w:left="720"/>
        <w:jc w:val="both"/>
      </w:pPr>
      <w:r>
        <w:t xml:space="preserve"># </w:t>
      </w:r>
      <w:proofErr w:type="spellStart"/>
      <w:r>
        <w:t>HasAnnotationIdentifiers</w:t>
      </w:r>
      <w:proofErr w:type="spellEnd"/>
      <w:r>
        <w:t>=true</w:t>
      </w:r>
    </w:p>
    <w:p w14:paraId="4B51F1B1" w14:textId="77777777" w:rsidR="00695895" w:rsidRDefault="00695895" w:rsidP="00695895">
      <w:pPr>
        <w:ind w:left="720"/>
        <w:jc w:val="both"/>
      </w:pPr>
      <w:r>
        <w:t># //</w:t>
      </w:r>
    </w:p>
    <w:p w14:paraId="21B1E20D" w14:textId="77777777" w:rsidR="006030E6" w:rsidRDefault="006030E6" w:rsidP="00695895">
      <w:pPr>
        <w:ind w:left="720"/>
        <w:jc w:val="both"/>
      </w:pPr>
    </w:p>
    <w:p w14:paraId="07C21A53" w14:textId="77777777" w:rsidR="006030E6" w:rsidRDefault="006030E6" w:rsidP="006030E6">
      <w:pPr>
        <w:jc w:val="both"/>
      </w:pPr>
      <w:r>
        <w:t xml:space="preserve">Non mandatory key-value pairs in the file header section MAY be used to add meta-data on the database description level (see section 3.3.2 and 3.3.3). They MUST be used to define keys that are not declared in the CV and used in the individual sequence database entries. This might include information such as protein function, ligands, links to experimental evidences, other custom-defined information. They also can imply an impact on the interpretation of the data provided in the individual sequence database section (sequence and annotation). </w:t>
      </w:r>
    </w:p>
    <w:p w14:paraId="3C789F4B" w14:textId="77777777" w:rsidR="006030E6" w:rsidRDefault="006030E6" w:rsidP="00BD4968">
      <w:pPr>
        <w:jc w:val="both"/>
      </w:pPr>
    </w:p>
    <w:p w14:paraId="7A83E279" w14:textId="77777777" w:rsidR="00695895" w:rsidRDefault="00695895" w:rsidP="00695895">
      <w:pPr>
        <w:ind w:left="720"/>
        <w:jc w:val="both"/>
      </w:pPr>
    </w:p>
    <w:p w14:paraId="3094412E" w14:textId="77777777" w:rsidR="002C2562" w:rsidRDefault="002C2562" w:rsidP="004B48E4">
      <w:pPr>
        <w:jc w:val="both"/>
      </w:pPr>
    </w:p>
    <w:p w14:paraId="42955A0D" w14:textId="77777777" w:rsidR="006030E6" w:rsidRPr="00240324" w:rsidRDefault="006030E6" w:rsidP="006030E6">
      <w:pPr>
        <w:pStyle w:val="Heading3"/>
        <w:jc w:val="both"/>
        <w:rPr>
          <w:b/>
        </w:rPr>
      </w:pPr>
      <w:bookmarkStart w:id="16" w:name="_Toc485650996"/>
      <w:r w:rsidRPr="00240324">
        <w:rPr>
          <w:b/>
        </w:rPr>
        <w:t>Defining custom keys in the sequence database description block</w:t>
      </w:r>
      <w:r w:rsidR="00F367F0" w:rsidRPr="00240324">
        <w:rPr>
          <w:b/>
        </w:rPr>
        <w:t xml:space="preserve"> </w:t>
      </w:r>
      <w:r w:rsidRPr="00240324">
        <w:rPr>
          <w:b/>
        </w:rPr>
        <w:t>for use in the sequence entries section</w:t>
      </w:r>
      <w:bookmarkEnd w:id="16"/>
    </w:p>
    <w:p w14:paraId="76AC847A" w14:textId="77777777" w:rsidR="006030E6" w:rsidRDefault="006030E6" w:rsidP="006030E6">
      <w:pPr>
        <w:jc w:val="both"/>
      </w:pPr>
    </w:p>
    <w:p w14:paraId="536341C4" w14:textId="77777777" w:rsidR="006030E6" w:rsidRDefault="006030E6" w:rsidP="006030E6">
      <w:pPr>
        <w:jc w:val="both"/>
      </w:pPr>
      <w:r>
        <w:t xml:space="preserve">Most of the keys found in each of the individual sequence entries (described below in 3.3.3) are defined in the CV. However, it is possible to define custom keys that </w:t>
      </w:r>
      <w:r w:rsidR="00351627">
        <w:t>MAY</w:t>
      </w:r>
      <w:r>
        <w:t xml:space="preserve"> be used within custom pipelines. It is recommended that, for PEFF files that will be exported publicly or for any generally reusable keys, any new keys be proposed to the PSI for inclusion in the CV. However, whenever a key that is not is the CV is used, it MUST be defined in the file header block like this:</w:t>
      </w:r>
    </w:p>
    <w:p w14:paraId="21DEE960" w14:textId="77777777" w:rsidR="006030E6" w:rsidRDefault="006030E6" w:rsidP="006030E6">
      <w:pPr>
        <w:jc w:val="both"/>
      </w:pPr>
    </w:p>
    <w:p w14:paraId="7FABD44C" w14:textId="77777777" w:rsidR="006030E6" w:rsidRPr="00D36885" w:rsidRDefault="006030E6" w:rsidP="006030E6">
      <w:pPr>
        <w:jc w:val="both"/>
        <w:rPr>
          <w:i/>
        </w:rPr>
      </w:pPr>
      <w:r w:rsidRPr="000E5810">
        <w:rPr>
          <w:i/>
        </w:rPr>
        <w:t xml:space="preserve"># </w:t>
      </w:r>
      <w:proofErr w:type="spellStart"/>
      <w:r w:rsidRPr="000E5810">
        <w:rPr>
          <w:i/>
        </w:rPr>
        <w:t>SpecificKey</w:t>
      </w:r>
      <w:proofErr w:type="spellEnd"/>
      <w:r w:rsidRPr="000E5810">
        <w:rPr>
          <w:i/>
        </w:rPr>
        <w:t>=</w:t>
      </w:r>
      <w:proofErr w:type="spellStart"/>
      <w:r w:rsidRPr="000E5810">
        <w:rPr>
          <w:i/>
        </w:rPr>
        <w:t>K</w:t>
      </w:r>
      <w:r>
        <w:rPr>
          <w:i/>
        </w:rPr>
        <w:t>ey</w:t>
      </w:r>
      <w:r w:rsidRPr="000E5810">
        <w:rPr>
          <w:i/>
        </w:rPr>
        <w:t>N</w:t>
      </w:r>
      <w:r>
        <w:rPr>
          <w:i/>
        </w:rPr>
        <w:t>ame</w:t>
      </w:r>
      <w:proofErr w:type="spellEnd"/>
      <w:r w:rsidRPr="000E5810">
        <w:rPr>
          <w:i/>
        </w:rPr>
        <w:t>:”KEYDEFINITION”</w:t>
      </w:r>
      <w:proofErr w:type="gramStart"/>
      <w:r w:rsidRPr="000E5810">
        <w:rPr>
          <w:i/>
        </w:rPr>
        <w:t>:VALUEREGEXP</w:t>
      </w:r>
      <w:proofErr w:type="gramEnd"/>
    </w:p>
    <w:p w14:paraId="7DFC724C" w14:textId="77777777" w:rsidR="006030E6" w:rsidRDefault="006030E6" w:rsidP="006030E6">
      <w:pPr>
        <w:jc w:val="both"/>
      </w:pPr>
      <w:r>
        <w:t xml:space="preserve"> </w:t>
      </w:r>
    </w:p>
    <w:p w14:paraId="58B9D634" w14:textId="77777777" w:rsidR="006030E6" w:rsidRDefault="006030E6" w:rsidP="006030E6">
      <w:pPr>
        <w:jc w:val="both"/>
      </w:pPr>
      <w:proofErr w:type="spellStart"/>
      <w:r>
        <w:rPr>
          <w:i/>
        </w:rPr>
        <w:t>Key</w:t>
      </w:r>
      <w:r w:rsidRPr="000E5810">
        <w:rPr>
          <w:i/>
        </w:rPr>
        <w:t>N</w:t>
      </w:r>
      <w:r>
        <w:rPr>
          <w:i/>
        </w:rPr>
        <w:t>ame</w:t>
      </w:r>
      <w:proofErr w:type="spellEnd"/>
      <w:r>
        <w:t xml:space="preserve"> MUST be written using CamelCase </w:t>
      </w:r>
    </w:p>
    <w:p w14:paraId="6C5B67D3" w14:textId="77777777" w:rsidR="006030E6" w:rsidRDefault="006030E6" w:rsidP="006030E6">
      <w:pPr>
        <w:jc w:val="both"/>
      </w:pPr>
    </w:p>
    <w:p w14:paraId="09AAE8D1" w14:textId="77777777" w:rsidR="006030E6" w:rsidRDefault="006030E6" w:rsidP="006030E6">
      <w:pPr>
        <w:jc w:val="both"/>
      </w:pPr>
      <w:r>
        <w:t xml:space="preserve">For example, to define a </w:t>
      </w:r>
      <w:proofErr w:type="spellStart"/>
      <w:r>
        <w:t>SecondaryStructure</w:t>
      </w:r>
      <w:proofErr w:type="spellEnd"/>
      <w:r>
        <w:t xml:space="preserve"> term:</w:t>
      </w:r>
    </w:p>
    <w:p w14:paraId="7CB24169" w14:textId="77777777" w:rsidR="006030E6" w:rsidRDefault="006030E6" w:rsidP="006030E6">
      <w:pPr>
        <w:jc w:val="both"/>
      </w:pPr>
      <w:r>
        <w:t xml:space="preserve"> </w:t>
      </w:r>
    </w:p>
    <w:p w14:paraId="5D844EC8" w14:textId="77777777" w:rsidR="006030E6" w:rsidRDefault="006030E6" w:rsidP="006030E6">
      <w:pPr>
        <w:jc w:val="both"/>
      </w:pPr>
      <w:r>
        <w:t xml:space="preserve"># </w:t>
      </w:r>
      <w:proofErr w:type="spellStart"/>
      <w:r>
        <w:t>SpecificKey</w:t>
      </w:r>
      <w:proofErr w:type="spellEnd"/>
      <w:r>
        <w:t>=</w:t>
      </w:r>
      <w:proofErr w:type="spellStart"/>
      <w:r>
        <w:t>SecondaryStructure</w:t>
      </w:r>
      <w:proofErr w:type="spellEnd"/>
      <w:r>
        <w:t>:"Secondary structure element and position":\</w:t>
      </w:r>
      <w:proofErr w:type="gramStart"/>
      <w:r>
        <w:t>([</w:t>
      </w:r>
      <w:proofErr w:type="gramEnd"/>
      <w:r>
        <w:t>0-9]+\|[0-9]+\|[\w:]*\|\S+?\)</w:t>
      </w:r>
    </w:p>
    <w:p w14:paraId="37CF2F64" w14:textId="77777777" w:rsidR="006030E6" w:rsidRDefault="006030E6" w:rsidP="006030E6">
      <w:pPr>
        <w:jc w:val="both"/>
      </w:pPr>
      <w:r>
        <w:t xml:space="preserve"> </w:t>
      </w:r>
    </w:p>
    <w:p w14:paraId="2259D5EA" w14:textId="77777777" w:rsidR="006030E6" w:rsidRDefault="006030E6" w:rsidP="006030E6">
      <w:pPr>
        <w:jc w:val="both"/>
      </w:pPr>
      <w:r>
        <w:t>And then use in the sequence entries description line:</w:t>
      </w:r>
    </w:p>
    <w:p w14:paraId="6B702987" w14:textId="77777777" w:rsidR="006030E6" w:rsidRDefault="006030E6" w:rsidP="006030E6">
      <w:pPr>
        <w:jc w:val="both"/>
      </w:pPr>
      <w:r>
        <w:t xml:space="preserve"> </w:t>
      </w:r>
    </w:p>
    <w:p w14:paraId="48F610BC" w14:textId="77777777" w:rsidR="006030E6" w:rsidRDefault="006030E6" w:rsidP="006030E6">
      <w:pPr>
        <w:jc w:val="both"/>
      </w:pPr>
      <w:r>
        <w:t>\</w:t>
      </w:r>
      <w:proofErr w:type="spellStart"/>
      <w:r>
        <w:t>SecondaryStructure</w:t>
      </w:r>
      <w:proofErr w:type="spellEnd"/>
      <w:r>
        <w:t>=(617|673|ncithesaurus:C47937|Helix)</w:t>
      </w:r>
    </w:p>
    <w:p w14:paraId="73F3C1F8" w14:textId="77777777" w:rsidR="0050667F" w:rsidRDefault="0050667F">
      <w:pPr>
        <w:pStyle w:val="Heading3"/>
        <w:numPr>
          <w:ilvl w:val="0"/>
          <w:numId w:val="0"/>
        </w:numPr>
      </w:pPr>
    </w:p>
    <w:p w14:paraId="69653ADB" w14:textId="77777777" w:rsidR="00337C5F" w:rsidRDefault="00337C5F" w:rsidP="0050667F">
      <w:pPr>
        <w:jc w:val="both"/>
      </w:pPr>
    </w:p>
    <w:p w14:paraId="140193AB" w14:textId="77777777" w:rsidR="00617D2F" w:rsidRDefault="00617D2F" w:rsidP="0050667F">
      <w:pPr>
        <w:jc w:val="both"/>
      </w:pPr>
    </w:p>
    <w:p w14:paraId="1B8AC278" w14:textId="77777777" w:rsidR="00355C35" w:rsidRPr="00240324" w:rsidRDefault="00F6387F" w:rsidP="00355C35">
      <w:pPr>
        <w:pStyle w:val="Heading3"/>
        <w:jc w:val="both"/>
        <w:rPr>
          <w:b/>
        </w:rPr>
      </w:pPr>
      <w:bookmarkStart w:id="17" w:name="_Toc485650998"/>
      <w:r w:rsidRPr="00240324">
        <w:rPr>
          <w:b/>
        </w:rPr>
        <w:t>Section</w:t>
      </w:r>
      <w:r w:rsidR="005B4F27" w:rsidRPr="00240324">
        <w:rPr>
          <w:b/>
        </w:rPr>
        <w:t xml:space="preserve"> </w:t>
      </w:r>
      <w:r w:rsidRPr="00240324">
        <w:rPr>
          <w:b/>
        </w:rPr>
        <w:t>2: The individual sequence entries</w:t>
      </w:r>
      <w:r w:rsidR="002206EB" w:rsidRPr="00240324">
        <w:rPr>
          <w:b/>
        </w:rPr>
        <w:t xml:space="preserve"> section</w:t>
      </w:r>
      <w:bookmarkEnd w:id="17"/>
    </w:p>
    <w:p w14:paraId="355323AD" w14:textId="77777777" w:rsidR="00F6387F" w:rsidRDefault="00F6387F" w:rsidP="004B48E4">
      <w:pPr>
        <w:jc w:val="both"/>
      </w:pPr>
    </w:p>
    <w:p w14:paraId="518C7286" w14:textId="77777777" w:rsidR="00F6387F" w:rsidRDefault="00F6387F" w:rsidP="004B48E4">
      <w:pPr>
        <w:jc w:val="both"/>
      </w:pPr>
      <w:r>
        <w:t>The individual sequence entries section contains the actual sequences</w:t>
      </w:r>
      <w:r w:rsidR="007E5315">
        <w:t>, their associated identifiers and</w:t>
      </w:r>
      <w:r w:rsidR="00057B59">
        <w:t xml:space="preserve"> </w:t>
      </w:r>
      <w:r w:rsidR="007E5315">
        <w:t>additional</w:t>
      </w:r>
      <w:r>
        <w:t xml:space="preserve"> descriptors. The format is similar to a FASTA format. The informative elements appearing in </w:t>
      </w:r>
      <w:r>
        <w:lastRenderedPageBreak/>
        <w:t xml:space="preserve">the FASTA description lines are structured </w:t>
      </w:r>
      <w:r w:rsidR="007E5315">
        <w:t xml:space="preserve">in the </w:t>
      </w:r>
      <w:r w:rsidR="00850500">
        <w:t>below described format</w:t>
      </w:r>
      <w:r>
        <w:t>.</w:t>
      </w:r>
      <w:r w:rsidR="00850500">
        <w:t xml:space="preserve"> This section MUST immediately follow the file header section. </w:t>
      </w:r>
    </w:p>
    <w:p w14:paraId="14124DE2" w14:textId="77777777" w:rsidR="00F6387F" w:rsidRDefault="0008461F" w:rsidP="004B48E4">
      <w:pPr>
        <w:jc w:val="both"/>
      </w:pPr>
      <w:r>
        <w:t xml:space="preserve">The format of each individual sequence entry is described below. The individual sequence entries are placed in one single block of individual sequence entries within a file. </w:t>
      </w:r>
      <w:commentRangeStart w:id="18"/>
      <w:r>
        <w:t>There MUST NOT be any empty lines between individual sequence entries.</w:t>
      </w:r>
      <w:commentRangeEnd w:id="18"/>
      <w:r w:rsidR="009B39DC">
        <w:rPr>
          <w:rStyle w:val="CommentReference"/>
        </w:rPr>
        <w:commentReference w:id="18"/>
      </w:r>
    </w:p>
    <w:p w14:paraId="1D428A5B" w14:textId="77777777" w:rsidR="00695895" w:rsidRDefault="00695895" w:rsidP="004B48E4">
      <w:pPr>
        <w:jc w:val="both"/>
      </w:pPr>
    </w:p>
    <w:p w14:paraId="1CC281D4" w14:textId="77777777" w:rsidR="00695895" w:rsidRDefault="000E5810" w:rsidP="004B48E4">
      <w:pPr>
        <w:jc w:val="both"/>
      </w:pPr>
      <w:r w:rsidRPr="000E5810">
        <w:rPr>
          <w:u w:val="single"/>
        </w:rPr>
        <w:t>Format of the individual sequence entries</w:t>
      </w:r>
      <w:r w:rsidR="00F6387F">
        <w:t xml:space="preserve">. </w:t>
      </w:r>
    </w:p>
    <w:p w14:paraId="6CFB6167" w14:textId="77777777" w:rsidR="00F6387F" w:rsidRDefault="00F6387F" w:rsidP="004B48E4">
      <w:pPr>
        <w:jc w:val="both"/>
      </w:pPr>
      <w:r>
        <w:t>For each sequence entry:</w:t>
      </w:r>
    </w:p>
    <w:p w14:paraId="02D49FE3" w14:textId="77777777" w:rsidR="00F6387F" w:rsidRDefault="00F6387F" w:rsidP="004B48E4">
      <w:pPr>
        <w:numPr>
          <w:ilvl w:val="0"/>
          <w:numId w:val="21"/>
        </w:numPr>
        <w:jc w:val="both"/>
      </w:pPr>
      <w:r>
        <w:t xml:space="preserve">A sequence entry is </w:t>
      </w:r>
      <w:r w:rsidR="005C0C73">
        <w:t xml:space="preserve">composed </w:t>
      </w:r>
      <w:r>
        <w:t xml:space="preserve">of a </w:t>
      </w:r>
      <w:r w:rsidR="007E5315">
        <w:t xml:space="preserve">description </w:t>
      </w:r>
      <w:r>
        <w:t>line and a sequence block</w:t>
      </w:r>
      <w:r w:rsidR="007E5315">
        <w:t xml:space="preserve"> line.</w:t>
      </w:r>
    </w:p>
    <w:p w14:paraId="3206777F" w14:textId="77777777" w:rsidR="00C52738" w:rsidRDefault="00C52738" w:rsidP="004B48E4">
      <w:pPr>
        <w:numPr>
          <w:ilvl w:val="0"/>
          <w:numId w:val="21"/>
        </w:numPr>
        <w:jc w:val="both"/>
      </w:pPr>
      <w:r>
        <w:t xml:space="preserve">The </w:t>
      </w:r>
      <w:r w:rsidR="007E5315">
        <w:t xml:space="preserve">description </w:t>
      </w:r>
      <w:r>
        <w:t>line has the following structure:</w:t>
      </w:r>
    </w:p>
    <w:p w14:paraId="3D23072D" w14:textId="77777777" w:rsidR="0034271F" w:rsidRPr="0034271F" w:rsidRDefault="00C52738" w:rsidP="004B48E4">
      <w:pPr>
        <w:ind w:left="1445" w:firstLine="715"/>
        <w:jc w:val="both"/>
        <w:rPr>
          <w:i/>
        </w:rPr>
      </w:pPr>
      <w:r w:rsidRPr="00C52738">
        <w:rPr>
          <w:i/>
        </w:rPr>
        <w:t>&gt;</w:t>
      </w:r>
      <w:proofErr w:type="spellStart"/>
      <w:r w:rsidRPr="00C52738">
        <w:rPr>
          <w:i/>
        </w:rPr>
        <w:t>Prefix</w:t>
      </w:r>
      <w:proofErr w:type="gramStart"/>
      <w:r w:rsidRPr="00C52738">
        <w:rPr>
          <w:i/>
        </w:rPr>
        <w:t>:</w:t>
      </w:r>
      <w:r w:rsidR="000B4C1E">
        <w:rPr>
          <w:i/>
        </w:rPr>
        <w:t>DbUniqueId</w:t>
      </w:r>
      <w:proofErr w:type="spellEnd"/>
      <w:proofErr w:type="gramEnd"/>
      <w:r w:rsidRPr="00C52738">
        <w:rPr>
          <w:i/>
        </w:rPr>
        <w:t xml:space="preserve"> \key=value \key=value …</w:t>
      </w:r>
    </w:p>
    <w:p w14:paraId="03D71122" w14:textId="77777777" w:rsidR="0034271F" w:rsidRDefault="0034271F" w:rsidP="004B48E4">
      <w:pPr>
        <w:numPr>
          <w:ilvl w:val="0"/>
          <w:numId w:val="22"/>
        </w:numPr>
        <w:jc w:val="both"/>
      </w:pPr>
      <w:r>
        <w:t xml:space="preserve">The </w:t>
      </w:r>
      <w:r w:rsidR="005C0C73">
        <w:t>header</w:t>
      </w:r>
      <w:r>
        <w:t xml:space="preserve"> line </w:t>
      </w:r>
      <w:r w:rsidR="006974D1" w:rsidRPr="006974D1">
        <w:t>MUST</w:t>
      </w:r>
      <w:r>
        <w:t xml:space="preserve"> start with </w:t>
      </w:r>
      <w:r w:rsidRPr="0034271F">
        <w:rPr>
          <w:i/>
        </w:rPr>
        <w:t>&gt;</w:t>
      </w:r>
      <w:proofErr w:type="spellStart"/>
      <w:r w:rsidRPr="0034271F">
        <w:rPr>
          <w:i/>
        </w:rPr>
        <w:t>Prefix</w:t>
      </w:r>
      <w:proofErr w:type="gramStart"/>
      <w:r w:rsidRPr="0034271F">
        <w:rPr>
          <w:i/>
        </w:rPr>
        <w:t>:</w:t>
      </w:r>
      <w:r w:rsidR="000B4C1E">
        <w:rPr>
          <w:i/>
        </w:rPr>
        <w:t>Db</w:t>
      </w:r>
      <w:r w:rsidRPr="0034271F">
        <w:rPr>
          <w:i/>
        </w:rPr>
        <w:t>UniqueI</w:t>
      </w:r>
      <w:r w:rsidR="000B4C1E">
        <w:rPr>
          <w:i/>
        </w:rPr>
        <w:t>d</w:t>
      </w:r>
      <w:proofErr w:type="spellEnd"/>
      <w:proofErr w:type="gramEnd"/>
      <w:r>
        <w:t xml:space="preserve"> where </w:t>
      </w:r>
      <w:r w:rsidR="000E5810" w:rsidRPr="000E5810">
        <w:rPr>
          <w:i/>
        </w:rPr>
        <w:t>Prefix</w:t>
      </w:r>
      <w:r>
        <w:t xml:space="preserve"> is the database Prefix, as defined in the </w:t>
      </w:r>
      <w:r w:rsidR="00695895">
        <w:t xml:space="preserve">sequence </w:t>
      </w:r>
      <w:r w:rsidR="00952523">
        <w:t>database description block</w:t>
      </w:r>
      <w:r>
        <w:t xml:space="preserve">, of the </w:t>
      </w:r>
      <w:r w:rsidR="007E5315">
        <w:t xml:space="preserve">corresponding </w:t>
      </w:r>
      <w:r>
        <w:t>sequence database. This is the unique mandatory information of the description</w:t>
      </w:r>
      <w:r w:rsidR="007E5315">
        <w:t xml:space="preserve"> line</w:t>
      </w:r>
      <w:r w:rsidR="005B4F27">
        <w:t>.</w:t>
      </w:r>
    </w:p>
    <w:p w14:paraId="6CB8F946" w14:textId="77777777" w:rsidR="0034271F" w:rsidRDefault="0034271F" w:rsidP="004B48E4">
      <w:pPr>
        <w:numPr>
          <w:ilvl w:val="0"/>
          <w:numId w:val="22"/>
        </w:numPr>
        <w:jc w:val="both"/>
      </w:pPr>
      <w:r>
        <w:t xml:space="preserve">The </w:t>
      </w:r>
      <w:r w:rsidR="007E5315">
        <w:t xml:space="preserve">description </w:t>
      </w:r>
      <w:r>
        <w:t xml:space="preserve">line </w:t>
      </w:r>
      <w:r w:rsidR="006974D1">
        <w:t>MAY</w:t>
      </w:r>
      <w:r>
        <w:t xml:space="preserve"> include optional information, separated by </w:t>
      </w:r>
      <w:r w:rsidR="006974D1">
        <w:t xml:space="preserve">at least one </w:t>
      </w:r>
      <w:r>
        <w:t xml:space="preserve">space character, each of them described as </w:t>
      </w:r>
      <w:r w:rsidRPr="0034271F">
        <w:rPr>
          <w:i/>
        </w:rPr>
        <w:t>\key=value</w:t>
      </w:r>
      <w:r>
        <w:t xml:space="preserve"> pairs</w:t>
      </w:r>
      <w:r w:rsidR="00904F58">
        <w:t>.</w:t>
      </w:r>
    </w:p>
    <w:p w14:paraId="0F3FEDEA" w14:textId="77777777" w:rsidR="0034271F" w:rsidRDefault="0034271F" w:rsidP="004B48E4">
      <w:pPr>
        <w:numPr>
          <w:ilvl w:val="1"/>
          <w:numId w:val="22"/>
        </w:numPr>
        <w:jc w:val="both"/>
      </w:pPr>
      <w:r>
        <w:t xml:space="preserve">The order of the </w:t>
      </w:r>
      <w:r>
        <w:rPr>
          <w:i/>
        </w:rPr>
        <w:t>\k</w:t>
      </w:r>
      <w:r w:rsidRPr="0034271F">
        <w:rPr>
          <w:i/>
        </w:rPr>
        <w:t>ey=value</w:t>
      </w:r>
      <w:r>
        <w:t xml:space="preserve"> pairs is not important. </w:t>
      </w:r>
    </w:p>
    <w:p w14:paraId="2296EAAC" w14:textId="77777777" w:rsidR="0034271F" w:rsidRDefault="0034271F" w:rsidP="004B48E4">
      <w:pPr>
        <w:numPr>
          <w:ilvl w:val="1"/>
          <w:numId w:val="22"/>
        </w:numPr>
        <w:jc w:val="both"/>
      </w:pPr>
      <w:r>
        <w:t xml:space="preserve">The element </w:t>
      </w:r>
      <w:r w:rsidRPr="00AC2870">
        <w:rPr>
          <w:i/>
        </w:rPr>
        <w:t>key</w:t>
      </w:r>
      <w:r>
        <w:t xml:space="preserve"> is a CV term. The format of the </w:t>
      </w:r>
      <w:r w:rsidRPr="00AC2870">
        <w:rPr>
          <w:i/>
        </w:rPr>
        <w:t>value</w:t>
      </w:r>
      <w:r>
        <w:t xml:space="preserve"> is defined for each key in the CV repository. </w:t>
      </w:r>
    </w:p>
    <w:p w14:paraId="12B598F6" w14:textId="77777777" w:rsidR="0034271F" w:rsidRPr="0081171B" w:rsidRDefault="0034271F" w:rsidP="004B48E4">
      <w:pPr>
        <w:numPr>
          <w:ilvl w:val="1"/>
          <w:numId w:val="22"/>
        </w:numPr>
        <w:jc w:val="both"/>
      </w:pPr>
      <w:r>
        <w:t xml:space="preserve">The </w:t>
      </w:r>
      <w:r w:rsidRPr="0034271F">
        <w:rPr>
          <w:i/>
        </w:rPr>
        <w:t>value</w:t>
      </w:r>
      <w:r>
        <w:t xml:space="preserve"> can </w:t>
      </w:r>
      <w:r w:rsidR="00677C09">
        <w:t xml:space="preserve">contain </w:t>
      </w:r>
      <w:r w:rsidR="00C0586D">
        <w:t xml:space="preserve">one item or </w:t>
      </w:r>
      <w:r>
        <w:t>a list</w:t>
      </w:r>
      <w:r w:rsidR="00677C09">
        <w:t xml:space="preserve"> of items</w:t>
      </w:r>
      <w:r>
        <w:t xml:space="preserve">. In </w:t>
      </w:r>
      <w:r w:rsidR="00C8553E">
        <w:t xml:space="preserve">the </w:t>
      </w:r>
      <w:r w:rsidR="00C0586D">
        <w:t xml:space="preserve">latter </w:t>
      </w:r>
      <w:r>
        <w:t>case</w:t>
      </w:r>
      <w:r w:rsidR="0081171B">
        <w:t>,</w:t>
      </w:r>
      <w:r>
        <w:t xml:space="preserve"> items are </w:t>
      </w:r>
      <w:r w:rsidR="00695895">
        <w:t xml:space="preserve">placed </w:t>
      </w:r>
      <w:r w:rsidR="0081171B">
        <w:t>in</w:t>
      </w:r>
      <w:r w:rsidR="00677C09">
        <w:t xml:space="preserve"> </w:t>
      </w:r>
      <w:r w:rsidR="0081171B">
        <w:t>parentheses</w:t>
      </w:r>
      <w:r w:rsidR="00677C09">
        <w:t xml:space="preserve">: </w:t>
      </w:r>
      <w:r w:rsidRPr="00677C09">
        <w:rPr>
          <w:i/>
        </w:rPr>
        <w:t>(</w:t>
      </w:r>
      <w:r w:rsidR="00330ADC">
        <w:rPr>
          <w:i/>
        </w:rPr>
        <w:t>item</w:t>
      </w:r>
      <w:r w:rsidR="00677C09">
        <w:rPr>
          <w:i/>
        </w:rPr>
        <w:t>1</w:t>
      </w:r>
      <w:proofErr w:type="gramStart"/>
      <w:r w:rsidRPr="00677C09">
        <w:rPr>
          <w:i/>
        </w:rPr>
        <w:t>)(</w:t>
      </w:r>
      <w:proofErr w:type="gramEnd"/>
      <w:r w:rsidR="00330ADC">
        <w:rPr>
          <w:i/>
        </w:rPr>
        <w:t>item</w:t>
      </w:r>
      <w:r w:rsidR="00677C09">
        <w:rPr>
          <w:i/>
        </w:rPr>
        <w:t>2</w:t>
      </w:r>
      <w:r w:rsidRPr="00677C09">
        <w:rPr>
          <w:i/>
        </w:rPr>
        <w:t>)…</w:t>
      </w:r>
      <w:r w:rsidR="0081171B">
        <w:rPr>
          <w:i/>
        </w:rPr>
        <w:t xml:space="preserve"> </w:t>
      </w:r>
      <w:commentRangeStart w:id="19"/>
      <w:r w:rsidR="0081171B" w:rsidRPr="0081171B">
        <w:t xml:space="preserve">There MUST </w:t>
      </w:r>
      <w:r w:rsidR="0081171B">
        <w:t>NOT</w:t>
      </w:r>
      <w:r w:rsidR="0081171B" w:rsidRPr="0081171B">
        <w:t xml:space="preserve"> be spaces between items.</w:t>
      </w:r>
      <w:commentRangeEnd w:id="19"/>
      <w:r w:rsidR="00727882">
        <w:rPr>
          <w:rStyle w:val="CommentReference"/>
        </w:rPr>
        <w:commentReference w:id="19"/>
      </w:r>
    </w:p>
    <w:p w14:paraId="5BB9CBFD" w14:textId="77777777" w:rsidR="00937D32" w:rsidRDefault="00677C09">
      <w:pPr>
        <w:ind w:left="2520"/>
        <w:jc w:val="both"/>
      </w:pPr>
      <w:r>
        <w:rPr>
          <w:i/>
        </w:rPr>
        <w:t>Generic example: \key</w:t>
      </w:r>
      <w:proofErr w:type="gramStart"/>
      <w:r>
        <w:rPr>
          <w:i/>
        </w:rPr>
        <w:t>=(</w:t>
      </w:r>
      <w:proofErr w:type="gramEnd"/>
      <w:r w:rsidR="00330ADC">
        <w:rPr>
          <w:i/>
        </w:rPr>
        <w:t>item</w:t>
      </w:r>
      <w:r>
        <w:rPr>
          <w:i/>
        </w:rPr>
        <w:t>1</w:t>
      </w:r>
      <w:commentRangeStart w:id="20"/>
      <w:r>
        <w:rPr>
          <w:i/>
        </w:rPr>
        <w:t>)(</w:t>
      </w:r>
      <w:r w:rsidR="00330ADC">
        <w:rPr>
          <w:i/>
        </w:rPr>
        <w:t>item</w:t>
      </w:r>
      <w:r>
        <w:rPr>
          <w:i/>
        </w:rPr>
        <w:t>2)</w:t>
      </w:r>
      <w:commentRangeEnd w:id="20"/>
      <w:r w:rsidR="00727882">
        <w:rPr>
          <w:rStyle w:val="CommentReference"/>
        </w:rPr>
        <w:commentReference w:id="20"/>
      </w:r>
    </w:p>
    <w:p w14:paraId="01D392B7" w14:textId="77777777" w:rsidR="00C0586D" w:rsidRDefault="0034271F" w:rsidP="004B48E4">
      <w:pPr>
        <w:numPr>
          <w:ilvl w:val="1"/>
          <w:numId w:val="22"/>
        </w:numPr>
        <w:jc w:val="both"/>
      </w:pPr>
      <w:r w:rsidRPr="001506DB">
        <w:t xml:space="preserve">In case </w:t>
      </w:r>
      <w:r w:rsidR="00330ADC">
        <w:rPr>
          <w:i/>
        </w:rPr>
        <w:t>item</w:t>
      </w:r>
      <w:r w:rsidR="00330ADC" w:rsidRPr="001506DB">
        <w:t xml:space="preserve"> </w:t>
      </w:r>
      <w:r w:rsidRPr="001506DB">
        <w:t xml:space="preserve">contains multiple </w:t>
      </w:r>
      <w:r w:rsidR="00330ADC">
        <w:t>components</w:t>
      </w:r>
      <w:r w:rsidRPr="001506DB">
        <w:t xml:space="preserve">, </w:t>
      </w:r>
      <w:r w:rsidR="0081171B">
        <w:t xml:space="preserve">the </w:t>
      </w:r>
      <w:r w:rsidRPr="001506DB">
        <w:t xml:space="preserve">“|” </w:t>
      </w:r>
      <w:r>
        <w:t xml:space="preserve">(pipe character) </w:t>
      </w:r>
      <w:r w:rsidR="006974D1">
        <w:t>MUST</w:t>
      </w:r>
      <w:r w:rsidR="00677C09">
        <w:t xml:space="preserve"> be </w:t>
      </w:r>
      <w:r>
        <w:t xml:space="preserve">used as separator </w:t>
      </w:r>
      <w:r w:rsidR="00677C09">
        <w:t xml:space="preserve">between </w:t>
      </w:r>
      <w:r w:rsidR="00330ADC">
        <w:t>component</w:t>
      </w:r>
      <w:r w:rsidR="005C3C35">
        <w:t>s</w:t>
      </w:r>
      <w:r>
        <w:t xml:space="preserve">. </w:t>
      </w:r>
      <w:r w:rsidR="00C0586D">
        <w:t>T</w:t>
      </w:r>
      <w:r>
        <w:t xml:space="preserve">he </w:t>
      </w:r>
      <w:r w:rsidR="007E5315">
        <w:t xml:space="preserve">item </w:t>
      </w:r>
      <w:r w:rsidR="00BD0D31">
        <w:t xml:space="preserve">therefore </w:t>
      </w:r>
      <w:r>
        <w:t xml:space="preserve">has the form </w:t>
      </w:r>
    </w:p>
    <w:p w14:paraId="2CB015E0" w14:textId="77777777" w:rsidR="00937D32" w:rsidRDefault="0034271F">
      <w:pPr>
        <w:ind w:left="2520"/>
        <w:jc w:val="both"/>
      </w:pPr>
      <w:r w:rsidRPr="00677C09">
        <w:rPr>
          <w:i/>
        </w:rPr>
        <w:t>(</w:t>
      </w:r>
      <w:r w:rsidR="00883F92">
        <w:rPr>
          <w:i/>
        </w:rPr>
        <w:t>component</w:t>
      </w:r>
      <w:r w:rsidR="00DD492F">
        <w:rPr>
          <w:i/>
        </w:rPr>
        <w:t>1</w:t>
      </w:r>
      <w:r w:rsidRPr="00677C09">
        <w:rPr>
          <w:i/>
        </w:rPr>
        <w:t>|</w:t>
      </w:r>
      <w:r w:rsidR="00883F92">
        <w:rPr>
          <w:i/>
        </w:rPr>
        <w:t>component</w:t>
      </w:r>
      <w:r w:rsidR="00DD492F">
        <w:rPr>
          <w:i/>
        </w:rPr>
        <w:t>2</w:t>
      </w:r>
      <w:r w:rsidRPr="00677C09">
        <w:rPr>
          <w:i/>
        </w:rPr>
        <w:t>)</w:t>
      </w:r>
    </w:p>
    <w:p w14:paraId="7A441056" w14:textId="77777777" w:rsidR="0034271F" w:rsidRPr="00C0586D" w:rsidRDefault="0034271F" w:rsidP="004B48E4">
      <w:pPr>
        <w:numPr>
          <w:ilvl w:val="1"/>
          <w:numId w:val="22"/>
        </w:numPr>
        <w:jc w:val="both"/>
        <w:rPr>
          <w:rFonts w:cs="Arial"/>
        </w:rPr>
      </w:pPr>
      <w:r w:rsidRPr="00C0586D">
        <w:rPr>
          <w:rFonts w:cs="Arial"/>
        </w:rPr>
        <w:t xml:space="preserve">Characters allowed for a key: </w:t>
      </w:r>
      <w:r w:rsidR="000E5810" w:rsidRPr="000E5810">
        <w:rPr>
          <w:rFonts w:cs="Arial"/>
          <w:color w:val="000000"/>
        </w:rPr>
        <w:t xml:space="preserve">Key: [A-Za-z0-9_]; Use CamelCase .Characters allowed for an item (if not complex) or a component of an item: </w:t>
      </w:r>
      <w:r w:rsidR="00C0586D" w:rsidRPr="00C0586D">
        <w:rPr>
          <w:rFonts w:cs="Arial"/>
          <w:color w:val="000000"/>
        </w:rPr>
        <w:t>[A-Za-z0-9_?]</w:t>
      </w:r>
    </w:p>
    <w:p w14:paraId="20339B8B" w14:textId="77777777" w:rsidR="0034271F" w:rsidRDefault="0034271F" w:rsidP="004B48E4">
      <w:pPr>
        <w:numPr>
          <w:ilvl w:val="0"/>
          <w:numId w:val="22"/>
        </w:numPr>
        <w:jc w:val="both"/>
      </w:pPr>
      <w:r>
        <w:t xml:space="preserve">The </w:t>
      </w:r>
      <w:r w:rsidR="007E5315">
        <w:t xml:space="preserve">description </w:t>
      </w:r>
      <w:r w:rsidR="00677C09">
        <w:t xml:space="preserve">line </w:t>
      </w:r>
      <w:r w:rsidR="003D3F6B">
        <w:t xml:space="preserve">MUST </w:t>
      </w:r>
      <w:r w:rsidR="00677C09">
        <w:t xml:space="preserve">contain </w:t>
      </w:r>
      <w:r w:rsidR="003D3F6B">
        <w:t xml:space="preserve">only a single </w:t>
      </w:r>
      <w:r w:rsidR="00677C09" w:rsidRPr="00677C09">
        <w:rPr>
          <w:i/>
        </w:rPr>
        <w:t>&gt;</w:t>
      </w:r>
      <w:proofErr w:type="spellStart"/>
      <w:r w:rsidR="00677C09" w:rsidRPr="00677C09">
        <w:rPr>
          <w:i/>
        </w:rPr>
        <w:t>P</w:t>
      </w:r>
      <w:r w:rsidRPr="00677C09">
        <w:rPr>
          <w:i/>
        </w:rPr>
        <w:t>refix</w:t>
      </w:r>
      <w:proofErr w:type="gramStart"/>
      <w:r w:rsidRPr="00677C09">
        <w:rPr>
          <w:i/>
        </w:rPr>
        <w:t>:</w:t>
      </w:r>
      <w:r w:rsidR="000B4C1E">
        <w:rPr>
          <w:i/>
        </w:rPr>
        <w:t>DbUniqueId</w:t>
      </w:r>
      <w:proofErr w:type="spellEnd"/>
      <w:proofErr w:type="gramEnd"/>
      <w:r w:rsidRPr="00677C09">
        <w:rPr>
          <w:i/>
        </w:rPr>
        <w:t xml:space="preserve"> \key=value</w:t>
      </w:r>
      <w:r w:rsidR="003D3F6B">
        <w:t xml:space="preserve"> block</w:t>
      </w:r>
      <w:r>
        <w:t xml:space="preserve">. </w:t>
      </w:r>
      <w:r w:rsidR="003D3F6B">
        <w:t>Some FASTA files such as the NCBI non-redundant (</w:t>
      </w:r>
      <w:proofErr w:type="spellStart"/>
      <w:r w:rsidR="003D3F6B">
        <w:t>nr</w:t>
      </w:r>
      <w:proofErr w:type="spellEnd"/>
      <w:r w:rsidR="003D3F6B">
        <w:t xml:space="preserve">) database have been seen to have multiple headers per sequence separated by </w:t>
      </w:r>
      <w:r>
        <w:t xml:space="preserve">delimiter </w:t>
      </w:r>
      <w:r w:rsidR="00270EA5">
        <w:t xml:space="preserve">ASCII </w:t>
      </w:r>
      <w:r w:rsidR="009578C3">
        <w:t>0</w:t>
      </w:r>
      <w:r w:rsidR="00000075">
        <w:t>0</w:t>
      </w:r>
      <w:r w:rsidR="009578C3">
        <w:t>1 (</w:t>
      </w:r>
      <w:r>
        <w:t>C</w:t>
      </w:r>
      <w:r w:rsidR="00270EA5">
        <w:t>TRL+</w:t>
      </w:r>
      <w:r>
        <w:t>A</w:t>
      </w:r>
      <w:r w:rsidR="009578C3">
        <w:t>)</w:t>
      </w:r>
      <w:r w:rsidR="005B4F27">
        <w:t>.</w:t>
      </w:r>
      <w:r w:rsidR="003D3F6B">
        <w:t xml:space="preserve"> It has been decided that PEFF does not support this and readers therefore do not need to support this.</w:t>
      </w:r>
      <w:r w:rsidR="00365A01">
        <w:t xml:space="preserve"> It is recommended either to split the header and create one entry for each such sequence header block or to make a selection of the most appropriate block to create a PEFF file.</w:t>
      </w:r>
    </w:p>
    <w:p w14:paraId="76E2F756" w14:textId="77777777" w:rsidR="00937D32" w:rsidRDefault="00D36885">
      <w:pPr>
        <w:pStyle w:val="ListParagraph"/>
        <w:numPr>
          <w:ilvl w:val="0"/>
          <w:numId w:val="22"/>
        </w:numPr>
        <w:ind w:left="851" w:hanging="425"/>
        <w:jc w:val="both"/>
      </w:pPr>
      <w:r>
        <w:t>The sequence block has the following structure:</w:t>
      </w:r>
    </w:p>
    <w:p w14:paraId="7C37A842" w14:textId="77777777" w:rsidR="00937D32" w:rsidRDefault="00677C09">
      <w:pPr>
        <w:pStyle w:val="ListParagraph"/>
        <w:numPr>
          <w:ilvl w:val="0"/>
          <w:numId w:val="22"/>
        </w:numPr>
        <w:jc w:val="both"/>
      </w:pPr>
      <w:r>
        <w:t>The sequence block contain</w:t>
      </w:r>
      <w:r w:rsidR="00CB1A2B">
        <w:t>s</w:t>
      </w:r>
      <w:r>
        <w:t xml:space="preserve"> the actual sequence, coded as one-letter code for both protein and nucleotide sequences. </w:t>
      </w:r>
      <w:r w:rsidR="00227EC2">
        <w:t>Allowed characters are</w:t>
      </w:r>
      <w:r w:rsidR="00386168">
        <w:t xml:space="preserve"> described in the table below [IUPAC</w:t>
      </w:r>
      <w:r w:rsidR="00595761">
        <w:t>1999; UniP</w:t>
      </w:r>
      <w:r w:rsidR="00386168">
        <w:t>rot</w:t>
      </w:r>
      <w:r w:rsidR="00595761">
        <w:t>KB user manual</w:t>
      </w:r>
      <w:r w:rsidR="00386168">
        <w:t>]</w:t>
      </w:r>
      <w:r w:rsidR="00227EC2">
        <w:t xml:space="preserve">: </w:t>
      </w:r>
    </w:p>
    <w:p w14:paraId="7E3EDC4A" w14:textId="77777777" w:rsidR="00937D32" w:rsidRDefault="00937D32">
      <w:pPr>
        <w:pStyle w:val="ListParagraph"/>
        <w:numPr>
          <w:ilvl w:val="0"/>
          <w:numId w:val="22"/>
        </w:numPr>
        <w:jc w:val="both"/>
      </w:pPr>
    </w:p>
    <w:tbl>
      <w:tblPr>
        <w:tblW w:w="0" w:type="auto"/>
        <w:tblInd w:w="1704" w:type="dxa"/>
        <w:shd w:val="clear" w:color="auto" w:fill="FFFFFF"/>
        <w:tblCellMar>
          <w:left w:w="0" w:type="dxa"/>
          <w:right w:w="0" w:type="dxa"/>
        </w:tblCellMar>
        <w:tblLook w:val="04A0" w:firstRow="1" w:lastRow="0" w:firstColumn="1" w:lastColumn="0" w:noHBand="0" w:noVBand="1"/>
      </w:tblPr>
      <w:tblGrid>
        <w:gridCol w:w="1715"/>
        <w:gridCol w:w="4840"/>
      </w:tblGrid>
      <w:tr w:rsidR="00227EC2" w:rsidRPr="00C45A55" w14:paraId="7AECA745" w14:textId="77777777" w:rsidTr="00386168">
        <w:trPr>
          <w:trHeight w:val="170"/>
        </w:trPr>
        <w:tc>
          <w:tcPr>
            <w:tcW w:w="0" w:type="auto"/>
            <w:tcBorders>
              <w:top w:val="single" w:sz="4" w:space="0" w:color="AAAAAA"/>
              <w:left w:val="single" w:sz="4" w:space="0" w:color="AAAAAA"/>
              <w:bottom w:val="single" w:sz="4" w:space="0" w:color="AAAAAA"/>
              <w:right w:val="single" w:sz="4" w:space="0" w:color="AAAAAA"/>
            </w:tcBorders>
            <w:shd w:val="clear" w:color="auto" w:fill="C9C0BB"/>
            <w:tcMar>
              <w:top w:w="28" w:type="dxa"/>
              <w:left w:w="57" w:type="dxa"/>
              <w:bottom w:w="28" w:type="dxa"/>
              <w:right w:w="57" w:type="dxa"/>
            </w:tcMar>
            <w:vAlign w:val="center"/>
            <w:hideMark/>
          </w:tcPr>
          <w:p w14:paraId="4C960DE0" w14:textId="77777777" w:rsidR="00227EC2" w:rsidRPr="00C45A55" w:rsidRDefault="00227EC2" w:rsidP="00227EC2">
            <w:pPr>
              <w:jc w:val="center"/>
              <w:rPr>
                <w:rFonts w:eastAsia="Meiryo" w:cs="Arial"/>
                <w:b/>
                <w:bCs/>
                <w:color w:val="474546"/>
              </w:rPr>
            </w:pPr>
            <w:r w:rsidRPr="00C45A55">
              <w:rPr>
                <w:rFonts w:eastAsia="Meiryo" w:cs="Arial"/>
                <w:b/>
                <w:bCs/>
                <w:color w:val="474546"/>
              </w:rPr>
              <w:t>1 one-letter code</w:t>
            </w:r>
          </w:p>
        </w:tc>
        <w:tc>
          <w:tcPr>
            <w:tcW w:w="0" w:type="auto"/>
            <w:tcBorders>
              <w:top w:val="single" w:sz="4" w:space="0" w:color="AAAAAA"/>
              <w:left w:val="single" w:sz="4" w:space="0" w:color="AAAAAA"/>
              <w:bottom w:val="single" w:sz="4" w:space="0" w:color="AAAAAA"/>
              <w:right w:val="single" w:sz="4" w:space="0" w:color="AAAAAA"/>
            </w:tcBorders>
            <w:shd w:val="clear" w:color="auto" w:fill="C9C0BB"/>
            <w:tcMar>
              <w:top w:w="28" w:type="dxa"/>
              <w:left w:w="57" w:type="dxa"/>
              <w:bottom w:w="28" w:type="dxa"/>
              <w:right w:w="57" w:type="dxa"/>
            </w:tcMar>
            <w:vAlign w:val="center"/>
            <w:hideMark/>
          </w:tcPr>
          <w:p w14:paraId="339F221E" w14:textId="77777777" w:rsidR="00227EC2" w:rsidRPr="00C45A55" w:rsidRDefault="00227EC2">
            <w:pPr>
              <w:jc w:val="center"/>
              <w:rPr>
                <w:rFonts w:eastAsia="Meiryo" w:cs="Arial"/>
                <w:b/>
                <w:bCs/>
                <w:color w:val="474546"/>
              </w:rPr>
            </w:pPr>
            <w:r w:rsidRPr="00C45A55">
              <w:rPr>
                <w:rFonts w:eastAsia="Meiryo" w:cs="Arial"/>
                <w:b/>
                <w:bCs/>
                <w:color w:val="474546"/>
              </w:rPr>
              <w:t>Amino acid name</w:t>
            </w:r>
          </w:p>
        </w:tc>
      </w:tr>
      <w:tr w:rsidR="00227EC2" w:rsidRPr="00C45A55" w14:paraId="5D9E5223"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63DA021E" w14:textId="77777777" w:rsidR="00227EC2" w:rsidRPr="00C45A55" w:rsidRDefault="00227EC2">
            <w:pPr>
              <w:rPr>
                <w:rFonts w:eastAsia="Meiryo" w:cs="Arial"/>
                <w:color w:val="474546"/>
              </w:rPr>
            </w:pPr>
            <w:r w:rsidRPr="00C45A55">
              <w:rPr>
                <w:rFonts w:eastAsia="Meiryo" w:cs="Arial"/>
                <w:color w:val="474546"/>
              </w:rPr>
              <w:t>A</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3D902313" w14:textId="77777777" w:rsidR="00227EC2" w:rsidRPr="00C45A55" w:rsidRDefault="00227EC2">
            <w:pPr>
              <w:rPr>
                <w:rFonts w:eastAsia="Meiryo" w:cs="Arial"/>
                <w:color w:val="474546"/>
              </w:rPr>
            </w:pPr>
            <w:r w:rsidRPr="00C45A55">
              <w:rPr>
                <w:rFonts w:eastAsia="Meiryo" w:cs="Arial"/>
                <w:color w:val="474546"/>
              </w:rPr>
              <w:t>Alanine</w:t>
            </w:r>
          </w:p>
        </w:tc>
      </w:tr>
      <w:tr w:rsidR="00227EC2" w:rsidRPr="00C45A55" w14:paraId="6D950C70"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DC1F86F" w14:textId="77777777" w:rsidR="00227EC2" w:rsidRPr="00C45A55" w:rsidRDefault="00227EC2">
            <w:pPr>
              <w:rPr>
                <w:rFonts w:eastAsia="Meiryo" w:cs="Arial"/>
                <w:color w:val="474546"/>
              </w:rPr>
            </w:pPr>
            <w:r w:rsidRPr="00C45A55">
              <w:rPr>
                <w:rFonts w:eastAsia="Meiryo" w:cs="Arial"/>
                <w:color w:val="474546"/>
              </w:rPr>
              <w:t>R</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35648D7F" w14:textId="77777777" w:rsidR="00227EC2" w:rsidRPr="00C45A55" w:rsidRDefault="00227EC2">
            <w:pPr>
              <w:rPr>
                <w:rFonts w:eastAsia="Meiryo" w:cs="Arial"/>
                <w:color w:val="474546"/>
              </w:rPr>
            </w:pPr>
            <w:r w:rsidRPr="00C45A55">
              <w:rPr>
                <w:rFonts w:eastAsia="Meiryo" w:cs="Arial"/>
                <w:color w:val="474546"/>
              </w:rPr>
              <w:t>Arginine</w:t>
            </w:r>
          </w:p>
        </w:tc>
      </w:tr>
      <w:tr w:rsidR="00227EC2" w:rsidRPr="00C45A55" w14:paraId="6B634B25"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0A0B1396" w14:textId="77777777" w:rsidR="00227EC2" w:rsidRPr="00C45A55" w:rsidRDefault="00227EC2">
            <w:pPr>
              <w:rPr>
                <w:rFonts w:eastAsia="Meiryo" w:cs="Arial"/>
                <w:color w:val="474546"/>
              </w:rPr>
            </w:pPr>
            <w:r w:rsidRPr="00C45A55">
              <w:rPr>
                <w:rFonts w:eastAsia="Meiryo" w:cs="Arial"/>
                <w:color w:val="474546"/>
              </w:rPr>
              <w:t>N</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65FB0E5F" w14:textId="77777777" w:rsidR="00227EC2" w:rsidRPr="00C45A55" w:rsidRDefault="00227EC2">
            <w:pPr>
              <w:rPr>
                <w:rFonts w:eastAsia="Meiryo" w:cs="Arial"/>
                <w:color w:val="474546"/>
              </w:rPr>
            </w:pPr>
            <w:r w:rsidRPr="00C45A55">
              <w:rPr>
                <w:rFonts w:eastAsia="Meiryo" w:cs="Arial"/>
                <w:color w:val="474546"/>
              </w:rPr>
              <w:t>Asparagine</w:t>
            </w:r>
          </w:p>
        </w:tc>
      </w:tr>
      <w:tr w:rsidR="00227EC2" w:rsidRPr="00C45A55" w14:paraId="7B790C90"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5B46B536" w14:textId="77777777" w:rsidR="00227EC2" w:rsidRPr="00C45A55" w:rsidRDefault="00227EC2">
            <w:pPr>
              <w:rPr>
                <w:rFonts w:eastAsia="Meiryo" w:cs="Arial"/>
                <w:color w:val="474546"/>
              </w:rPr>
            </w:pPr>
            <w:r w:rsidRPr="00C45A55">
              <w:rPr>
                <w:rFonts w:eastAsia="Meiryo" w:cs="Arial"/>
                <w:color w:val="474546"/>
              </w:rPr>
              <w:t>D</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42A2D2AD" w14:textId="77777777" w:rsidR="00227EC2" w:rsidRPr="00C45A55" w:rsidRDefault="00227EC2">
            <w:pPr>
              <w:rPr>
                <w:rFonts w:eastAsia="Meiryo" w:cs="Arial"/>
                <w:color w:val="474546"/>
              </w:rPr>
            </w:pPr>
            <w:r w:rsidRPr="00C45A55">
              <w:rPr>
                <w:rFonts w:eastAsia="Meiryo" w:cs="Arial"/>
                <w:color w:val="474546"/>
              </w:rPr>
              <w:t>Aspartic acid</w:t>
            </w:r>
          </w:p>
        </w:tc>
      </w:tr>
      <w:tr w:rsidR="00227EC2" w:rsidRPr="00C45A55" w14:paraId="2041B3D5"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6DE3E8B8" w14:textId="77777777" w:rsidR="00227EC2" w:rsidRPr="00C45A55" w:rsidRDefault="00227EC2">
            <w:pPr>
              <w:rPr>
                <w:rFonts w:eastAsia="Meiryo" w:cs="Arial"/>
                <w:color w:val="474546"/>
              </w:rPr>
            </w:pPr>
            <w:r w:rsidRPr="00C45A55">
              <w:rPr>
                <w:rFonts w:eastAsia="Meiryo" w:cs="Arial"/>
                <w:color w:val="474546"/>
              </w:rPr>
              <w:t>C</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5B63D726" w14:textId="77777777" w:rsidR="00227EC2" w:rsidRPr="00C45A55" w:rsidRDefault="00227EC2">
            <w:pPr>
              <w:rPr>
                <w:rFonts w:eastAsia="Meiryo" w:cs="Arial"/>
                <w:color w:val="474546"/>
              </w:rPr>
            </w:pPr>
            <w:r w:rsidRPr="00C45A55">
              <w:rPr>
                <w:rFonts w:eastAsia="Meiryo" w:cs="Arial"/>
                <w:color w:val="474546"/>
              </w:rPr>
              <w:t>Cysteine</w:t>
            </w:r>
          </w:p>
        </w:tc>
      </w:tr>
      <w:tr w:rsidR="00227EC2" w:rsidRPr="00C45A55" w14:paraId="1C1C8883"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39CC2DB" w14:textId="77777777" w:rsidR="00227EC2" w:rsidRPr="00C45A55" w:rsidRDefault="00227EC2">
            <w:pPr>
              <w:rPr>
                <w:rFonts w:eastAsia="Meiryo" w:cs="Arial"/>
                <w:color w:val="474546"/>
              </w:rPr>
            </w:pPr>
            <w:r w:rsidRPr="00C45A55">
              <w:rPr>
                <w:rFonts w:eastAsia="Meiryo" w:cs="Arial"/>
                <w:color w:val="474546"/>
              </w:rPr>
              <w:t>Q</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7FEC022E" w14:textId="77777777" w:rsidR="00227EC2" w:rsidRPr="00C45A55" w:rsidRDefault="00227EC2">
            <w:pPr>
              <w:rPr>
                <w:rFonts w:eastAsia="Meiryo" w:cs="Arial"/>
                <w:color w:val="474546"/>
              </w:rPr>
            </w:pPr>
            <w:r w:rsidRPr="00C45A55">
              <w:rPr>
                <w:rFonts w:eastAsia="Meiryo" w:cs="Arial"/>
                <w:color w:val="474546"/>
              </w:rPr>
              <w:t>Glutamine</w:t>
            </w:r>
          </w:p>
        </w:tc>
      </w:tr>
      <w:tr w:rsidR="00227EC2" w:rsidRPr="00C45A55" w14:paraId="579F798B"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0DADCF5A" w14:textId="77777777" w:rsidR="00227EC2" w:rsidRPr="00C45A55" w:rsidRDefault="00227EC2">
            <w:pPr>
              <w:rPr>
                <w:rFonts w:eastAsia="Meiryo" w:cs="Arial"/>
                <w:color w:val="474546"/>
              </w:rPr>
            </w:pPr>
            <w:r w:rsidRPr="00C45A55">
              <w:rPr>
                <w:rFonts w:eastAsia="Meiryo" w:cs="Arial"/>
                <w:color w:val="474546"/>
              </w:rPr>
              <w:t>E</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5FF8674A" w14:textId="77777777" w:rsidR="00227EC2" w:rsidRPr="00C45A55" w:rsidRDefault="00227EC2">
            <w:pPr>
              <w:rPr>
                <w:rFonts w:eastAsia="Meiryo" w:cs="Arial"/>
                <w:color w:val="474546"/>
              </w:rPr>
            </w:pPr>
            <w:r w:rsidRPr="00C45A55">
              <w:rPr>
                <w:rFonts w:eastAsia="Meiryo" w:cs="Arial"/>
                <w:color w:val="474546"/>
              </w:rPr>
              <w:t>Glutamic acid</w:t>
            </w:r>
          </w:p>
        </w:tc>
      </w:tr>
      <w:tr w:rsidR="00227EC2" w:rsidRPr="00C45A55" w14:paraId="72123EE9"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C06A669" w14:textId="77777777" w:rsidR="00227EC2" w:rsidRPr="00C45A55" w:rsidRDefault="00227EC2">
            <w:pPr>
              <w:rPr>
                <w:rFonts w:eastAsia="Meiryo" w:cs="Arial"/>
                <w:color w:val="474546"/>
              </w:rPr>
            </w:pPr>
            <w:r w:rsidRPr="00C45A55">
              <w:rPr>
                <w:rFonts w:eastAsia="Meiryo" w:cs="Arial"/>
                <w:color w:val="474546"/>
              </w:rPr>
              <w:t>G</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462AC69D" w14:textId="77777777" w:rsidR="00227EC2" w:rsidRPr="00C45A55" w:rsidRDefault="00227EC2">
            <w:pPr>
              <w:rPr>
                <w:rFonts w:eastAsia="Meiryo" w:cs="Arial"/>
                <w:color w:val="474546"/>
              </w:rPr>
            </w:pPr>
            <w:r w:rsidRPr="00C45A55">
              <w:rPr>
                <w:rFonts w:eastAsia="Meiryo" w:cs="Arial"/>
                <w:color w:val="474546"/>
              </w:rPr>
              <w:t>Glycine</w:t>
            </w:r>
          </w:p>
        </w:tc>
      </w:tr>
      <w:tr w:rsidR="00227EC2" w:rsidRPr="00C45A55" w14:paraId="224BEAA9"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41047498" w14:textId="77777777" w:rsidR="00227EC2" w:rsidRPr="00C45A55" w:rsidRDefault="00227EC2">
            <w:pPr>
              <w:rPr>
                <w:rFonts w:eastAsia="Meiryo" w:cs="Arial"/>
                <w:color w:val="474546"/>
              </w:rPr>
            </w:pPr>
            <w:r w:rsidRPr="00C45A55">
              <w:rPr>
                <w:rFonts w:eastAsia="Meiryo" w:cs="Arial"/>
                <w:color w:val="474546"/>
              </w:rPr>
              <w:t>H</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62F9C01C" w14:textId="77777777" w:rsidR="00227EC2" w:rsidRPr="00C45A55" w:rsidRDefault="00227EC2">
            <w:pPr>
              <w:rPr>
                <w:rFonts w:eastAsia="Meiryo" w:cs="Arial"/>
                <w:color w:val="474546"/>
              </w:rPr>
            </w:pPr>
            <w:r w:rsidRPr="00C45A55">
              <w:rPr>
                <w:rFonts w:eastAsia="Meiryo" w:cs="Arial"/>
                <w:color w:val="474546"/>
              </w:rPr>
              <w:t>Histidine</w:t>
            </w:r>
          </w:p>
        </w:tc>
      </w:tr>
      <w:tr w:rsidR="00227EC2" w:rsidRPr="00C45A55" w14:paraId="486FB297"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55760BDE" w14:textId="77777777" w:rsidR="00227EC2" w:rsidRPr="00C45A55" w:rsidRDefault="00227EC2">
            <w:pPr>
              <w:rPr>
                <w:rFonts w:eastAsia="Meiryo" w:cs="Arial"/>
                <w:color w:val="474546"/>
              </w:rPr>
            </w:pPr>
            <w:r w:rsidRPr="00C45A55">
              <w:rPr>
                <w:rFonts w:eastAsia="Meiryo" w:cs="Arial"/>
                <w:color w:val="474546"/>
              </w:rPr>
              <w:t>I</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2CB21F83" w14:textId="77777777" w:rsidR="00227EC2" w:rsidRPr="00C45A55" w:rsidRDefault="00227EC2">
            <w:pPr>
              <w:rPr>
                <w:rFonts w:eastAsia="Meiryo" w:cs="Arial"/>
                <w:color w:val="474546"/>
              </w:rPr>
            </w:pPr>
            <w:r w:rsidRPr="00C45A55">
              <w:rPr>
                <w:rFonts w:eastAsia="Meiryo" w:cs="Arial"/>
                <w:color w:val="474546"/>
              </w:rPr>
              <w:t>Isoleucine</w:t>
            </w:r>
          </w:p>
        </w:tc>
      </w:tr>
      <w:tr w:rsidR="00227EC2" w:rsidRPr="00C45A55" w14:paraId="20B263B7"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00232812" w14:textId="77777777" w:rsidR="00227EC2" w:rsidRPr="00C45A55" w:rsidRDefault="00227EC2">
            <w:pPr>
              <w:rPr>
                <w:rFonts w:eastAsia="Meiryo" w:cs="Arial"/>
                <w:color w:val="474546"/>
              </w:rPr>
            </w:pPr>
            <w:r w:rsidRPr="00C45A55">
              <w:rPr>
                <w:rFonts w:eastAsia="Meiryo" w:cs="Arial"/>
                <w:color w:val="474546"/>
              </w:rPr>
              <w:t>L</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5FC4EC84" w14:textId="77777777" w:rsidR="00227EC2" w:rsidRPr="00C45A55" w:rsidRDefault="00227EC2">
            <w:pPr>
              <w:rPr>
                <w:rFonts w:eastAsia="Meiryo" w:cs="Arial"/>
                <w:color w:val="474546"/>
              </w:rPr>
            </w:pPr>
            <w:r w:rsidRPr="00C45A55">
              <w:rPr>
                <w:rFonts w:eastAsia="Meiryo" w:cs="Arial"/>
                <w:color w:val="474546"/>
              </w:rPr>
              <w:t>Leucine</w:t>
            </w:r>
          </w:p>
        </w:tc>
      </w:tr>
      <w:tr w:rsidR="00227EC2" w:rsidRPr="00C45A55" w14:paraId="5E9CD397"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76A82A96" w14:textId="77777777" w:rsidR="00227EC2" w:rsidRPr="00C45A55" w:rsidRDefault="00227EC2">
            <w:pPr>
              <w:rPr>
                <w:rFonts w:eastAsia="Meiryo" w:cs="Arial"/>
                <w:color w:val="474546"/>
              </w:rPr>
            </w:pPr>
            <w:r w:rsidRPr="00C45A55">
              <w:rPr>
                <w:rFonts w:eastAsia="Meiryo" w:cs="Arial"/>
                <w:color w:val="474546"/>
              </w:rPr>
              <w:t>K</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2C76A4CB" w14:textId="77777777" w:rsidR="00227EC2" w:rsidRPr="00C45A55" w:rsidRDefault="00227EC2">
            <w:pPr>
              <w:rPr>
                <w:rFonts w:eastAsia="Meiryo" w:cs="Arial"/>
                <w:color w:val="474546"/>
              </w:rPr>
            </w:pPr>
            <w:r w:rsidRPr="00C45A55">
              <w:rPr>
                <w:rFonts w:eastAsia="Meiryo" w:cs="Arial"/>
                <w:color w:val="474546"/>
              </w:rPr>
              <w:t>Lysine</w:t>
            </w:r>
          </w:p>
        </w:tc>
      </w:tr>
      <w:tr w:rsidR="00227EC2" w:rsidRPr="00C45A55" w14:paraId="10039B50"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416E2B83" w14:textId="77777777" w:rsidR="00227EC2" w:rsidRPr="00C45A55" w:rsidRDefault="00227EC2">
            <w:pPr>
              <w:rPr>
                <w:rFonts w:eastAsia="Meiryo" w:cs="Arial"/>
                <w:color w:val="474546"/>
              </w:rPr>
            </w:pPr>
            <w:r w:rsidRPr="00C45A55">
              <w:rPr>
                <w:rFonts w:eastAsia="Meiryo" w:cs="Arial"/>
                <w:color w:val="474546"/>
              </w:rPr>
              <w:t>M</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3A880A65" w14:textId="77777777" w:rsidR="00227EC2" w:rsidRPr="00C45A55" w:rsidRDefault="00227EC2">
            <w:pPr>
              <w:rPr>
                <w:rFonts w:eastAsia="Meiryo" w:cs="Arial"/>
                <w:color w:val="474546"/>
              </w:rPr>
            </w:pPr>
            <w:r w:rsidRPr="00C45A55">
              <w:rPr>
                <w:rFonts w:eastAsia="Meiryo" w:cs="Arial"/>
                <w:color w:val="474546"/>
              </w:rPr>
              <w:t>Methionine</w:t>
            </w:r>
          </w:p>
        </w:tc>
      </w:tr>
      <w:tr w:rsidR="00227EC2" w:rsidRPr="00C45A55" w14:paraId="76601BAF"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7569FEA3" w14:textId="77777777" w:rsidR="00227EC2" w:rsidRPr="00C45A55" w:rsidRDefault="00227EC2">
            <w:pPr>
              <w:rPr>
                <w:rFonts w:eastAsia="Meiryo" w:cs="Arial"/>
                <w:color w:val="474546"/>
              </w:rPr>
            </w:pPr>
            <w:r w:rsidRPr="00C45A55">
              <w:rPr>
                <w:rFonts w:eastAsia="Meiryo" w:cs="Arial"/>
                <w:color w:val="474546"/>
              </w:rPr>
              <w:t>F</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7E5AA45A" w14:textId="77777777" w:rsidR="00227EC2" w:rsidRPr="00C45A55" w:rsidRDefault="00227EC2">
            <w:pPr>
              <w:rPr>
                <w:rFonts w:eastAsia="Meiryo" w:cs="Arial"/>
                <w:color w:val="474546"/>
              </w:rPr>
            </w:pPr>
            <w:r w:rsidRPr="00C45A55">
              <w:rPr>
                <w:rFonts w:eastAsia="Meiryo" w:cs="Arial"/>
                <w:color w:val="474546"/>
              </w:rPr>
              <w:t>Phenylalanine</w:t>
            </w:r>
          </w:p>
        </w:tc>
      </w:tr>
      <w:tr w:rsidR="00227EC2" w:rsidRPr="00C45A55" w14:paraId="3209A70E"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601306AD" w14:textId="77777777" w:rsidR="00227EC2" w:rsidRPr="00C45A55" w:rsidRDefault="00227EC2">
            <w:pPr>
              <w:rPr>
                <w:rFonts w:eastAsia="Meiryo" w:cs="Arial"/>
                <w:color w:val="474546"/>
              </w:rPr>
            </w:pPr>
            <w:r w:rsidRPr="00C45A55">
              <w:rPr>
                <w:rFonts w:eastAsia="Meiryo" w:cs="Arial"/>
                <w:color w:val="474546"/>
              </w:rPr>
              <w:t>P</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54F40FA9" w14:textId="77777777" w:rsidR="00227EC2" w:rsidRPr="00C45A55" w:rsidRDefault="00227EC2">
            <w:pPr>
              <w:rPr>
                <w:rFonts w:eastAsia="Meiryo" w:cs="Arial"/>
                <w:color w:val="474546"/>
              </w:rPr>
            </w:pPr>
            <w:r w:rsidRPr="00C45A55">
              <w:rPr>
                <w:rFonts w:eastAsia="Meiryo" w:cs="Arial"/>
                <w:color w:val="474546"/>
              </w:rPr>
              <w:t>Proline</w:t>
            </w:r>
          </w:p>
        </w:tc>
      </w:tr>
      <w:tr w:rsidR="00227EC2" w:rsidRPr="00C45A55" w14:paraId="6320BF39"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375A83B3" w14:textId="77777777" w:rsidR="00227EC2" w:rsidRPr="00C45A55" w:rsidRDefault="00227EC2">
            <w:pPr>
              <w:rPr>
                <w:rFonts w:eastAsia="Meiryo" w:cs="Arial"/>
                <w:color w:val="474546"/>
              </w:rPr>
            </w:pPr>
            <w:r w:rsidRPr="00C45A55">
              <w:rPr>
                <w:rFonts w:eastAsia="Meiryo" w:cs="Arial"/>
                <w:color w:val="474546"/>
              </w:rPr>
              <w:lastRenderedPageBreak/>
              <w:t>O</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267B4C09" w14:textId="77777777" w:rsidR="00227EC2" w:rsidRPr="00C45A55" w:rsidRDefault="00227EC2">
            <w:pPr>
              <w:rPr>
                <w:rFonts w:eastAsia="Meiryo" w:cs="Arial"/>
                <w:color w:val="474546"/>
              </w:rPr>
            </w:pPr>
            <w:proofErr w:type="spellStart"/>
            <w:r w:rsidRPr="00C45A55">
              <w:rPr>
                <w:rFonts w:eastAsia="Meiryo" w:cs="Arial"/>
                <w:color w:val="474546"/>
              </w:rPr>
              <w:t>Pyrrolysine</w:t>
            </w:r>
            <w:proofErr w:type="spellEnd"/>
          </w:p>
        </w:tc>
      </w:tr>
      <w:tr w:rsidR="00227EC2" w:rsidRPr="00C45A55" w14:paraId="3080BC3D"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7A54D242" w14:textId="77777777" w:rsidR="00227EC2" w:rsidRPr="00C45A55" w:rsidRDefault="00227EC2">
            <w:pPr>
              <w:rPr>
                <w:rFonts w:eastAsia="Meiryo" w:cs="Arial"/>
                <w:color w:val="474546"/>
              </w:rPr>
            </w:pPr>
            <w:r w:rsidRPr="00C45A55">
              <w:rPr>
                <w:rFonts w:eastAsia="Meiryo" w:cs="Arial"/>
                <w:color w:val="474546"/>
              </w:rPr>
              <w:t>S</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2313250A" w14:textId="77777777" w:rsidR="00227EC2" w:rsidRPr="00C45A55" w:rsidRDefault="00227EC2">
            <w:pPr>
              <w:rPr>
                <w:rFonts w:eastAsia="Meiryo" w:cs="Arial"/>
                <w:color w:val="474546"/>
              </w:rPr>
            </w:pPr>
            <w:r w:rsidRPr="00C45A55">
              <w:rPr>
                <w:rFonts w:eastAsia="Meiryo" w:cs="Arial"/>
                <w:color w:val="474546"/>
              </w:rPr>
              <w:t>Serine</w:t>
            </w:r>
          </w:p>
        </w:tc>
      </w:tr>
      <w:tr w:rsidR="00227EC2" w:rsidRPr="00C45A55" w14:paraId="01F73171"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55C22E33" w14:textId="77777777" w:rsidR="00227EC2" w:rsidRPr="00C45A55" w:rsidRDefault="00227EC2">
            <w:pPr>
              <w:rPr>
                <w:rFonts w:eastAsia="Meiryo" w:cs="Arial"/>
                <w:color w:val="474546"/>
              </w:rPr>
            </w:pPr>
            <w:r w:rsidRPr="00C45A55">
              <w:rPr>
                <w:rFonts w:eastAsia="Meiryo" w:cs="Arial"/>
                <w:color w:val="474546"/>
              </w:rPr>
              <w:t>U</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157343A8" w14:textId="77777777" w:rsidR="00227EC2" w:rsidRPr="00C45A55" w:rsidRDefault="00227EC2">
            <w:pPr>
              <w:rPr>
                <w:rFonts w:eastAsia="Meiryo" w:cs="Arial"/>
                <w:color w:val="474546"/>
              </w:rPr>
            </w:pPr>
            <w:r w:rsidRPr="00C45A55">
              <w:rPr>
                <w:rFonts w:eastAsia="Meiryo" w:cs="Arial"/>
                <w:color w:val="474546"/>
              </w:rPr>
              <w:t>Selenocysteine</w:t>
            </w:r>
          </w:p>
        </w:tc>
      </w:tr>
      <w:tr w:rsidR="00227EC2" w:rsidRPr="00C45A55" w14:paraId="505F97B6"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03307261" w14:textId="77777777" w:rsidR="00227EC2" w:rsidRPr="00C45A55" w:rsidRDefault="00227EC2">
            <w:pPr>
              <w:rPr>
                <w:rFonts w:eastAsia="Meiryo" w:cs="Arial"/>
                <w:color w:val="474546"/>
              </w:rPr>
            </w:pPr>
            <w:r w:rsidRPr="00C45A55">
              <w:rPr>
                <w:rFonts w:eastAsia="Meiryo" w:cs="Arial"/>
                <w:color w:val="474546"/>
              </w:rPr>
              <w:t>T</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74A09ACD" w14:textId="77777777" w:rsidR="00227EC2" w:rsidRPr="00C45A55" w:rsidRDefault="00227EC2">
            <w:pPr>
              <w:rPr>
                <w:rFonts w:eastAsia="Meiryo" w:cs="Arial"/>
                <w:color w:val="474546"/>
              </w:rPr>
            </w:pPr>
            <w:r w:rsidRPr="00C45A55">
              <w:rPr>
                <w:rFonts w:eastAsia="Meiryo" w:cs="Arial"/>
                <w:color w:val="474546"/>
              </w:rPr>
              <w:t>Threonine</w:t>
            </w:r>
          </w:p>
        </w:tc>
      </w:tr>
      <w:tr w:rsidR="00227EC2" w:rsidRPr="00C45A55" w14:paraId="0B395099"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7E4C1361" w14:textId="77777777" w:rsidR="00227EC2" w:rsidRPr="00C45A55" w:rsidRDefault="00227EC2">
            <w:pPr>
              <w:rPr>
                <w:rFonts w:eastAsia="Meiryo" w:cs="Arial"/>
                <w:color w:val="474546"/>
              </w:rPr>
            </w:pPr>
            <w:r w:rsidRPr="00C45A55">
              <w:rPr>
                <w:rFonts w:eastAsia="Meiryo" w:cs="Arial"/>
                <w:color w:val="474546"/>
              </w:rPr>
              <w:t>W</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47907084" w14:textId="77777777" w:rsidR="00227EC2" w:rsidRPr="00C45A55" w:rsidRDefault="00227EC2">
            <w:pPr>
              <w:rPr>
                <w:rFonts w:eastAsia="Meiryo" w:cs="Arial"/>
                <w:color w:val="474546"/>
              </w:rPr>
            </w:pPr>
            <w:r w:rsidRPr="00C45A55">
              <w:rPr>
                <w:rFonts w:eastAsia="Meiryo" w:cs="Arial"/>
                <w:color w:val="474546"/>
              </w:rPr>
              <w:t>Tryptophan</w:t>
            </w:r>
          </w:p>
        </w:tc>
      </w:tr>
      <w:tr w:rsidR="00227EC2" w:rsidRPr="00C45A55" w14:paraId="0FBE6953"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30D5AC7D" w14:textId="77777777" w:rsidR="00227EC2" w:rsidRPr="00C45A55" w:rsidRDefault="00227EC2">
            <w:pPr>
              <w:rPr>
                <w:rFonts w:eastAsia="Meiryo" w:cs="Arial"/>
                <w:color w:val="474546"/>
              </w:rPr>
            </w:pPr>
            <w:r w:rsidRPr="00C45A55">
              <w:rPr>
                <w:rFonts w:eastAsia="Meiryo" w:cs="Arial"/>
                <w:color w:val="474546"/>
              </w:rPr>
              <w:t>Y</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10470603" w14:textId="77777777" w:rsidR="00227EC2" w:rsidRPr="00C45A55" w:rsidRDefault="00227EC2">
            <w:pPr>
              <w:rPr>
                <w:rFonts w:eastAsia="Meiryo" w:cs="Arial"/>
                <w:color w:val="474546"/>
              </w:rPr>
            </w:pPr>
            <w:r w:rsidRPr="00C45A55">
              <w:rPr>
                <w:rFonts w:eastAsia="Meiryo" w:cs="Arial"/>
                <w:color w:val="474546"/>
              </w:rPr>
              <w:t>Tyrosine</w:t>
            </w:r>
          </w:p>
        </w:tc>
      </w:tr>
      <w:tr w:rsidR="00227EC2" w:rsidRPr="00C45A55" w14:paraId="680BF299"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6DB4C87" w14:textId="77777777" w:rsidR="00227EC2" w:rsidRPr="00C45A55" w:rsidRDefault="00227EC2">
            <w:pPr>
              <w:rPr>
                <w:rFonts w:eastAsia="Meiryo" w:cs="Arial"/>
                <w:color w:val="474546"/>
              </w:rPr>
            </w:pPr>
            <w:r w:rsidRPr="00C45A55">
              <w:rPr>
                <w:rFonts w:eastAsia="Meiryo" w:cs="Arial"/>
                <w:color w:val="474546"/>
              </w:rPr>
              <w:t>V</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7613936F" w14:textId="77777777" w:rsidR="00227EC2" w:rsidRPr="00C45A55" w:rsidRDefault="00227EC2">
            <w:pPr>
              <w:rPr>
                <w:rFonts w:eastAsia="Meiryo" w:cs="Arial"/>
                <w:color w:val="474546"/>
              </w:rPr>
            </w:pPr>
            <w:r w:rsidRPr="00C45A55">
              <w:rPr>
                <w:rFonts w:eastAsia="Meiryo" w:cs="Arial"/>
                <w:color w:val="474546"/>
              </w:rPr>
              <w:t>Valine</w:t>
            </w:r>
          </w:p>
        </w:tc>
      </w:tr>
      <w:tr w:rsidR="00227EC2" w:rsidRPr="00C45A55" w14:paraId="712E6F14"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2D66B95D" w14:textId="77777777" w:rsidR="00227EC2" w:rsidRPr="00C45A55" w:rsidRDefault="00227EC2">
            <w:pPr>
              <w:rPr>
                <w:rFonts w:eastAsia="Meiryo" w:cs="Arial"/>
                <w:color w:val="474546"/>
              </w:rPr>
            </w:pPr>
            <w:r w:rsidRPr="00C45A55">
              <w:rPr>
                <w:rFonts w:eastAsia="Meiryo" w:cs="Arial"/>
                <w:color w:val="474546"/>
              </w:rPr>
              <w:t>B</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58E20032" w14:textId="77777777" w:rsidR="00227EC2" w:rsidRPr="00C45A55" w:rsidRDefault="00227EC2">
            <w:pPr>
              <w:rPr>
                <w:rFonts w:eastAsia="Meiryo" w:cs="Arial"/>
                <w:color w:val="474546"/>
              </w:rPr>
            </w:pPr>
            <w:r w:rsidRPr="00C45A55">
              <w:rPr>
                <w:rFonts w:eastAsia="Meiryo" w:cs="Arial"/>
                <w:color w:val="474546"/>
              </w:rPr>
              <w:t>Aspartic acid or Asparagine</w:t>
            </w:r>
          </w:p>
        </w:tc>
      </w:tr>
      <w:tr w:rsidR="00227EC2" w:rsidRPr="00C45A55" w14:paraId="4D7EF9D0"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D684835" w14:textId="77777777" w:rsidR="00227EC2" w:rsidRPr="00C45A55" w:rsidRDefault="00227EC2">
            <w:pPr>
              <w:rPr>
                <w:rFonts w:eastAsia="Meiryo" w:cs="Arial"/>
                <w:color w:val="474546"/>
              </w:rPr>
            </w:pPr>
            <w:r w:rsidRPr="00C45A55">
              <w:rPr>
                <w:rFonts w:eastAsia="Meiryo" w:cs="Arial"/>
                <w:color w:val="474546"/>
              </w:rPr>
              <w:t>Z</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44A6C922" w14:textId="77777777" w:rsidR="00227EC2" w:rsidRPr="00C45A55" w:rsidRDefault="00227EC2">
            <w:pPr>
              <w:rPr>
                <w:rFonts w:eastAsia="Meiryo" w:cs="Arial"/>
                <w:color w:val="474546"/>
              </w:rPr>
            </w:pPr>
            <w:r w:rsidRPr="00C45A55">
              <w:rPr>
                <w:rFonts w:eastAsia="Meiryo" w:cs="Arial"/>
                <w:color w:val="474546"/>
              </w:rPr>
              <w:t>Glutamic acid or Glutamine</w:t>
            </w:r>
          </w:p>
        </w:tc>
      </w:tr>
      <w:tr w:rsidR="00227EC2" w:rsidRPr="00C45A55" w14:paraId="07984EA8"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B427FF3" w14:textId="77777777" w:rsidR="00227EC2" w:rsidRPr="00C45A55" w:rsidRDefault="00227EC2">
            <w:pPr>
              <w:rPr>
                <w:rFonts w:eastAsia="Meiryo" w:cs="Arial"/>
                <w:color w:val="474546"/>
              </w:rPr>
            </w:pPr>
            <w:r w:rsidRPr="00C45A55">
              <w:rPr>
                <w:rFonts w:eastAsia="Meiryo" w:cs="Arial"/>
                <w:color w:val="474546"/>
              </w:rPr>
              <w:t>X</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61334985" w14:textId="77777777" w:rsidR="00227EC2" w:rsidRPr="00C45A55" w:rsidRDefault="00227EC2">
            <w:pPr>
              <w:rPr>
                <w:rFonts w:eastAsia="Meiryo" w:cs="Arial"/>
                <w:color w:val="474546"/>
              </w:rPr>
            </w:pPr>
            <w:r w:rsidRPr="00C45A55">
              <w:rPr>
                <w:rFonts w:eastAsia="Meiryo" w:cs="Arial"/>
                <w:color w:val="474546"/>
              </w:rPr>
              <w:t>Any amino acid</w:t>
            </w:r>
          </w:p>
        </w:tc>
      </w:tr>
      <w:tr w:rsidR="00227EC2" w:rsidRPr="00C45A55" w14:paraId="325C4183" w14:textId="77777777" w:rsidTr="00386168">
        <w:trPr>
          <w:trHeight w:val="170"/>
        </w:trPr>
        <w:tc>
          <w:tcPr>
            <w:tcW w:w="0" w:type="auto"/>
            <w:tcBorders>
              <w:top w:val="single" w:sz="4" w:space="0" w:color="D2D2D2"/>
              <w:left w:val="single" w:sz="4" w:space="0" w:color="AAAAAA"/>
              <w:bottom w:val="single" w:sz="4" w:space="0" w:color="D2D2D2"/>
              <w:right w:val="single" w:sz="4" w:space="0" w:color="D2D2D2"/>
            </w:tcBorders>
            <w:shd w:val="clear" w:color="auto" w:fill="auto"/>
            <w:tcMar>
              <w:top w:w="28" w:type="dxa"/>
              <w:left w:w="57" w:type="dxa"/>
              <w:bottom w:w="28" w:type="dxa"/>
              <w:right w:w="57" w:type="dxa"/>
            </w:tcMar>
            <w:vAlign w:val="center"/>
            <w:hideMark/>
          </w:tcPr>
          <w:p w14:paraId="790E469D" w14:textId="77777777" w:rsidR="00227EC2" w:rsidRPr="00C45A55" w:rsidRDefault="00227EC2">
            <w:pPr>
              <w:rPr>
                <w:rFonts w:eastAsia="Meiryo" w:cs="Arial"/>
                <w:color w:val="474546"/>
              </w:rPr>
            </w:pPr>
            <w:r w:rsidRPr="00C45A55">
              <w:rPr>
                <w:rFonts w:eastAsia="Meiryo" w:cs="Arial"/>
                <w:color w:val="474546"/>
              </w:rPr>
              <w:t>J</w:t>
            </w:r>
          </w:p>
        </w:tc>
        <w:tc>
          <w:tcPr>
            <w:tcW w:w="0" w:type="auto"/>
            <w:tcBorders>
              <w:top w:val="single" w:sz="4" w:space="0" w:color="D2D2D2"/>
              <w:left w:val="single" w:sz="4" w:space="0" w:color="AAAAAA"/>
              <w:bottom w:val="single" w:sz="4" w:space="0" w:color="D2D2D2"/>
              <w:right w:val="single" w:sz="4" w:space="0" w:color="AAAAAA"/>
            </w:tcBorders>
            <w:shd w:val="clear" w:color="auto" w:fill="auto"/>
            <w:tcMar>
              <w:top w:w="28" w:type="dxa"/>
              <w:left w:w="57" w:type="dxa"/>
              <w:bottom w:w="28" w:type="dxa"/>
              <w:right w:w="57" w:type="dxa"/>
            </w:tcMar>
            <w:vAlign w:val="center"/>
            <w:hideMark/>
          </w:tcPr>
          <w:p w14:paraId="33B7EF18" w14:textId="77777777" w:rsidR="00227EC2" w:rsidRPr="00C45A55" w:rsidRDefault="00227EC2">
            <w:pPr>
              <w:rPr>
                <w:rFonts w:eastAsia="Meiryo" w:cs="Arial"/>
                <w:color w:val="474546"/>
              </w:rPr>
            </w:pPr>
            <w:r w:rsidRPr="00C45A55">
              <w:rPr>
                <w:rFonts w:eastAsia="Meiryo" w:cs="Arial"/>
                <w:color w:val="474546"/>
              </w:rPr>
              <w:t>Leucine or Isoleucine</w:t>
            </w:r>
          </w:p>
        </w:tc>
      </w:tr>
      <w:tr w:rsidR="00227EC2" w:rsidRPr="00C45A55" w14:paraId="3F166472"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84A179B" w14:textId="77777777" w:rsidR="00227EC2" w:rsidRPr="00C45A55" w:rsidRDefault="00227EC2">
            <w:pPr>
              <w:rPr>
                <w:rFonts w:eastAsia="Meiryo" w:cs="Arial"/>
                <w:color w:val="474546"/>
              </w:rPr>
            </w:pPr>
            <w:r w:rsidRPr="00C45A55">
              <w:rPr>
                <w:rFonts w:eastAsia="Meiryo" w:cs="Arial"/>
                <w:color w:val="474546"/>
              </w:rPr>
              <w:t>*</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6D78670E" w14:textId="77777777" w:rsidR="00227EC2" w:rsidRPr="00C45A55" w:rsidRDefault="00227EC2">
            <w:pPr>
              <w:rPr>
                <w:rFonts w:eastAsia="Meiryo" w:cs="Arial"/>
                <w:color w:val="474546"/>
              </w:rPr>
            </w:pPr>
            <w:r w:rsidRPr="00C45A55">
              <w:rPr>
                <w:rFonts w:eastAsia="Meiryo" w:cs="Arial"/>
                <w:color w:val="474546"/>
              </w:rPr>
              <w:t>Sequence interruption (stop codon, unknown linkage)</w:t>
            </w:r>
          </w:p>
        </w:tc>
      </w:tr>
    </w:tbl>
    <w:p w14:paraId="591833AB" w14:textId="77777777" w:rsidR="00937D32" w:rsidRDefault="00051A65">
      <w:pPr>
        <w:pStyle w:val="ListParagraph"/>
        <w:numPr>
          <w:ilvl w:val="0"/>
          <w:numId w:val="22"/>
        </w:numPr>
        <w:jc w:val="both"/>
      </w:pPr>
      <w:r>
        <w:t xml:space="preserve">The sequence block MAY be a single long line with only a single line ending. </w:t>
      </w:r>
      <w:r w:rsidR="00695895">
        <w:t>W</w:t>
      </w:r>
      <w:r w:rsidR="00677C09">
        <w:t xml:space="preserve">e </w:t>
      </w:r>
      <w:r w:rsidR="00695895">
        <w:t xml:space="preserve">however </w:t>
      </w:r>
      <w:r w:rsidR="00677C09">
        <w:t>suggest wrap</w:t>
      </w:r>
      <w:r w:rsidR="00974442">
        <w:t>ping</w:t>
      </w:r>
      <w:r w:rsidR="00677C09">
        <w:t xml:space="preserve"> the sequences</w:t>
      </w:r>
      <w:r w:rsidR="00695895">
        <w:t xml:space="preserve"> to 60-100 characters</w:t>
      </w:r>
      <w:r w:rsidR="0067601D">
        <w:t xml:space="preserve"> </w:t>
      </w:r>
      <w:r w:rsidR="00C646DE">
        <w:t xml:space="preserve">per </w:t>
      </w:r>
      <w:r w:rsidR="0067601D">
        <w:t>line</w:t>
      </w:r>
      <w:r w:rsidR="00C646DE">
        <w:t xml:space="preserve"> for better human readability</w:t>
      </w:r>
      <w:r w:rsidR="005B4F27">
        <w:t>.</w:t>
      </w:r>
    </w:p>
    <w:p w14:paraId="10830130" w14:textId="77777777" w:rsidR="00937D32" w:rsidRDefault="00F23CA4">
      <w:pPr>
        <w:pStyle w:val="ListParagraph"/>
        <w:numPr>
          <w:ilvl w:val="0"/>
          <w:numId w:val="22"/>
        </w:numPr>
        <w:jc w:val="both"/>
      </w:pPr>
      <w:r>
        <w:t>T</w:t>
      </w:r>
      <w:commentRangeStart w:id="21"/>
      <w:r>
        <w:t xml:space="preserve">here MUST NOT be any blank lines in the individual sequence entries </w:t>
      </w:r>
      <w:r w:rsidR="0084295F">
        <w:t>section</w:t>
      </w:r>
      <w:r>
        <w:t>.</w:t>
      </w:r>
      <w:commentRangeEnd w:id="21"/>
      <w:r w:rsidR="00212F62">
        <w:rPr>
          <w:rStyle w:val="CommentReference"/>
        </w:rPr>
        <w:commentReference w:id="21"/>
      </w:r>
    </w:p>
    <w:p w14:paraId="0CD14EA8" w14:textId="77777777" w:rsidR="002C2562" w:rsidRDefault="002C2562" w:rsidP="004B48E4">
      <w:pPr>
        <w:ind w:left="1080"/>
        <w:jc w:val="both"/>
      </w:pPr>
    </w:p>
    <w:p w14:paraId="54C329B1" w14:textId="77777777" w:rsidR="00677C09" w:rsidRPr="00FE202E" w:rsidRDefault="00677C09" w:rsidP="004B48E4">
      <w:pPr>
        <w:jc w:val="both"/>
        <w:rPr>
          <w:b/>
        </w:rPr>
      </w:pPr>
      <w:r w:rsidRPr="00FE202E">
        <w:rPr>
          <w:b/>
        </w:rPr>
        <w:t>Generic illustration:</w:t>
      </w:r>
    </w:p>
    <w:p w14:paraId="5E236103" w14:textId="77777777" w:rsidR="00677C09" w:rsidRDefault="00677C09" w:rsidP="004B48E4">
      <w:pPr>
        <w:ind w:left="720"/>
        <w:jc w:val="both"/>
      </w:pPr>
      <w:r>
        <w:t>&gt;</w:t>
      </w:r>
      <w:r w:rsidRPr="00AF164E">
        <w:rPr>
          <w:i/>
        </w:rPr>
        <w:t>Prefix</w:t>
      </w:r>
      <w:proofErr w:type="gramStart"/>
      <w:r w:rsidRPr="00AF164E">
        <w:rPr>
          <w:i/>
        </w:rPr>
        <w:t>:</w:t>
      </w:r>
      <w:r w:rsidR="00015A13" w:rsidRPr="00AF164E">
        <w:rPr>
          <w:i/>
        </w:rPr>
        <w:t>Db</w:t>
      </w:r>
      <w:r w:rsidRPr="00AF164E">
        <w:rPr>
          <w:i/>
        </w:rPr>
        <w:t>UniqueID</w:t>
      </w:r>
      <w:r w:rsidR="00051A65">
        <w:rPr>
          <w:i/>
        </w:rPr>
        <w:t>1</w:t>
      </w:r>
      <w:proofErr w:type="gramEnd"/>
      <w:r w:rsidRPr="00AF164E">
        <w:rPr>
          <w:i/>
        </w:rPr>
        <w:t xml:space="preserve"> \key=value \key=value</w:t>
      </w:r>
    </w:p>
    <w:p w14:paraId="0E4D97A5" w14:textId="77777777" w:rsidR="00677C09" w:rsidRDefault="00677C09" w:rsidP="004B48E4">
      <w:pPr>
        <w:ind w:left="720"/>
        <w:jc w:val="both"/>
      </w:pPr>
      <w:r>
        <w:t>SEQUENCESEQUENCE</w:t>
      </w:r>
    </w:p>
    <w:p w14:paraId="51BF4977" w14:textId="77777777" w:rsidR="00677C09" w:rsidRDefault="00677C09" w:rsidP="004B48E4">
      <w:pPr>
        <w:ind w:left="720"/>
        <w:jc w:val="both"/>
      </w:pPr>
      <w:r>
        <w:t>&gt;</w:t>
      </w:r>
      <w:r w:rsidRPr="00AF164E">
        <w:rPr>
          <w:i/>
        </w:rPr>
        <w:t>Prefix</w:t>
      </w:r>
      <w:proofErr w:type="gramStart"/>
      <w:r w:rsidRPr="00AF164E">
        <w:rPr>
          <w:i/>
        </w:rPr>
        <w:t>:</w:t>
      </w:r>
      <w:r w:rsidR="00015A13" w:rsidRPr="00AF164E">
        <w:rPr>
          <w:i/>
        </w:rPr>
        <w:t>Db</w:t>
      </w:r>
      <w:r w:rsidRPr="00AF164E">
        <w:rPr>
          <w:i/>
        </w:rPr>
        <w:t>UniqueID</w:t>
      </w:r>
      <w:r w:rsidR="00051A65">
        <w:rPr>
          <w:i/>
        </w:rPr>
        <w:t>2</w:t>
      </w:r>
      <w:proofErr w:type="gramEnd"/>
      <w:r w:rsidRPr="00AF164E">
        <w:rPr>
          <w:i/>
        </w:rPr>
        <w:t xml:space="preserve"> \key=value \key=value</w:t>
      </w:r>
    </w:p>
    <w:p w14:paraId="327240BC" w14:textId="77777777" w:rsidR="00677C09" w:rsidRDefault="00677C09" w:rsidP="004B48E4">
      <w:pPr>
        <w:ind w:left="720"/>
        <w:jc w:val="both"/>
      </w:pPr>
      <w:r>
        <w:t>SEQUENCE</w:t>
      </w:r>
      <w:r w:rsidR="00051A65">
        <w:t>SEQ</w:t>
      </w:r>
      <w:r>
        <w:t>SEQUENCE</w:t>
      </w:r>
    </w:p>
    <w:p w14:paraId="642A325A" w14:textId="77777777" w:rsidR="002C2562" w:rsidRDefault="002C2562" w:rsidP="004B48E4">
      <w:pPr>
        <w:jc w:val="both"/>
      </w:pPr>
    </w:p>
    <w:p w14:paraId="41DAA087" w14:textId="77777777" w:rsidR="00E670B1" w:rsidRPr="00FE202E" w:rsidRDefault="00E670B1" w:rsidP="00E670B1">
      <w:pPr>
        <w:jc w:val="both"/>
        <w:rPr>
          <w:b/>
        </w:rPr>
      </w:pPr>
      <w:r w:rsidRPr="00FE202E">
        <w:rPr>
          <w:b/>
        </w:rPr>
        <w:t>Real example:</w:t>
      </w:r>
    </w:p>
    <w:p w14:paraId="7B4D4237" w14:textId="3FE72AC0" w:rsidR="00E670B1" w:rsidRPr="0067601D" w:rsidRDefault="000E5810" w:rsidP="00E670B1">
      <w:pPr>
        <w:rPr>
          <w:rFonts w:ascii="Courier New" w:hAnsi="Courier New" w:cs="Courier New"/>
        </w:rPr>
      </w:pPr>
      <w:r w:rsidRPr="000E5810">
        <w:rPr>
          <w:rFonts w:ascii="Courier New" w:hAnsi="Courier New" w:cs="Courier New"/>
        </w:rPr>
        <w:t>&gt;nxp:NX_Q06418-1 \</w:t>
      </w:r>
      <w:proofErr w:type="spellStart"/>
      <w:r w:rsidRPr="000E5810">
        <w:rPr>
          <w:rFonts w:ascii="Courier New" w:hAnsi="Courier New" w:cs="Courier New"/>
        </w:rPr>
        <w:t>DbUniqueId</w:t>
      </w:r>
      <w:proofErr w:type="spellEnd"/>
      <w:r w:rsidRPr="000E5810">
        <w:rPr>
          <w:rFonts w:ascii="Courier New" w:hAnsi="Courier New" w:cs="Courier New"/>
        </w:rPr>
        <w:t>=NX_Q06418-1 \</w:t>
      </w:r>
      <w:proofErr w:type="spellStart"/>
      <w:r w:rsidRPr="000E5810">
        <w:rPr>
          <w:rFonts w:ascii="Courier New" w:hAnsi="Courier New" w:cs="Courier New"/>
        </w:rPr>
        <w:t>PName</w:t>
      </w:r>
      <w:proofErr w:type="spellEnd"/>
      <w:r w:rsidRPr="000E5810">
        <w:rPr>
          <w:rFonts w:ascii="Courier New" w:hAnsi="Courier New" w:cs="Courier New"/>
        </w:rPr>
        <w:t xml:space="preserve">=Tyrosine-protein kinase receptor TYRO3 isoform </w:t>
      </w:r>
      <w:proofErr w:type="spellStart"/>
      <w:r w:rsidRPr="000E5810">
        <w:rPr>
          <w:rFonts w:ascii="Courier New" w:hAnsi="Courier New" w:cs="Courier New"/>
        </w:rPr>
        <w:t>Iso</w:t>
      </w:r>
      <w:proofErr w:type="spellEnd"/>
      <w:r w:rsidRPr="000E5810">
        <w:rPr>
          <w:rFonts w:ascii="Courier New" w:hAnsi="Courier New" w:cs="Courier New"/>
        </w:rPr>
        <w:t xml:space="preserve"> 1 \</w:t>
      </w:r>
      <w:proofErr w:type="spellStart"/>
      <w:r w:rsidRPr="000E5810">
        <w:rPr>
          <w:rFonts w:ascii="Courier New" w:hAnsi="Courier New" w:cs="Courier New"/>
        </w:rPr>
        <w:t>G</w:t>
      </w:r>
      <w:r w:rsidR="005E112C">
        <w:rPr>
          <w:rFonts w:ascii="Courier New" w:hAnsi="Courier New" w:cs="Courier New"/>
        </w:rPr>
        <w:t>N</w:t>
      </w:r>
      <w:r w:rsidRPr="000E5810">
        <w:rPr>
          <w:rFonts w:ascii="Courier New" w:hAnsi="Courier New" w:cs="Courier New"/>
        </w:rPr>
        <w:t>ame</w:t>
      </w:r>
      <w:proofErr w:type="spellEnd"/>
      <w:r w:rsidRPr="000E5810">
        <w:rPr>
          <w:rFonts w:ascii="Courier New" w:hAnsi="Courier New" w:cs="Courier New"/>
        </w:rPr>
        <w:t>=TYRO3 \</w:t>
      </w:r>
      <w:proofErr w:type="spellStart"/>
      <w:r w:rsidRPr="000E5810">
        <w:rPr>
          <w:rFonts w:ascii="Courier New" w:hAnsi="Courier New" w:cs="Courier New"/>
        </w:rPr>
        <w:t>NcbiTaxId</w:t>
      </w:r>
      <w:proofErr w:type="spellEnd"/>
      <w:r w:rsidRPr="000E5810">
        <w:rPr>
          <w:rFonts w:ascii="Courier New" w:hAnsi="Courier New" w:cs="Courier New"/>
        </w:rPr>
        <w:t>=9606 \</w:t>
      </w:r>
      <w:proofErr w:type="spellStart"/>
      <w:r w:rsidRPr="000E5810">
        <w:rPr>
          <w:rFonts w:ascii="Courier New" w:hAnsi="Courier New" w:cs="Courier New"/>
        </w:rPr>
        <w:t>TaxName</w:t>
      </w:r>
      <w:proofErr w:type="spellEnd"/>
      <w:r w:rsidRPr="000E5810">
        <w:rPr>
          <w:rFonts w:ascii="Courier New" w:hAnsi="Courier New" w:cs="Courier New"/>
        </w:rPr>
        <w:t xml:space="preserve">=Homo Sapiens \Length=890 \SV=135 \EV=357 \PE=1 </w:t>
      </w:r>
      <w:r w:rsidR="0036746D" w:rsidRPr="000E5810">
        <w:rPr>
          <w:rFonts w:ascii="Courier New" w:hAnsi="Courier New" w:cs="Courier New"/>
        </w:rPr>
        <w:t>\Processed=(1|40|signal peptide)(41|890|mature protein)</w:t>
      </w:r>
      <w:r w:rsidR="0036746D">
        <w:rPr>
          <w:rFonts w:ascii="Courier New" w:hAnsi="Courier New" w:cs="Courier New"/>
        </w:rPr>
        <w:t xml:space="preserve"> </w:t>
      </w:r>
      <w:r w:rsidRPr="000E5810">
        <w:rPr>
          <w:rFonts w:ascii="Courier New" w:hAnsi="Courier New" w:cs="Courier New"/>
        </w:rPr>
        <w:t>\ModResPsi=(681|MOD:00048|O4'-phospho-L-tyrosine)(685|MOD:00048|O4'-phospho-L</w:t>
      </w:r>
      <w:r w:rsidR="0067601D">
        <w:rPr>
          <w:rFonts w:ascii="Courier New" w:hAnsi="Courier New" w:cs="Courier New"/>
        </w:rPr>
        <w:t>-</w:t>
      </w:r>
      <w:r w:rsidRPr="000E5810">
        <w:rPr>
          <w:rFonts w:ascii="Courier New" w:hAnsi="Courier New" w:cs="Courier New"/>
        </w:rPr>
        <w:t>tyrosine)(686|MOD:00048|O4'-phospho-L-tyrosine)(804|MOD:00048|O4'-phospho-L-tyrosine) \</w:t>
      </w:r>
      <w:proofErr w:type="spellStart"/>
      <w:r w:rsidRPr="000E5810">
        <w:rPr>
          <w:rFonts w:ascii="Courier New" w:hAnsi="Courier New" w:cs="Courier New"/>
        </w:rPr>
        <w:t>ModRes</w:t>
      </w:r>
      <w:proofErr w:type="spellEnd"/>
      <w:r w:rsidRPr="000E5810">
        <w:rPr>
          <w:rFonts w:ascii="Courier New" w:hAnsi="Courier New" w:cs="Courier New"/>
        </w:rPr>
        <w:t>=</w:t>
      </w:r>
      <w:r w:rsidR="0067601D">
        <w:rPr>
          <w:rFonts w:ascii="Courier New" w:hAnsi="Courier New" w:cs="Courier New"/>
        </w:rPr>
        <w:t>(</w:t>
      </w:r>
      <w:r w:rsidRPr="000E5810">
        <w:rPr>
          <w:rFonts w:ascii="Courier New" w:hAnsi="Courier New" w:cs="Courier New"/>
        </w:rPr>
        <w:t>63||N-linked (</w:t>
      </w:r>
      <w:proofErr w:type="spellStart"/>
      <w:r w:rsidRPr="000E5810">
        <w:rPr>
          <w:rFonts w:ascii="Courier New" w:hAnsi="Courier New" w:cs="Courier New"/>
        </w:rPr>
        <w:t>GlcNAc</w:t>
      </w:r>
      <w:proofErr w:type="spellEnd"/>
      <w:r w:rsidRPr="000E5810">
        <w:rPr>
          <w:rFonts w:ascii="Courier New" w:hAnsi="Courier New" w:cs="Courier New"/>
        </w:rPr>
        <w:t>...))(191||N-linked (</w:t>
      </w:r>
      <w:proofErr w:type="spellStart"/>
      <w:r w:rsidRPr="000E5810">
        <w:rPr>
          <w:rFonts w:ascii="Courier New" w:hAnsi="Courier New" w:cs="Courier New"/>
        </w:rPr>
        <w:t>GlcNAc</w:t>
      </w:r>
      <w:proofErr w:type="spellEnd"/>
      <w:r w:rsidRPr="000E5810">
        <w:rPr>
          <w:rFonts w:ascii="Courier New" w:hAnsi="Courier New" w:cs="Courier New"/>
        </w:rPr>
        <w:t>...))(230||N-linked (</w:t>
      </w:r>
      <w:proofErr w:type="spellStart"/>
      <w:r w:rsidRPr="000E5810">
        <w:rPr>
          <w:rFonts w:ascii="Courier New" w:hAnsi="Courier New" w:cs="Courier New"/>
        </w:rPr>
        <w:t>GlcNAc</w:t>
      </w:r>
      <w:proofErr w:type="spellEnd"/>
      <w:r w:rsidRPr="000E5810">
        <w:rPr>
          <w:rFonts w:ascii="Courier New" w:hAnsi="Courier New" w:cs="Courier New"/>
        </w:rPr>
        <w:t>...))(240||N-linked (</w:t>
      </w:r>
      <w:proofErr w:type="spellStart"/>
      <w:r w:rsidRPr="000E5810">
        <w:rPr>
          <w:rFonts w:ascii="Courier New" w:hAnsi="Courier New" w:cs="Courier New"/>
        </w:rPr>
        <w:t>GlcNAc</w:t>
      </w:r>
      <w:proofErr w:type="spellEnd"/>
      <w:r w:rsidRPr="000E5810">
        <w:rPr>
          <w:rFonts w:ascii="Courier New" w:hAnsi="Courier New" w:cs="Courier New"/>
        </w:rPr>
        <w:t>...))(293||N-linked (</w:t>
      </w:r>
      <w:proofErr w:type="spellStart"/>
      <w:r w:rsidRPr="000E5810">
        <w:rPr>
          <w:rFonts w:ascii="Courier New" w:hAnsi="Courier New" w:cs="Courier New"/>
        </w:rPr>
        <w:t>GlcNAc</w:t>
      </w:r>
      <w:proofErr w:type="spellEnd"/>
      <w:r w:rsidRPr="000E5810">
        <w:rPr>
          <w:rFonts w:ascii="Courier New" w:hAnsi="Courier New" w:cs="Courier New"/>
        </w:rPr>
        <w:t>...))(366||N-linked (</w:t>
      </w:r>
      <w:proofErr w:type="spellStart"/>
      <w:r w:rsidRPr="000E5810">
        <w:rPr>
          <w:rFonts w:ascii="Courier New" w:hAnsi="Courier New" w:cs="Courier New"/>
        </w:rPr>
        <w:t>GlcNAc</w:t>
      </w:r>
      <w:proofErr w:type="spellEnd"/>
      <w:r w:rsidRPr="000E5810">
        <w:rPr>
          <w:rFonts w:ascii="Courier New" w:hAnsi="Courier New" w:cs="Courier New"/>
        </w:rPr>
        <w:t>...))(380||N-linked (GlcNAc...))(</w:t>
      </w:r>
      <w:r w:rsidR="0067601D">
        <w:rPr>
          <w:rFonts w:ascii="Courier New" w:hAnsi="Courier New" w:cs="Courier New"/>
        </w:rPr>
        <w:t>6</w:t>
      </w:r>
      <w:r w:rsidRPr="000E5810">
        <w:rPr>
          <w:rFonts w:ascii="Courier New" w:hAnsi="Courier New" w:cs="Courier New"/>
        </w:rPr>
        <w:t xml:space="preserve">4||Disulfide)(117||Disulfide)(160||Disulfide)(203||Disulfide) \VariantSimple=(21|L)(68|R)(74|M)(85|K)(90|H)(95|G)(114|G)(119|E)(119|L)(129|R)(144|K)(156|S)(178|M)(185|S)(187|L)(200|I)(208|P)(210|D)(215|H)(228|S)(235|R)(240|I)(251|S)(260|L)(265|D)(273|G)(277|L)(283|Y)(290|S)(299|H)(302|S)(302|K)(303|V)(306|S)(311|H)(314|L)(331|T)(333|C)(333|H)(346|N)(348|K)(351|S)(352|D)(353|S)(371|D)(392|I)(396|I)(399|T)(416|C)(433|F)(445|S)(452|Q)(455|Q)(455|W)(468|V)(470|Q)(487|K)(489|K)(511|M)(521|S)(522|Q)(523|L)(533|Q)(542|S)(545|G)(549|G)(566|F)(567|G)(580|L)(590|N)(596|R)(600|I)(605|L)(619|Q)(623|K)(635|L)(638|N)(647|R)(648|F)(659|W)(669|L)(675|R)(690|R)(705|V)(717|T)(719|R)(723|C)(723|L)(728|C)(734|S)(750|C)(756|Q)(759|D)(773|S)(776|L)(777|A)(785|K)(788|S)(797|F)(815|V)(817|D)(819|M)(824|G)(829|N)(831|T)(833|N)(842|D)(169|I)(343|K)(620|T)(819|Q)(848|W)(875|R) </w:t>
      </w:r>
    </w:p>
    <w:p w14:paraId="5DF23CC0" w14:textId="77777777" w:rsidR="00E670B1" w:rsidRPr="0067601D" w:rsidRDefault="000E5810" w:rsidP="00E670B1">
      <w:pPr>
        <w:rPr>
          <w:rFonts w:ascii="Courier New" w:hAnsi="Courier New" w:cs="Courier New"/>
        </w:rPr>
      </w:pPr>
      <w:r w:rsidRPr="000E5810">
        <w:rPr>
          <w:rFonts w:ascii="Courier New" w:hAnsi="Courier New" w:cs="Courier New"/>
        </w:rPr>
        <w:t>MALRRSMGRPGLPPLPLPPPPRLGLLLAALASLLLPESAAAGLKLMGAPVKLTVSQGQPV</w:t>
      </w:r>
    </w:p>
    <w:p w14:paraId="31118CDC" w14:textId="77777777" w:rsidR="00E670B1" w:rsidRPr="0067601D" w:rsidRDefault="000E5810" w:rsidP="00E670B1">
      <w:pPr>
        <w:rPr>
          <w:rFonts w:ascii="Courier New" w:hAnsi="Courier New" w:cs="Courier New"/>
        </w:rPr>
      </w:pPr>
      <w:r w:rsidRPr="000E5810">
        <w:rPr>
          <w:rFonts w:ascii="Courier New" w:hAnsi="Courier New" w:cs="Courier New"/>
        </w:rPr>
        <w:t>KLNCSVEGMEEPDIQWVKDGAVVQNLDQLYIPVSEQHWIGFLSLKSVERSDAGRYWCQVE</w:t>
      </w:r>
    </w:p>
    <w:p w14:paraId="0955981C" w14:textId="77777777" w:rsidR="00E670B1" w:rsidRPr="0067601D" w:rsidRDefault="000E5810" w:rsidP="00E670B1">
      <w:pPr>
        <w:rPr>
          <w:rFonts w:ascii="Courier New" w:hAnsi="Courier New" w:cs="Courier New"/>
        </w:rPr>
      </w:pPr>
      <w:r w:rsidRPr="000E5810">
        <w:rPr>
          <w:rFonts w:ascii="Courier New" w:hAnsi="Courier New" w:cs="Courier New"/>
        </w:rPr>
        <w:t>DGGETEISQPVWLTVEGVPFFTVEPKDLAVPPNAPFQLSCEAVGPPEPVTIVWWRGTTKI</w:t>
      </w:r>
    </w:p>
    <w:p w14:paraId="33B928E3" w14:textId="77777777" w:rsidR="00E670B1" w:rsidRPr="0067601D" w:rsidRDefault="000E5810" w:rsidP="00E670B1">
      <w:pPr>
        <w:rPr>
          <w:rFonts w:ascii="Courier New" w:hAnsi="Courier New" w:cs="Courier New"/>
        </w:rPr>
      </w:pPr>
      <w:r w:rsidRPr="000E5810">
        <w:rPr>
          <w:rFonts w:ascii="Courier New" w:hAnsi="Courier New" w:cs="Courier New"/>
        </w:rPr>
        <w:t>GGPAPSPSVLNVTGVTQSTMFSCEAHNLKGLASSRTATVHLQALPAAPFNITVTKLSSSN</w:t>
      </w:r>
    </w:p>
    <w:p w14:paraId="61626793" w14:textId="77777777" w:rsidR="00E670B1" w:rsidRPr="0067601D" w:rsidRDefault="000E5810" w:rsidP="00E670B1">
      <w:pPr>
        <w:rPr>
          <w:rFonts w:ascii="Courier New" w:hAnsi="Courier New" w:cs="Courier New"/>
        </w:rPr>
      </w:pPr>
      <w:r w:rsidRPr="000E5810">
        <w:rPr>
          <w:rFonts w:ascii="Courier New" w:hAnsi="Courier New" w:cs="Courier New"/>
        </w:rPr>
        <w:t>ASVAWMPGADGRALLQSCTVQVTQAPGGWEVLAVVVPVPPFTCLLRDLVPATNYSLRVRC</w:t>
      </w:r>
    </w:p>
    <w:p w14:paraId="172C6DD0" w14:textId="77777777" w:rsidR="00E670B1" w:rsidRPr="0067601D" w:rsidRDefault="000E5810" w:rsidP="00E670B1">
      <w:pPr>
        <w:rPr>
          <w:rFonts w:ascii="Courier New" w:hAnsi="Courier New" w:cs="Courier New"/>
        </w:rPr>
      </w:pPr>
      <w:r w:rsidRPr="000E5810">
        <w:rPr>
          <w:rFonts w:ascii="Courier New" w:hAnsi="Courier New" w:cs="Courier New"/>
        </w:rPr>
        <w:t>ANALGPSPYADWVPFQTKGLAPASAPQNLHAIRTDSGLILEWEEVIPEAPLEGPLGPYKL</w:t>
      </w:r>
    </w:p>
    <w:p w14:paraId="1E7D7E42" w14:textId="77777777" w:rsidR="00E670B1" w:rsidRPr="0067601D" w:rsidRDefault="000E5810" w:rsidP="00E670B1">
      <w:pPr>
        <w:rPr>
          <w:rFonts w:ascii="Courier New" w:hAnsi="Courier New" w:cs="Courier New"/>
        </w:rPr>
      </w:pPr>
      <w:r w:rsidRPr="000E5810">
        <w:rPr>
          <w:rFonts w:ascii="Courier New" w:hAnsi="Courier New" w:cs="Courier New"/>
        </w:rPr>
        <w:t>SWVQDNGTQDELTVEGTRANLTGWDPQKDLIVRVCVSNAVGCGPWSQPLVVSSHDRAGQQ</w:t>
      </w:r>
    </w:p>
    <w:p w14:paraId="4F617E92" w14:textId="77777777" w:rsidR="00E670B1" w:rsidRPr="0067601D" w:rsidRDefault="000E5810" w:rsidP="00E670B1">
      <w:pPr>
        <w:rPr>
          <w:rFonts w:ascii="Courier New" w:hAnsi="Courier New" w:cs="Courier New"/>
        </w:rPr>
      </w:pPr>
      <w:r w:rsidRPr="000E5810">
        <w:rPr>
          <w:rFonts w:ascii="Courier New" w:hAnsi="Courier New" w:cs="Courier New"/>
        </w:rPr>
        <w:t>GPPHSRTSWVPVVLGVLTALVTAAALALILLRKRRKETRFGQAFDSVMARGEPAVHFRAA</w:t>
      </w:r>
    </w:p>
    <w:p w14:paraId="6A4183A6" w14:textId="77777777" w:rsidR="00E670B1" w:rsidRPr="0067601D" w:rsidRDefault="000E5810" w:rsidP="00E670B1">
      <w:pPr>
        <w:rPr>
          <w:rFonts w:ascii="Courier New" w:hAnsi="Courier New" w:cs="Courier New"/>
        </w:rPr>
      </w:pPr>
      <w:r w:rsidRPr="000E5810">
        <w:rPr>
          <w:rFonts w:ascii="Courier New" w:hAnsi="Courier New" w:cs="Courier New"/>
        </w:rPr>
        <w:t>RSFNRERPERIEATLDSLGISDELKEKLEDVLIPEQQFTLGRMLGKGEFGSVREAQLKQE</w:t>
      </w:r>
    </w:p>
    <w:p w14:paraId="6E64649F" w14:textId="77777777" w:rsidR="00E670B1" w:rsidRPr="0067601D" w:rsidRDefault="000E5810" w:rsidP="00E670B1">
      <w:pPr>
        <w:rPr>
          <w:rFonts w:ascii="Courier New" w:hAnsi="Courier New" w:cs="Courier New"/>
        </w:rPr>
      </w:pPr>
      <w:r w:rsidRPr="000E5810">
        <w:rPr>
          <w:rFonts w:ascii="Courier New" w:hAnsi="Courier New" w:cs="Courier New"/>
        </w:rPr>
        <w:t>DGSFVKVAVKMLKADIIASSDIEEFLREAACMKEFDHPHVAKLVGVSLRSRAKGRLPIPM</w:t>
      </w:r>
    </w:p>
    <w:p w14:paraId="1C75287E" w14:textId="77777777" w:rsidR="00E670B1" w:rsidRPr="0067601D" w:rsidRDefault="000E5810" w:rsidP="00E670B1">
      <w:pPr>
        <w:rPr>
          <w:rFonts w:ascii="Courier New" w:hAnsi="Courier New" w:cs="Courier New"/>
        </w:rPr>
      </w:pPr>
      <w:r w:rsidRPr="000E5810">
        <w:rPr>
          <w:rFonts w:ascii="Courier New" w:hAnsi="Courier New" w:cs="Courier New"/>
        </w:rPr>
        <w:t>VILPFMKHGDLHAFLLASRIGENPFNLPLQTLIRFMVDIACGMEYLSSRNFIHRDLAARN</w:t>
      </w:r>
    </w:p>
    <w:p w14:paraId="559F1FA5" w14:textId="77777777" w:rsidR="00E670B1" w:rsidRPr="0067601D" w:rsidRDefault="000E5810" w:rsidP="00E670B1">
      <w:pPr>
        <w:rPr>
          <w:rFonts w:ascii="Courier New" w:hAnsi="Courier New" w:cs="Courier New"/>
        </w:rPr>
      </w:pPr>
      <w:r w:rsidRPr="000E5810">
        <w:rPr>
          <w:rFonts w:ascii="Courier New" w:hAnsi="Courier New" w:cs="Courier New"/>
        </w:rPr>
        <w:t>CMLAEDMTVCVADFGLSRKIYSGDYYRQGCASKLPVKWLALESLADNLYTVQSDVWAFGV</w:t>
      </w:r>
    </w:p>
    <w:p w14:paraId="548DEDC8" w14:textId="77777777" w:rsidR="00E670B1" w:rsidRPr="0067601D" w:rsidRDefault="000E5810" w:rsidP="00E670B1">
      <w:pPr>
        <w:rPr>
          <w:rFonts w:ascii="Courier New" w:hAnsi="Courier New" w:cs="Courier New"/>
        </w:rPr>
      </w:pPr>
      <w:r w:rsidRPr="000E5810">
        <w:rPr>
          <w:rFonts w:ascii="Courier New" w:hAnsi="Courier New" w:cs="Courier New"/>
        </w:rPr>
        <w:lastRenderedPageBreak/>
        <w:t>TMWEIMTRGQTPYAGIENAEIYNYLIGGNRLKQPPECMEDVYDLMYQCWSADPKQRPSFT</w:t>
      </w:r>
    </w:p>
    <w:p w14:paraId="63E800A0" w14:textId="77777777" w:rsidR="00E670B1" w:rsidRPr="0067601D" w:rsidRDefault="000E5810" w:rsidP="00E670B1">
      <w:pPr>
        <w:rPr>
          <w:rFonts w:ascii="Courier New" w:hAnsi="Courier New" w:cs="Courier New"/>
        </w:rPr>
      </w:pPr>
      <w:r w:rsidRPr="000E5810">
        <w:rPr>
          <w:rFonts w:ascii="Courier New" w:hAnsi="Courier New" w:cs="Courier New"/>
        </w:rPr>
        <w:t>CLRMELENILGQLSVLSASQDPLYINIERAEEPTAGGSLELPGRDQPYSGAGDGSGMGAV</w:t>
      </w:r>
    </w:p>
    <w:p w14:paraId="566CD456" w14:textId="77777777" w:rsidR="00E670B1" w:rsidRPr="0067601D" w:rsidRDefault="000E5810" w:rsidP="00E670B1">
      <w:pPr>
        <w:rPr>
          <w:rFonts w:ascii="Courier New" w:hAnsi="Courier New" w:cs="Courier New"/>
        </w:rPr>
      </w:pPr>
      <w:r w:rsidRPr="000E5810">
        <w:rPr>
          <w:rFonts w:ascii="Courier New" w:hAnsi="Courier New" w:cs="Courier New"/>
        </w:rPr>
        <w:t>GGTPSDCRYILTPGGLAEQPGQAEHQPESPLNETQRLLLLQQGLLPHSSC</w:t>
      </w:r>
    </w:p>
    <w:p w14:paraId="281ADBC2" w14:textId="77777777" w:rsidR="00E670B1" w:rsidRDefault="00E670B1" w:rsidP="004B48E4">
      <w:pPr>
        <w:jc w:val="both"/>
      </w:pPr>
    </w:p>
    <w:p w14:paraId="296D6643" w14:textId="77777777" w:rsidR="00E670B1" w:rsidRDefault="00E670B1" w:rsidP="004B48E4">
      <w:pPr>
        <w:jc w:val="both"/>
      </w:pPr>
    </w:p>
    <w:p w14:paraId="64F8E870" w14:textId="77777777" w:rsidR="00907374" w:rsidRPr="00240324" w:rsidRDefault="0094636F" w:rsidP="00907374">
      <w:pPr>
        <w:pStyle w:val="Heading3"/>
        <w:jc w:val="both"/>
        <w:rPr>
          <w:b/>
        </w:rPr>
      </w:pPr>
      <w:bookmarkStart w:id="22" w:name="_Toc485650999"/>
      <w:r w:rsidRPr="00240324">
        <w:rPr>
          <w:b/>
        </w:rPr>
        <w:t>R</w:t>
      </w:r>
      <w:r w:rsidR="0011745B" w:rsidRPr="00240324">
        <w:rPr>
          <w:b/>
        </w:rPr>
        <w:t xml:space="preserve">ecommendations on and order </w:t>
      </w:r>
      <w:r w:rsidR="00907374" w:rsidRPr="00240324">
        <w:rPr>
          <w:b/>
        </w:rPr>
        <w:t>of the keys in a description line</w:t>
      </w:r>
      <w:bookmarkEnd w:id="22"/>
    </w:p>
    <w:p w14:paraId="3BF9F132" w14:textId="77777777" w:rsidR="00937D32" w:rsidRDefault="00937D32">
      <w:pPr>
        <w:ind w:left="720"/>
        <w:jc w:val="both"/>
      </w:pPr>
    </w:p>
    <w:p w14:paraId="7EA6E334" w14:textId="77777777" w:rsidR="00937D32" w:rsidRPr="0042253B" w:rsidRDefault="00907374">
      <w:pPr>
        <w:jc w:val="both"/>
      </w:pPr>
      <w:r w:rsidRPr="0042253B">
        <w:t>After the sequence identifier, which MUST start t</w:t>
      </w:r>
      <w:r w:rsidR="002643AF" w:rsidRPr="0042253B">
        <w:t>h</w:t>
      </w:r>
      <w:r w:rsidRPr="0042253B">
        <w:t xml:space="preserve">e description line, there is no mandatory order for placing the keys. However it is recommended to place the potentially longer keys at the end of the description lines. These are </w:t>
      </w:r>
      <w:r w:rsidR="0036746D" w:rsidRPr="0042253B">
        <w:t>typically</w:t>
      </w:r>
      <w:r w:rsidR="002643AF" w:rsidRPr="0042253B">
        <w:t xml:space="preserve">: </w:t>
      </w:r>
      <w:proofErr w:type="spellStart"/>
      <w:r w:rsidRPr="0042253B">
        <w:rPr>
          <w:i/>
        </w:rPr>
        <w:t>ModRes</w:t>
      </w:r>
      <w:proofErr w:type="spellEnd"/>
      <w:r w:rsidRPr="0042253B">
        <w:rPr>
          <w:i/>
        </w:rPr>
        <w:t xml:space="preserve">, </w:t>
      </w:r>
      <w:proofErr w:type="spellStart"/>
      <w:r w:rsidRPr="0042253B">
        <w:rPr>
          <w:i/>
        </w:rPr>
        <w:t>ModResUnimod</w:t>
      </w:r>
      <w:proofErr w:type="spellEnd"/>
      <w:r w:rsidRPr="0042253B">
        <w:rPr>
          <w:i/>
        </w:rPr>
        <w:t xml:space="preserve">, </w:t>
      </w:r>
      <w:proofErr w:type="spellStart"/>
      <w:r w:rsidRPr="0042253B">
        <w:rPr>
          <w:i/>
        </w:rPr>
        <w:t>ModResPsi</w:t>
      </w:r>
      <w:proofErr w:type="spellEnd"/>
      <w:r w:rsidRPr="0042253B">
        <w:rPr>
          <w:i/>
        </w:rPr>
        <w:t xml:space="preserve">, </w:t>
      </w:r>
      <w:proofErr w:type="spellStart"/>
      <w:r w:rsidRPr="0042253B">
        <w:rPr>
          <w:i/>
        </w:rPr>
        <w:t>VariantSimple</w:t>
      </w:r>
      <w:proofErr w:type="spellEnd"/>
      <w:r w:rsidRPr="0042253B">
        <w:rPr>
          <w:i/>
        </w:rPr>
        <w:t xml:space="preserve">, </w:t>
      </w:r>
      <w:proofErr w:type="spellStart"/>
      <w:r w:rsidR="00E80B04" w:rsidRPr="0042253B">
        <w:rPr>
          <w:i/>
        </w:rPr>
        <w:t>VariantComplex</w:t>
      </w:r>
      <w:proofErr w:type="spellEnd"/>
      <w:r w:rsidR="00557211" w:rsidRPr="0042253B">
        <w:t>.</w:t>
      </w:r>
      <w:r w:rsidRPr="0042253B">
        <w:t xml:space="preserve"> </w:t>
      </w:r>
      <w:r w:rsidR="00BD328A" w:rsidRPr="0042253B">
        <w:t xml:space="preserve">The </w:t>
      </w:r>
      <w:r w:rsidR="00BD328A" w:rsidRPr="0042253B">
        <w:rPr>
          <w:i/>
        </w:rPr>
        <w:t>Length</w:t>
      </w:r>
      <w:r w:rsidR="00BD328A" w:rsidRPr="0042253B">
        <w:t xml:space="preserve"> key </w:t>
      </w:r>
      <w:r w:rsidR="00557211" w:rsidRPr="0042253B">
        <w:t xml:space="preserve">SHOULD </w:t>
      </w:r>
      <w:r w:rsidR="00BD328A" w:rsidRPr="0042253B">
        <w:t>be provided.</w:t>
      </w:r>
    </w:p>
    <w:p w14:paraId="63672C23" w14:textId="77777777" w:rsidR="00BD328A" w:rsidRPr="0042253B" w:rsidRDefault="00BD328A">
      <w:pPr>
        <w:jc w:val="both"/>
      </w:pPr>
    </w:p>
    <w:p w14:paraId="22D14E71" w14:textId="06935047" w:rsidR="00937D32" w:rsidRDefault="007804FF">
      <w:pPr>
        <w:jc w:val="both"/>
      </w:pPr>
      <w:r w:rsidRPr="0042253B">
        <w:t xml:space="preserve">In general, and by default, molecular features (such as </w:t>
      </w:r>
      <w:proofErr w:type="spellStart"/>
      <w:r w:rsidRPr="0042253B">
        <w:rPr>
          <w:i/>
        </w:rPr>
        <w:t>ModRes</w:t>
      </w:r>
      <w:proofErr w:type="spellEnd"/>
      <w:r w:rsidRPr="0042253B">
        <w:rPr>
          <w:i/>
        </w:rPr>
        <w:t xml:space="preserve">, </w:t>
      </w:r>
      <w:proofErr w:type="spellStart"/>
      <w:r w:rsidRPr="0042253B">
        <w:rPr>
          <w:i/>
        </w:rPr>
        <w:t>ModResUnimod</w:t>
      </w:r>
      <w:proofErr w:type="spellEnd"/>
      <w:r w:rsidRPr="0042253B">
        <w:rPr>
          <w:i/>
        </w:rPr>
        <w:t xml:space="preserve">, </w:t>
      </w:r>
      <w:proofErr w:type="spellStart"/>
      <w:r w:rsidRPr="0042253B">
        <w:rPr>
          <w:i/>
        </w:rPr>
        <w:t>ModResPsi</w:t>
      </w:r>
      <w:proofErr w:type="spellEnd"/>
      <w:r w:rsidRPr="0042253B">
        <w:rPr>
          <w:i/>
        </w:rPr>
        <w:t xml:space="preserve">, </w:t>
      </w:r>
      <w:proofErr w:type="spellStart"/>
      <w:r w:rsidRPr="0042253B">
        <w:rPr>
          <w:i/>
        </w:rPr>
        <w:t>VariantSimple</w:t>
      </w:r>
      <w:proofErr w:type="spellEnd"/>
      <w:r w:rsidRPr="0042253B">
        <w:rPr>
          <w:i/>
        </w:rPr>
        <w:t xml:space="preserve">, </w:t>
      </w:r>
      <w:proofErr w:type="spellStart"/>
      <w:r w:rsidRPr="0042253B">
        <w:rPr>
          <w:i/>
        </w:rPr>
        <w:t>VariantComplex</w:t>
      </w:r>
      <w:proofErr w:type="spellEnd"/>
      <w:r w:rsidRPr="0042253B">
        <w:rPr>
          <w:i/>
        </w:rPr>
        <w:t>, Processed</w:t>
      </w:r>
      <w:r w:rsidRPr="0042253B">
        <w:t xml:space="preserve">) encoded in keys SHOULD be considered as features that </w:t>
      </w:r>
      <w:r w:rsidR="007F31A6">
        <w:t>MAY</w:t>
      </w:r>
      <w:r w:rsidR="007F31A6" w:rsidRPr="0042253B">
        <w:t xml:space="preserve"> </w:t>
      </w:r>
      <w:r w:rsidRPr="0042253B">
        <w:t xml:space="preserve">be applied to the sequence. In the case these need to be reported as MUST be present and applied to the sequence, </w:t>
      </w:r>
      <w:r w:rsidR="00AD3688" w:rsidRPr="0042253B">
        <w:t>the sequence database section</w:t>
      </w:r>
      <w:r w:rsidR="0036746D" w:rsidRPr="0042253B">
        <w:t xml:space="preserve"> MUST contain a </w:t>
      </w:r>
      <w:proofErr w:type="spellStart"/>
      <w:r w:rsidR="0036746D" w:rsidRPr="0042253B">
        <w:t>ProteoformDb</w:t>
      </w:r>
      <w:proofErr w:type="spellEnd"/>
      <w:r w:rsidR="00AD3688" w:rsidRPr="0042253B">
        <w:t>=</w:t>
      </w:r>
      <w:r w:rsidR="00BD328A" w:rsidRPr="0042253B">
        <w:t>true</w:t>
      </w:r>
      <w:r w:rsidR="00AD3688" w:rsidRPr="0042253B">
        <w:t xml:space="preserve"> </w:t>
      </w:r>
      <w:r w:rsidR="00AD3688" w:rsidRPr="0042253B">
        <w:rPr>
          <w:i/>
        </w:rPr>
        <w:t xml:space="preserve">key-value </w:t>
      </w:r>
      <w:r w:rsidR="00AD3688" w:rsidRPr="0042253B">
        <w:t>pair</w:t>
      </w:r>
      <w:r w:rsidR="00494BBF" w:rsidRPr="0042253B">
        <w:t xml:space="preserve"> (see section 3.3.3)</w:t>
      </w:r>
      <w:r w:rsidR="00AD3688" w:rsidRPr="0042253B">
        <w:t>.</w:t>
      </w:r>
    </w:p>
    <w:p w14:paraId="52BB0D95" w14:textId="77777777" w:rsidR="00937D32" w:rsidRDefault="00937D32">
      <w:pPr>
        <w:jc w:val="both"/>
      </w:pPr>
    </w:p>
    <w:p w14:paraId="6D04E05F" w14:textId="77777777" w:rsidR="007D4A66" w:rsidRDefault="007D4A66" w:rsidP="007D4A66">
      <w:pPr>
        <w:jc w:val="both"/>
      </w:pPr>
    </w:p>
    <w:p w14:paraId="6F209525" w14:textId="77777777" w:rsidR="00443147" w:rsidRPr="00240324" w:rsidRDefault="000A6D63" w:rsidP="00443147">
      <w:pPr>
        <w:pStyle w:val="Heading3"/>
        <w:jc w:val="both"/>
        <w:rPr>
          <w:b/>
        </w:rPr>
      </w:pPr>
      <w:bookmarkStart w:id="23" w:name="_Toc485651000"/>
      <w:r w:rsidRPr="00240324">
        <w:rPr>
          <w:b/>
        </w:rPr>
        <w:t xml:space="preserve">Definition of </w:t>
      </w:r>
      <w:r w:rsidR="00171AF8" w:rsidRPr="00240324">
        <w:rPr>
          <w:b/>
        </w:rPr>
        <w:t>complex</w:t>
      </w:r>
      <w:r w:rsidR="00443147" w:rsidRPr="00240324">
        <w:rPr>
          <w:b/>
        </w:rPr>
        <w:t xml:space="preserve"> header keys</w:t>
      </w:r>
      <w:bookmarkEnd w:id="23"/>
    </w:p>
    <w:p w14:paraId="5006975D" w14:textId="77777777" w:rsidR="00443147" w:rsidRDefault="00443147" w:rsidP="00443147">
      <w:pPr>
        <w:jc w:val="both"/>
      </w:pPr>
    </w:p>
    <w:p w14:paraId="27E9AC6B" w14:textId="77777777" w:rsidR="00171AF8" w:rsidRDefault="007D4A66" w:rsidP="00443147">
      <w:pPr>
        <w:jc w:val="both"/>
      </w:pPr>
      <w:r>
        <w:t xml:space="preserve">Most keys in the </w:t>
      </w:r>
      <w:r w:rsidR="00D36885">
        <w:t>C</w:t>
      </w:r>
      <w:r w:rsidR="00907374">
        <w:t>V</w:t>
      </w:r>
      <w:r>
        <w:t xml:space="preserve"> are self-explanatory in the CV itself</w:t>
      </w:r>
      <w:r w:rsidR="00171AF8">
        <w:t>. However, some terms are sufficiently complex and central to the format that they are described in detail in this document</w:t>
      </w:r>
      <w:r w:rsidR="0024014A">
        <w:t xml:space="preserve"> in the following sections</w:t>
      </w:r>
      <w:r w:rsidR="00171AF8">
        <w:t>.</w:t>
      </w:r>
    </w:p>
    <w:p w14:paraId="4A885259" w14:textId="77777777" w:rsidR="00DF70AB" w:rsidRDefault="00DF70AB" w:rsidP="00443147">
      <w:pPr>
        <w:jc w:val="both"/>
      </w:pPr>
    </w:p>
    <w:p w14:paraId="6ACBF320" w14:textId="41934F0E" w:rsidR="00DF70AB" w:rsidRDefault="00DF70AB" w:rsidP="00443147">
      <w:pPr>
        <w:jc w:val="both"/>
      </w:pPr>
      <w:r>
        <w:t xml:space="preserve">In all header keys that </w:t>
      </w:r>
      <w:r w:rsidR="00693A64">
        <w:t>allow</w:t>
      </w:r>
      <w:r>
        <w:t xml:space="preserve"> an optional tag component, this </w:t>
      </w:r>
      <w:r w:rsidR="00693A64">
        <w:t>o</w:t>
      </w:r>
      <w:r>
        <w:t xml:space="preserve">ptional tag </w:t>
      </w:r>
      <w:r w:rsidR="0084681E">
        <w:t xml:space="preserve">MAY be </w:t>
      </w:r>
      <w:r>
        <w:t xml:space="preserve">placed as </w:t>
      </w:r>
      <w:r w:rsidR="00801AD3">
        <w:t xml:space="preserve">the </w:t>
      </w:r>
      <w:r>
        <w:t>last component</w:t>
      </w:r>
      <w:r w:rsidR="005135B9">
        <w:t>, example:</w:t>
      </w:r>
      <w:r w:rsidR="00693A64">
        <w:t xml:space="preserve"> (</w:t>
      </w:r>
      <w:proofErr w:type="spellStart"/>
      <w:r w:rsidR="00693A64">
        <w:t>item|item</w:t>
      </w:r>
      <w:proofErr w:type="spellEnd"/>
      <w:r w:rsidR="00693A64">
        <w:t>|…|</w:t>
      </w:r>
      <w:proofErr w:type="spellStart"/>
      <w:r w:rsidR="00693A64">
        <w:t>OptionalTag</w:t>
      </w:r>
      <w:proofErr w:type="spellEnd"/>
      <w:r w:rsidR="00693A64">
        <w:t>). T</w:t>
      </w:r>
      <w:r>
        <w:t xml:space="preserve">he optional tag MAY be specified or not, as desired by the writer. If </w:t>
      </w:r>
      <w:r w:rsidR="00693A64">
        <w:t xml:space="preserve">such </w:t>
      </w:r>
      <w:r>
        <w:t xml:space="preserve">a tag is not provided, the trailing pipe character (“|”) MUST NOT be written. The tags are free text strings that are not constrained by a </w:t>
      </w:r>
      <w:r w:rsidR="009B3D2E">
        <w:t>CV</w:t>
      </w:r>
      <w:r>
        <w:t xml:space="preserve">. The tags MAY be defined in the file </w:t>
      </w:r>
      <w:r w:rsidRPr="00AC5538">
        <w:t xml:space="preserve">header via the </w:t>
      </w:r>
      <w:proofErr w:type="spellStart"/>
      <w:r w:rsidR="00693A64" w:rsidRPr="00351B6F">
        <w:rPr>
          <w:i/>
        </w:rPr>
        <w:t>C</w:t>
      </w:r>
      <w:r w:rsidR="005F5C53" w:rsidRPr="00351B6F">
        <w:rPr>
          <w:i/>
        </w:rPr>
        <w:t>ustomTag</w:t>
      </w:r>
      <w:proofErr w:type="spellEnd"/>
      <w:r w:rsidR="00693A64" w:rsidRPr="00351B6F">
        <w:rPr>
          <w:i/>
        </w:rPr>
        <w:t>=</w:t>
      </w:r>
      <w:proofErr w:type="spellStart"/>
      <w:r w:rsidR="005F5C53" w:rsidRPr="00351B6F">
        <w:rPr>
          <w:i/>
        </w:rPr>
        <w:t>Tag</w:t>
      </w:r>
      <w:proofErr w:type="gramStart"/>
      <w:r w:rsidR="005F5C53" w:rsidRPr="00351B6F">
        <w:rPr>
          <w:i/>
        </w:rPr>
        <w:t>:</w:t>
      </w:r>
      <w:r w:rsidRPr="00351B6F">
        <w:rPr>
          <w:i/>
        </w:rPr>
        <w:t>TagDescription</w:t>
      </w:r>
      <w:proofErr w:type="spellEnd"/>
      <w:proofErr w:type="gramEnd"/>
      <w:r w:rsidRPr="00AC5538">
        <w:t xml:space="preserve"> keyword</w:t>
      </w:r>
      <w:r w:rsidR="00693A64">
        <w:t xml:space="preserve"> (</w:t>
      </w:r>
      <w:r w:rsidR="005F5C53">
        <w:t>Tag</w:t>
      </w:r>
      <w:r w:rsidR="00693A64">
        <w:t xml:space="preserve"> is the </w:t>
      </w:r>
      <w:r w:rsidR="005F5C53">
        <w:t xml:space="preserve">text string of the tag and the </w:t>
      </w:r>
      <w:proofErr w:type="spellStart"/>
      <w:r w:rsidR="005F5C53">
        <w:t>TagDescription</w:t>
      </w:r>
      <w:proofErr w:type="spellEnd"/>
      <w:r w:rsidR="005F5C53">
        <w:t xml:space="preserve"> </w:t>
      </w:r>
      <w:r w:rsidR="00351627">
        <w:t>MAY</w:t>
      </w:r>
      <w:r w:rsidR="005F5C53">
        <w:t xml:space="preserve"> be used to further describe the meaning of that tag</w:t>
      </w:r>
      <w:r w:rsidR="00693A64">
        <w:t>)</w:t>
      </w:r>
      <w:r w:rsidR="00351627">
        <w:t>.</w:t>
      </w:r>
      <w:r w:rsidR="0084681E">
        <w:t xml:space="preserve"> If several distinct tags are to be specified, each separate tag SHOULD be enclosed in square brackets ([</w:t>
      </w:r>
      <w:proofErr w:type="gramStart"/>
      <w:r w:rsidR="0084681E">
        <w:t>]s</w:t>
      </w:r>
      <w:proofErr w:type="gramEnd"/>
      <w:r w:rsidR="0084681E">
        <w:t>). Examples of valid tags are “uncertain”, “dbSNP”, “in vitro”, “[</w:t>
      </w:r>
      <w:r w:rsidR="00DA3D96">
        <w:t>sample04</w:t>
      </w:r>
      <w:proofErr w:type="gramStart"/>
      <w:r w:rsidR="00DA3D96">
        <w:t>][</w:t>
      </w:r>
      <w:proofErr w:type="gramEnd"/>
      <w:r w:rsidR="00DA3D96">
        <w:t xml:space="preserve">sample08]”. In general, PEFF exporters are encouraged NOT to bloat PEFF files with copious optional tags filled with lots of metadata, but rather leave the optional tags for custom annotations </w:t>
      </w:r>
      <w:r w:rsidR="005E112C">
        <w:t>initiated by</w:t>
      </w:r>
      <w:r w:rsidR="00DA3D96">
        <w:t xml:space="preserve"> the end user</w:t>
      </w:r>
      <w:r w:rsidR="00AB7B5E">
        <w:t xml:space="preserve"> (i.e. either inserted directly by the user, or based on export options selected by the user at the provider web site)</w:t>
      </w:r>
      <w:r w:rsidR="00DA3D96">
        <w:t>. Nonetheless, this feature is somewhat experimental to see how the community wishes to use it.</w:t>
      </w:r>
    </w:p>
    <w:p w14:paraId="2D3B07D0" w14:textId="77777777" w:rsidR="00171AF8" w:rsidRDefault="00171AF8" w:rsidP="00443147">
      <w:pPr>
        <w:jc w:val="both"/>
      </w:pPr>
    </w:p>
    <w:p w14:paraId="4CA793B3" w14:textId="77777777" w:rsidR="00240324" w:rsidRDefault="00240324" w:rsidP="00443147">
      <w:pPr>
        <w:jc w:val="both"/>
      </w:pPr>
    </w:p>
    <w:p w14:paraId="53DA0B66" w14:textId="77777777" w:rsidR="00927D61" w:rsidRPr="00240324" w:rsidRDefault="00E36B2B" w:rsidP="00927D61">
      <w:pPr>
        <w:pStyle w:val="Heading3"/>
        <w:jc w:val="both"/>
        <w:rPr>
          <w:b/>
        </w:rPr>
      </w:pPr>
      <w:bookmarkStart w:id="24" w:name="_Toc485651001"/>
      <w:r w:rsidRPr="00240324">
        <w:rPr>
          <w:b/>
        </w:rPr>
        <w:t xml:space="preserve">Variant </w:t>
      </w:r>
      <w:r w:rsidR="00927D61" w:rsidRPr="00240324">
        <w:rPr>
          <w:b/>
        </w:rPr>
        <w:t>header key</w:t>
      </w:r>
      <w:bookmarkEnd w:id="24"/>
    </w:p>
    <w:p w14:paraId="6EF42BEE" w14:textId="77777777" w:rsidR="00927D61" w:rsidRDefault="00927D61" w:rsidP="00927D61">
      <w:pPr>
        <w:jc w:val="both"/>
      </w:pPr>
    </w:p>
    <w:p w14:paraId="28464E89" w14:textId="77777777" w:rsidR="00927D61" w:rsidRDefault="00927D61" w:rsidP="00927D61">
      <w:pPr>
        <w:jc w:val="both"/>
      </w:pPr>
      <w:r>
        <w:t>The header key “</w:t>
      </w:r>
      <w:r w:rsidR="00E36B2B">
        <w:t>Variant</w:t>
      </w:r>
      <w:r>
        <w:t xml:space="preserve">” was deprecated in 2015 during </w:t>
      </w:r>
      <w:r w:rsidR="009B3D2E">
        <w:t xml:space="preserve">the refinement </w:t>
      </w:r>
      <w:r>
        <w:t xml:space="preserve">of the format in favor of </w:t>
      </w:r>
      <w:r w:rsidR="008F615F">
        <w:t xml:space="preserve">using </w:t>
      </w:r>
      <w:r>
        <w:t>“</w:t>
      </w:r>
      <w:proofErr w:type="spellStart"/>
      <w:r w:rsidR="004D2856">
        <w:t>VariantSimple</w:t>
      </w:r>
      <w:proofErr w:type="spellEnd"/>
      <w:r>
        <w:t>” and “</w:t>
      </w:r>
      <w:proofErr w:type="spellStart"/>
      <w:r w:rsidR="004D2856">
        <w:t>VariantComplex</w:t>
      </w:r>
      <w:proofErr w:type="spellEnd"/>
      <w:r>
        <w:t>”. Some PEFF files, e.g. from neXtProt, were produced with the “</w:t>
      </w:r>
      <w:r w:rsidR="00E36B2B">
        <w:t>Variant</w:t>
      </w:r>
      <w:r>
        <w:t xml:space="preserve">” header key before it was deprecated. This term </w:t>
      </w:r>
      <w:r w:rsidR="00351B6F">
        <w:t>MUST</w:t>
      </w:r>
      <w:r>
        <w:t xml:space="preserve"> no longer be used.</w:t>
      </w:r>
    </w:p>
    <w:p w14:paraId="2C3FA806" w14:textId="77777777" w:rsidR="00927D61" w:rsidRDefault="00927D61" w:rsidP="00927D61">
      <w:pPr>
        <w:jc w:val="both"/>
      </w:pPr>
    </w:p>
    <w:p w14:paraId="211DC83F" w14:textId="77777777" w:rsidR="00240324" w:rsidRDefault="00240324" w:rsidP="00927D61">
      <w:pPr>
        <w:jc w:val="both"/>
      </w:pPr>
    </w:p>
    <w:p w14:paraId="0E97D91B" w14:textId="77777777" w:rsidR="00927D61" w:rsidRPr="00240324" w:rsidRDefault="004D2856" w:rsidP="00927D61">
      <w:pPr>
        <w:pStyle w:val="Heading3"/>
        <w:jc w:val="both"/>
        <w:rPr>
          <w:b/>
        </w:rPr>
      </w:pPr>
      <w:bookmarkStart w:id="25" w:name="_Toc485651002"/>
      <w:proofErr w:type="spellStart"/>
      <w:r w:rsidRPr="00240324">
        <w:rPr>
          <w:b/>
        </w:rPr>
        <w:t>VariantSimple</w:t>
      </w:r>
      <w:proofErr w:type="spellEnd"/>
      <w:r w:rsidR="00927D61" w:rsidRPr="00240324">
        <w:rPr>
          <w:b/>
        </w:rPr>
        <w:t xml:space="preserve"> header key</w:t>
      </w:r>
      <w:bookmarkEnd w:id="25"/>
    </w:p>
    <w:p w14:paraId="72708778" w14:textId="77777777" w:rsidR="00927D61" w:rsidRDefault="00927D61" w:rsidP="00927D61">
      <w:pPr>
        <w:jc w:val="both"/>
      </w:pPr>
    </w:p>
    <w:p w14:paraId="6209FC4E" w14:textId="77777777" w:rsidR="00DF70AB" w:rsidRDefault="00927D61" w:rsidP="00927D61">
      <w:pPr>
        <w:jc w:val="both"/>
      </w:pPr>
      <w:r>
        <w:t>The header key “</w:t>
      </w:r>
      <w:proofErr w:type="spellStart"/>
      <w:r w:rsidR="000E5810" w:rsidRPr="000E5810">
        <w:rPr>
          <w:i/>
        </w:rPr>
        <w:t>VariantSimple</w:t>
      </w:r>
      <w:proofErr w:type="spellEnd"/>
      <w:r>
        <w:t>” is used to encode all single</w:t>
      </w:r>
      <w:r w:rsidR="00F409CD">
        <w:t xml:space="preserve"> </w:t>
      </w:r>
      <w:r>
        <w:t>amino</w:t>
      </w:r>
      <w:r w:rsidR="000248B1">
        <w:t xml:space="preserve"> </w:t>
      </w:r>
      <w:r>
        <w:t xml:space="preserve">acid substitutions. The format of </w:t>
      </w:r>
      <w:r w:rsidR="00AC5538">
        <w:t xml:space="preserve">the value for </w:t>
      </w:r>
      <w:r>
        <w:t xml:space="preserve">this term is </w:t>
      </w:r>
      <w:r w:rsidR="000E5810" w:rsidRPr="000E5810">
        <w:rPr>
          <w:i/>
        </w:rPr>
        <w:t>(</w:t>
      </w:r>
      <w:proofErr w:type="spellStart"/>
      <w:r w:rsidR="000E5810" w:rsidRPr="000E5810">
        <w:rPr>
          <w:i/>
        </w:rPr>
        <w:t>position|newAminoAcid|optionalTag</w:t>
      </w:r>
      <w:proofErr w:type="spellEnd"/>
      <w:r w:rsidR="000E5810" w:rsidRPr="000E5810">
        <w:rPr>
          <w:i/>
        </w:rPr>
        <w:t>),</w:t>
      </w:r>
      <w:r>
        <w:t xml:space="preserve"> e.g. “(223|A)</w:t>
      </w:r>
      <w:r w:rsidR="005760E1">
        <w:t>” or “</w:t>
      </w:r>
      <w:r w:rsidR="006114E6">
        <w:t>(225|C|dbSNP)</w:t>
      </w:r>
      <w:r>
        <w:t xml:space="preserve">”. </w:t>
      </w:r>
      <w:r w:rsidR="005C2BBC">
        <w:t xml:space="preserve">The first </w:t>
      </w:r>
      <w:r w:rsidR="00904061">
        <w:t xml:space="preserve">example </w:t>
      </w:r>
      <w:r>
        <w:t>indicates that at position 233 (</w:t>
      </w:r>
      <w:r w:rsidRPr="00EE5AD9">
        <w:rPr>
          <w:b/>
        </w:rPr>
        <w:t>count starting at 1</w:t>
      </w:r>
      <w:r>
        <w:t xml:space="preserve">) the default amino acid in the sequence </w:t>
      </w:r>
      <w:r w:rsidR="00351627">
        <w:t xml:space="preserve">MAY </w:t>
      </w:r>
      <w:r>
        <w:t>be substituted with the amino acid A</w:t>
      </w:r>
      <w:r w:rsidR="006114E6">
        <w:t xml:space="preserve">, and </w:t>
      </w:r>
      <w:r w:rsidR="0089738D">
        <w:t xml:space="preserve">the second example shows that </w:t>
      </w:r>
      <w:r w:rsidR="006114E6">
        <w:t xml:space="preserve">at position 225 the default amino acid in the sequence </w:t>
      </w:r>
      <w:r w:rsidR="00351627">
        <w:t xml:space="preserve">MAY </w:t>
      </w:r>
      <w:r w:rsidR="006114E6">
        <w:t>be substituted with the amino acid C (and that change is tagged with the string “dbSNP”</w:t>
      </w:r>
      <w:r w:rsidR="00F3448D">
        <w:t>)</w:t>
      </w:r>
      <w:r>
        <w:t xml:space="preserve">. </w:t>
      </w:r>
      <w:r w:rsidR="00DB674F">
        <w:t xml:space="preserve">The position MUST be greater than 0 </w:t>
      </w:r>
      <w:r w:rsidR="00CC4573">
        <w:t xml:space="preserve">and </w:t>
      </w:r>
      <w:r>
        <w:t xml:space="preserve">less than </w:t>
      </w:r>
      <w:r w:rsidR="00CC4573">
        <w:t xml:space="preserve">or equal to </w:t>
      </w:r>
      <w:r>
        <w:t xml:space="preserve">the length of the protein. This key </w:t>
      </w:r>
      <w:r w:rsidR="00351B6F">
        <w:t>MUST</w:t>
      </w:r>
      <w:r w:rsidR="009B3D2E">
        <w:t xml:space="preserve"> </w:t>
      </w:r>
      <w:r w:rsidR="00F3448D">
        <w:t xml:space="preserve">NOT </w:t>
      </w:r>
      <w:r>
        <w:t>be used to extend a protein. The “</w:t>
      </w:r>
      <w:proofErr w:type="spellStart"/>
      <w:r w:rsidR="000E5810" w:rsidRPr="000E5810">
        <w:rPr>
          <w:i/>
        </w:rPr>
        <w:t>newAminoAcid</w:t>
      </w:r>
      <w:proofErr w:type="spellEnd"/>
      <w:r>
        <w:t xml:space="preserve">” part of the value </w:t>
      </w:r>
      <w:r w:rsidR="00351627">
        <w:t>MUST</w:t>
      </w:r>
      <w:r>
        <w:t xml:space="preserve"> be </w:t>
      </w:r>
      <w:r w:rsidR="00904061">
        <w:t xml:space="preserve">a valid amino acid code (ambiguity codes such as J or X </w:t>
      </w:r>
      <w:r w:rsidR="00FE202E">
        <w:t>are</w:t>
      </w:r>
      <w:r w:rsidR="00904061">
        <w:t xml:space="preserve"> permitted) or an asterisk (*). It </w:t>
      </w:r>
      <w:r w:rsidR="00351B6F">
        <w:t>MUST</w:t>
      </w:r>
      <w:r w:rsidR="00351627">
        <w:t xml:space="preserve"> NOT</w:t>
      </w:r>
      <w:r w:rsidR="00904061">
        <w:t xml:space="preserve"> be empty, or space, or any non-alphabetic character except asterisk. The asterisk is to be interpreted as a nonsense mutation </w:t>
      </w:r>
      <w:r w:rsidR="00807FB8">
        <w:t xml:space="preserve">(stop codon) </w:t>
      </w:r>
      <w:r w:rsidR="00904061">
        <w:t xml:space="preserve">over which a peptide sequence </w:t>
      </w:r>
      <w:r w:rsidR="00351B6F">
        <w:t>MUST</w:t>
      </w:r>
      <w:r w:rsidR="00F3448D">
        <w:t xml:space="preserve"> NOT </w:t>
      </w:r>
      <w:r w:rsidR="00904061">
        <w:t xml:space="preserve">span. Regular expressions </w:t>
      </w:r>
      <w:r w:rsidR="00351B6F">
        <w:t>MUST</w:t>
      </w:r>
      <w:r w:rsidR="00906A96">
        <w:t xml:space="preserve"> NOT</w:t>
      </w:r>
      <w:r w:rsidR="00904061">
        <w:t xml:space="preserve"> be used. </w:t>
      </w:r>
      <w:r w:rsidR="00AF352A">
        <w:t>Insertions or deletions (indels)</w:t>
      </w:r>
      <w:r w:rsidR="00904061">
        <w:t xml:space="preserve"> MUST </w:t>
      </w:r>
      <w:r w:rsidR="00DB674F">
        <w:t xml:space="preserve">NOT </w:t>
      </w:r>
      <w:r w:rsidR="00FD58B7">
        <w:t>be specified with this term.</w:t>
      </w:r>
    </w:p>
    <w:p w14:paraId="342123F6" w14:textId="77777777" w:rsidR="00FD58B7" w:rsidRDefault="00FD58B7" w:rsidP="00927D61">
      <w:pPr>
        <w:jc w:val="both"/>
      </w:pPr>
    </w:p>
    <w:p w14:paraId="766D7638" w14:textId="77777777" w:rsidR="00DF70AB" w:rsidRDefault="00904061" w:rsidP="00927D61">
      <w:pPr>
        <w:jc w:val="both"/>
      </w:pPr>
      <w:r>
        <w:lastRenderedPageBreak/>
        <w:t>The rationale for separating these variants into a separate term from more complex variants is to more easily allow reader software and sequence search engines to support these simple variations in advance of more complex variations, which are considerably more difficult to implement.</w:t>
      </w:r>
    </w:p>
    <w:p w14:paraId="605D4B16" w14:textId="77777777" w:rsidR="00FD58B7" w:rsidRDefault="00FD58B7" w:rsidP="00927D61">
      <w:pPr>
        <w:jc w:val="both"/>
      </w:pPr>
    </w:p>
    <w:p w14:paraId="761677DC" w14:textId="77777777" w:rsidR="00904061" w:rsidRDefault="00904061" w:rsidP="00927D61">
      <w:pPr>
        <w:jc w:val="both"/>
      </w:pPr>
    </w:p>
    <w:p w14:paraId="57013033" w14:textId="77777777" w:rsidR="00AF352A" w:rsidRPr="00240324" w:rsidRDefault="004D2856" w:rsidP="00AF352A">
      <w:pPr>
        <w:pStyle w:val="Heading3"/>
        <w:jc w:val="both"/>
        <w:rPr>
          <w:b/>
        </w:rPr>
      </w:pPr>
      <w:bookmarkStart w:id="26" w:name="_Toc485651003"/>
      <w:proofErr w:type="spellStart"/>
      <w:r w:rsidRPr="00240324">
        <w:rPr>
          <w:b/>
        </w:rPr>
        <w:t>VariantComplex</w:t>
      </w:r>
      <w:proofErr w:type="spellEnd"/>
      <w:r w:rsidR="00AF352A" w:rsidRPr="00240324">
        <w:rPr>
          <w:b/>
        </w:rPr>
        <w:t xml:space="preserve"> header key</w:t>
      </w:r>
      <w:bookmarkEnd w:id="26"/>
    </w:p>
    <w:p w14:paraId="63A30957" w14:textId="77777777" w:rsidR="00AF352A" w:rsidRDefault="00AF352A" w:rsidP="00AF352A">
      <w:pPr>
        <w:jc w:val="both"/>
      </w:pPr>
    </w:p>
    <w:p w14:paraId="00AA2F44" w14:textId="77777777" w:rsidR="00AC5538" w:rsidRDefault="00AF352A" w:rsidP="00AF352A">
      <w:pPr>
        <w:jc w:val="both"/>
      </w:pPr>
      <w:r>
        <w:t xml:space="preserve">The header key </w:t>
      </w:r>
      <w:proofErr w:type="spellStart"/>
      <w:r w:rsidR="000E5810" w:rsidRPr="000E5810">
        <w:rPr>
          <w:i/>
        </w:rPr>
        <w:t>VariantComplex</w:t>
      </w:r>
      <w:proofErr w:type="spellEnd"/>
      <w:r>
        <w:t xml:space="preserve"> is used to encode all sequence variations more complex than a single</w:t>
      </w:r>
      <w:r w:rsidR="009400DE">
        <w:t xml:space="preserve"> </w:t>
      </w:r>
      <w:r>
        <w:t xml:space="preserve">amino acid substitution. The format of </w:t>
      </w:r>
      <w:r w:rsidR="00AC5538">
        <w:t xml:space="preserve">the value for this key </w:t>
      </w:r>
      <w:r>
        <w:t>is (</w:t>
      </w:r>
      <w:proofErr w:type="spellStart"/>
      <w:r w:rsidR="000E5810" w:rsidRPr="000E5810">
        <w:rPr>
          <w:i/>
        </w:rPr>
        <w:t>startPosition|endPosition|newSequence|optionalTag</w:t>
      </w:r>
      <w:proofErr w:type="spellEnd"/>
      <w:r>
        <w:t xml:space="preserve">). Variations that can fit the description of a </w:t>
      </w:r>
      <w:proofErr w:type="spellStart"/>
      <w:r w:rsidR="004D2856" w:rsidRPr="00351B6F">
        <w:rPr>
          <w:i/>
        </w:rPr>
        <w:t>VariantSimple</w:t>
      </w:r>
      <w:proofErr w:type="spellEnd"/>
      <w:r>
        <w:t xml:space="preserve"> MUST NOT be encoded using this term. See the table below for a series of examples, both legal and illegal. </w:t>
      </w:r>
      <w:r w:rsidR="006114E6">
        <w:t>Position</w:t>
      </w:r>
      <w:r>
        <w:t xml:space="preserve"> counting begins with 1.</w:t>
      </w:r>
      <w:r w:rsidR="006114E6" w:rsidRPr="006114E6">
        <w:t xml:space="preserve"> </w:t>
      </w:r>
    </w:p>
    <w:p w14:paraId="1BE40352" w14:textId="77777777" w:rsidR="000248B1" w:rsidRDefault="000248B1" w:rsidP="00AF352A">
      <w:pPr>
        <w:jc w:val="both"/>
      </w:pPr>
    </w:p>
    <w:tbl>
      <w:tblPr>
        <w:tblStyle w:val="TableClassic1"/>
        <w:tblW w:w="0" w:type="auto"/>
        <w:tblLook w:val="04A0" w:firstRow="1" w:lastRow="0" w:firstColumn="1" w:lastColumn="0" w:noHBand="0" w:noVBand="1"/>
      </w:tblPr>
      <w:tblGrid>
        <w:gridCol w:w="2196"/>
        <w:gridCol w:w="6833"/>
      </w:tblGrid>
      <w:tr w:rsidR="00AF352A" w14:paraId="75AAFC7E" w14:textId="77777777" w:rsidTr="006F0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15601C70" w14:textId="77777777" w:rsidR="00AF352A" w:rsidRDefault="00AF352A" w:rsidP="006F019F">
            <w:pPr>
              <w:jc w:val="both"/>
            </w:pPr>
            <w:r>
              <w:t>Example Value</w:t>
            </w:r>
          </w:p>
        </w:tc>
        <w:tc>
          <w:tcPr>
            <w:tcW w:w="7337" w:type="dxa"/>
          </w:tcPr>
          <w:p w14:paraId="232FA3C8" w14:textId="77777777" w:rsidR="00AF352A" w:rsidRDefault="00AF352A" w:rsidP="006F019F">
            <w:pPr>
              <w:jc w:val="both"/>
              <w:cnfStyle w:val="100000000000" w:firstRow="1" w:lastRow="0" w:firstColumn="0" w:lastColumn="0" w:oddVBand="0" w:evenVBand="0" w:oddHBand="0" w:evenHBand="0" w:firstRowFirstColumn="0" w:firstRowLastColumn="0" w:lastRowFirstColumn="0" w:lastRowLastColumn="0"/>
            </w:pPr>
            <w:r>
              <w:t>Interpretation</w:t>
            </w:r>
          </w:p>
        </w:tc>
      </w:tr>
      <w:tr w:rsidR="006114E6" w14:paraId="0090D0B3" w14:textId="77777777" w:rsidTr="00E722BE">
        <w:tc>
          <w:tcPr>
            <w:cnfStyle w:val="001000000000" w:firstRow="0" w:lastRow="0" w:firstColumn="1" w:lastColumn="0" w:oddVBand="0" w:evenVBand="0" w:oddHBand="0" w:evenHBand="0" w:firstRowFirstColumn="0" w:firstRowLastColumn="0" w:lastRowFirstColumn="0" w:lastRowLastColumn="0"/>
            <w:tcW w:w="1908" w:type="dxa"/>
          </w:tcPr>
          <w:p w14:paraId="3BA5653F" w14:textId="77777777" w:rsidR="006114E6" w:rsidRDefault="006114E6" w:rsidP="00E722BE">
            <w:pPr>
              <w:jc w:val="both"/>
            </w:pPr>
            <w:r>
              <w:t>(100|100|)</w:t>
            </w:r>
            <w:r w:rsidR="00D62B57">
              <w:t xml:space="preserve"> </w:t>
            </w:r>
          </w:p>
        </w:tc>
        <w:tc>
          <w:tcPr>
            <w:tcW w:w="7337" w:type="dxa"/>
          </w:tcPr>
          <w:p w14:paraId="532A00AC" w14:textId="77777777" w:rsidR="006114E6" w:rsidRDefault="006114E6" w:rsidP="00E722BE">
            <w:pPr>
              <w:jc w:val="both"/>
              <w:cnfStyle w:val="000000000000" w:firstRow="0" w:lastRow="0" w:firstColumn="0" w:lastColumn="0" w:oddVBand="0" w:evenVBand="0" w:oddHBand="0" w:evenHBand="0" w:firstRowFirstColumn="0" w:firstRowLastColumn="0" w:lastRowFirstColumn="0" w:lastRowLastColumn="0"/>
            </w:pPr>
            <w:r>
              <w:t xml:space="preserve">Position 100 </w:t>
            </w:r>
            <w:r w:rsidR="00351B6F">
              <w:t>is</w:t>
            </w:r>
            <w:r>
              <w:t xml:space="preserve"> nothing, signifying a single amino acid deletion. No character </w:t>
            </w:r>
            <w:r w:rsidR="00351B6F">
              <w:t>MUST</w:t>
            </w:r>
            <w:r w:rsidR="00351627">
              <w:t xml:space="preserve"> </w:t>
            </w:r>
            <w:r>
              <w:t>be used to denote deletions</w:t>
            </w:r>
            <w:r w:rsidR="00B5101A">
              <w:t>, i.e.</w:t>
            </w:r>
            <w:r>
              <w:t xml:space="preserve"> </w:t>
            </w:r>
            <w:r w:rsidR="00B5101A">
              <w:t>no</w:t>
            </w:r>
            <w:r>
              <w:t xml:space="preserve"> dashes (-) or any other character</w:t>
            </w:r>
            <w:r w:rsidR="00B5101A">
              <w:t>s</w:t>
            </w:r>
            <w:r>
              <w:t>.</w:t>
            </w:r>
          </w:p>
          <w:p w14:paraId="0D6897B6" w14:textId="77777777" w:rsidR="00D62B57" w:rsidRDefault="00D62B57" w:rsidP="00E722BE">
            <w:pPr>
              <w:jc w:val="both"/>
              <w:cnfStyle w:val="000000000000" w:firstRow="0" w:lastRow="0" w:firstColumn="0" w:lastColumn="0" w:oddVBand="0" w:evenVBand="0" w:oddHBand="0" w:evenHBand="0" w:firstRowFirstColumn="0" w:firstRowLastColumn="0" w:lastRowFirstColumn="0" w:lastRowLastColumn="0"/>
            </w:pPr>
          </w:p>
        </w:tc>
      </w:tr>
      <w:tr w:rsidR="00AF352A" w14:paraId="242713D2"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4EA3239D" w14:textId="77777777" w:rsidR="00AF352A" w:rsidRDefault="00AF352A" w:rsidP="006F019F">
            <w:pPr>
              <w:jc w:val="both"/>
            </w:pPr>
            <w:r>
              <w:t>(100|100|</w:t>
            </w:r>
            <w:r w:rsidR="006114E6">
              <w:t>|</w:t>
            </w:r>
            <w:r w:rsidR="004043C7">
              <w:t>10kexomes</w:t>
            </w:r>
            <w:r>
              <w:t>)</w:t>
            </w:r>
          </w:p>
        </w:tc>
        <w:tc>
          <w:tcPr>
            <w:tcW w:w="7337" w:type="dxa"/>
          </w:tcPr>
          <w:p w14:paraId="639A2DE7" w14:textId="77777777" w:rsidR="00AF352A" w:rsidRDefault="004043C7" w:rsidP="006F019F">
            <w:pPr>
              <w:jc w:val="both"/>
              <w:cnfStyle w:val="000000000000" w:firstRow="0" w:lastRow="0" w:firstColumn="0" w:lastColumn="0" w:oddVBand="0" w:evenVBand="0" w:oddHBand="0" w:evenHBand="0" w:firstRowFirstColumn="0" w:firstRowLastColumn="0" w:lastRowFirstColumn="0" w:lastRowLastColumn="0"/>
            </w:pPr>
            <w:r>
              <w:t>Same as above, but labeled with a tag “10kexomes”</w:t>
            </w:r>
            <w:r w:rsidR="00670C8C">
              <w:t>.</w:t>
            </w:r>
          </w:p>
          <w:p w14:paraId="2CDFE37E" w14:textId="77777777" w:rsidR="00D62B57" w:rsidRDefault="00D62B57" w:rsidP="006F019F">
            <w:pPr>
              <w:jc w:val="both"/>
              <w:cnfStyle w:val="000000000000" w:firstRow="0" w:lastRow="0" w:firstColumn="0" w:lastColumn="0" w:oddVBand="0" w:evenVBand="0" w:oddHBand="0" w:evenHBand="0" w:firstRowFirstColumn="0" w:firstRowLastColumn="0" w:lastRowFirstColumn="0" w:lastRowLastColumn="0"/>
            </w:pPr>
          </w:p>
        </w:tc>
      </w:tr>
      <w:tr w:rsidR="00AF352A" w14:paraId="1F98074B"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0A3017DD" w14:textId="77777777" w:rsidR="00AF352A" w:rsidRDefault="00AF352A" w:rsidP="006F019F">
            <w:pPr>
              <w:jc w:val="both"/>
            </w:pPr>
            <w:r>
              <w:t>(100|102|)</w:t>
            </w:r>
          </w:p>
        </w:tc>
        <w:tc>
          <w:tcPr>
            <w:tcW w:w="7337" w:type="dxa"/>
          </w:tcPr>
          <w:p w14:paraId="72103214" w14:textId="77777777"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A 3-AA deletion starting at position 100</w:t>
            </w:r>
            <w:r w:rsidR="00825303">
              <w:t>.</w:t>
            </w:r>
          </w:p>
          <w:p w14:paraId="725E1D54" w14:textId="77777777" w:rsidR="00D62B57" w:rsidRDefault="00D62B57" w:rsidP="006F019F">
            <w:pPr>
              <w:jc w:val="both"/>
              <w:cnfStyle w:val="000000000000" w:firstRow="0" w:lastRow="0" w:firstColumn="0" w:lastColumn="0" w:oddVBand="0" w:evenVBand="0" w:oddHBand="0" w:evenHBand="0" w:firstRowFirstColumn="0" w:firstRowLastColumn="0" w:lastRowFirstColumn="0" w:lastRowLastColumn="0"/>
            </w:pPr>
          </w:p>
        </w:tc>
      </w:tr>
      <w:tr w:rsidR="00AF352A" w14:paraId="4CADE1FB"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265C91C1" w14:textId="77777777" w:rsidR="00AF352A" w:rsidRDefault="00AF352A" w:rsidP="006F019F">
            <w:pPr>
              <w:jc w:val="both"/>
            </w:pPr>
            <w:r>
              <w:t>(100|100|AP</w:t>
            </w:r>
            <w:r w:rsidR="00494BBF">
              <w:t>T</w:t>
            </w:r>
            <w:r>
              <w:t>)</w:t>
            </w:r>
          </w:p>
        </w:tc>
        <w:tc>
          <w:tcPr>
            <w:tcW w:w="7337" w:type="dxa"/>
          </w:tcPr>
          <w:p w14:paraId="485053DB" w14:textId="77777777" w:rsidR="00AF352A" w:rsidRDefault="0092768F" w:rsidP="00D17F9A">
            <w:pPr>
              <w:jc w:val="both"/>
              <w:cnfStyle w:val="000000000000" w:firstRow="0" w:lastRow="0" w:firstColumn="0" w:lastColumn="0" w:oddVBand="0" w:evenVBand="0" w:oddHBand="0" w:evenHBand="0" w:firstRowFirstColumn="0" w:firstRowLastColumn="0" w:lastRowFirstColumn="0" w:lastRowLastColumn="0"/>
            </w:pPr>
            <w:r>
              <w:t xml:space="preserve">A replacement of the original residue </w:t>
            </w:r>
            <w:r w:rsidR="00494BBF">
              <w:t xml:space="preserve">at position 100 </w:t>
            </w:r>
            <w:r>
              <w:t>by AP</w:t>
            </w:r>
            <w:r w:rsidR="00494BBF">
              <w:t>T</w:t>
            </w:r>
            <w:r>
              <w:t>. It represents X -&gt; AP</w:t>
            </w:r>
            <w:r w:rsidR="00494BBF">
              <w:t>T</w:t>
            </w:r>
            <w:r>
              <w:t>, where X can be any residue</w:t>
            </w:r>
            <w:r w:rsidR="00AF352A">
              <w:t>.</w:t>
            </w:r>
            <w:r w:rsidR="00064466">
              <w:t xml:space="preserve"> </w:t>
            </w:r>
            <w:r w:rsidR="00494BBF">
              <w:t>Examples are: 1) A-&gt;APT where A is the residue at position 100 in the sequence line; this cor</w:t>
            </w:r>
            <w:r w:rsidR="00831E7F">
              <w:t>r</w:t>
            </w:r>
            <w:r w:rsidR="00494BBF">
              <w:t>esponds to an insertion of PT after A; 2) L-&gt;APT where L is the residue at position 100 in the sequence line</w:t>
            </w:r>
            <w:r w:rsidR="00D17F9A">
              <w:t>; t</w:t>
            </w:r>
            <w:r w:rsidR="00494BBF">
              <w:t>his corresponds to a replacement of L by APT (for instance in a</w:t>
            </w:r>
            <w:r w:rsidR="00D17F9A">
              <w:t>n</w:t>
            </w:r>
            <w:r w:rsidR="00494BBF">
              <w:t xml:space="preserve"> alternative splicing between exons. </w:t>
            </w:r>
            <w:r w:rsidR="00064466">
              <w:t xml:space="preserve">For an insertion, the following convention SHOULD be used: inserted amino acids SHOULD come </w:t>
            </w:r>
            <w:r w:rsidR="00494BBF">
              <w:t xml:space="preserve">after </w:t>
            </w:r>
            <w:r w:rsidR="00064466">
              <w:t xml:space="preserve">the </w:t>
            </w:r>
            <w:r w:rsidR="00494BBF">
              <w:t>residue defined in the sequence line</w:t>
            </w:r>
            <w:r w:rsidR="00064466">
              <w:t xml:space="preserve">. In </w:t>
            </w:r>
            <w:r w:rsidR="00494BBF">
              <w:t xml:space="preserve">the </w:t>
            </w:r>
            <w:r w:rsidR="00064466">
              <w:t>example</w:t>
            </w:r>
            <w:r w:rsidR="00494BBF">
              <w:t xml:space="preserve"> </w:t>
            </w:r>
            <w:r w:rsidR="00D17F9A">
              <w:t>1</w:t>
            </w:r>
            <w:r w:rsidR="00494BBF">
              <w:t xml:space="preserve"> above</w:t>
            </w:r>
            <w:r w:rsidR="00064466">
              <w:t xml:space="preserve">, a </w:t>
            </w:r>
            <w:r w:rsidR="00D62B57">
              <w:t>PT is inserted</w:t>
            </w:r>
            <w:r w:rsidR="00494BBF">
              <w:t xml:space="preserve"> after </w:t>
            </w:r>
            <w:r w:rsidR="00064466">
              <w:t xml:space="preserve">A </w:t>
            </w:r>
            <w:r w:rsidR="00D62B57">
              <w:t>at position 100</w:t>
            </w:r>
          </w:p>
        </w:tc>
      </w:tr>
      <w:tr w:rsidR="00AF352A" w14:paraId="1C531ABA"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45C349D4" w14:textId="77777777" w:rsidR="00AF352A" w:rsidRDefault="00AF352A" w:rsidP="006F019F">
            <w:pPr>
              <w:jc w:val="both"/>
              <w:rPr>
                <w:b/>
                <w:color w:val="C00000"/>
              </w:rPr>
            </w:pPr>
            <w:r>
              <w:t>(100|100|A)</w:t>
            </w:r>
            <w:r w:rsidR="0024014A">
              <w:t xml:space="preserve">  </w:t>
            </w:r>
            <w:r w:rsidR="0024014A" w:rsidRPr="00831E7F">
              <w:rPr>
                <w:b/>
                <w:color w:val="C00000"/>
                <w:highlight w:val="darkGray"/>
              </w:rPr>
              <w:t>ILLEGAL</w:t>
            </w:r>
          </w:p>
          <w:p w14:paraId="6FF41637" w14:textId="77777777" w:rsidR="00D62B57" w:rsidRPr="00831E7F" w:rsidRDefault="00D62B57" w:rsidP="006F019F">
            <w:pPr>
              <w:jc w:val="both"/>
              <w:rPr>
                <w:color w:val="C00000"/>
              </w:rPr>
            </w:pPr>
          </w:p>
        </w:tc>
        <w:tc>
          <w:tcPr>
            <w:tcW w:w="7337" w:type="dxa"/>
          </w:tcPr>
          <w:p w14:paraId="020531C6" w14:textId="77777777" w:rsidR="00AF352A" w:rsidRDefault="00AF352A" w:rsidP="00351B6F">
            <w:pPr>
              <w:jc w:val="both"/>
              <w:cnfStyle w:val="000000000000" w:firstRow="0" w:lastRow="0" w:firstColumn="0" w:lastColumn="0" w:oddVBand="0" w:evenVBand="0" w:oddHBand="0" w:evenHBand="0" w:firstRowFirstColumn="0" w:firstRowLastColumn="0" w:lastRowFirstColumn="0" w:lastRowLastColumn="0"/>
            </w:pPr>
            <w:r>
              <w:t xml:space="preserve">Not a legal </w:t>
            </w:r>
            <w:proofErr w:type="spellStart"/>
            <w:r w:rsidR="004D2856">
              <w:t>VariantComplex</w:t>
            </w:r>
            <w:proofErr w:type="spellEnd"/>
            <w:r>
              <w:t xml:space="preserve">. This </w:t>
            </w:r>
            <w:r w:rsidR="00351627">
              <w:t xml:space="preserve">MUST </w:t>
            </w:r>
            <w:r>
              <w:t xml:space="preserve">be encoded as a </w:t>
            </w:r>
            <w:proofErr w:type="spellStart"/>
            <w:r w:rsidR="004D2856" w:rsidRPr="00351B6F">
              <w:rPr>
                <w:i/>
              </w:rPr>
              <w:t>VariantSimple</w:t>
            </w:r>
            <w:proofErr w:type="spellEnd"/>
            <w:r>
              <w:t>.</w:t>
            </w:r>
          </w:p>
        </w:tc>
      </w:tr>
      <w:tr w:rsidR="00AF352A" w14:paraId="5A43D907"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3B3501FA" w14:textId="77777777" w:rsidR="00AF352A" w:rsidRDefault="00AF352A" w:rsidP="006F019F">
            <w:pPr>
              <w:jc w:val="both"/>
            </w:pPr>
            <w:r>
              <w:t>(100|102|KPA)</w:t>
            </w:r>
          </w:p>
        </w:tc>
        <w:tc>
          <w:tcPr>
            <w:tcW w:w="7337" w:type="dxa"/>
          </w:tcPr>
          <w:p w14:paraId="7B99AB55" w14:textId="77777777"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 xml:space="preserve">A 3-AA substitution as a cassette. If the AAs can be substituted individually, then they </w:t>
            </w:r>
            <w:r w:rsidR="00351B6F">
              <w:t>MUST</w:t>
            </w:r>
            <w:r>
              <w:t xml:space="preserve"> be encoded as 3 separate</w:t>
            </w:r>
            <w:r w:rsidR="000248B1">
              <w:t xml:space="preserve"> </w:t>
            </w:r>
            <w:proofErr w:type="spellStart"/>
            <w:r w:rsidR="004D2856" w:rsidRPr="00351B6F">
              <w:rPr>
                <w:i/>
              </w:rPr>
              <w:t>VariantSimple</w:t>
            </w:r>
            <w:proofErr w:type="spellEnd"/>
            <w:r w:rsidR="0024014A" w:rsidRPr="00351B6F">
              <w:rPr>
                <w:i/>
              </w:rPr>
              <w:t xml:space="preserve"> </w:t>
            </w:r>
            <w:r w:rsidR="0024014A">
              <w:t>entrie</w:t>
            </w:r>
            <w:r>
              <w:t>s.</w:t>
            </w:r>
          </w:p>
          <w:p w14:paraId="514EE213" w14:textId="77777777" w:rsidR="00D62B57" w:rsidRDefault="00D62B57" w:rsidP="006F019F">
            <w:pPr>
              <w:jc w:val="both"/>
              <w:cnfStyle w:val="000000000000" w:firstRow="0" w:lastRow="0" w:firstColumn="0" w:lastColumn="0" w:oddVBand="0" w:evenVBand="0" w:oddHBand="0" w:evenHBand="0" w:firstRowFirstColumn="0" w:firstRowLastColumn="0" w:lastRowFirstColumn="0" w:lastRowLastColumn="0"/>
            </w:pPr>
          </w:p>
        </w:tc>
      </w:tr>
      <w:tr w:rsidR="00AF352A" w14:paraId="1EDBC034"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77E9D17C" w14:textId="77777777" w:rsidR="00AF352A" w:rsidRDefault="00AF352A" w:rsidP="006F019F">
            <w:pPr>
              <w:jc w:val="both"/>
            </w:pPr>
            <w:r>
              <w:t>(100|101|P)</w:t>
            </w:r>
          </w:p>
        </w:tc>
        <w:tc>
          <w:tcPr>
            <w:tcW w:w="7337" w:type="dxa"/>
          </w:tcPr>
          <w:p w14:paraId="60166A1F" w14:textId="77777777"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 xml:space="preserve">A deletion and substitution. AAs at position 100 and 101 are both removed and replaced with a single P. Neither position was originally a P. If either position already had a P, then either (100|100|) or (101|101|) </w:t>
            </w:r>
            <w:r w:rsidR="0005683D">
              <w:t>SHOU</w:t>
            </w:r>
            <w:r w:rsidR="000248B1">
              <w:t>L</w:t>
            </w:r>
            <w:r w:rsidR="0005683D">
              <w:t>D</w:t>
            </w:r>
            <w:r>
              <w:t xml:space="preserve"> be used.</w:t>
            </w:r>
          </w:p>
          <w:p w14:paraId="56F20CA3" w14:textId="77777777" w:rsidR="00D62B57" w:rsidRDefault="00D62B57" w:rsidP="006F019F">
            <w:pPr>
              <w:jc w:val="both"/>
              <w:cnfStyle w:val="000000000000" w:firstRow="0" w:lastRow="0" w:firstColumn="0" w:lastColumn="0" w:oddVBand="0" w:evenVBand="0" w:oddHBand="0" w:evenHBand="0" w:firstRowFirstColumn="0" w:firstRowLastColumn="0" w:lastRowFirstColumn="0" w:lastRowLastColumn="0"/>
            </w:pPr>
          </w:p>
        </w:tc>
      </w:tr>
      <w:tr w:rsidR="00AF352A" w14:paraId="175A39E7"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6F694F73" w14:textId="77777777" w:rsidR="00AF352A" w:rsidRDefault="00AF352A" w:rsidP="006F019F">
            <w:pPr>
              <w:jc w:val="both"/>
            </w:pPr>
            <w:r>
              <w:t>(100|100|[AEQ]P)</w:t>
            </w:r>
            <w:r w:rsidR="00AC5538" w:rsidRPr="0024014A">
              <w:rPr>
                <w:sz w:val="12"/>
                <w:szCs w:val="12"/>
                <w:highlight w:val="red"/>
              </w:rPr>
              <w:t xml:space="preserve"> </w:t>
            </w:r>
          </w:p>
        </w:tc>
        <w:tc>
          <w:tcPr>
            <w:tcW w:w="7337" w:type="dxa"/>
          </w:tcPr>
          <w:p w14:paraId="3619D056" w14:textId="77777777"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An insertion before the P originally at position 100 with any of A or E or Q.</w:t>
            </w:r>
          </w:p>
        </w:tc>
      </w:tr>
      <w:tr w:rsidR="00AF352A" w14:paraId="0F27F12E"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7B6C1168" w14:textId="77777777" w:rsidR="00AF352A" w:rsidRPr="00831E7F" w:rsidRDefault="00D62B57" w:rsidP="006F019F">
            <w:pPr>
              <w:jc w:val="both"/>
              <w:rPr>
                <w:b/>
                <w:color w:val="C00000"/>
              </w:rPr>
            </w:pPr>
            <w:r w:rsidRPr="00831E7F">
              <w:rPr>
                <w:b/>
                <w:color w:val="C00000"/>
                <w:szCs w:val="12"/>
                <w:highlight w:val="darkGray"/>
              </w:rPr>
              <w:t>I</w:t>
            </w:r>
            <w:r w:rsidR="000A16F9" w:rsidRPr="00831E7F">
              <w:rPr>
                <w:b/>
                <w:color w:val="C00000"/>
                <w:szCs w:val="12"/>
                <w:highlight w:val="darkGray"/>
              </w:rPr>
              <w:t>LLEGAL</w:t>
            </w:r>
            <w:r w:rsidR="000A16F9" w:rsidRPr="00831E7F" w:rsidDel="00AC5538">
              <w:rPr>
                <w:b/>
                <w:color w:val="C00000"/>
                <w:sz w:val="32"/>
              </w:rPr>
              <w:t xml:space="preserve"> </w:t>
            </w:r>
          </w:p>
        </w:tc>
        <w:tc>
          <w:tcPr>
            <w:tcW w:w="7337" w:type="dxa"/>
          </w:tcPr>
          <w:p w14:paraId="7BE4AF59" w14:textId="77777777" w:rsidR="00AF352A" w:rsidRDefault="00AF352A" w:rsidP="00351B6F">
            <w:pPr>
              <w:jc w:val="both"/>
              <w:cnfStyle w:val="000000000000" w:firstRow="0" w:lastRow="0" w:firstColumn="0" w:lastColumn="0" w:oddVBand="0" w:evenVBand="0" w:oddHBand="0" w:evenHBand="0" w:firstRowFirstColumn="0" w:firstRowLastColumn="0" w:lastRowFirstColumn="0" w:lastRowLastColumn="0"/>
            </w:pPr>
            <w:r>
              <w:t xml:space="preserve">Not a legal </w:t>
            </w:r>
            <w:proofErr w:type="spellStart"/>
            <w:r w:rsidR="004D2856" w:rsidRPr="00351B6F">
              <w:rPr>
                <w:i/>
              </w:rPr>
              <w:t>VariantComplex</w:t>
            </w:r>
            <w:proofErr w:type="spellEnd"/>
            <w:r>
              <w:t xml:space="preserve">. This </w:t>
            </w:r>
            <w:r w:rsidR="00351627">
              <w:t xml:space="preserve">MUST </w:t>
            </w:r>
            <w:r>
              <w:t xml:space="preserve">be encoded as three separate </w:t>
            </w:r>
            <w:proofErr w:type="spellStart"/>
            <w:r w:rsidR="000248B1" w:rsidRPr="006426C1">
              <w:rPr>
                <w:i/>
              </w:rPr>
              <w:t>VariantComplex</w:t>
            </w:r>
            <w:proofErr w:type="spellEnd"/>
            <w:r w:rsidR="000248B1">
              <w:t>.</w:t>
            </w:r>
            <w:r>
              <w:t xml:space="preserve"> </w:t>
            </w:r>
            <w:r w:rsidR="00EC3776">
              <w:t>No regular expression</w:t>
            </w:r>
            <w:r w:rsidR="005F5C53">
              <w:t>s</w:t>
            </w:r>
            <w:r w:rsidR="00EC3776">
              <w:t xml:space="preserve"> are allowed in this item.</w:t>
            </w:r>
          </w:p>
        </w:tc>
      </w:tr>
    </w:tbl>
    <w:p w14:paraId="0A5C3154" w14:textId="77777777" w:rsidR="00AF352A" w:rsidRDefault="00AF352A" w:rsidP="00AF352A">
      <w:pPr>
        <w:jc w:val="both"/>
      </w:pPr>
    </w:p>
    <w:p w14:paraId="0DDD1F29" w14:textId="77777777" w:rsidR="00240324" w:rsidRDefault="00240324" w:rsidP="00AF352A">
      <w:pPr>
        <w:jc w:val="both"/>
      </w:pPr>
    </w:p>
    <w:p w14:paraId="770131D9" w14:textId="77777777" w:rsidR="00367EA6" w:rsidRPr="00240324" w:rsidRDefault="00367EA6" w:rsidP="00367EA6">
      <w:pPr>
        <w:pStyle w:val="Heading3"/>
        <w:jc w:val="both"/>
        <w:rPr>
          <w:b/>
        </w:rPr>
      </w:pPr>
      <w:bookmarkStart w:id="27" w:name="_Toc485651004"/>
      <w:proofErr w:type="spellStart"/>
      <w:r w:rsidRPr="00240324">
        <w:rPr>
          <w:b/>
        </w:rPr>
        <w:t>ModResUnimod</w:t>
      </w:r>
      <w:proofErr w:type="spellEnd"/>
      <w:r w:rsidRPr="00240324">
        <w:rPr>
          <w:b/>
        </w:rPr>
        <w:t xml:space="preserve"> header key</w:t>
      </w:r>
      <w:bookmarkEnd w:id="27"/>
    </w:p>
    <w:p w14:paraId="03E23664" w14:textId="77777777" w:rsidR="00367EA6" w:rsidRDefault="00367EA6" w:rsidP="00367EA6">
      <w:pPr>
        <w:jc w:val="both"/>
      </w:pPr>
    </w:p>
    <w:p w14:paraId="184D44D1" w14:textId="77777777" w:rsidR="00040877" w:rsidRDefault="00367EA6" w:rsidP="00367EA6">
      <w:pPr>
        <w:jc w:val="both"/>
      </w:pPr>
      <w:r>
        <w:t xml:space="preserve">The header key </w:t>
      </w:r>
      <w:proofErr w:type="spellStart"/>
      <w:r w:rsidRPr="00351B6F">
        <w:rPr>
          <w:i/>
        </w:rPr>
        <w:t>ModResUnimod</w:t>
      </w:r>
      <w:proofErr w:type="spellEnd"/>
      <w:r>
        <w:t xml:space="preserve"> is used to encode mass modifications on amino</w:t>
      </w:r>
      <w:r w:rsidR="000248B1">
        <w:t xml:space="preserve"> </w:t>
      </w:r>
      <w:r>
        <w:t xml:space="preserve">acids (residues) using the </w:t>
      </w:r>
      <w:proofErr w:type="spellStart"/>
      <w:r>
        <w:t>Unimod</w:t>
      </w:r>
      <w:proofErr w:type="spellEnd"/>
      <w:r>
        <w:t xml:space="preserve"> </w:t>
      </w:r>
      <w:r w:rsidR="00906A96">
        <w:t>CV</w:t>
      </w:r>
      <w:r w:rsidR="001B0DC3">
        <w:t xml:space="preserve"> [CREASY1]</w:t>
      </w:r>
      <w:r>
        <w:t>. Two other terms (</w:t>
      </w:r>
      <w:proofErr w:type="spellStart"/>
      <w:r>
        <w:t>ModResPsi</w:t>
      </w:r>
      <w:proofErr w:type="spellEnd"/>
      <w:r>
        <w:t xml:space="preserve"> and </w:t>
      </w:r>
      <w:proofErr w:type="spellStart"/>
      <w:r>
        <w:t>ModRes</w:t>
      </w:r>
      <w:proofErr w:type="spellEnd"/>
      <w:r>
        <w:t xml:space="preserve">) are used for other </w:t>
      </w:r>
      <w:r w:rsidR="000248B1">
        <w:t>CV</w:t>
      </w:r>
      <w:r>
        <w:t>s. The format of this term is (</w:t>
      </w:r>
      <w:proofErr w:type="spellStart"/>
      <w:r w:rsidR="00FD58B7" w:rsidRPr="00351B6F">
        <w:rPr>
          <w:i/>
        </w:rPr>
        <w:t>p</w:t>
      </w:r>
      <w:r w:rsidR="00A62F57" w:rsidRPr="00351B6F">
        <w:rPr>
          <w:i/>
        </w:rPr>
        <w:t>osition</w:t>
      </w:r>
      <w:r w:rsidRPr="00351B6F">
        <w:rPr>
          <w:i/>
        </w:rPr>
        <w:t>|accession|name</w:t>
      </w:r>
      <w:r w:rsidR="00DF70AB" w:rsidRPr="00351B6F">
        <w:rPr>
          <w:i/>
        </w:rPr>
        <w:t>|OptionalTag</w:t>
      </w:r>
      <w:proofErr w:type="spellEnd"/>
      <w:r>
        <w:t xml:space="preserve">). </w:t>
      </w:r>
      <w:r w:rsidR="00040877">
        <w:t xml:space="preserve">If the specified position cannot take on the specific amino acid modification in its default or variant form, this is an error in the file. If the sequence </w:t>
      </w:r>
      <w:r w:rsidR="00B26CA0">
        <w:t>entry</w:t>
      </w:r>
      <w:r w:rsidR="00557A28">
        <w:t xml:space="preserve"> </w:t>
      </w:r>
      <w:r w:rsidR="00B26CA0">
        <w:t>has</w:t>
      </w:r>
      <w:r w:rsidR="00040877">
        <w:t xml:space="preserve"> a </w:t>
      </w:r>
      <w:r w:rsidR="00B26CA0">
        <w:t>v</w:t>
      </w:r>
      <w:r w:rsidR="00040877">
        <w:t>ariant that is modified (for instance a</w:t>
      </w:r>
      <w:r w:rsidR="00B26CA0">
        <w:t>n</w:t>
      </w:r>
      <w:r w:rsidR="00040877">
        <w:t xml:space="preserve"> alanine -&gt; </w:t>
      </w:r>
      <w:r w:rsidR="00C64412">
        <w:t>phospho-Serine</w:t>
      </w:r>
      <w:r w:rsidR="00040877">
        <w:t xml:space="preserve">), </w:t>
      </w:r>
      <w:r w:rsidR="00B26CA0">
        <w:t xml:space="preserve">a </w:t>
      </w:r>
      <w:r w:rsidR="00040877">
        <w:t>new</w:t>
      </w:r>
      <w:r w:rsidR="00C64412">
        <w:t xml:space="preserve"> </w:t>
      </w:r>
      <w:r w:rsidR="003506D1">
        <w:t xml:space="preserve">protein </w:t>
      </w:r>
      <w:r w:rsidR="00040877">
        <w:t xml:space="preserve">entry MUST be created that contains this variant (i.e. serine) in the main sequence. In </w:t>
      </w:r>
      <w:r w:rsidR="00B26CA0">
        <w:t xml:space="preserve">this </w:t>
      </w:r>
      <w:r w:rsidR="00040877">
        <w:t xml:space="preserve">case the </w:t>
      </w:r>
      <w:r w:rsidR="00B26CA0">
        <w:t>m</w:t>
      </w:r>
      <w:r w:rsidR="00040877">
        <w:t xml:space="preserve">odified </w:t>
      </w:r>
      <w:r w:rsidR="00B26CA0">
        <w:t>r</w:t>
      </w:r>
      <w:r w:rsidR="00040877">
        <w:t xml:space="preserve">esidue (O-phospho-L-serine) can be added in </w:t>
      </w:r>
      <w:r w:rsidR="000A7243">
        <w:t xml:space="preserve">the </w:t>
      </w:r>
      <w:r w:rsidR="00040877">
        <w:t xml:space="preserve">new entry. The specified modification name </w:t>
      </w:r>
      <w:r w:rsidR="00351B6F">
        <w:t>MUST</w:t>
      </w:r>
      <w:r w:rsidR="00040877">
        <w:t xml:space="preserve"> be the one found in the “name:” field in the OBO file, not a synonym. </w:t>
      </w:r>
      <w:r>
        <w:t xml:space="preserve">See the table below for a series of examples, both legal and illegal. </w:t>
      </w:r>
      <w:r w:rsidR="00FD58B7">
        <w:t>The po</w:t>
      </w:r>
      <w:r w:rsidR="006114E6">
        <w:t>sition</w:t>
      </w:r>
      <w:r>
        <w:t xml:space="preserve"> counting begins with 1. </w:t>
      </w:r>
      <w:r w:rsidR="00687BAD">
        <w:t>T</w:t>
      </w:r>
      <w:r w:rsidR="00795550">
        <w:t xml:space="preserve">he position </w:t>
      </w:r>
      <w:r w:rsidR="00EF04B5">
        <w:t xml:space="preserve">element </w:t>
      </w:r>
      <w:r w:rsidR="00687BAD">
        <w:t>MAY</w:t>
      </w:r>
      <w:r w:rsidR="00EF04B5">
        <w:t xml:space="preserve"> be a comma-separated list of positions; for proteins with the same PTM on many residues, this can save substantial space. </w:t>
      </w:r>
      <w:proofErr w:type="spellStart"/>
      <w:r w:rsidR="005F5C53">
        <w:t>Unimod</w:t>
      </w:r>
      <w:proofErr w:type="spellEnd"/>
      <w:r w:rsidR="005F5C53">
        <w:t xml:space="preserve"> entries that specify an amino acid substitution MUST </w:t>
      </w:r>
      <w:r w:rsidR="00351627">
        <w:t>NOT</w:t>
      </w:r>
      <w:r w:rsidR="005F5C53">
        <w:t xml:space="preserve"> be used. </w:t>
      </w:r>
      <w:r w:rsidR="005F5C53">
        <w:lastRenderedPageBreak/>
        <w:t>The \</w:t>
      </w:r>
      <w:proofErr w:type="spellStart"/>
      <w:r w:rsidR="005F5C53">
        <w:t>VariantSimple</w:t>
      </w:r>
      <w:proofErr w:type="spellEnd"/>
      <w:r w:rsidR="005F5C53">
        <w:t xml:space="preserve"> mechanism MUST be used instead.</w:t>
      </w:r>
      <w:r w:rsidR="00FD58B7">
        <w:t xml:space="preserve"> The tags MAY be defined in the file </w:t>
      </w:r>
      <w:r w:rsidR="00FD58B7" w:rsidRPr="000E5810">
        <w:t xml:space="preserve">header via the </w:t>
      </w:r>
      <w:proofErr w:type="spellStart"/>
      <w:r w:rsidR="00FD58B7" w:rsidRPr="00351B6F">
        <w:rPr>
          <w:i/>
        </w:rPr>
        <w:t>CustomTag</w:t>
      </w:r>
      <w:proofErr w:type="spellEnd"/>
      <w:r w:rsidR="00F16C05" w:rsidRPr="00F16C05">
        <w:rPr>
          <w:i/>
        </w:rPr>
        <w:t xml:space="preserve"> </w:t>
      </w:r>
      <w:r w:rsidR="00FD58B7" w:rsidRPr="000E5810">
        <w:t>keyword</w:t>
      </w:r>
      <w:r w:rsidR="00FD58B7">
        <w:t xml:space="preserve"> as described in section 3.3.4.</w:t>
      </w:r>
    </w:p>
    <w:p w14:paraId="6755B906" w14:textId="77777777" w:rsidR="00367EA6" w:rsidRDefault="00367EA6" w:rsidP="00367EA6">
      <w:pPr>
        <w:jc w:val="both"/>
      </w:pPr>
    </w:p>
    <w:tbl>
      <w:tblPr>
        <w:tblStyle w:val="TableClassic1"/>
        <w:tblW w:w="0" w:type="auto"/>
        <w:tblLook w:val="04A0" w:firstRow="1" w:lastRow="0" w:firstColumn="1" w:lastColumn="0" w:noHBand="0" w:noVBand="1"/>
      </w:tblPr>
      <w:tblGrid>
        <w:gridCol w:w="3641"/>
        <w:gridCol w:w="5388"/>
      </w:tblGrid>
      <w:tr w:rsidR="00367EA6" w14:paraId="6719C199" w14:textId="77777777" w:rsidTr="006F0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5EA816BC" w14:textId="77777777" w:rsidR="00367EA6" w:rsidRDefault="00367EA6" w:rsidP="006F019F">
            <w:pPr>
              <w:jc w:val="both"/>
            </w:pPr>
            <w:r>
              <w:t>Example Value</w:t>
            </w:r>
          </w:p>
        </w:tc>
        <w:tc>
          <w:tcPr>
            <w:tcW w:w="5627" w:type="dxa"/>
          </w:tcPr>
          <w:p w14:paraId="717D184A" w14:textId="77777777" w:rsidR="00367EA6" w:rsidRDefault="00367EA6" w:rsidP="006F019F">
            <w:pPr>
              <w:jc w:val="both"/>
              <w:cnfStyle w:val="100000000000" w:firstRow="1" w:lastRow="0" w:firstColumn="0" w:lastColumn="0" w:oddVBand="0" w:evenVBand="0" w:oddHBand="0" w:evenHBand="0" w:firstRowFirstColumn="0" w:firstRowLastColumn="0" w:lastRowFirstColumn="0" w:lastRowLastColumn="0"/>
            </w:pPr>
            <w:r>
              <w:t>Interpretation</w:t>
            </w:r>
          </w:p>
        </w:tc>
      </w:tr>
      <w:tr w:rsidR="00367EA6" w14:paraId="06AD1B72" w14:textId="77777777" w:rsidTr="006F019F">
        <w:tc>
          <w:tcPr>
            <w:cnfStyle w:val="001000000000" w:firstRow="0" w:lastRow="0" w:firstColumn="1" w:lastColumn="0" w:oddVBand="0" w:evenVBand="0" w:oddHBand="0" w:evenHBand="0" w:firstRowFirstColumn="0" w:firstRowLastColumn="0" w:lastRowFirstColumn="0" w:lastRowLastColumn="0"/>
            <w:tcW w:w="3618" w:type="dxa"/>
          </w:tcPr>
          <w:p w14:paraId="6224E804" w14:textId="77777777" w:rsidR="00367EA6" w:rsidRDefault="00367EA6" w:rsidP="00A05416">
            <w:pPr>
              <w:jc w:val="both"/>
            </w:pPr>
            <w:r>
              <w:t>(100|</w:t>
            </w:r>
            <w:r w:rsidR="006F019F">
              <w:t>UNI</w:t>
            </w:r>
            <w:r w:rsidR="00A05416">
              <w:t>MOD:21|Phospho</w:t>
            </w:r>
            <w:r>
              <w:t>)</w:t>
            </w:r>
          </w:p>
        </w:tc>
        <w:tc>
          <w:tcPr>
            <w:tcW w:w="5627" w:type="dxa"/>
          </w:tcPr>
          <w:p w14:paraId="3CE5CEB3" w14:textId="77777777" w:rsidR="00367EA6" w:rsidRDefault="00A05416" w:rsidP="00A05416">
            <w:pPr>
              <w:jc w:val="both"/>
              <w:cnfStyle w:val="000000000000" w:firstRow="0" w:lastRow="0" w:firstColumn="0" w:lastColumn="0" w:oddVBand="0" w:evenVBand="0" w:oddHBand="0" w:evenHBand="0" w:firstRowFirstColumn="0" w:firstRowLastColumn="0" w:lastRowFirstColumn="0" w:lastRowLastColumn="0"/>
            </w:pPr>
            <w:r>
              <w:t>Potential phosphorylation on position 100</w:t>
            </w:r>
            <w:r w:rsidR="00EF04B5">
              <w:t xml:space="preserve"> (required, not potential, if a proteoform database)</w:t>
            </w:r>
          </w:p>
          <w:p w14:paraId="57377C6C" w14:textId="77777777" w:rsidR="00D62B57" w:rsidRDefault="00D62B57" w:rsidP="00A05416">
            <w:pPr>
              <w:jc w:val="both"/>
              <w:cnfStyle w:val="000000000000" w:firstRow="0" w:lastRow="0" w:firstColumn="0" w:lastColumn="0" w:oddVBand="0" w:evenVBand="0" w:oddHBand="0" w:evenHBand="0" w:firstRowFirstColumn="0" w:firstRowLastColumn="0" w:lastRowFirstColumn="0" w:lastRowLastColumn="0"/>
            </w:pPr>
          </w:p>
        </w:tc>
      </w:tr>
      <w:tr w:rsidR="00EF04B5" w14:paraId="5E64AA93" w14:textId="77777777" w:rsidTr="00700A2F">
        <w:tc>
          <w:tcPr>
            <w:cnfStyle w:val="001000000000" w:firstRow="0" w:lastRow="0" w:firstColumn="1" w:lastColumn="0" w:oddVBand="0" w:evenVBand="0" w:oddHBand="0" w:evenHBand="0" w:firstRowFirstColumn="0" w:firstRowLastColumn="0" w:lastRowFirstColumn="0" w:lastRowLastColumn="0"/>
            <w:tcW w:w="3618" w:type="dxa"/>
          </w:tcPr>
          <w:p w14:paraId="3A02A095" w14:textId="77777777" w:rsidR="00EF04B5" w:rsidRDefault="00EF04B5" w:rsidP="00700A2F">
            <w:pPr>
              <w:jc w:val="both"/>
            </w:pPr>
            <w:r>
              <w:t>(100,157,214|UNIMOD:21|Phospho)</w:t>
            </w:r>
          </w:p>
        </w:tc>
        <w:tc>
          <w:tcPr>
            <w:tcW w:w="5627" w:type="dxa"/>
          </w:tcPr>
          <w:p w14:paraId="11D74880" w14:textId="77777777" w:rsidR="00EF04B5" w:rsidRDefault="00EF04B5" w:rsidP="00700A2F">
            <w:pPr>
              <w:jc w:val="both"/>
              <w:cnfStyle w:val="000000000000" w:firstRow="0" w:lastRow="0" w:firstColumn="0" w:lastColumn="0" w:oddVBand="0" w:evenVBand="0" w:oddHBand="0" w:evenHBand="0" w:firstRowFirstColumn="0" w:firstRowLastColumn="0" w:lastRowFirstColumn="0" w:lastRowLastColumn="0"/>
            </w:pPr>
            <w:r>
              <w:t>Potential phosphorylation on positions 100, 157, and/or 214</w:t>
            </w:r>
          </w:p>
          <w:p w14:paraId="0B051E36" w14:textId="77777777" w:rsidR="00EF04B5" w:rsidRDefault="00EF04B5" w:rsidP="00700A2F">
            <w:pPr>
              <w:jc w:val="both"/>
              <w:cnfStyle w:val="000000000000" w:firstRow="0" w:lastRow="0" w:firstColumn="0" w:lastColumn="0" w:oddVBand="0" w:evenVBand="0" w:oddHBand="0" w:evenHBand="0" w:firstRowFirstColumn="0" w:firstRowLastColumn="0" w:lastRowFirstColumn="0" w:lastRowLastColumn="0"/>
            </w:pPr>
          </w:p>
        </w:tc>
      </w:tr>
      <w:tr w:rsidR="00EF04B5" w14:paraId="62205A30" w14:textId="77777777" w:rsidTr="00700A2F">
        <w:tc>
          <w:tcPr>
            <w:cnfStyle w:val="001000000000" w:firstRow="0" w:lastRow="0" w:firstColumn="1" w:lastColumn="0" w:oddVBand="0" w:evenVBand="0" w:oddHBand="0" w:evenHBand="0" w:firstRowFirstColumn="0" w:firstRowLastColumn="0" w:lastRowFirstColumn="0" w:lastRowLastColumn="0"/>
            <w:tcW w:w="3618" w:type="dxa"/>
          </w:tcPr>
          <w:p w14:paraId="56F0A2A4" w14:textId="77777777" w:rsidR="00EF04B5" w:rsidRDefault="00EF04B5" w:rsidP="00700A2F">
            <w:pPr>
              <w:jc w:val="both"/>
            </w:pPr>
            <w:r>
              <w:t>(100,157|UNIMOD:21|Phospho|</w:t>
            </w:r>
            <w:r w:rsidR="00687BAD">
              <w:t>invitro</w:t>
            </w:r>
            <w:r>
              <w:t>)</w:t>
            </w:r>
          </w:p>
        </w:tc>
        <w:tc>
          <w:tcPr>
            <w:tcW w:w="5627" w:type="dxa"/>
          </w:tcPr>
          <w:p w14:paraId="689C543A" w14:textId="7897FB15" w:rsidR="00EF04B5" w:rsidRDefault="00EF04B5" w:rsidP="00700A2F">
            <w:pPr>
              <w:jc w:val="both"/>
              <w:cnfStyle w:val="000000000000" w:firstRow="0" w:lastRow="0" w:firstColumn="0" w:lastColumn="0" w:oddVBand="0" w:evenVBand="0" w:oddHBand="0" w:evenHBand="0" w:firstRowFirstColumn="0" w:firstRowLastColumn="0" w:lastRowFirstColumn="0" w:lastRowLastColumn="0"/>
            </w:pPr>
            <w:r>
              <w:t xml:space="preserve">Potential phosphorylation on positions 100 and/or </w:t>
            </w:r>
            <w:r w:rsidR="00BA01BA">
              <w:t>157</w:t>
            </w:r>
            <w:r w:rsidR="00687BAD">
              <w:t>, with an optional tag (free text) of “invitro”</w:t>
            </w:r>
          </w:p>
          <w:p w14:paraId="50582F6D" w14:textId="77777777" w:rsidR="00EF04B5" w:rsidRDefault="00EF04B5" w:rsidP="00700A2F">
            <w:pPr>
              <w:jc w:val="both"/>
              <w:cnfStyle w:val="000000000000" w:firstRow="0" w:lastRow="0" w:firstColumn="0" w:lastColumn="0" w:oddVBand="0" w:evenVBand="0" w:oddHBand="0" w:evenHBand="0" w:firstRowFirstColumn="0" w:firstRowLastColumn="0" w:lastRowFirstColumn="0" w:lastRowLastColumn="0"/>
            </w:pPr>
          </w:p>
        </w:tc>
      </w:tr>
      <w:tr w:rsidR="00367EA6" w14:paraId="72904C1B" w14:textId="77777777" w:rsidTr="006F019F">
        <w:tc>
          <w:tcPr>
            <w:cnfStyle w:val="001000000000" w:firstRow="0" w:lastRow="0" w:firstColumn="1" w:lastColumn="0" w:oddVBand="0" w:evenVBand="0" w:oddHBand="0" w:evenHBand="0" w:firstRowFirstColumn="0" w:firstRowLastColumn="0" w:lastRowFirstColumn="0" w:lastRowLastColumn="0"/>
            <w:tcW w:w="3618" w:type="dxa"/>
          </w:tcPr>
          <w:p w14:paraId="0E30CB5E" w14:textId="77777777" w:rsidR="00367EA6" w:rsidRPr="00831E7F" w:rsidRDefault="00367EA6" w:rsidP="00040877">
            <w:pPr>
              <w:jc w:val="both"/>
              <w:rPr>
                <w:color w:val="C00000"/>
              </w:rPr>
            </w:pPr>
            <w:r>
              <w:t>(100||</w:t>
            </w:r>
            <w:proofErr w:type="spellStart"/>
            <w:r w:rsidR="00A05416">
              <w:t>Phospho</w:t>
            </w:r>
            <w:proofErr w:type="spellEnd"/>
            <w:r>
              <w:t>)</w:t>
            </w:r>
            <w:r w:rsidR="0024014A">
              <w:t xml:space="preserve">  </w:t>
            </w:r>
            <w:r w:rsidR="0024014A" w:rsidRPr="00831E7F">
              <w:rPr>
                <w:color w:val="C00000"/>
                <w:szCs w:val="12"/>
                <w:highlight w:val="darkGray"/>
              </w:rPr>
              <w:t>ILLEGAL</w:t>
            </w:r>
          </w:p>
        </w:tc>
        <w:tc>
          <w:tcPr>
            <w:tcW w:w="5627" w:type="dxa"/>
          </w:tcPr>
          <w:p w14:paraId="00F68628" w14:textId="77777777" w:rsidR="00367EA6" w:rsidRDefault="00A05416" w:rsidP="006F019F">
            <w:pPr>
              <w:jc w:val="both"/>
              <w:cnfStyle w:val="000000000000" w:firstRow="0" w:lastRow="0" w:firstColumn="0" w:lastColumn="0" w:oddVBand="0" w:evenVBand="0" w:oddHBand="0" w:evenHBand="0" w:firstRowFirstColumn="0" w:firstRowLastColumn="0" w:lastRowFirstColumn="0" w:lastRowLastColumn="0"/>
            </w:pPr>
            <w:r>
              <w:t xml:space="preserve">Not legal. The </w:t>
            </w:r>
            <w:proofErr w:type="spellStart"/>
            <w:r>
              <w:t>UNIMOD:n</w:t>
            </w:r>
            <w:r w:rsidR="00367EA6">
              <w:t>n</w:t>
            </w:r>
            <w:proofErr w:type="spellEnd"/>
            <w:r w:rsidR="00367EA6">
              <w:t xml:space="preserve"> accession </w:t>
            </w:r>
            <w:r w:rsidR="00351627">
              <w:t>MUST</w:t>
            </w:r>
            <w:r w:rsidR="00367EA6">
              <w:t xml:space="preserve"> be provided</w:t>
            </w:r>
          </w:p>
          <w:p w14:paraId="0C855811" w14:textId="77777777" w:rsidR="00D62B57" w:rsidRDefault="00D62B57" w:rsidP="006F019F">
            <w:pPr>
              <w:jc w:val="both"/>
              <w:cnfStyle w:val="000000000000" w:firstRow="0" w:lastRow="0" w:firstColumn="0" w:lastColumn="0" w:oddVBand="0" w:evenVBand="0" w:oddHBand="0" w:evenHBand="0" w:firstRowFirstColumn="0" w:firstRowLastColumn="0" w:lastRowFirstColumn="0" w:lastRowLastColumn="0"/>
            </w:pPr>
          </w:p>
        </w:tc>
      </w:tr>
      <w:tr w:rsidR="00367EA6" w14:paraId="14BC1F3E" w14:textId="77777777" w:rsidTr="006F019F">
        <w:tc>
          <w:tcPr>
            <w:cnfStyle w:val="001000000000" w:firstRow="0" w:lastRow="0" w:firstColumn="1" w:lastColumn="0" w:oddVBand="0" w:evenVBand="0" w:oddHBand="0" w:evenHBand="0" w:firstRowFirstColumn="0" w:firstRowLastColumn="0" w:lastRowFirstColumn="0" w:lastRowLastColumn="0"/>
            <w:tcW w:w="3618" w:type="dxa"/>
          </w:tcPr>
          <w:p w14:paraId="24C49B8A" w14:textId="77777777" w:rsidR="00367EA6" w:rsidRDefault="00367EA6" w:rsidP="00040877">
            <w:pPr>
              <w:jc w:val="both"/>
            </w:pPr>
            <w:r>
              <w:t>(100|</w:t>
            </w:r>
            <w:r w:rsidR="006F019F">
              <w:t>UNI</w:t>
            </w:r>
            <w:r w:rsidR="00A05416">
              <w:t>MOD:21</w:t>
            </w:r>
            <w:r>
              <w:t>|)</w:t>
            </w:r>
            <w:r w:rsidR="0024014A">
              <w:t xml:space="preserve">  </w:t>
            </w:r>
            <w:r w:rsidR="00D62B57" w:rsidRPr="00D62B57">
              <w:rPr>
                <w:color w:val="C00000"/>
                <w:szCs w:val="12"/>
                <w:highlight w:val="darkGray"/>
              </w:rPr>
              <w:t>ILLEGAL</w:t>
            </w:r>
          </w:p>
        </w:tc>
        <w:tc>
          <w:tcPr>
            <w:tcW w:w="5627" w:type="dxa"/>
          </w:tcPr>
          <w:p w14:paraId="258FB269" w14:textId="77777777" w:rsidR="00B443F2" w:rsidRDefault="00367EA6" w:rsidP="006F019F">
            <w:pPr>
              <w:jc w:val="both"/>
              <w:cnfStyle w:val="000000000000" w:firstRow="0" w:lastRow="0" w:firstColumn="0" w:lastColumn="0" w:oddVBand="0" w:evenVBand="0" w:oddHBand="0" w:evenHBand="0" w:firstRowFirstColumn="0" w:firstRowLastColumn="0" w:lastRowFirstColumn="0" w:lastRowLastColumn="0"/>
            </w:pPr>
            <w:r>
              <w:t xml:space="preserve">Not legal. The full name from the OBO file (or equivalent) </w:t>
            </w:r>
            <w:r w:rsidR="00351627">
              <w:t>MUST</w:t>
            </w:r>
            <w:r>
              <w:t xml:space="preserve"> be provided</w:t>
            </w:r>
          </w:p>
        </w:tc>
      </w:tr>
      <w:tr w:rsidR="00B443F2" w14:paraId="19B2045C" w14:textId="77777777" w:rsidTr="00B443F2">
        <w:tc>
          <w:tcPr>
            <w:cnfStyle w:val="001000000000" w:firstRow="0" w:lastRow="0" w:firstColumn="1" w:lastColumn="0" w:oddVBand="0" w:evenVBand="0" w:oddHBand="0" w:evenHBand="0" w:firstRowFirstColumn="0" w:firstRowLastColumn="0" w:lastRowFirstColumn="0" w:lastRowLastColumn="0"/>
            <w:tcW w:w="3618" w:type="dxa"/>
          </w:tcPr>
          <w:p w14:paraId="100750BD" w14:textId="77777777" w:rsidR="00B443F2" w:rsidRDefault="00B443F2" w:rsidP="00CC5C7A">
            <w:pPr>
              <w:jc w:val="both"/>
            </w:pPr>
            <w:r w:rsidRPr="004540B8">
              <w:t>(?|</w:t>
            </w:r>
            <w:r>
              <w:t>UNI</w:t>
            </w:r>
            <w:r w:rsidRPr="004540B8">
              <w:t>MOD:</w:t>
            </w:r>
            <w:r>
              <w:t>21</w:t>
            </w:r>
            <w:r w:rsidRPr="004540B8">
              <w:t>|</w:t>
            </w:r>
            <w:r>
              <w:t>Phospho)</w:t>
            </w:r>
          </w:p>
          <w:p w14:paraId="03B11384" w14:textId="77777777" w:rsidR="00B443F2" w:rsidRDefault="00B443F2" w:rsidP="00CC5C7A">
            <w:pPr>
              <w:jc w:val="both"/>
            </w:pPr>
          </w:p>
          <w:p w14:paraId="3B4672EA" w14:textId="77777777" w:rsidR="00B443F2" w:rsidRDefault="00B443F2" w:rsidP="00CC5C7A">
            <w:pPr>
              <w:jc w:val="both"/>
            </w:pPr>
          </w:p>
          <w:p w14:paraId="18B34B2F" w14:textId="77777777" w:rsidR="00B443F2" w:rsidRPr="00101487" w:rsidRDefault="00B443F2" w:rsidP="00CC5C7A">
            <w:pPr>
              <w:jc w:val="both"/>
              <w:rPr>
                <w:highlight w:val="yellow"/>
              </w:rPr>
            </w:pPr>
          </w:p>
        </w:tc>
        <w:tc>
          <w:tcPr>
            <w:tcW w:w="5627" w:type="dxa"/>
          </w:tcPr>
          <w:p w14:paraId="31580B30" w14:textId="77777777" w:rsidR="00B443F2" w:rsidRPr="00193E6B" w:rsidRDefault="00B443F2" w:rsidP="00CC5C7A">
            <w:pPr>
              <w:tabs>
                <w:tab w:val="center" w:pos="4320"/>
                <w:tab w:val="right" w:pos="8640"/>
              </w:tabs>
              <w:jc w:val="both"/>
              <w:cnfStyle w:val="000000000000" w:firstRow="0" w:lastRow="0" w:firstColumn="0" w:lastColumn="0" w:oddVBand="0" w:evenVBand="0" w:oddHBand="0" w:evenHBand="0" w:firstRowFirstColumn="0" w:firstRowLastColumn="0" w:lastRowFirstColumn="0" w:lastRowLastColumn="0"/>
            </w:pPr>
            <w:r w:rsidRPr="004540B8">
              <w:t>A phosp</w:t>
            </w:r>
            <w:r>
              <w:t>horylation</w:t>
            </w:r>
            <w:r w:rsidRPr="004540B8">
              <w:t xml:space="preserve"> for which a position is unknown</w:t>
            </w:r>
            <w:r>
              <w:t>. If a position range is known, it MAY be encoded in the Optional tag component. However a reader is not supposed to be able to interpret this.</w:t>
            </w:r>
          </w:p>
        </w:tc>
      </w:tr>
      <w:tr w:rsidR="00B443F2" w14:paraId="36A726F8" w14:textId="77777777" w:rsidTr="006F019F">
        <w:tc>
          <w:tcPr>
            <w:cnfStyle w:val="001000000000" w:firstRow="0" w:lastRow="0" w:firstColumn="1" w:lastColumn="0" w:oddVBand="0" w:evenVBand="0" w:oddHBand="0" w:evenHBand="0" w:firstRowFirstColumn="0" w:firstRowLastColumn="0" w:lastRowFirstColumn="0" w:lastRowLastColumn="0"/>
            <w:tcW w:w="3618" w:type="dxa"/>
          </w:tcPr>
          <w:p w14:paraId="5D5E01AE" w14:textId="77777777" w:rsidR="00B443F2" w:rsidRDefault="00B443F2" w:rsidP="00040877">
            <w:pPr>
              <w:jc w:val="both"/>
            </w:pPr>
          </w:p>
        </w:tc>
        <w:tc>
          <w:tcPr>
            <w:tcW w:w="5627" w:type="dxa"/>
          </w:tcPr>
          <w:p w14:paraId="7A735C41" w14:textId="77777777" w:rsidR="00B443F2" w:rsidRDefault="00B443F2" w:rsidP="006F019F">
            <w:pPr>
              <w:jc w:val="both"/>
              <w:cnfStyle w:val="000000000000" w:firstRow="0" w:lastRow="0" w:firstColumn="0" w:lastColumn="0" w:oddVBand="0" w:evenVBand="0" w:oddHBand="0" w:evenHBand="0" w:firstRowFirstColumn="0" w:firstRowLastColumn="0" w:lastRowFirstColumn="0" w:lastRowLastColumn="0"/>
            </w:pPr>
          </w:p>
        </w:tc>
      </w:tr>
    </w:tbl>
    <w:p w14:paraId="458ECD96" w14:textId="77777777" w:rsidR="00367EA6" w:rsidRDefault="00367EA6" w:rsidP="00367EA6">
      <w:pPr>
        <w:jc w:val="both"/>
      </w:pPr>
    </w:p>
    <w:p w14:paraId="1271D700" w14:textId="77777777" w:rsidR="00240324" w:rsidRDefault="00240324" w:rsidP="00367EA6">
      <w:pPr>
        <w:jc w:val="both"/>
      </w:pPr>
    </w:p>
    <w:p w14:paraId="3451D6DE" w14:textId="77777777" w:rsidR="00B45BA9" w:rsidRPr="00240324" w:rsidRDefault="00B45BA9" w:rsidP="00B45BA9">
      <w:pPr>
        <w:pStyle w:val="Heading3"/>
        <w:jc w:val="both"/>
        <w:rPr>
          <w:b/>
        </w:rPr>
      </w:pPr>
      <w:bookmarkStart w:id="28" w:name="_Toc485651005"/>
      <w:proofErr w:type="spellStart"/>
      <w:r w:rsidRPr="00240324">
        <w:rPr>
          <w:b/>
        </w:rPr>
        <w:t>ModResPsi</w:t>
      </w:r>
      <w:proofErr w:type="spellEnd"/>
      <w:r w:rsidRPr="00240324">
        <w:rPr>
          <w:b/>
        </w:rPr>
        <w:t xml:space="preserve"> header key</w:t>
      </w:r>
      <w:bookmarkEnd w:id="28"/>
    </w:p>
    <w:p w14:paraId="42ACE182" w14:textId="77777777" w:rsidR="00B45BA9" w:rsidRDefault="00B45BA9" w:rsidP="00B45BA9">
      <w:pPr>
        <w:jc w:val="both"/>
      </w:pPr>
    </w:p>
    <w:p w14:paraId="7D54106A" w14:textId="77777777" w:rsidR="00B45BA9" w:rsidRDefault="00B45BA9" w:rsidP="00B45BA9">
      <w:pPr>
        <w:jc w:val="both"/>
      </w:pPr>
      <w:r>
        <w:t xml:space="preserve">The header key </w:t>
      </w:r>
      <w:proofErr w:type="spellStart"/>
      <w:r w:rsidRPr="00351B6F">
        <w:rPr>
          <w:i/>
        </w:rPr>
        <w:t>ModResPsi</w:t>
      </w:r>
      <w:proofErr w:type="spellEnd"/>
      <w:r>
        <w:t xml:space="preserve"> is used to encode mass modifications on amino acids (residues) using the PSI-MOD </w:t>
      </w:r>
      <w:r w:rsidR="00351627">
        <w:t>CV</w:t>
      </w:r>
      <w:r w:rsidR="001B0DC3">
        <w:t xml:space="preserve"> [MONTECCHI-PALAZZI1]</w:t>
      </w:r>
      <w:r>
        <w:t>. Two other terms (</w:t>
      </w:r>
      <w:proofErr w:type="spellStart"/>
      <w:r>
        <w:t>ModResUnimod</w:t>
      </w:r>
      <w:proofErr w:type="spellEnd"/>
      <w:r>
        <w:t xml:space="preserve"> and </w:t>
      </w:r>
      <w:proofErr w:type="spellStart"/>
      <w:r>
        <w:t>ModRes</w:t>
      </w:r>
      <w:proofErr w:type="spellEnd"/>
      <w:r>
        <w:t xml:space="preserve">) are used for other </w:t>
      </w:r>
      <w:r w:rsidR="00C64412">
        <w:t>CV</w:t>
      </w:r>
      <w:r>
        <w:t>s. The format of this term is (</w:t>
      </w:r>
      <w:proofErr w:type="spellStart"/>
      <w:r w:rsidR="00193E6B" w:rsidRPr="00351B6F">
        <w:rPr>
          <w:i/>
        </w:rPr>
        <w:t>p</w:t>
      </w:r>
      <w:r w:rsidRPr="00351B6F">
        <w:rPr>
          <w:i/>
        </w:rPr>
        <w:t>osition|</w:t>
      </w:r>
      <w:r w:rsidR="00FD58B7" w:rsidRPr="00351B6F">
        <w:rPr>
          <w:i/>
        </w:rPr>
        <w:t>acce</w:t>
      </w:r>
      <w:r w:rsidRPr="00351B6F">
        <w:rPr>
          <w:i/>
        </w:rPr>
        <w:t>ssion|name|OptionalTag</w:t>
      </w:r>
      <w:proofErr w:type="spellEnd"/>
      <w:r>
        <w:t xml:space="preserve">). See the table below for a series of examples, both legal and illegal. Position counting begins with 1. </w:t>
      </w:r>
      <w:r w:rsidR="00687BAD">
        <w:t xml:space="preserve">The position element MAY be a comma-separated list of positions; for proteins with the same PTM on many residues, this can save substantial space. </w:t>
      </w:r>
      <w:r w:rsidR="00C64412">
        <w:t>As explained in the previous section, n</w:t>
      </w:r>
      <w:r>
        <w:t xml:space="preserve">ote that the </w:t>
      </w:r>
      <w:proofErr w:type="spellStart"/>
      <w:r>
        <w:t>ModResPsi</w:t>
      </w:r>
      <w:proofErr w:type="spellEnd"/>
      <w:r>
        <w:t xml:space="preserve"> CV entry encodes the amino acid that is modified. If the specified position cannot take on the specific amino acid modification in its default or variant form, this is an error in the file. If the sequence </w:t>
      </w:r>
      <w:r w:rsidR="00F56EEE">
        <w:t xml:space="preserve">entry has </w:t>
      </w:r>
      <w:r>
        <w:t xml:space="preserve">a </w:t>
      </w:r>
      <w:r w:rsidR="00F56EEE">
        <w:t>v</w:t>
      </w:r>
      <w:r>
        <w:t>ariant that is modified (for instance a</w:t>
      </w:r>
      <w:r w:rsidR="00F56EEE">
        <w:t>n</w:t>
      </w:r>
      <w:r>
        <w:t xml:space="preserve"> alanine -&gt; O-phospho-L-serine), </w:t>
      </w:r>
      <w:r w:rsidR="00F56EEE">
        <w:t xml:space="preserve">a </w:t>
      </w:r>
      <w:r>
        <w:t xml:space="preserve">new </w:t>
      </w:r>
      <w:r w:rsidR="00171F2F">
        <w:t xml:space="preserve">protein </w:t>
      </w:r>
      <w:r>
        <w:t xml:space="preserve">entry MUST be created that contains this variant (i.e. serine) in the main sequence. In </w:t>
      </w:r>
      <w:r w:rsidR="00F56EEE">
        <w:t xml:space="preserve">this </w:t>
      </w:r>
      <w:r>
        <w:t xml:space="preserve">case the </w:t>
      </w:r>
      <w:r w:rsidR="00F56EEE">
        <w:t xml:space="preserve">modified residue </w:t>
      </w:r>
      <w:r>
        <w:t xml:space="preserve">(O-phospho-L-serine) can be added in </w:t>
      </w:r>
      <w:r w:rsidR="000A7243">
        <w:t xml:space="preserve">the </w:t>
      </w:r>
      <w:r>
        <w:t xml:space="preserve">new entry. The specified modification name </w:t>
      </w:r>
      <w:r w:rsidR="00351B6F">
        <w:t>MUST</w:t>
      </w:r>
      <w:r>
        <w:t xml:space="preserve"> be the one found in the “name:” field </w:t>
      </w:r>
      <w:r w:rsidR="00FD58B7">
        <w:t xml:space="preserve">in the OBO file, not a synonym. The tags MAY be defined in the file </w:t>
      </w:r>
      <w:r w:rsidR="00FD58B7" w:rsidRPr="000E5810">
        <w:t xml:space="preserve">header via the </w:t>
      </w:r>
      <w:proofErr w:type="spellStart"/>
      <w:r w:rsidR="00FD58B7" w:rsidRPr="00351B6F">
        <w:rPr>
          <w:i/>
        </w:rPr>
        <w:t>CustomTag</w:t>
      </w:r>
      <w:proofErr w:type="spellEnd"/>
      <w:r w:rsidR="00FD58B7" w:rsidRPr="000E5810">
        <w:t xml:space="preserve"> keyword</w:t>
      </w:r>
      <w:r w:rsidR="00FD58B7">
        <w:t xml:space="preserve"> as described in section 3.3.4.</w:t>
      </w:r>
    </w:p>
    <w:p w14:paraId="1D06AAB2" w14:textId="77777777" w:rsidR="00B45BA9" w:rsidRDefault="00B45BA9" w:rsidP="00B45BA9">
      <w:pPr>
        <w:jc w:val="both"/>
      </w:pPr>
    </w:p>
    <w:tbl>
      <w:tblPr>
        <w:tblStyle w:val="TableClassic1"/>
        <w:tblW w:w="0" w:type="auto"/>
        <w:tblLook w:val="04A0" w:firstRow="1" w:lastRow="0" w:firstColumn="1" w:lastColumn="0" w:noHBand="0" w:noVBand="1"/>
      </w:tblPr>
      <w:tblGrid>
        <w:gridCol w:w="4011"/>
        <w:gridCol w:w="5018"/>
      </w:tblGrid>
      <w:tr w:rsidR="00B45BA9" w14:paraId="16096376" w14:textId="77777777" w:rsidTr="00937D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14:paraId="23CF2FA1" w14:textId="77777777" w:rsidR="00B45BA9" w:rsidRDefault="00B45BA9" w:rsidP="00937D32">
            <w:pPr>
              <w:jc w:val="both"/>
            </w:pPr>
            <w:r>
              <w:t>Example Value</w:t>
            </w:r>
          </w:p>
        </w:tc>
        <w:tc>
          <w:tcPr>
            <w:tcW w:w="5177" w:type="dxa"/>
          </w:tcPr>
          <w:p w14:paraId="5E62F978" w14:textId="77777777" w:rsidR="00B45BA9" w:rsidRDefault="00B45BA9" w:rsidP="00937D32">
            <w:pPr>
              <w:jc w:val="both"/>
              <w:cnfStyle w:val="100000000000" w:firstRow="1" w:lastRow="0" w:firstColumn="0" w:lastColumn="0" w:oddVBand="0" w:evenVBand="0" w:oddHBand="0" w:evenHBand="0" w:firstRowFirstColumn="0" w:firstRowLastColumn="0" w:lastRowFirstColumn="0" w:lastRowLastColumn="0"/>
            </w:pPr>
            <w:r>
              <w:t>Interpretation</w:t>
            </w:r>
          </w:p>
        </w:tc>
      </w:tr>
      <w:tr w:rsidR="00B45BA9" w14:paraId="6E15C510" w14:textId="77777777" w:rsidTr="00937D32">
        <w:tc>
          <w:tcPr>
            <w:cnfStyle w:val="001000000000" w:firstRow="0" w:lastRow="0" w:firstColumn="1" w:lastColumn="0" w:oddVBand="0" w:evenVBand="0" w:oddHBand="0" w:evenHBand="0" w:firstRowFirstColumn="0" w:firstRowLastColumn="0" w:lastRowFirstColumn="0" w:lastRowLastColumn="0"/>
            <w:tcW w:w="4068" w:type="dxa"/>
          </w:tcPr>
          <w:p w14:paraId="01396ACE" w14:textId="77777777" w:rsidR="00B45BA9" w:rsidRDefault="00B45BA9" w:rsidP="00937D32">
            <w:pPr>
              <w:jc w:val="both"/>
            </w:pPr>
            <w:r>
              <w:t>(100|MOD:00046|O-phospho-L-serine)</w:t>
            </w:r>
          </w:p>
        </w:tc>
        <w:tc>
          <w:tcPr>
            <w:tcW w:w="5177" w:type="dxa"/>
          </w:tcPr>
          <w:p w14:paraId="29DFAC9C" w14:textId="77777777" w:rsidR="004C16D2" w:rsidRDefault="00B45BA9" w:rsidP="004C16D2">
            <w:pPr>
              <w:jc w:val="both"/>
              <w:cnfStyle w:val="000000000000" w:firstRow="0" w:lastRow="0" w:firstColumn="0" w:lastColumn="0" w:oddVBand="0" w:evenVBand="0" w:oddHBand="0" w:evenHBand="0" w:firstRowFirstColumn="0" w:firstRowLastColumn="0" w:lastRowFirstColumn="0" w:lastRowLastColumn="0"/>
            </w:pPr>
            <w:r>
              <w:t>Potential phosphorylation of a serine at position 100</w:t>
            </w:r>
            <w:r w:rsidR="004C16D2">
              <w:t xml:space="preserve"> (required, not potential, if a proteoform database)</w:t>
            </w:r>
          </w:p>
          <w:p w14:paraId="61900B7E" w14:textId="77777777" w:rsidR="00D62B57" w:rsidRDefault="00D62B57" w:rsidP="00937D32">
            <w:pPr>
              <w:jc w:val="both"/>
              <w:cnfStyle w:val="000000000000" w:firstRow="0" w:lastRow="0" w:firstColumn="0" w:lastColumn="0" w:oddVBand="0" w:evenVBand="0" w:oddHBand="0" w:evenHBand="0" w:firstRowFirstColumn="0" w:firstRowLastColumn="0" w:lastRowFirstColumn="0" w:lastRowLastColumn="0"/>
            </w:pPr>
          </w:p>
        </w:tc>
      </w:tr>
      <w:tr w:rsidR="00FC04A5" w14:paraId="769257F2" w14:textId="77777777" w:rsidTr="00700A2F">
        <w:tc>
          <w:tcPr>
            <w:cnfStyle w:val="001000000000" w:firstRow="0" w:lastRow="0" w:firstColumn="1" w:lastColumn="0" w:oddVBand="0" w:evenVBand="0" w:oddHBand="0" w:evenHBand="0" w:firstRowFirstColumn="0" w:firstRowLastColumn="0" w:lastRowFirstColumn="0" w:lastRowLastColumn="0"/>
            <w:tcW w:w="4068" w:type="dxa"/>
          </w:tcPr>
          <w:p w14:paraId="5435E8B4" w14:textId="77777777" w:rsidR="00FC04A5" w:rsidRDefault="00FC04A5" w:rsidP="00700A2F">
            <w:pPr>
              <w:jc w:val="both"/>
            </w:pPr>
            <w:r>
              <w:t>(100,157|MOD:00046|O-phospho-L-serine)</w:t>
            </w:r>
          </w:p>
        </w:tc>
        <w:tc>
          <w:tcPr>
            <w:tcW w:w="5177" w:type="dxa"/>
          </w:tcPr>
          <w:p w14:paraId="332D1ED4" w14:textId="77777777" w:rsidR="00FC04A5" w:rsidRDefault="00FC04A5" w:rsidP="00700A2F">
            <w:pPr>
              <w:jc w:val="both"/>
              <w:cnfStyle w:val="000000000000" w:firstRow="0" w:lastRow="0" w:firstColumn="0" w:lastColumn="0" w:oddVBand="0" w:evenVBand="0" w:oddHBand="0" w:evenHBand="0" w:firstRowFirstColumn="0" w:firstRowLastColumn="0" w:lastRowFirstColumn="0" w:lastRowLastColumn="0"/>
            </w:pPr>
            <w:r>
              <w:t>Potential phosphorylation of a serine at positions 100 and/or 157</w:t>
            </w:r>
          </w:p>
          <w:p w14:paraId="650471E5" w14:textId="77777777" w:rsidR="00FC04A5" w:rsidRDefault="00FC04A5" w:rsidP="00700A2F">
            <w:pPr>
              <w:jc w:val="both"/>
              <w:cnfStyle w:val="000000000000" w:firstRow="0" w:lastRow="0" w:firstColumn="0" w:lastColumn="0" w:oddVBand="0" w:evenVBand="0" w:oddHBand="0" w:evenHBand="0" w:firstRowFirstColumn="0" w:firstRowLastColumn="0" w:lastRowFirstColumn="0" w:lastRowLastColumn="0"/>
            </w:pPr>
          </w:p>
        </w:tc>
      </w:tr>
      <w:tr w:rsidR="00FC04A5" w14:paraId="0EE5A86D" w14:textId="77777777" w:rsidTr="00700A2F">
        <w:tc>
          <w:tcPr>
            <w:cnfStyle w:val="001000000000" w:firstRow="0" w:lastRow="0" w:firstColumn="1" w:lastColumn="0" w:oddVBand="0" w:evenVBand="0" w:oddHBand="0" w:evenHBand="0" w:firstRowFirstColumn="0" w:firstRowLastColumn="0" w:lastRowFirstColumn="0" w:lastRowLastColumn="0"/>
            <w:tcW w:w="4068" w:type="dxa"/>
          </w:tcPr>
          <w:p w14:paraId="6744E57C" w14:textId="77777777" w:rsidR="00FC04A5" w:rsidRDefault="00FC04A5" w:rsidP="00700A2F">
            <w:pPr>
              <w:jc w:val="both"/>
            </w:pPr>
            <w:r>
              <w:t>(100,157,214|MOD:00046|O-phospho-L-serine|uncertain)</w:t>
            </w:r>
          </w:p>
        </w:tc>
        <w:tc>
          <w:tcPr>
            <w:tcW w:w="5177" w:type="dxa"/>
          </w:tcPr>
          <w:p w14:paraId="5924A894" w14:textId="77777777" w:rsidR="00FC04A5" w:rsidRDefault="00FC04A5" w:rsidP="00700A2F">
            <w:pPr>
              <w:jc w:val="both"/>
              <w:cnfStyle w:val="000000000000" w:firstRow="0" w:lastRow="0" w:firstColumn="0" w:lastColumn="0" w:oddVBand="0" w:evenVBand="0" w:oddHBand="0" w:evenHBand="0" w:firstRowFirstColumn="0" w:firstRowLastColumn="0" w:lastRowFirstColumn="0" w:lastRowLastColumn="0"/>
            </w:pPr>
            <w:r>
              <w:t>Potential phosphorylation of a serine at positions 100 157, and/or 214, with an optional tag of “uncertain”</w:t>
            </w:r>
          </w:p>
          <w:p w14:paraId="6E640A22" w14:textId="77777777" w:rsidR="00FC04A5" w:rsidRDefault="00FC04A5" w:rsidP="00700A2F">
            <w:pPr>
              <w:jc w:val="both"/>
              <w:cnfStyle w:val="000000000000" w:firstRow="0" w:lastRow="0" w:firstColumn="0" w:lastColumn="0" w:oddVBand="0" w:evenVBand="0" w:oddHBand="0" w:evenHBand="0" w:firstRowFirstColumn="0" w:firstRowLastColumn="0" w:lastRowFirstColumn="0" w:lastRowLastColumn="0"/>
            </w:pPr>
          </w:p>
        </w:tc>
      </w:tr>
      <w:tr w:rsidR="00B45BA9" w14:paraId="55956932" w14:textId="77777777" w:rsidTr="00937D32">
        <w:tc>
          <w:tcPr>
            <w:cnfStyle w:val="001000000000" w:firstRow="0" w:lastRow="0" w:firstColumn="1" w:lastColumn="0" w:oddVBand="0" w:evenVBand="0" w:oddHBand="0" w:evenHBand="0" w:firstRowFirstColumn="0" w:firstRowLastColumn="0" w:lastRowFirstColumn="0" w:lastRowLastColumn="0"/>
            <w:tcW w:w="4068" w:type="dxa"/>
          </w:tcPr>
          <w:p w14:paraId="1B7B0AA2" w14:textId="77777777" w:rsidR="00B45BA9" w:rsidRDefault="00B45BA9" w:rsidP="00937D32">
            <w:pPr>
              <w:jc w:val="both"/>
            </w:pPr>
            <w:r>
              <w:t xml:space="preserve">(100||O-phospho-L-serine)  </w:t>
            </w:r>
            <w:r w:rsidR="00D62B57" w:rsidRPr="00D62B57">
              <w:rPr>
                <w:color w:val="C00000"/>
                <w:szCs w:val="12"/>
                <w:highlight w:val="darkGray"/>
              </w:rPr>
              <w:t>ILLEGAL</w:t>
            </w:r>
          </w:p>
        </w:tc>
        <w:tc>
          <w:tcPr>
            <w:tcW w:w="5177" w:type="dxa"/>
          </w:tcPr>
          <w:p w14:paraId="5A53A2B2" w14:textId="77777777" w:rsidR="00B45BA9" w:rsidRDefault="00B45BA9" w:rsidP="00937D32">
            <w:pPr>
              <w:jc w:val="both"/>
              <w:cnfStyle w:val="000000000000" w:firstRow="0" w:lastRow="0" w:firstColumn="0" w:lastColumn="0" w:oddVBand="0" w:evenVBand="0" w:oddHBand="0" w:evenHBand="0" w:firstRowFirstColumn="0" w:firstRowLastColumn="0" w:lastRowFirstColumn="0" w:lastRowLastColumn="0"/>
            </w:pPr>
            <w:r>
              <w:t xml:space="preserve">Not legal. The MOD:00046 accession </w:t>
            </w:r>
            <w:r w:rsidR="00351627">
              <w:t xml:space="preserve">MUST </w:t>
            </w:r>
            <w:r>
              <w:t>be provided</w:t>
            </w:r>
          </w:p>
        </w:tc>
      </w:tr>
      <w:tr w:rsidR="00D62B57" w14:paraId="4A643DA4" w14:textId="77777777" w:rsidTr="00937D32">
        <w:tc>
          <w:tcPr>
            <w:cnfStyle w:val="001000000000" w:firstRow="0" w:lastRow="0" w:firstColumn="1" w:lastColumn="0" w:oddVBand="0" w:evenVBand="0" w:oddHBand="0" w:evenHBand="0" w:firstRowFirstColumn="0" w:firstRowLastColumn="0" w:lastRowFirstColumn="0" w:lastRowLastColumn="0"/>
            <w:tcW w:w="4068" w:type="dxa"/>
          </w:tcPr>
          <w:p w14:paraId="5FF17788" w14:textId="77777777" w:rsidR="00D62B57" w:rsidRDefault="00D62B57" w:rsidP="00937D32">
            <w:pPr>
              <w:jc w:val="both"/>
            </w:pPr>
          </w:p>
        </w:tc>
        <w:tc>
          <w:tcPr>
            <w:tcW w:w="5177" w:type="dxa"/>
          </w:tcPr>
          <w:p w14:paraId="4D838A7A" w14:textId="77777777" w:rsidR="00D62B57" w:rsidRDefault="00D62B57" w:rsidP="00937D32">
            <w:pPr>
              <w:jc w:val="both"/>
              <w:cnfStyle w:val="000000000000" w:firstRow="0" w:lastRow="0" w:firstColumn="0" w:lastColumn="0" w:oddVBand="0" w:evenVBand="0" w:oddHBand="0" w:evenHBand="0" w:firstRowFirstColumn="0" w:firstRowLastColumn="0" w:lastRowFirstColumn="0" w:lastRowLastColumn="0"/>
            </w:pPr>
          </w:p>
        </w:tc>
      </w:tr>
      <w:tr w:rsidR="00B45BA9" w14:paraId="64935912" w14:textId="77777777" w:rsidTr="00937D32">
        <w:tc>
          <w:tcPr>
            <w:cnfStyle w:val="001000000000" w:firstRow="0" w:lastRow="0" w:firstColumn="1" w:lastColumn="0" w:oddVBand="0" w:evenVBand="0" w:oddHBand="0" w:evenHBand="0" w:firstRowFirstColumn="0" w:firstRowLastColumn="0" w:lastRowFirstColumn="0" w:lastRowLastColumn="0"/>
            <w:tcW w:w="4068" w:type="dxa"/>
          </w:tcPr>
          <w:p w14:paraId="029D95D2" w14:textId="77777777" w:rsidR="00B45BA9" w:rsidRDefault="00B45BA9" w:rsidP="00937D32">
            <w:pPr>
              <w:jc w:val="both"/>
            </w:pPr>
            <w:r>
              <w:t xml:space="preserve">(100|MOD:00046|)  </w:t>
            </w:r>
            <w:r w:rsidR="00D62B57" w:rsidRPr="00D62B57">
              <w:rPr>
                <w:color w:val="C00000"/>
                <w:szCs w:val="12"/>
                <w:highlight w:val="darkGray"/>
              </w:rPr>
              <w:t>ILLEGAL</w:t>
            </w:r>
          </w:p>
        </w:tc>
        <w:tc>
          <w:tcPr>
            <w:tcW w:w="5177" w:type="dxa"/>
          </w:tcPr>
          <w:p w14:paraId="72895993" w14:textId="77777777" w:rsidR="00B45BA9" w:rsidRDefault="00B45BA9" w:rsidP="00937D32">
            <w:pPr>
              <w:jc w:val="both"/>
              <w:cnfStyle w:val="000000000000" w:firstRow="0" w:lastRow="0" w:firstColumn="0" w:lastColumn="0" w:oddVBand="0" w:evenVBand="0" w:oddHBand="0" w:evenHBand="0" w:firstRowFirstColumn="0" w:firstRowLastColumn="0" w:lastRowFirstColumn="0" w:lastRowLastColumn="0"/>
            </w:pPr>
            <w:r>
              <w:t xml:space="preserve">Not legal. The full name from the OBO file (or equivalent) </w:t>
            </w:r>
            <w:r w:rsidR="00351627">
              <w:t>MUST</w:t>
            </w:r>
            <w:r>
              <w:t xml:space="preserve"> be provided</w:t>
            </w:r>
            <w:r w:rsidR="00D05DB8">
              <w:t>.</w:t>
            </w:r>
          </w:p>
          <w:p w14:paraId="1A3E56C4" w14:textId="77777777" w:rsidR="00D62B57" w:rsidRDefault="00D62B57" w:rsidP="00937D32">
            <w:pPr>
              <w:jc w:val="both"/>
              <w:cnfStyle w:val="000000000000" w:firstRow="0" w:lastRow="0" w:firstColumn="0" w:lastColumn="0" w:oddVBand="0" w:evenVBand="0" w:oddHBand="0" w:evenHBand="0" w:firstRowFirstColumn="0" w:firstRowLastColumn="0" w:lastRowFirstColumn="0" w:lastRowLastColumn="0"/>
            </w:pPr>
          </w:p>
        </w:tc>
      </w:tr>
      <w:tr w:rsidR="00B45BA9" w14:paraId="1B403A69" w14:textId="77777777" w:rsidTr="00937D32">
        <w:tc>
          <w:tcPr>
            <w:cnfStyle w:val="001000000000" w:firstRow="0" w:lastRow="0" w:firstColumn="1" w:lastColumn="0" w:oddVBand="0" w:evenVBand="0" w:oddHBand="0" w:evenHBand="0" w:firstRowFirstColumn="0" w:firstRowLastColumn="0" w:lastRowFirstColumn="0" w:lastRowLastColumn="0"/>
            <w:tcW w:w="4068" w:type="dxa"/>
          </w:tcPr>
          <w:p w14:paraId="03CCE667" w14:textId="77777777" w:rsidR="00B45BA9" w:rsidRDefault="00B45BA9" w:rsidP="00937D32">
            <w:pPr>
              <w:jc w:val="both"/>
            </w:pPr>
            <w:r w:rsidRPr="004540B8">
              <w:t>(?|MOD:00046|</w:t>
            </w:r>
            <w:r>
              <w:t>O-phospho-L-serine)</w:t>
            </w:r>
          </w:p>
          <w:p w14:paraId="66AFAF3E" w14:textId="77777777" w:rsidR="00B45BA9" w:rsidRDefault="00B45BA9" w:rsidP="00937D32">
            <w:pPr>
              <w:jc w:val="both"/>
            </w:pPr>
          </w:p>
          <w:p w14:paraId="7CE2D5B4" w14:textId="77777777" w:rsidR="00B45BA9" w:rsidRDefault="00B45BA9" w:rsidP="00937D32">
            <w:pPr>
              <w:jc w:val="both"/>
            </w:pPr>
          </w:p>
          <w:p w14:paraId="252D6815" w14:textId="77777777" w:rsidR="00B45BA9" w:rsidRPr="00101487" w:rsidRDefault="00B45BA9" w:rsidP="00937D32">
            <w:pPr>
              <w:jc w:val="both"/>
              <w:rPr>
                <w:highlight w:val="yellow"/>
              </w:rPr>
            </w:pPr>
          </w:p>
        </w:tc>
        <w:tc>
          <w:tcPr>
            <w:tcW w:w="5177" w:type="dxa"/>
          </w:tcPr>
          <w:p w14:paraId="59FEB3B0" w14:textId="77777777" w:rsidR="00B45BA9" w:rsidRPr="00193E6B" w:rsidRDefault="00B45BA9" w:rsidP="00193E6B">
            <w:pPr>
              <w:tabs>
                <w:tab w:val="center" w:pos="4320"/>
                <w:tab w:val="right" w:pos="8640"/>
              </w:tabs>
              <w:jc w:val="both"/>
              <w:cnfStyle w:val="000000000000" w:firstRow="0" w:lastRow="0" w:firstColumn="0" w:lastColumn="0" w:oddVBand="0" w:evenVBand="0" w:oddHBand="0" w:evenHBand="0" w:firstRowFirstColumn="0" w:firstRowLastColumn="0" w:lastRowFirstColumn="0" w:lastRowLastColumn="0"/>
            </w:pPr>
            <w:r w:rsidRPr="004540B8">
              <w:t>A phosp</w:t>
            </w:r>
            <w:r>
              <w:t>h</w:t>
            </w:r>
            <w:r w:rsidRPr="004540B8">
              <w:t>oserine for which a position is unknown</w:t>
            </w:r>
            <w:r>
              <w:t>. If a position range is known, it MAY be encoded in the Optional tag component</w:t>
            </w:r>
            <w:r w:rsidR="00352CFA">
              <w:t>.</w:t>
            </w:r>
            <w:r>
              <w:t xml:space="preserve"> </w:t>
            </w:r>
            <w:r w:rsidR="00352CFA">
              <w:t>H</w:t>
            </w:r>
            <w:r>
              <w:t>owever a reader is not supposed to be able to interpret this</w:t>
            </w:r>
            <w:r w:rsidR="00D05DB8">
              <w:t>.</w:t>
            </w:r>
          </w:p>
        </w:tc>
      </w:tr>
    </w:tbl>
    <w:p w14:paraId="0A0D8EF6" w14:textId="77777777" w:rsidR="003279B2" w:rsidRDefault="003279B2" w:rsidP="00367EA6">
      <w:pPr>
        <w:jc w:val="both"/>
      </w:pPr>
    </w:p>
    <w:p w14:paraId="45322B6A" w14:textId="77777777" w:rsidR="00367EA6" w:rsidRDefault="00367EA6" w:rsidP="00367EA6">
      <w:pPr>
        <w:jc w:val="both"/>
      </w:pPr>
    </w:p>
    <w:p w14:paraId="30B85641" w14:textId="77777777" w:rsidR="006F019F" w:rsidRPr="00240324" w:rsidRDefault="006F019F" w:rsidP="006F019F">
      <w:pPr>
        <w:pStyle w:val="Heading3"/>
        <w:jc w:val="both"/>
        <w:rPr>
          <w:b/>
        </w:rPr>
      </w:pPr>
      <w:bookmarkStart w:id="29" w:name="_Toc485651006"/>
      <w:proofErr w:type="spellStart"/>
      <w:r w:rsidRPr="00240324">
        <w:rPr>
          <w:b/>
        </w:rPr>
        <w:t>ModRes</w:t>
      </w:r>
      <w:proofErr w:type="spellEnd"/>
      <w:r w:rsidRPr="00240324">
        <w:rPr>
          <w:b/>
        </w:rPr>
        <w:t xml:space="preserve"> header key</w:t>
      </w:r>
      <w:bookmarkEnd w:id="29"/>
    </w:p>
    <w:p w14:paraId="2AD1BFCD" w14:textId="77777777" w:rsidR="006F019F" w:rsidRDefault="006F019F" w:rsidP="006F019F">
      <w:pPr>
        <w:jc w:val="both"/>
      </w:pPr>
    </w:p>
    <w:p w14:paraId="4BB7DA30" w14:textId="2E88513F" w:rsidR="00DF70AB" w:rsidRDefault="00FF7CFB" w:rsidP="006F019F">
      <w:pPr>
        <w:jc w:val="both"/>
      </w:pPr>
      <w:r>
        <w:t xml:space="preserve">The header key </w:t>
      </w:r>
      <w:proofErr w:type="spellStart"/>
      <w:r w:rsidRPr="00B024AF">
        <w:rPr>
          <w:i/>
        </w:rPr>
        <w:t>ModRes</w:t>
      </w:r>
      <w:proofErr w:type="spellEnd"/>
      <w:r w:rsidR="006F019F">
        <w:t xml:space="preserve"> is used to encode mass modifications on amino acids (residues) </w:t>
      </w:r>
      <w:r>
        <w:t xml:space="preserve">where a </w:t>
      </w:r>
      <w:r w:rsidR="00351627">
        <w:t>CV</w:t>
      </w:r>
      <w:r>
        <w:t xml:space="preserve"> entry is available</w:t>
      </w:r>
      <w:r w:rsidR="00932393">
        <w:t xml:space="preserve"> in neither </w:t>
      </w:r>
      <w:proofErr w:type="spellStart"/>
      <w:r w:rsidR="00932393">
        <w:t>Unimod</w:t>
      </w:r>
      <w:proofErr w:type="spellEnd"/>
      <w:r w:rsidR="00932393">
        <w:t xml:space="preserve"> nor PSI-MOD</w:t>
      </w:r>
      <w:r w:rsidR="003E1AE3">
        <w:t>, or for custom applications</w:t>
      </w:r>
      <w:r w:rsidR="006F019F">
        <w:t>. Two other terms (</w:t>
      </w:r>
      <w:proofErr w:type="spellStart"/>
      <w:r w:rsidR="006F019F">
        <w:t>ModResPsi</w:t>
      </w:r>
      <w:proofErr w:type="spellEnd"/>
      <w:r w:rsidR="006F019F">
        <w:t xml:space="preserve"> and </w:t>
      </w:r>
      <w:proofErr w:type="spellStart"/>
      <w:r w:rsidR="006F019F">
        <w:t>ModRes</w:t>
      </w:r>
      <w:r>
        <w:t>Unimod</w:t>
      </w:r>
      <w:proofErr w:type="spellEnd"/>
      <w:r w:rsidR="006F019F">
        <w:t xml:space="preserve">) are </w:t>
      </w:r>
      <w:r>
        <w:t xml:space="preserve">preferred and </w:t>
      </w:r>
      <w:r w:rsidR="00351627">
        <w:t>SHOULD</w:t>
      </w:r>
      <w:r>
        <w:t xml:space="preserve"> be used when possible</w:t>
      </w:r>
      <w:r w:rsidR="006F019F">
        <w:t>. T</w:t>
      </w:r>
      <w:r w:rsidR="00193E6B">
        <w:t>he format of this term is (</w:t>
      </w:r>
      <w:proofErr w:type="spellStart"/>
      <w:r w:rsidR="00193E6B" w:rsidRPr="00B024AF">
        <w:rPr>
          <w:i/>
        </w:rPr>
        <w:t>p</w:t>
      </w:r>
      <w:r w:rsidR="00040877" w:rsidRPr="00B024AF">
        <w:rPr>
          <w:i/>
        </w:rPr>
        <w:t>osition</w:t>
      </w:r>
      <w:r w:rsidR="00193E6B" w:rsidRPr="00B024AF">
        <w:rPr>
          <w:i/>
        </w:rPr>
        <w:t>|</w:t>
      </w:r>
      <w:r w:rsidR="006F019F" w:rsidRPr="00B024AF">
        <w:rPr>
          <w:i/>
        </w:rPr>
        <w:t>accession|name</w:t>
      </w:r>
      <w:r w:rsidR="00DF70AB" w:rsidRPr="00B024AF">
        <w:rPr>
          <w:i/>
        </w:rPr>
        <w:t>|OptionalTag</w:t>
      </w:r>
      <w:proofErr w:type="spellEnd"/>
      <w:r w:rsidR="006F019F">
        <w:t xml:space="preserve">). See the table below for a series of examples, both legal and illegal. </w:t>
      </w:r>
      <w:r w:rsidR="006114E6">
        <w:t>Position</w:t>
      </w:r>
      <w:r w:rsidR="006F019F">
        <w:t xml:space="preserve"> counting begins with 1. </w:t>
      </w:r>
      <w:r w:rsidR="00FC04A5">
        <w:t xml:space="preserve">The position element MAY be a comma-separated list of positions; for proteins with the same PTM on many residues, this can save substantial space. </w:t>
      </w:r>
      <w:r>
        <w:t xml:space="preserve">The accession field </w:t>
      </w:r>
      <w:r w:rsidR="00351627">
        <w:t xml:space="preserve">MAY </w:t>
      </w:r>
      <w:r>
        <w:t>be empty if no accession number is available</w:t>
      </w:r>
      <w:r w:rsidR="006F019F">
        <w:t>.</w:t>
      </w:r>
      <w:r>
        <w:t xml:space="preserve"> However, the name field </w:t>
      </w:r>
      <w:r w:rsidR="00351627">
        <w:t>MUST</w:t>
      </w:r>
      <w:r>
        <w:t xml:space="preserve"> be provided. Sin</w:t>
      </w:r>
      <w:r w:rsidR="00101487">
        <w:t xml:space="preserve">ce no amino acid </w:t>
      </w:r>
      <w:r w:rsidR="00FC04A5">
        <w:t xml:space="preserve">can </w:t>
      </w:r>
      <w:r w:rsidR="00101487">
        <w:t>be specified</w:t>
      </w:r>
      <w:r>
        <w:t>, the modification is presumed to apply to all possible residues in</w:t>
      </w:r>
      <w:r w:rsidR="003E1AE3">
        <w:t xml:space="preserve"> that position, unless specified in the custom lookup file.</w:t>
      </w:r>
      <w:r w:rsidR="00DF70AB">
        <w:t xml:space="preserve"> </w:t>
      </w:r>
      <w:r w:rsidR="00193E6B">
        <w:t xml:space="preserve">If the reading software can understand the modification, it is up to the reading software to ensure that </w:t>
      </w:r>
      <w:r w:rsidR="00DF70AB">
        <w:t xml:space="preserve">the </w:t>
      </w:r>
      <w:r w:rsidR="00193E6B">
        <w:t>m</w:t>
      </w:r>
      <w:r w:rsidR="00DF70AB">
        <w:t>odification is applicable to the target residue.</w:t>
      </w:r>
      <w:r w:rsidR="00FD58B7">
        <w:t xml:space="preserve"> The tags MAY be defined in the file </w:t>
      </w:r>
      <w:r w:rsidR="00FD58B7" w:rsidRPr="000E5810">
        <w:t xml:space="preserve">header via the </w:t>
      </w:r>
      <w:proofErr w:type="spellStart"/>
      <w:r w:rsidR="00FD58B7" w:rsidRPr="00B024AF">
        <w:rPr>
          <w:i/>
        </w:rPr>
        <w:t>CustomTag</w:t>
      </w:r>
      <w:proofErr w:type="spellEnd"/>
      <w:r w:rsidR="00FD58B7" w:rsidRPr="000E5810">
        <w:t xml:space="preserve"> keyword</w:t>
      </w:r>
      <w:r w:rsidR="00FD58B7">
        <w:t xml:space="preserve"> as described in section 3.3.4.</w:t>
      </w:r>
    </w:p>
    <w:p w14:paraId="673A3E8C" w14:textId="77777777" w:rsidR="006F019F" w:rsidRDefault="00DF70AB" w:rsidP="006F019F">
      <w:pPr>
        <w:jc w:val="both"/>
      </w:pPr>
      <w:r>
        <w:t xml:space="preserve"> </w:t>
      </w:r>
    </w:p>
    <w:tbl>
      <w:tblPr>
        <w:tblStyle w:val="TableClassic1"/>
        <w:tblW w:w="0" w:type="auto"/>
        <w:tblLook w:val="04A0" w:firstRow="1" w:lastRow="0" w:firstColumn="1" w:lastColumn="0" w:noHBand="0" w:noVBand="1"/>
      </w:tblPr>
      <w:tblGrid>
        <w:gridCol w:w="3591"/>
        <w:gridCol w:w="5438"/>
      </w:tblGrid>
      <w:tr w:rsidR="006F019F" w14:paraId="67C6396F" w14:textId="77777777" w:rsidTr="006F0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407E7C44" w14:textId="77777777" w:rsidR="006F019F" w:rsidRDefault="006F019F" w:rsidP="006F019F">
            <w:pPr>
              <w:jc w:val="both"/>
            </w:pPr>
            <w:r>
              <w:t>Example Value</w:t>
            </w:r>
          </w:p>
        </w:tc>
        <w:tc>
          <w:tcPr>
            <w:tcW w:w="5627" w:type="dxa"/>
          </w:tcPr>
          <w:p w14:paraId="4F721CC3" w14:textId="77777777" w:rsidR="006F019F" w:rsidRDefault="006F019F" w:rsidP="006F019F">
            <w:pPr>
              <w:jc w:val="both"/>
              <w:cnfStyle w:val="100000000000" w:firstRow="1" w:lastRow="0" w:firstColumn="0" w:lastColumn="0" w:oddVBand="0" w:evenVBand="0" w:oddHBand="0" w:evenHBand="0" w:firstRowFirstColumn="0" w:firstRowLastColumn="0" w:lastRowFirstColumn="0" w:lastRowLastColumn="0"/>
            </w:pPr>
            <w:r>
              <w:t>Interpretation</w:t>
            </w:r>
          </w:p>
        </w:tc>
      </w:tr>
      <w:tr w:rsidR="00DC6E60" w14:paraId="492A98EC" w14:textId="77777777" w:rsidTr="00B36110">
        <w:tc>
          <w:tcPr>
            <w:cnfStyle w:val="001000000000" w:firstRow="0" w:lastRow="0" w:firstColumn="1" w:lastColumn="0" w:oddVBand="0" w:evenVBand="0" w:oddHBand="0" w:evenHBand="0" w:firstRowFirstColumn="0" w:firstRowLastColumn="0" w:lastRowFirstColumn="0" w:lastRowLastColumn="0"/>
            <w:tcW w:w="3618" w:type="dxa"/>
          </w:tcPr>
          <w:p w14:paraId="3A9633F0" w14:textId="77777777" w:rsidR="00DC6E60" w:rsidRDefault="00DC6E60" w:rsidP="00040877">
            <w:pPr>
              <w:jc w:val="both"/>
            </w:pPr>
            <w:r>
              <w:t>(100||</w:t>
            </w:r>
            <w:r w:rsidR="00E722BE" w:rsidRPr="00E722BE">
              <w:t>N-linked (</w:t>
            </w:r>
            <w:proofErr w:type="spellStart"/>
            <w:r w:rsidR="00E722BE" w:rsidRPr="00E722BE">
              <w:t>GlcNAc</w:t>
            </w:r>
            <w:proofErr w:type="spellEnd"/>
            <w:r w:rsidR="00E722BE" w:rsidRPr="00E722BE">
              <w:t>...)</w:t>
            </w:r>
            <w:r>
              <w:t>)</w:t>
            </w:r>
          </w:p>
        </w:tc>
        <w:tc>
          <w:tcPr>
            <w:tcW w:w="5627" w:type="dxa"/>
          </w:tcPr>
          <w:p w14:paraId="2F534525" w14:textId="77777777" w:rsidR="00DC6E60" w:rsidRDefault="00DC6E60" w:rsidP="00343358">
            <w:pPr>
              <w:jc w:val="both"/>
              <w:cnfStyle w:val="000000000000" w:firstRow="0" w:lastRow="0" w:firstColumn="0" w:lastColumn="0" w:oddVBand="0" w:evenVBand="0" w:oddHBand="0" w:evenHBand="0" w:firstRowFirstColumn="0" w:firstRowLastColumn="0" w:lastRowFirstColumn="0" w:lastRowLastColumn="0"/>
            </w:pPr>
            <w:r>
              <w:t xml:space="preserve">The amino acid at position </w:t>
            </w:r>
            <w:r w:rsidR="00146A8D">
              <w:t xml:space="preserve">100 </w:t>
            </w:r>
            <w:r>
              <w:t xml:space="preserve">has </w:t>
            </w:r>
            <w:r w:rsidR="00146A8D">
              <w:t>N-linked glycosylation</w:t>
            </w:r>
            <w:r w:rsidR="00670C8C">
              <w:t xml:space="preserve"> modification</w:t>
            </w:r>
            <w:r w:rsidR="000A7243">
              <w:t>/s</w:t>
            </w:r>
            <w:r w:rsidR="00146A8D">
              <w:t xml:space="preserve"> </w:t>
            </w:r>
            <w:r w:rsidR="00343358">
              <w:t>of</w:t>
            </w:r>
            <w:r w:rsidR="00146A8D">
              <w:t xml:space="preserve"> unknown </w:t>
            </w:r>
            <w:r w:rsidR="00343358">
              <w:t>composition</w:t>
            </w:r>
            <w:r w:rsidR="00146A8D">
              <w:t>.</w:t>
            </w:r>
          </w:p>
          <w:p w14:paraId="289076CF" w14:textId="77777777" w:rsidR="00D62B57" w:rsidRDefault="00D62B57" w:rsidP="00343358">
            <w:pPr>
              <w:jc w:val="both"/>
              <w:cnfStyle w:val="000000000000" w:firstRow="0" w:lastRow="0" w:firstColumn="0" w:lastColumn="0" w:oddVBand="0" w:evenVBand="0" w:oddHBand="0" w:evenHBand="0" w:firstRowFirstColumn="0" w:firstRowLastColumn="0" w:lastRowFirstColumn="0" w:lastRowLastColumn="0"/>
            </w:pPr>
          </w:p>
        </w:tc>
      </w:tr>
      <w:tr w:rsidR="00FC04A5" w14:paraId="29B24116" w14:textId="77777777" w:rsidTr="00700A2F">
        <w:tc>
          <w:tcPr>
            <w:cnfStyle w:val="001000000000" w:firstRow="0" w:lastRow="0" w:firstColumn="1" w:lastColumn="0" w:oddVBand="0" w:evenVBand="0" w:oddHBand="0" w:evenHBand="0" w:firstRowFirstColumn="0" w:firstRowLastColumn="0" w:lastRowFirstColumn="0" w:lastRowLastColumn="0"/>
            <w:tcW w:w="3618" w:type="dxa"/>
          </w:tcPr>
          <w:p w14:paraId="023978A5" w14:textId="77777777" w:rsidR="00FC04A5" w:rsidRDefault="00FC04A5" w:rsidP="00700A2F">
            <w:pPr>
              <w:jc w:val="both"/>
            </w:pPr>
            <w:r>
              <w:t>(100,178||</w:t>
            </w:r>
            <w:r w:rsidRPr="00E722BE">
              <w:t>N-linked (</w:t>
            </w:r>
            <w:proofErr w:type="spellStart"/>
            <w:r w:rsidRPr="00E722BE">
              <w:t>GlcNAc</w:t>
            </w:r>
            <w:proofErr w:type="spellEnd"/>
            <w:r w:rsidRPr="00E722BE">
              <w:t>...)</w:t>
            </w:r>
            <w:r>
              <w:t>|</w:t>
            </w:r>
            <w:proofErr w:type="spellStart"/>
            <w:r>
              <w:t>invitro</w:t>
            </w:r>
            <w:proofErr w:type="spellEnd"/>
            <w:r>
              <w:t>)</w:t>
            </w:r>
          </w:p>
        </w:tc>
        <w:tc>
          <w:tcPr>
            <w:tcW w:w="5627" w:type="dxa"/>
          </w:tcPr>
          <w:p w14:paraId="71D5FC6C" w14:textId="77777777" w:rsidR="00FC04A5" w:rsidRDefault="00FC04A5" w:rsidP="00700A2F">
            <w:pPr>
              <w:jc w:val="both"/>
              <w:cnfStyle w:val="000000000000" w:firstRow="0" w:lastRow="0" w:firstColumn="0" w:lastColumn="0" w:oddVBand="0" w:evenVBand="0" w:oddHBand="0" w:evenHBand="0" w:firstRowFirstColumn="0" w:firstRowLastColumn="0" w:lastRowFirstColumn="0" w:lastRowLastColumn="0"/>
            </w:pPr>
            <w:r>
              <w:t>The amino acids at positions 100 and/or 178 have possible N-linked glycosylation modification/s of unknown composition, with an optional tag of “invitro”.</w:t>
            </w:r>
          </w:p>
          <w:p w14:paraId="3941BB11" w14:textId="77777777" w:rsidR="00FC04A5" w:rsidRDefault="00FC04A5" w:rsidP="00700A2F">
            <w:pPr>
              <w:jc w:val="both"/>
              <w:cnfStyle w:val="000000000000" w:firstRow="0" w:lastRow="0" w:firstColumn="0" w:lastColumn="0" w:oddVBand="0" w:evenVBand="0" w:oddHBand="0" w:evenHBand="0" w:firstRowFirstColumn="0" w:firstRowLastColumn="0" w:lastRowFirstColumn="0" w:lastRowLastColumn="0"/>
            </w:pPr>
          </w:p>
        </w:tc>
      </w:tr>
      <w:tr w:rsidR="00E722BE" w14:paraId="0A808AD0" w14:textId="77777777" w:rsidTr="00E722BE">
        <w:tc>
          <w:tcPr>
            <w:cnfStyle w:val="001000000000" w:firstRow="0" w:lastRow="0" w:firstColumn="1" w:lastColumn="0" w:oddVBand="0" w:evenVBand="0" w:oddHBand="0" w:evenHBand="0" w:firstRowFirstColumn="0" w:firstRowLastColumn="0" w:lastRowFirstColumn="0" w:lastRowLastColumn="0"/>
            <w:tcW w:w="3618" w:type="dxa"/>
          </w:tcPr>
          <w:p w14:paraId="3677AE87" w14:textId="77777777" w:rsidR="00E722BE" w:rsidRDefault="00E722BE" w:rsidP="00040877">
            <w:pPr>
              <w:jc w:val="both"/>
            </w:pPr>
            <w:r>
              <w:t>(100||Disulfide)</w:t>
            </w:r>
          </w:p>
        </w:tc>
        <w:tc>
          <w:tcPr>
            <w:tcW w:w="5627" w:type="dxa"/>
          </w:tcPr>
          <w:p w14:paraId="286F3A1A" w14:textId="77777777" w:rsidR="00E722BE" w:rsidRDefault="00E722BE" w:rsidP="000A7243">
            <w:pPr>
              <w:jc w:val="both"/>
              <w:cnfStyle w:val="000000000000" w:firstRow="0" w:lastRow="0" w:firstColumn="0" w:lastColumn="0" w:oddVBand="0" w:evenVBand="0" w:oddHBand="0" w:evenHBand="0" w:firstRowFirstColumn="0" w:firstRowLastColumn="0" w:lastRowFirstColumn="0" w:lastRowLastColumn="0"/>
            </w:pPr>
            <w:r>
              <w:t xml:space="preserve">The amino acid at position </w:t>
            </w:r>
            <w:r w:rsidR="00146A8D">
              <w:t xml:space="preserve">100 </w:t>
            </w:r>
            <w:r w:rsidR="00F56EEE">
              <w:t xml:space="preserve">is </w:t>
            </w:r>
            <w:r w:rsidR="000A7243">
              <w:t>half</w:t>
            </w:r>
            <w:r w:rsidR="00F56EEE">
              <w:t xml:space="preserve"> of a</w:t>
            </w:r>
            <w:r>
              <w:t xml:space="preserve"> </w:t>
            </w:r>
            <w:r w:rsidR="00F56EEE">
              <w:t xml:space="preserve">disulfide </w:t>
            </w:r>
            <w:r>
              <w:t xml:space="preserve">modification. This is probably not </w:t>
            </w:r>
            <w:r w:rsidR="00146A8D">
              <w:t>useful for sequence database searching, but may be valuable information for other purposes.</w:t>
            </w:r>
          </w:p>
          <w:p w14:paraId="4E14AEBE" w14:textId="77777777" w:rsidR="00D62B57" w:rsidRDefault="00D62B57" w:rsidP="000A7243">
            <w:pPr>
              <w:jc w:val="both"/>
              <w:cnfStyle w:val="000000000000" w:firstRow="0" w:lastRow="0" w:firstColumn="0" w:lastColumn="0" w:oddVBand="0" w:evenVBand="0" w:oddHBand="0" w:evenHBand="0" w:firstRowFirstColumn="0" w:firstRowLastColumn="0" w:lastRowFirstColumn="0" w:lastRowLastColumn="0"/>
            </w:pPr>
          </w:p>
        </w:tc>
      </w:tr>
      <w:tr w:rsidR="006F019F" w14:paraId="58CAE41A" w14:textId="77777777" w:rsidTr="006F019F">
        <w:tc>
          <w:tcPr>
            <w:cnfStyle w:val="001000000000" w:firstRow="0" w:lastRow="0" w:firstColumn="1" w:lastColumn="0" w:oddVBand="0" w:evenVBand="0" w:oddHBand="0" w:evenHBand="0" w:firstRowFirstColumn="0" w:firstRowLastColumn="0" w:lastRowFirstColumn="0" w:lastRowLastColumn="0"/>
            <w:tcW w:w="3618" w:type="dxa"/>
          </w:tcPr>
          <w:p w14:paraId="005A1499" w14:textId="77777777" w:rsidR="006F019F" w:rsidRDefault="006F019F" w:rsidP="00040877">
            <w:pPr>
              <w:jc w:val="both"/>
            </w:pPr>
            <w:r>
              <w:t>(100|</w:t>
            </w:r>
            <w:r w:rsidR="00DC6E60">
              <w:t>CustomMod:2</w:t>
            </w:r>
            <w:r w:rsidR="004161DB">
              <w:t>2</w:t>
            </w:r>
            <w:r>
              <w:t>|</w:t>
            </w:r>
            <w:r w:rsidR="00841157">
              <w:t>Floxilation</w:t>
            </w:r>
            <w:r>
              <w:t>)</w:t>
            </w:r>
          </w:p>
        </w:tc>
        <w:tc>
          <w:tcPr>
            <w:tcW w:w="5627" w:type="dxa"/>
          </w:tcPr>
          <w:p w14:paraId="1AD4EC8E" w14:textId="77777777" w:rsidR="006F019F" w:rsidRDefault="00DC6E60" w:rsidP="00146A8D">
            <w:pPr>
              <w:jc w:val="both"/>
              <w:cnfStyle w:val="000000000000" w:firstRow="0" w:lastRow="0" w:firstColumn="0" w:lastColumn="0" w:oddVBand="0" w:evenVBand="0" w:oddHBand="0" w:evenHBand="0" w:firstRowFirstColumn="0" w:firstRowLastColumn="0" w:lastRowFirstColumn="0" w:lastRowLastColumn="0"/>
            </w:pPr>
            <w:r>
              <w:t xml:space="preserve">The amino acid at position </w:t>
            </w:r>
            <w:r w:rsidR="00F56EEE">
              <w:t xml:space="preserve">100 </w:t>
            </w:r>
            <w:r>
              <w:t xml:space="preserve">has </w:t>
            </w:r>
            <w:r w:rsidR="00E722BE">
              <w:t xml:space="preserve">a </w:t>
            </w:r>
            <w:r w:rsidR="00F367F0">
              <w:t xml:space="preserve">potential </w:t>
            </w:r>
            <w:proofErr w:type="spellStart"/>
            <w:r w:rsidR="00841157">
              <w:t>floxilation</w:t>
            </w:r>
            <w:proofErr w:type="spellEnd"/>
            <w:r>
              <w:t xml:space="preserve"> </w:t>
            </w:r>
            <w:r w:rsidR="00E722BE">
              <w:t xml:space="preserve">modification </w:t>
            </w:r>
            <w:r>
              <w:t>as described in a custom CV</w:t>
            </w:r>
            <w:r w:rsidR="00E722BE">
              <w:t xml:space="preserve">. This will not be usable by most reading software, but </w:t>
            </w:r>
            <w:r w:rsidR="00146A8D">
              <w:t>could potentially</w:t>
            </w:r>
            <w:r w:rsidR="00E722BE">
              <w:t xml:space="preserve"> be used by custom workflows.</w:t>
            </w:r>
          </w:p>
          <w:p w14:paraId="7583B530" w14:textId="77777777" w:rsidR="00D62B57" w:rsidRDefault="00D62B57" w:rsidP="00146A8D">
            <w:pPr>
              <w:jc w:val="both"/>
              <w:cnfStyle w:val="000000000000" w:firstRow="0" w:lastRow="0" w:firstColumn="0" w:lastColumn="0" w:oddVBand="0" w:evenVBand="0" w:oddHBand="0" w:evenHBand="0" w:firstRowFirstColumn="0" w:firstRowLastColumn="0" w:lastRowFirstColumn="0" w:lastRowLastColumn="0"/>
            </w:pPr>
          </w:p>
        </w:tc>
      </w:tr>
      <w:tr w:rsidR="00DC6E60" w14:paraId="3B51BB5C" w14:textId="77777777" w:rsidTr="006F019F">
        <w:tc>
          <w:tcPr>
            <w:cnfStyle w:val="001000000000" w:firstRow="0" w:lastRow="0" w:firstColumn="1" w:lastColumn="0" w:oddVBand="0" w:evenVBand="0" w:oddHBand="0" w:evenHBand="0" w:firstRowFirstColumn="0" w:firstRowLastColumn="0" w:lastRowFirstColumn="0" w:lastRowLastColumn="0"/>
            <w:tcW w:w="3618" w:type="dxa"/>
          </w:tcPr>
          <w:p w14:paraId="7A9DA869" w14:textId="77777777" w:rsidR="00DC6E60" w:rsidRDefault="00DC6E60" w:rsidP="00831E7F">
            <w:pPr>
              <w:jc w:val="both"/>
            </w:pPr>
            <w:r>
              <w:t>(100||</w:t>
            </w:r>
            <w:r w:rsidR="00101487">
              <w:t>Phosphorylation</w:t>
            </w:r>
            <w:r>
              <w:t>)</w:t>
            </w:r>
          </w:p>
        </w:tc>
        <w:tc>
          <w:tcPr>
            <w:tcW w:w="5627" w:type="dxa"/>
          </w:tcPr>
          <w:p w14:paraId="0D52C4BA" w14:textId="77777777" w:rsidR="00DC6E60" w:rsidRDefault="00DC6E60" w:rsidP="00F56EEE">
            <w:pPr>
              <w:jc w:val="both"/>
              <w:cnfStyle w:val="000000000000" w:firstRow="0" w:lastRow="0" w:firstColumn="0" w:lastColumn="0" w:oddVBand="0" w:evenVBand="0" w:oddHBand="0" w:evenHBand="0" w:firstRowFirstColumn="0" w:firstRowLastColumn="0" w:lastRowFirstColumn="0" w:lastRowLastColumn="0"/>
            </w:pPr>
            <w:r>
              <w:t xml:space="preserve">The amino acid at position 100 has </w:t>
            </w:r>
            <w:r w:rsidR="00F367F0">
              <w:t xml:space="preserve">a </w:t>
            </w:r>
            <w:r w:rsidR="00101487">
              <w:t>potential phosphorylation</w:t>
            </w:r>
            <w:r>
              <w:t xml:space="preserve">. </w:t>
            </w:r>
            <w:r w:rsidR="00E86331">
              <w:t>Note that a</w:t>
            </w:r>
            <w:r w:rsidR="00841157">
              <w:t xml:space="preserve">lthough this is permitted, </w:t>
            </w:r>
            <w:r w:rsidR="006D7F29">
              <w:t xml:space="preserve">the </w:t>
            </w:r>
            <w:r w:rsidR="00841157">
              <w:t xml:space="preserve">use of either </w:t>
            </w:r>
            <w:proofErr w:type="spellStart"/>
            <w:r w:rsidR="00841157">
              <w:t>ModResPsi</w:t>
            </w:r>
            <w:proofErr w:type="spellEnd"/>
            <w:r w:rsidR="00841157">
              <w:t xml:space="preserve"> or </w:t>
            </w:r>
            <w:proofErr w:type="spellStart"/>
            <w:r w:rsidR="00841157">
              <w:t>ModResUnimod</w:t>
            </w:r>
            <w:proofErr w:type="spellEnd"/>
            <w:r w:rsidR="00841157">
              <w:t xml:space="preserve"> </w:t>
            </w:r>
            <w:r w:rsidR="00F56EEE">
              <w:t>CV when available</w:t>
            </w:r>
            <w:r w:rsidR="00841157">
              <w:t xml:space="preserve"> is strongly encouraged.</w:t>
            </w:r>
          </w:p>
        </w:tc>
      </w:tr>
    </w:tbl>
    <w:p w14:paraId="498D7D35" w14:textId="77777777" w:rsidR="006F019F" w:rsidRDefault="006F019F" w:rsidP="006F019F">
      <w:pPr>
        <w:jc w:val="both"/>
      </w:pPr>
    </w:p>
    <w:p w14:paraId="54092A5A" w14:textId="77777777" w:rsidR="00240324" w:rsidRDefault="00240324" w:rsidP="006F019F">
      <w:pPr>
        <w:jc w:val="both"/>
      </w:pPr>
    </w:p>
    <w:p w14:paraId="7EAA9F33" w14:textId="77777777" w:rsidR="00B36110" w:rsidRPr="00240324" w:rsidRDefault="00B36110" w:rsidP="00B36110">
      <w:pPr>
        <w:pStyle w:val="Heading3"/>
        <w:jc w:val="both"/>
        <w:rPr>
          <w:b/>
        </w:rPr>
      </w:pPr>
      <w:bookmarkStart w:id="30" w:name="_Toc485651007"/>
      <w:r w:rsidRPr="00240324">
        <w:rPr>
          <w:b/>
        </w:rPr>
        <w:t>Processed header key</w:t>
      </w:r>
      <w:bookmarkEnd w:id="30"/>
    </w:p>
    <w:p w14:paraId="72AA65EE" w14:textId="77777777" w:rsidR="00B36110" w:rsidRDefault="00B36110" w:rsidP="00B36110">
      <w:pPr>
        <w:jc w:val="both"/>
      </w:pPr>
    </w:p>
    <w:p w14:paraId="0E1545CA" w14:textId="77777777" w:rsidR="00B36110" w:rsidRDefault="00B36110" w:rsidP="00B36110">
      <w:pPr>
        <w:jc w:val="both"/>
      </w:pPr>
      <w:r>
        <w:t xml:space="preserve">The header key </w:t>
      </w:r>
      <w:r w:rsidRPr="00B024AF">
        <w:rPr>
          <w:i/>
        </w:rPr>
        <w:t>Processed</w:t>
      </w:r>
      <w:r>
        <w:t xml:space="preserve"> is used to encode post-translational processing of the protein, such that the mature form of the protein is only a subset of the entire provided sequence. The format of this term is (</w:t>
      </w:r>
      <w:proofErr w:type="spellStart"/>
      <w:r w:rsidRPr="00B024AF">
        <w:rPr>
          <w:i/>
        </w:rPr>
        <w:t>start</w:t>
      </w:r>
      <w:r w:rsidR="006114E6" w:rsidRPr="00B024AF">
        <w:rPr>
          <w:i/>
        </w:rPr>
        <w:t>Position</w:t>
      </w:r>
      <w:r w:rsidRPr="00B024AF">
        <w:rPr>
          <w:i/>
        </w:rPr>
        <w:t>|end</w:t>
      </w:r>
      <w:r w:rsidR="006114E6" w:rsidRPr="00B024AF">
        <w:rPr>
          <w:i/>
        </w:rPr>
        <w:t>Position</w:t>
      </w:r>
      <w:r w:rsidRPr="00B024AF">
        <w:rPr>
          <w:i/>
        </w:rPr>
        <w:t>|accession|name</w:t>
      </w:r>
      <w:r w:rsidR="00DF70AB" w:rsidRPr="00B024AF">
        <w:rPr>
          <w:i/>
        </w:rPr>
        <w:t>|OptionalTag</w:t>
      </w:r>
      <w:proofErr w:type="spellEnd"/>
      <w:r>
        <w:t xml:space="preserve">). See the table below for a series of examples, both legal and illegal. </w:t>
      </w:r>
      <w:r w:rsidR="006114E6">
        <w:t>Position</w:t>
      </w:r>
      <w:r>
        <w:t xml:space="preserve"> counting begins with 1. The coordinates are presumed to apply to the default sequence, not taking into account possible indels.</w:t>
      </w:r>
    </w:p>
    <w:p w14:paraId="61230044" w14:textId="77777777" w:rsidR="00DF70AB" w:rsidRDefault="00DF70AB" w:rsidP="00B36110">
      <w:pPr>
        <w:jc w:val="both"/>
      </w:pPr>
    </w:p>
    <w:tbl>
      <w:tblPr>
        <w:tblStyle w:val="TableClassic1"/>
        <w:tblW w:w="0" w:type="auto"/>
        <w:tblLook w:val="04A0" w:firstRow="1" w:lastRow="0" w:firstColumn="1" w:lastColumn="0" w:noHBand="0" w:noVBand="1"/>
      </w:tblPr>
      <w:tblGrid>
        <w:gridCol w:w="3577"/>
        <w:gridCol w:w="5452"/>
      </w:tblGrid>
      <w:tr w:rsidR="00B36110" w14:paraId="65BC32F1" w14:textId="77777777" w:rsidTr="00B361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16CE1F26" w14:textId="77777777" w:rsidR="00B36110" w:rsidRDefault="00B36110" w:rsidP="00B36110">
            <w:pPr>
              <w:jc w:val="both"/>
            </w:pPr>
            <w:r>
              <w:t>Example Value</w:t>
            </w:r>
          </w:p>
        </w:tc>
        <w:tc>
          <w:tcPr>
            <w:tcW w:w="5627" w:type="dxa"/>
          </w:tcPr>
          <w:p w14:paraId="7C8DC49A" w14:textId="77777777" w:rsidR="00B36110" w:rsidRDefault="00B36110" w:rsidP="00B36110">
            <w:pPr>
              <w:jc w:val="both"/>
              <w:cnfStyle w:val="100000000000" w:firstRow="1" w:lastRow="0" w:firstColumn="0" w:lastColumn="0" w:oddVBand="0" w:evenVBand="0" w:oddHBand="0" w:evenHBand="0" w:firstRowFirstColumn="0" w:firstRowLastColumn="0" w:lastRowFirstColumn="0" w:lastRowLastColumn="0"/>
            </w:pPr>
            <w:r>
              <w:t>Interpretation</w:t>
            </w:r>
          </w:p>
        </w:tc>
      </w:tr>
      <w:tr w:rsidR="00B36110" w14:paraId="440A2A09" w14:textId="77777777" w:rsidTr="00B36110">
        <w:tc>
          <w:tcPr>
            <w:cnfStyle w:val="001000000000" w:firstRow="0" w:lastRow="0" w:firstColumn="1" w:lastColumn="0" w:oddVBand="0" w:evenVBand="0" w:oddHBand="0" w:evenHBand="0" w:firstRowFirstColumn="0" w:firstRowLastColumn="0" w:lastRowFirstColumn="0" w:lastRowLastColumn="0"/>
            <w:tcW w:w="3618" w:type="dxa"/>
          </w:tcPr>
          <w:p w14:paraId="7FFB3012" w14:textId="77777777" w:rsidR="00B36110" w:rsidRDefault="00E670B1" w:rsidP="00B36110">
            <w:pPr>
              <w:jc w:val="both"/>
            </w:pPr>
            <w:r>
              <w:t>(1|40|PEFF:1027|signal s</w:t>
            </w:r>
            <w:r w:rsidR="00B36110">
              <w:t>equence)</w:t>
            </w:r>
          </w:p>
        </w:tc>
        <w:tc>
          <w:tcPr>
            <w:tcW w:w="5627" w:type="dxa"/>
          </w:tcPr>
          <w:p w14:paraId="627031A6" w14:textId="77777777" w:rsidR="00B36110" w:rsidRDefault="00B36110" w:rsidP="00B36110">
            <w:pPr>
              <w:jc w:val="both"/>
              <w:cnfStyle w:val="000000000000" w:firstRow="0" w:lastRow="0" w:firstColumn="0" w:lastColumn="0" w:oddVBand="0" w:evenVBand="0" w:oddHBand="0" w:evenHBand="0" w:firstRowFirstColumn="0" w:firstRowLastColumn="0" w:lastRowFirstColumn="0" w:lastRowLastColumn="0"/>
            </w:pPr>
            <w:r>
              <w:t>Residues 1-40 are a signal peptide sequence that is cleaved off after translation</w:t>
            </w:r>
          </w:p>
          <w:p w14:paraId="052DAB1D" w14:textId="77777777" w:rsidR="00D62B57" w:rsidRDefault="00D62B57" w:rsidP="00B36110">
            <w:pPr>
              <w:jc w:val="both"/>
              <w:cnfStyle w:val="000000000000" w:firstRow="0" w:lastRow="0" w:firstColumn="0" w:lastColumn="0" w:oddVBand="0" w:evenVBand="0" w:oddHBand="0" w:evenHBand="0" w:firstRowFirstColumn="0" w:firstRowLastColumn="0" w:lastRowFirstColumn="0" w:lastRowLastColumn="0"/>
            </w:pPr>
          </w:p>
        </w:tc>
      </w:tr>
      <w:tr w:rsidR="00B36110" w14:paraId="17A4B15A" w14:textId="77777777" w:rsidTr="00B36110">
        <w:tc>
          <w:tcPr>
            <w:cnfStyle w:val="001000000000" w:firstRow="0" w:lastRow="0" w:firstColumn="1" w:lastColumn="0" w:oddVBand="0" w:evenVBand="0" w:oddHBand="0" w:evenHBand="0" w:firstRowFirstColumn="0" w:firstRowLastColumn="0" w:lastRowFirstColumn="0" w:lastRowLastColumn="0"/>
            <w:tcW w:w="3618" w:type="dxa"/>
          </w:tcPr>
          <w:p w14:paraId="54FB8571" w14:textId="77777777" w:rsidR="00B36110" w:rsidRDefault="00B36110" w:rsidP="00E670B1">
            <w:pPr>
              <w:jc w:val="both"/>
            </w:pPr>
            <w:r>
              <w:t>(</w:t>
            </w:r>
            <w:r w:rsidR="00E670B1">
              <w:t>41</w:t>
            </w:r>
            <w:r>
              <w:t>|</w:t>
            </w:r>
            <w:r w:rsidR="00E670B1">
              <w:t>890</w:t>
            </w:r>
            <w:r>
              <w:t>|</w:t>
            </w:r>
            <w:r w:rsidR="00E670B1">
              <w:t>PEFF:1028|mature protein</w:t>
            </w:r>
            <w:r>
              <w:t>)</w:t>
            </w:r>
          </w:p>
        </w:tc>
        <w:tc>
          <w:tcPr>
            <w:tcW w:w="5627" w:type="dxa"/>
          </w:tcPr>
          <w:p w14:paraId="503B28A6" w14:textId="77777777" w:rsidR="00B36110" w:rsidRDefault="00E670B1" w:rsidP="00B36110">
            <w:pPr>
              <w:jc w:val="both"/>
              <w:cnfStyle w:val="000000000000" w:firstRow="0" w:lastRow="0" w:firstColumn="0" w:lastColumn="0" w:oddVBand="0" w:evenVBand="0" w:oddHBand="0" w:evenHBand="0" w:firstRowFirstColumn="0" w:firstRowLastColumn="0" w:lastRowFirstColumn="0" w:lastRowLastColumn="0"/>
            </w:pPr>
            <w:r>
              <w:t>Residues 41-890 are the mature form of the protein after the signal sequence is removed</w:t>
            </w:r>
          </w:p>
          <w:p w14:paraId="08935807" w14:textId="77777777" w:rsidR="00D62B57" w:rsidRDefault="00D62B57" w:rsidP="00B36110">
            <w:pPr>
              <w:jc w:val="both"/>
              <w:cnfStyle w:val="000000000000" w:firstRow="0" w:lastRow="0" w:firstColumn="0" w:lastColumn="0" w:oddVBand="0" w:evenVBand="0" w:oddHBand="0" w:evenHBand="0" w:firstRowFirstColumn="0" w:firstRowLastColumn="0" w:lastRowFirstColumn="0" w:lastRowLastColumn="0"/>
            </w:pPr>
          </w:p>
        </w:tc>
      </w:tr>
      <w:tr w:rsidR="00E670B1" w14:paraId="610DADF0" w14:textId="77777777" w:rsidTr="0092768F">
        <w:tc>
          <w:tcPr>
            <w:cnfStyle w:val="001000000000" w:firstRow="0" w:lastRow="0" w:firstColumn="1" w:lastColumn="0" w:oddVBand="0" w:evenVBand="0" w:oddHBand="0" w:evenHBand="0" w:firstRowFirstColumn="0" w:firstRowLastColumn="0" w:lastRowFirstColumn="0" w:lastRowLastColumn="0"/>
            <w:tcW w:w="3618" w:type="dxa"/>
          </w:tcPr>
          <w:p w14:paraId="24349500" w14:textId="77777777" w:rsidR="00E670B1" w:rsidRDefault="00E670B1" w:rsidP="0092768F">
            <w:pPr>
              <w:jc w:val="both"/>
            </w:pPr>
            <w:r>
              <w:t>(1|40||signal sequence)</w:t>
            </w:r>
            <w:r w:rsidR="0024014A">
              <w:t xml:space="preserve">  </w:t>
            </w:r>
            <w:r w:rsidR="00D62B57" w:rsidRPr="00D62B57">
              <w:rPr>
                <w:color w:val="C00000"/>
                <w:szCs w:val="12"/>
                <w:highlight w:val="darkGray"/>
              </w:rPr>
              <w:t>ILLEGAL</w:t>
            </w:r>
          </w:p>
        </w:tc>
        <w:tc>
          <w:tcPr>
            <w:tcW w:w="5627" w:type="dxa"/>
          </w:tcPr>
          <w:p w14:paraId="1044E989" w14:textId="77777777" w:rsidR="00E670B1" w:rsidRDefault="00E670B1" w:rsidP="0092768F">
            <w:pPr>
              <w:jc w:val="both"/>
              <w:cnfStyle w:val="000000000000" w:firstRow="0" w:lastRow="0" w:firstColumn="0" w:lastColumn="0" w:oddVBand="0" w:evenVBand="0" w:oddHBand="0" w:evenHBand="0" w:firstRowFirstColumn="0" w:firstRowLastColumn="0" w:lastRowFirstColumn="0" w:lastRowLastColumn="0"/>
            </w:pPr>
            <w:r>
              <w:t xml:space="preserve">Not legal; an accession number from the PEFF CV </w:t>
            </w:r>
            <w:r w:rsidR="00351627">
              <w:t>MUST</w:t>
            </w:r>
            <w:r>
              <w:t xml:space="preserve"> be provided.</w:t>
            </w:r>
          </w:p>
          <w:p w14:paraId="3EBFD9A7" w14:textId="77777777" w:rsidR="00D62B57" w:rsidRDefault="00D62B57" w:rsidP="0092768F">
            <w:pPr>
              <w:jc w:val="both"/>
              <w:cnfStyle w:val="000000000000" w:firstRow="0" w:lastRow="0" w:firstColumn="0" w:lastColumn="0" w:oddVBand="0" w:evenVBand="0" w:oddHBand="0" w:evenHBand="0" w:firstRowFirstColumn="0" w:firstRowLastColumn="0" w:lastRowFirstColumn="0" w:lastRowLastColumn="0"/>
            </w:pPr>
          </w:p>
        </w:tc>
      </w:tr>
      <w:tr w:rsidR="00B36110" w14:paraId="5649B2A9" w14:textId="77777777" w:rsidTr="00B36110">
        <w:tc>
          <w:tcPr>
            <w:cnfStyle w:val="001000000000" w:firstRow="0" w:lastRow="0" w:firstColumn="1" w:lastColumn="0" w:oddVBand="0" w:evenVBand="0" w:oddHBand="0" w:evenHBand="0" w:firstRowFirstColumn="0" w:firstRowLastColumn="0" w:lastRowFirstColumn="0" w:lastRowLastColumn="0"/>
            <w:tcW w:w="3618" w:type="dxa"/>
          </w:tcPr>
          <w:p w14:paraId="64D6BAF5" w14:textId="77777777" w:rsidR="00B36110" w:rsidRDefault="00B36110" w:rsidP="00E670B1">
            <w:pPr>
              <w:jc w:val="both"/>
            </w:pPr>
            <w:r>
              <w:lastRenderedPageBreak/>
              <w:t>(</w:t>
            </w:r>
            <w:r w:rsidR="00E670B1">
              <w:t>1</w:t>
            </w:r>
            <w:r>
              <w:t>|</w:t>
            </w:r>
            <w:r w:rsidR="00E670B1">
              <w:t>40</w:t>
            </w:r>
            <w:r>
              <w:t>|</w:t>
            </w:r>
            <w:r w:rsidR="00E670B1">
              <w:t>PEFF:1027</w:t>
            </w:r>
            <w:r>
              <w:t>|)</w:t>
            </w:r>
            <w:r w:rsidR="004161DB">
              <w:t xml:space="preserve">  </w:t>
            </w:r>
            <w:r w:rsidR="00D62B57" w:rsidRPr="00D62B57">
              <w:rPr>
                <w:color w:val="C00000"/>
                <w:szCs w:val="12"/>
                <w:highlight w:val="darkGray"/>
              </w:rPr>
              <w:t>ILLEGAL</w:t>
            </w:r>
          </w:p>
        </w:tc>
        <w:tc>
          <w:tcPr>
            <w:tcW w:w="5627" w:type="dxa"/>
          </w:tcPr>
          <w:p w14:paraId="1CCF42FD" w14:textId="77777777" w:rsidR="00B36110" w:rsidRDefault="00E670B1" w:rsidP="00E670B1">
            <w:pPr>
              <w:jc w:val="both"/>
              <w:cnfStyle w:val="000000000000" w:firstRow="0" w:lastRow="0" w:firstColumn="0" w:lastColumn="0" w:oddVBand="0" w:evenVBand="0" w:oddHBand="0" w:evenHBand="0" w:firstRowFirstColumn="0" w:firstRowLastColumn="0" w:lastRowFirstColumn="0" w:lastRowLastColumn="0"/>
            </w:pPr>
            <w:r>
              <w:t xml:space="preserve">Not legal; the term name from the PEFF CV </w:t>
            </w:r>
            <w:r w:rsidR="00351627">
              <w:t>MUST</w:t>
            </w:r>
            <w:r>
              <w:t xml:space="preserve"> be provided</w:t>
            </w:r>
            <w:r w:rsidR="00B36110">
              <w:t>.</w:t>
            </w:r>
          </w:p>
        </w:tc>
      </w:tr>
    </w:tbl>
    <w:p w14:paraId="6457D38F" w14:textId="77777777" w:rsidR="007A3466" w:rsidRDefault="007A3466" w:rsidP="004B48E4">
      <w:pPr>
        <w:tabs>
          <w:tab w:val="left" w:pos="1440"/>
          <w:tab w:val="left" w:pos="6300"/>
        </w:tabs>
        <w:jc w:val="both"/>
      </w:pPr>
    </w:p>
    <w:p w14:paraId="00E3F5D7" w14:textId="4C9A06FF" w:rsidR="00BF16B2" w:rsidRDefault="00BF16B2" w:rsidP="004B48E4">
      <w:pPr>
        <w:tabs>
          <w:tab w:val="left" w:pos="1440"/>
          <w:tab w:val="left" w:pos="6300"/>
        </w:tabs>
        <w:jc w:val="both"/>
      </w:pPr>
    </w:p>
    <w:p w14:paraId="445AF19A" w14:textId="77777777" w:rsidR="00BF16B2" w:rsidRDefault="00BF16B2" w:rsidP="004B48E4">
      <w:pPr>
        <w:tabs>
          <w:tab w:val="left" w:pos="1440"/>
          <w:tab w:val="left" w:pos="6300"/>
        </w:tabs>
        <w:jc w:val="both"/>
      </w:pPr>
    </w:p>
    <w:p w14:paraId="6FF37922" w14:textId="77777777" w:rsidR="00BF16B2" w:rsidRPr="00240324" w:rsidRDefault="00BF16B2" w:rsidP="00BF16B2">
      <w:pPr>
        <w:pStyle w:val="Heading2"/>
        <w:jc w:val="both"/>
        <w:rPr>
          <w:b/>
        </w:rPr>
      </w:pPr>
      <w:r>
        <w:rPr>
          <w:b/>
        </w:rPr>
        <w:t>Advanced features for proteoforms and other combinations of annotations</w:t>
      </w:r>
    </w:p>
    <w:p w14:paraId="6A7B1100" w14:textId="77777777" w:rsidR="00BF16B2" w:rsidRDefault="00BF16B2" w:rsidP="00BF16B2">
      <w:pPr>
        <w:tabs>
          <w:tab w:val="left" w:pos="1440"/>
          <w:tab w:val="left" w:pos="6300"/>
        </w:tabs>
        <w:jc w:val="both"/>
      </w:pPr>
    </w:p>
    <w:p w14:paraId="0E480C63" w14:textId="6E53B11F" w:rsidR="00BF16B2" w:rsidRPr="00240324" w:rsidRDefault="00BF16B2" w:rsidP="00BF16B2">
      <w:pPr>
        <w:pStyle w:val="Heading3"/>
        <w:rPr>
          <w:b/>
        </w:rPr>
      </w:pPr>
      <w:r>
        <w:rPr>
          <w:b/>
        </w:rPr>
        <w:t xml:space="preserve">Long form </w:t>
      </w:r>
      <w:r w:rsidRPr="00240324">
        <w:rPr>
          <w:b/>
        </w:rPr>
        <w:t xml:space="preserve">recommendation for Proteoforms: The </w:t>
      </w:r>
      <w:proofErr w:type="spellStart"/>
      <w:r w:rsidRPr="00240324">
        <w:rPr>
          <w:b/>
        </w:rPr>
        <w:t>ProteoformDb</w:t>
      </w:r>
      <w:proofErr w:type="spellEnd"/>
      <w:r w:rsidRPr="00240324">
        <w:rPr>
          <w:b/>
        </w:rPr>
        <w:t>=</w:t>
      </w:r>
      <w:r>
        <w:rPr>
          <w:b/>
        </w:rPr>
        <w:t>true</w:t>
      </w:r>
      <w:r w:rsidRPr="00240324">
        <w:rPr>
          <w:b/>
        </w:rPr>
        <w:t xml:space="preserve"> key-value pair</w:t>
      </w:r>
    </w:p>
    <w:p w14:paraId="7D0FEE34" w14:textId="77777777" w:rsidR="00BF16B2" w:rsidRDefault="00BF16B2" w:rsidP="00BF16B2">
      <w:pPr>
        <w:pStyle w:val="Heading3"/>
        <w:numPr>
          <w:ilvl w:val="0"/>
          <w:numId w:val="0"/>
        </w:numPr>
        <w:ind w:left="720"/>
      </w:pPr>
    </w:p>
    <w:p w14:paraId="67324297" w14:textId="259CE983" w:rsidR="00BF16B2" w:rsidRDefault="00BF16B2" w:rsidP="00BF16B2">
      <w:pPr>
        <w:jc w:val="both"/>
      </w:pPr>
      <w:r>
        <w:t xml:space="preserve">Specific proteoforms can be described in PEFF entries. When </w:t>
      </w:r>
      <w:proofErr w:type="spellStart"/>
      <w:r>
        <w:t>ProteoformDb</w:t>
      </w:r>
      <w:proofErr w:type="spellEnd"/>
      <w:r>
        <w:t>=true is specified, structural annotations such as PTMs, sequence variations and maturation events are</w:t>
      </w:r>
      <w:r w:rsidR="00F930E7">
        <w:t xml:space="preserve"> all</w:t>
      </w:r>
      <w:r>
        <w:t xml:space="preserve"> to be considered as mandatory. The key-value pair </w:t>
      </w:r>
      <w:proofErr w:type="spellStart"/>
      <w:r>
        <w:t>ProteoformDb</w:t>
      </w:r>
      <w:proofErr w:type="spellEnd"/>
      <w:r>
        <w:t xml:space="preserve">=true covers this use-case: If this key-value pair is provided in a sequence database description block, it indicates that the encoded proteins are to be considered as specific proteoforms. If structural annotations such as </w:t>
      </w:r>
      <w:proofErr w:type="spellStart"/>
      <w:r w:rsidRPr="00351B6F">
        <w:rPr>
          <w:i/>
        </w:rPr>
        <w:t>ModRes</w:t>
      </w:r>
      <w:proofErr w:type="spellEnd"/>
      <w:r w:rsidRPr="00611FFD">
        <w:t xml:space="preserve">, </w:t>
      </w:r>
      <w:proofErr w:type="spellStart"/>
      <w:r w:rsidRPr="00351B6F">
        <w:rPr>
          <w:i/>
        </w:rPr>
        <w:t>ModResUnimod</w:t>
      </w:r>
      <w:proofErr w:type="spellEnd"/>
      <w:r w:rsidRPr="00611FFD">
        <w:t xml:space="preserve">, </w:t>
      </w:r>
      <w:proofErr w:type="spellStart"/>
      <w:r w:rsidRPr="00351B6F">
        <w:rPr>
          <w:i/>
        </w:rPr>
        <w:t>ModResPsi</w:t>
      </w:r>
      <w:proofErr w:type="spellEnd"/>
      <w:r w:rsidRPr="00611FFD">
        <w:t xml:space="preserve">, </w:t>
      </w:r>
      <w:proofErr w:type="spellStart"/>
      <w:r w:rsidRPr="00351B6F">
        <w:rPr>
          <w:i/>
        </w:rPr>
        <w:t>VariantSimple</w:t>
      </w:r>
      <w:proofErr w:type="spellEnd"/>
      <w:r w:rsidRPr="00611FFD">
        <w:t xml:space="preserve">, </w:t>
      </w:r>
      <w:proofErr w:type="spellStart"/>
      <w:r w:rsidRPr="00351B6F">
        <w:rPr>
          <w:i/>
        </w:rPr>
        <w:t>VariantComplex</w:t>
      </w:r>
      <w:proofErr w:type="spellEnd"/>
      <w:r w:rsidRPr="00611FFD">
        <w:t xml:space="preserve">, </w:t>
      </w:r>
      <w:r>
        <w:t>are provided in an entry, they</w:t>
      </w:r>
      <w:r w:rsidR="00F930E7">
        <w:t xml:space="preserve"> all</w:t>
      </w:r>
      <w:r>
        <w:t xml:space="preserve"> MUST be applied to the sequence, and not optionally applied. If a software package is not able to support this scenario, it SHOULD report to the user that the database has </w:t>
      </w:r>
      <w:proofErr w:type="spellStart"/>
      <w:r>
        <w:t>ProteoformDb</w:t>
      </w:r>
      <w:proofErr w:type="spellEnd"/>
      <w:r>
        <w:t>=true, which is not supported.</w:t>
      </w:r>
    </w:p>
    <w:p w14:paraId="0E3184E2" w14:textId="77777777" w:rsidR="00BF16B2" w:rsidRDefault="00BF16B2" w:rsidP="00BF16B2">
      <w:pPr>
        <w:jc w:val="both"/>
      </w:pPr>
    </w:p>
    <w:p w14:paraId="1CC38667" w14:textId="77777777" w:rsidR="00BF16B2" w:rsidRDefault="00BF16B2" w:rsidP="00BF16B2">
      <w:pPr>
        <w:jc w:val="both"/>
      </w:pPr>
    </w:p>
    <w:p w14:paraId="1407EF05" w14:textId="3C8038C5" w:rsidR="00BF16B2" w:rsidRPr="00240324" w:rsidRDefault="00BF16B2" w:rsidP="00BF16B2">
      <w:pPr>
        <w:pStyle w:val="Heading3"/>
        <w:rPr>
          <w:b/>
        </w:rPr>
      </w:pPr>
      <w:commentRangeStart w:id="31"/>
      <w:r>
        <w:rPr>
          <w:b/>
        </w:rPr>
        <w:t xml:space="preserve">Annotation identifiers enabling compact form recommendation </w:t>
      </w:r>
      <w:r w:rsidRPr="00240324">
        <w:rPr>
          <w:b/>
        </w:rPr>
        <w:t xml:space="preserve">for Proteoforms: The </w:t>
      </w:r>
      <w:proofErr w:type="spellStart"/>
      <w:r w:rsidR="004430D5">
        <w:rPr>
          <w:b/>
        </w:rPr>
        <w:t>Has</w:t>
      </w:r>
      <w:r>
        <w:rPr>
          <w:b/>
        </w:rPr>
        <w:t>AnnotationIdentifiers</w:t>
      </w:r>
      <w:proofErr w:type="spellEnd"/>
      <w:r w:rsidRPr="00240324">
        <w:rPr>
          <w:b/>
        </w:rPr>
        <w:t>=</w:t>
      </w:r>
      <w:r>
        <w:rPr>
          <w:b/>
        </w:rPr>
        <w:t>true</w:t>
      </w:r>
      <w:r w:rsidRPr="00240324">
        <w:rPr>
          <w:b/>
        </w:rPr>
        <w:t xml:space="preserve"> key-value pair</w:t>
      </w:r>
      <w:commentRangeEnd w:id="31"/>
      <w:r w:rsidR="0035615B">
        <w:rPr>
          <w:rStyle w:val="CommentReference"/>
          <w:rFonts w:ascii="Arial" w:hAnsi="Arial"/>
        </w:rPr>
        <w:commentReference w:id="31"/>
      </w:r>
    </w:p>
    <w:p w14:paraId="0F693EE1" w14:textId="77777777" w:rsidR="00BF16B2" w:rsidRDefault="00BF16B2" w:rsidP="00BF16B2">
      <w:pPr>
        <w:pStyle w:val="Heading3"/>
        <w:numPr>
          <w:ilvl w:val="0"/>
          <w:numId w:val="0"/>
        </w:numPr>
        <w:ind w:left="720"/>
      </w:pPr>
    </w:p>
    <w:p w14:paraId="539DE9B8" w14:textId="478A214F" w:rsidR="00BF16B2" w:rsidRDefault="00BF16B2" w:rsidP="00BF16B2">
      <w:pPr>
        <w:jc w:val="both"/>
      </w:pPr>
      <w:r>
        <w:t xml:space="preserve">Specifying proteoforms with </w:t>
      </w:r>
      <w:proofErr w:type="spellStart"/>
      <w:r>
        <w:t>ProteoformDB</w:t>
      </w:r>
      <w:proofErr w:type="spellEnd"/>
      <w:r>
        <w:t xml:space="preserve">=true as described in the previous section is precise but can be highly repetitive, potentially leading to enormous files. A far more compact form is supported via annotation identifiers and references. In this scenario, each annotation (PTM or sequence variant or other kind of annotation) </w:t>
      </w:r>
      <w:r w:rsidR="00AB7B5E">
        <w:t>is</w:t>
      </w:r>
      <w:r>
        <w:t xml:space="preserve"> prefixed with a non-negative </w:t>
      </w:r>
      <w:r w:rsidR="000B1D00">
        <w:t xml:space="preserve">consecutive </w:t>
      </w:r>
      <w:r>
        <w:t xml:space="preserve">integer identifier unique within each protein entry. This enables additional keywords to support references to combinations of annotations. When a database in a PEFF file uses this advanced feature, the </w:t>
      </w:r>
      <w:proofErr w:type="spellStart"/>
      <w:r w:rsidR="004430D5">
        <w:t>Has</w:t>
      </w:r>
      <w:r>
        <w:t>AnnotationIdentifiers</w:t>
      </w:r>
      <w:proofErr w:type="spellEnd"/>
      <w:r>
        <w:t xml:space="preserve">=true flag must be set. If a software package is not able to support this scenario, it SHOULD report to the user that the database has </w:t>
      </w:r>
      <w:proofErr w:type="spellStart"/>
      <w:r w:rsidR="004430D5">
        <w:t>Has</w:t>
      </w:r>
      <w:r>
        <w:t>AnnotationIdentifiers</w:t>
      </w:r>
      <w:proofErr w:type="spellEnd"/>
      <w:r>
        <w:t>=true, which is not supported. The following example shows how a</w:t>
      </w:r>
      <w:r w:rsidR="00821342">
        <w:t>n</w:t>
      </w:r>
      <w:r>
        <w:t>notation identifiers can encode multiple proteoforms of insulin:</w:t>
      </w:r>
    </w:p>
    <w:p w14:paraId="6C1C2995" w14:textId="77777777" w:rsidR="00BF16B2" w:rsidRDefault="00BF16B2" w:rsidP="00BF16B2">
      <w:pPr>
        <w:jc w:val="both"/>
      </w:pPr>
    </w:p>
    <w:p w14:paraId="0F742EFF" w14:textId="01E1B360" w:rsidR="00BF16B2" w:rsidRPr="0003054C" w:rsidRDefault="00BF16B2" w:rsidP="00BF1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B0F0"/>
          <w:sz w:val="16"/>
          <w:szCs w:val="16"/>
        </w:rPr>
      </w:pPr>
      <w:r w:rsidRPr="0003054C">
        <w:rPr>
          <w:rFonts w:ascii="Courier New" w:hAnsi="Courier New" w:cs="Courier New"/>
          <w:sz w:val="16"/>
          <w:szCs w:val="16"/>
        </w:rPr>
        <w:t>&gt;nxp:NX_P01308-1 \</w:t>
      </w:r>
      <w:proofErr w:type="spellStart"/>
      <w:r w:rsidRPr="0003054C">
        <w:rPr>
          <w:rFonts w:ascii="Courier New" w:hAnsi="Courier New" w:cs="Courier New"/>
          <w:sz w:val="16"/>
          <w:szCs w:val="16"/>
        </w:rPr>
        <w:t>DbUniqueId</w:t>
      </w:r>
      <w:proofErr w:type="spellEnd"/>
      <w:r w:rsidRPr="0003054C">
        <w:rPr>
          <w:rFonts w:ascii="Courier New" w:hAnsi="Courier New" w:cs="Courier New"/>
          <w:sz w:val="16"/>
          <w:szCs w:val="16"/>
        </w:rPr>
        <w:t>=NX_P01308-1 \</w:t>
      </w:r>
      <w:proofErr w:type="spellStart"/>
      <w:r w:rsidRPr="0003054C">
        <w:rPr>
          <w:rFonts w:ascii="Courier New" w:hAnsi="Courier New" w:cs="Courier New"/>
          <w:sz w:val="16"/>
          <w:szCs w:val="16"/>
        </w:rPr>
        <w:t>PName</w:t>
      </w:r>
      <w:proofErr w:type="spellEnd"/>
      <w:r w:rsidRPr="0003054C">
        <w:rPr>
          <w:rFonts w:ascii="Courier New" w:hAnsi="Courier New" w:cs="Courier New"/>
          <w:sz w:val="16"/>
          <w:szCs w:val="16"/>
        </w:rPr>
        <w:t xml:space="preserve">=Insulin isoform </w:t>
      </w:r>
      <w:proofErr w:type="spellStart"/>
      <w:r w:rsidRPr="0003054C">
        <w:rPr>
          <w:rFonts w:ascii="Courier New" w:hAnsi="Courier New" w:cs="Courier New"/>
          <w:sz w:val="16"/>
          <w:szCs w:val="16"/>
        </w:rPr>
        <w:t>Iso</w:t>
      </w:r>
      <w:proofErr w:type="spellEnd"/>
      <w:r w:rsidRPr="0003054C">
        <w:rPr>
          <w:rFonts w:ascii="Courier New" w:hAnsi="Courier New" w:cs="Courier New"/>
          <w:sz w:val="16"/>
          <w:szCs w:val="16"/>
        </w:rPr>
        <w:t xml:space="preserve"> 1 \</w:t>
      </w:r>
      <w:proofErr w:type="spellStart"/>
      <w:r w:rsidRPr="0003054C">
        <w:rPr>
          <w:rFonts w:ascii="Courier New" w:hAnsi="Courier New" w:cs="Courier New"/>
          <w:sz w:val="16"/>
          <w:szCs w:val="16"/>
        </w:rPr>
        <w:t>GName</w:t>
      </w:r>
      <w:proofErr w:type="spellEnd"/>
      <w:r w:rsidRPr="0003054C">
        <w:rPr>
          <w:rFonts w:ascii="Courier New" w:hAnsi="Courier New" w:cs="Courier New"/>
          <w:sz w:val="16"/>
          <w:szCs w:val="16"/>
        </w:rPr>
        <w:t>=INS \</w:t>
      </w:r>
      <w:proofErr w:type="spellStart"/>
      <w:r w:rsidRPr="0003054C">
        <w:rPr>
          <w:rFonts w:ascii="Courier New" w:hAnsi="Courier New" w:cs="Courier New"/>
          <w:sz w:val="16"/>
          <w:szCs w:val="16"/>
        </w:rPr>
        <w:t>NcbiTaxId</w:t>
      </w:r>
      <w:proofErr w:type="spellEnd"/>
      <w:r w:rsidRPr="0003054C">
        <w:rPr>
          <w:rFonts w:ascii="Courier New" w:hAnsi="Courier New" w:cs="Courier New"/>
          <w:sz w:val="16"/>
          <w:szCs w:val="16"/>
        </w:rPr>
        <w:t>=9606 \</w:t>
      </w:r>
      <w:proofErr w:type="spellStart"/>
      <w:r w:rsidRPr="0003054C">
        <w:rPr>
          <w:rFonts w:ascii="Courier New" w:hAnsi="Courier New" w:cs="Courier New"/>
          <w:sz w:val="16"/>
          <w:szCs w:val="16"/>
        </w:rPr>
        <w:t>TaxName</w:t>
      </w:r>
      <w:proofErr w:type="spellEnd"/>
      <w:r w:rsidRPr="0003054C">
        <w:rPr>
          <w:rFonts w:ascii="Courier New" w:hAnsi="Courier New" w:cs="Courier New"/>
          <w:sz w:val="16"/>
          <w:szCs w:val="16"/>
        </w:rPr>
        <w:t xml:space="preserve">=Homo Sapiens \Length=110 \SV=1 \EV=228 \PE=1 </w:t>
      </w:r>
      <w:r w:rsidRPr="003141FD">
        <w:rPr>
          <w:rFonts w:ascii="Courier New" w:hAnsi="Courier New" w:cs="Courier New"/>
          <w:color w:val="7030A0"/>
          <w:sz w:val="16"/>
          <w:szCs w:val="16"/>
        </w:rPr>
        <w:t>\</w:t>
      </w:r>
      <w:proofErr w:type="spellStart"/>
      <w:r w:rsidRPr="003141FD">
        <w:rPr>
          <w:rFonts w:ascii="Courier New" w:hAnsi="Courier New" w:cs="Courier New"/>
          <w:color w:val="7030A0"/>
          <w:sz w:val="16"/>
          <w:szCs w:val="16"/>
        </w:rPr>
        <w:t>ModResPsi</w:t>
      </w:r>
      <w:proofErr w:type="spellEnd"/>
      <w:r w:rsidRPr="003141FD">
        <w:rPr>
          <w:rFonts w:ascii="Courier New" w:hAnsi="Courier New" w:cs="Courier New"/>
          <w:color w:val="7030A0"/>
          <w:sz w:val="16"/>
          <w:szCs w:val="16"/>
        </w:rPr>
        <w:t>=(0:</w:t>
      </w:r>
      <w:r w:rsidR="004430D5">
        <w:rPr>
          <w:rFonts w:ascii="Courier New" w:hAnsi="Courier New" w:cs="Courier New"/>
          <w:color w:val="7030A0"/>
          <w:sz w:val="16"/>
          <w:szCs w:val="16"/>
        </w:rPr>
        <w:t>5</w:t>
      </w:r>
      <w:r w:rsidRPr="003141FD">
        <w:rPr>
          <w:rFonts w:ascii="Courier New" w:hAnsi="Courier New" w:cs="Courier New"/>
          <w:color w:val="7030A0"/>
          <w:sz w:val="16"/>
          <w:szCs w:val="16"/>
        </w:rPr>
        <w:t>3|MOD:00087|N6-myristoyl-L-lysine)</w:t>
      </w:r>
      <w:r>
        <w:rPr>
          <w:rFonts w:ascii="Courier New" w:hAnsi="Courier New" w:cs="Courier New"/>
          <w:sz w:val="16"/>
          <w:szCs w:val="16"/>
        </w:rPr>
        <w:t xml:space="preserve"> </w:t>
      </w:r>
      <w:r w:rsidRPr="0003054C">
        <w:rPr>
          <w:rFonts w:ascii="Courier New" w:hAnsi="Courier New" w:cs="Courier New"/>
          <w:sz w:val="16"/>
          <w:szCs w:val="16"/>
        </w:rPr>
        <w:t>\</w:t>
      </w:r>
      <w:proofErr w:type="spellStart"/>
      <w:r w:rsidRPr="0003054C">
        <w:rPr>
          <w:rFonts w:ascii="Courier New" w:hAnsi="Courier New" w:cs="Courier New"/>
          <w:sz w:val="16"/>
          <w:szCs w:val="16"/>
        </w:rPr>
        <w:t>ModRes</w:t>
      </w:r>
      <w:proofErr w:type="spellEnd"/>
      <w:r w:rsidRPr="0003054C">
        <w:rPr>
          <w:rFonts w:ascii="Courier New" w:hAnsi="Courier New" w:cs="Courier New"/>
          <w:sz w:val="16"/>
          <w:szCs w:val="16"/>
        </w:rPr>
        <w:t>=(</w:t>
      </w:r>
      <w:r w:rsidRPr="0003054C">
        <w:rPr>
          <w:rFonts w:ascii="Courier New" w:hAnsi="Courier New" w:cs="Courier New"/>
          <w:color w:val="00B050"/>
          <w:sz w:val="16"/>
          <w:szCs w:val="16"/>
        </w:rPr>
        <w:t>1:</w:t>
      </w:r>
      <w:r w:rsidRPr="0003054C">
        <w:rPr>
          <w:rFonts w:ascii="Courier New" w:hAnsi="Courier New" w:cs="Courier New"/>
          <w:sz w:val="16"/>
          <w:szCs w:val="16"/>
        </w:rPr>
        <w:t>31||Disulfide)(</w:t>
      </w:r>
      <w:r>
        <w:rPr>
          <w:rFonts w:ascii="Courier New" w:hAnsi="Courier New" w:cs="Courier New"/>
          <w:color w:val="00B050"/>
          <w:sz w:val="16"/>
          <w:szCs w:val="16"/>
        </w:rPr>
        <w:t>2</w:t>
      </w:r>
      <w:r w:rsidRPr="0003054C">
        <w:rPr>
          <w:rFonts w:ascii="Courier New" w:hAnsi="Courier New" w:cs="Courier New"/>
          <w:color w:val="00B050"/>
          <w:sz w:val="16"/>
          <w:szCs w:val="16"/>
        </w:rPr>
        <w:t>:</w:t>
      </w:r>
      <w:r w:rsidRPr="0003054C">
        <w:rPr>
          <w:rFonts w:ascii="Courier New" w:hAnsi="Courier New" w:cs="Courier New"/>
          <w:sz w:val="16"/>
          <w:szCs w:val="16"/>
        </w:rPr>
        <w:t>96||Disulfide)</w:t>
      </w:r>
      <w:r>
        <w:rPr>
          <w:rFonts w:ascii="Courier New" w:hAnsi="Courier New" w:cs="Courier New"/>
          <w:sz w:val="16"/>
          <w:szCs w:val="16"/>
        </w:rPr>
        <w:t xml:space="preserve"> </w:t>
      </w:r>
      <w:r w:rsidRPr="0003054C">
        <w:rPr>
          <w:rFonts w:ascii="Courier New" w:hAnsi="Courier New" w:cs="Courier New"/>
          <w:sz w:val="16"/>
          <w:szCs w:val="16"/>
        </w:rPr>
        <w:t>(</w:t>
      </w:r>
      <w:r>
        <w:rPr>
          <w:rFonts w:ascii="Courier New" w:hAnsi="Courier New" w:cs="Courier New"/>
          <w:color w:val="00B050"/>
          <w:sz w:val="16"/>
          <w:szCs w:val="16"/>
        </w:rPr>
        <w:t>3</w:t>
      </w:r>
      <w:r w:rsidRPr="0003054C">
        <w:rPr>
          <w:rFonts w:ascii="Courier New" w:hAnsi="Courier New" w:cs="Courier New"/>
          <w:color w:val="00B050"/>
          <w:sz w:val="16"/>
          <w:szCs w:val="16"/>
        </w:rPr>
        <w:t>:</w:t>
      </w:r>
      <w:r w:rsidRPr="0003054C">
        <w:rPr>
          <w:rFonts w:ascii="Courier New" w:hAnsi="Courier New" w:cs="Courier New"/>
          <w:sz w:val="16"/>
          <w:szCs w:val="16"/>
        </w:rPr>
        <w:t>43||Disulfide)(</w:t>
      </w:r>
      <w:r>
        <w:rPr>
          <w:rFonts w:ascii="Courier New" w:hAnsi="Courier New" w:cs="Courier New"/>
          <w:color w:val="00B050"/>
          <w:sz w:val="16"/>
          <w:szCs w:val="16"/>
        </w:rPr>
        <w:t>4</w:t>
      </w:r>
      <w:r w:rsidRPr="0003054C">
        <w:rPr>
          <w:rFonts w:ascii="Courier New" w:hAnsi="Courier New" w:cs="Courier New"/>
          <w:color w:val="00B050"/>
          <w:sz w:val="16"/>
          <w:szCs w:val="16"/>
        </w:rPr>
        <w:t>:</w:t>
      </w:r>
      <w:r w:rsidRPr="0003054C">
        <w:rPr>
          <w:rFonts w:ascii="Courier New" w:hAnsi="Courier New" w:cs="Courier New"/>
          <w:sz w:val="16"/>
          <w:szCs w:val="16"/>
        </w:rPr>
        <w:t>109||Disulfide)(</w:t>
      </w:r>
      <w:r>
        <w:rPr>
          <w:rFonts w:ascii="Courier New" w:hAnsi="Courier New" w:cs="Courier New"/>
          <w:color w:val="00B050"/>
          <w:sz w:val="16"/>
          <w:szCs w:val="16"/>
        </w:rPr>
        <w:t>5</w:t>
      </w:r>
      <w:r w:rsidRPr="0003054C">
        <w:rPr>
          <w:rFonts w:ascii="Courier New" w:hAnsi="Courier New" w:cs="Courier New"/>
          <w:color w:val="00B050"/>
          <w:sz w:val="16"/>
          <w:szCs w:val="16"/>
        </w:rPr>
        <w:t>:</w:t>
      </w:r>
      <w:r w:rsidRPr="0003054C">
        <w:rPr>
          <w:rFonts w:ascii="Courier New" w:hAnsi="Courier New" w:cs="Courier New"/>
          <w:sz w:val="16"/>
          <w:szCs w:val="16"/>
        </w:rPr>
        <w:t>95||Disulfide)(</w:t>
      </w:r>
      <w:r>
        <w:rPr>
          <w:rFonts w:ascii="Courier New" w:hAnsi="Courier New" w:cs="Courier New"/>
          <w:color w:val="00B050"/>
          <w:sz w:val="16"/>
          <w:szCs w:val="16"/>
        </w:rPr>
        <w:t>6</w:t>
      </w:r>
      <w:r w:rsidRPr="0003054C">
        <w:rPr>
          <w:rFonts w:ascii="Courier New" w:hAnsi="Courier New" w:cs="Courier New"/>
          <w:color w:val="00B050"/>
          <w:sz w:val="16"/>
          <w:szCs w:val="16"/>
        </w:rPr>
        <w:t>:</w:t>
      </w:r>
      <w:r w:rsidRPr="0003054C">
        <w:rPr>
          <w:rFonts w:ascii="Courier New" w:hAnsi="Courier New" w:cs="Courier New"/>
          <w:sz w:val="16"/>
          <w:szCs w:val="16"/>
        </w:rPr>
        <w:t>100||Disulfide) \</w:t>
      </w:r>
      <w:proofErr w:type="spellStart"/>
      <w:r w:rsidRPr="0003054C">
        <w:rPr>
          <w:rFonts w:ascii="Courier New" w:hAnsi="Courier New" w:cs="Courier New"/>
          <w:sz w:val="16"/>
          <w:szCs w:val="16"/>
        </w:rPr>
        <w:t>VariantSimple</w:t>
      </w:r>
      <w:proofErr w:type="spellEnd"/>
      <w:r w:rsidRPr="0003054C">
        <w:rPr>
          <w:rFonts w:ascii="Courier New" w:hAnsi="Courier New" w:cs="Courier New"/>
          <w:sz w:val="16"/>
          <w:szCs w:val="16"/>
        </w:rPr>
        <w:t>=(</w:t>
      </w:r>
      <w:r>
        <w:rPr>
          <w:rFonts w:ascii="Courier New" w:hAnsi="Courier New" w:cs="Courier New"/>
          <w:color w:val="00B050"/>
          <w:sz w:val="16"/>
          <w:szCs w:val="16"/>
        </w:rPr>
        <w:t>7</w:t>
      </w:r>
      <w:r w:rsidRPr="0003054C">
        <w:rPr>
          <w:rFonts w:ascii="Courier New" w:hAnsi="Courier New" w:cs="Courier New"/>
          <w:color w:val="00B050"/>
          <w:sz w:val="16"/>
          <w:szCs w:val="16"/>
        </w:rPr>
        <w:t>:</w:t>
      </w:r>
      <w:r w:rsidRPr="0003054C">
        <w:rPr>
          <w:rFonts w:ascii="Courier New" w:hAnsi="Courier New" w:cs="Courier New"/>
          <w:sz w:val="16"/>
          <w:szCs w:val="16"/>
        </w:rPr>
        <w:t>2|T)</w:t>
      </w:r>
      <w:r>
        <w:rPr>
          <w:rFonts w:ascii="Courier New" w:hAnsi="Courier New" w:cs="Courier New"/>
          <w:sz w:val="16"/>
          <w:szCs w:val="16"/>
        </w:rPr>
        <w:t xml:space="preserve"> </w:t>
      </w:r>
      <w:r w:rsidRPr="0003054C">
        <w:rPr>
          <w:rFonts w:ascii="Courier New" w:hAnsi="Courier New" w:cs="Courier New"/>
          <w:sz w:val="16"/>
          <w:szCs w:val="16"/>
        </w:rPr>
        <w:t>(</w:t>
      </w:r>
      <w:r>
        <w:rPr>
          <w:rFonts w:ascii="Courier New" w:hAnsi="Courier New" w:cs="Courier New"/>
          <w:color w:val="00B050"/>
          <w:sz w:val="16"/>
          <w:szCs w:val="16"/>
        </w:rPr>
        <w:t>8</w:t>
      </w:r>
      <w:r w:rsidRPr="0003054C">
        <w:rPr>
          <w:rFonts w:ascii="Courier New" w:hAnsi="Courier New" w:cs="Courier New"/>
          <w:color w:val="00B050"/>
          <w:sz w:val="16"/>
          <w:szCs w:val="16"/>
        </w:rPr>
        <w:t>:</w:t>
      </w:r>
      <w:r w:rsidRPr="0003054C">
        <w:rPr>
          <w:rFonts w:ascii="Courier New" w:hAnsi="Courier New" w:cs="Courier New"/>
          <w:sz w:val="16"/>
          <w:szCs w:val="16"/>
        </w:rPr>
        <w:t>6|C)(</w:t>
      </w:r>
      <w:r>
        <w:rPr>
          <w:rFonts w:ascii="Courier New" w:hAnsi="Courier New" w:cs="Courier New"/>
          <w:color w:val="00B050"/>
          <w:sz w:val="16"/>
          <w:szCs w:val="16"/>
        </w:rPr>
        <w:t>9</w:t>
      </w:r>
      <w:r w:rsidRPr="0003054C">
        <w:rPr>
          <w:rFonts w:ascii="Courier New" w:hAnsi="Courier New" w:cs="Courier New"/>
          <w:color w:val="00B050"/>
          <w:sz w:val="16"/>
          <w:szCs w:val="16"/>
        </w:rPr>
        <w:t>:</w:t>
      </w:r>
      <w:r w:rsidRPr="0003054C">
        <w:rPr>
          <w:rFonts w:ascii="Courier New" w:hAnsi="Courier New" w:cs="Courier New"/>
          <w:sz w:val="16"/>
          <w:szCs w:val="16"/>
        </w:rPr>
        <w:t>6|G)(</w:t>
      </w:r>
      <w:r>
        <w:rPr>
          <w:rFonts w:ascii="Courier New" w:hAnsi="Courier New" w:cs="Courier New"/>
          <w:color w:val="00B050"/>
          <w:sz w:val="16"/>
          <w:szCs w:val="16"/>
        </w:rPr>
        <w:t>10</w:t>
      </w:r>
      <w:r w:rsidRPr="0003054C">
        <w:rPr>
          <w:rFonts w:ascii="Courier New" w:hAnsi="Courier New" w:cs="Courier New"/>
          <w:color w:val="00B050"/>
          <w:sz w:val="16"/>
          <w:szCs w:val="16"/>
        </w:rPr>
        <w:t>:</w:t>
      </w:r>
      <w:r w:rsidRPr="0003054C">
        <w:rPr>
          <w:rFonts w:ascii="Courier New" w:hAnsi="Courier New" w:cs="Courier New"/>
          <w:sz w:val="16"/>
          <w:szCs w:val="16"/>
        </w:rPr>
        <w:t>6|H)(</w:t>
      </w:r>
      <w:r>
        <w:rPr>
          <w:rFonts w:ascii="Courier New" w:hAnsi="Courier New" w:cs="Courier New"/>
          <w:color w:val="00B050"/>
          <w:sz w:val="16"/>
          <w:szCs w:val="16"/>
        </w:rPr>
        <w:t>11</w:t>
      </w:r>
      <w:r w:rsidRPr="0003054C">
        <w:rPr>
          <w:rFonts w:ascii="Courier New" w:hAnsi="Courier New" w:cs="Courier New"/>
          <w:color w:val="00B050"/>
          <w:sz w:val="16"/>
          <w:szCs w:val="16"/>
        </w:rPr>
        <w:t>:</w:t>
      </w:r>
      <w:r w:rsidRPr="0003054C">
        <w:rPr>
          <w:rFonts w:ascii="Courier New" w:hAnsi="Courier New" w:cs="Courier New"/>
          <w:sz w:val="16"/>
          <w:szCs w:val="16"/>
        </w:rPr>
        <w:t>8|Q)(</w:t>
      </w:r>
      <w:r>
        <w:rPr>
          <w:rFonts w:ascii="Courier New" w:hAnsi="Courier New" w:cs="Courier New"/>
          <w:color w:val="00B050"/>
          <w:sz w:val="16"/>
          <w:szCs w:val="16"/>
        </w:rPr>
        <w:t>12</w:t>
      </w:r>
      <w:r w:rsidRPr="0003054C">
        <w:rPr>
          <w:rFonts w:ascii="Courier New" w:hAnsi="Courier New" w:cs="Courier New"/>
          <w:color w:val="00B050"/>
          <w:sz w:val="16"/>
          <w:szCs w:val="16"/>
        </w:rPr>
        <w:t>:</w:t>
      </w:r>
      <w:r w:rsidRPr="0003054C">
        <w:rPr>
          <w:rFonts w:ascii="Courier New" w:hAnsi="Courier New" w:cs="Courier New"/>
          <w:sz w:val="16"/>
          <w:szCs w:val="16"/>
        </w:rPr>
        <w:t>9|S)(</w:t>
      </w:r>
      <w:r>
        <w:rPr>
          <w:rFonts w:ascii="Courier New" w:hAnsi="Courier New" w:cs="Courier New"/>
          <w:color w:val="00B050"/>
          <w:sz w:val="16"/>
          <w:szCs w:val="16"/>
        </w:rPr>
        <w:t>13</w:t>
      </w:r>
      <w:r w:rsidRPr="0003054C">
        <w:rPr>
          <w:rFonts w:ascii="Courier New" w:hAnsi="Courier New" w:cs="Courier New"/>
          <w:color w:val="00B050"/>
          <w:sz w:val="16"/>
          <w:szCs w:val="16"/>
        </w:rPr>
        <w:t>:</w:t>
      </w:r>
      <w:r w:rsidRPr="0003054C">
        <w:rPr>
          <w:rFonts w:ascii="Courier New" w:hAnsi="Courier New" w:cs="Courier New"/>
          <w:sz w:val="16"/>
          <w:szCs w:val="16"/>
        </w:rPr>
        <w:t>12|V)(</w:t>
      </w:r>
      <w:r>
        <w:rPr>
          <w:rFonts w:ascii="Courier New" w:hAnsi="Courier New" w:cs="Courier New"/>
          <w:color w:val="00B050"/>
          <w:sz w:val="16"/>
          <w:szCs w:val="16"/>
        </w:rPr>
        <w:t>14</w:t>
      </w:r>
      <w:r w:rsidRPr="0003054C">
        <w:rPr>
          <w:rFonts w:ascii="Courier New" w:hAnsi="Courier New" w:cs="Courier New"/>
          <w:color w:val="00B050"/>
          <w:sz w:val="16"/>
          <w:szCs w:val="16"/>
        </w:rPr>
        <w:t>:</w:t>
      </w:r>
      <w:r w:rsidRPr="0003054C">
        <w:rPr>
          <w:rFonts w:ascii="Courier New" w:hAnsi="Courier New" w:cs="Courier New"/>
          <w:sz w:val="16"/>
          <w:szCs w:val="16"/>
        </w:rPr>
        <w:t>18|R)(</w:t>
      </w:r>
      <w:r>
        <w:rPr>
          <w:rFonts w:ascii="Courier New" w:hAnsi="Courier New" w:cs="Courier New"/>
          <w:color w:val="00B050"/>
          <w:sz w:val="16"/>
          <w:szCs w:val="16"/>
        </w:rPr>
        <w:t>15</w:t>
      </w:r>
      <w:r w:rsidRPr="0003054C">
        <w:rPr>
          <w:rFonts w:ascii="Courier New" w:hAnsi="Courier New" w:cs="Courier New"/>
          <w:color w:val="00B050"/>
          <w:sz w:val="16"/>
          <w:szCs w:val="16"/>
        </w:rPr>
        <w:t>:</w:t>
      </w:r>
      <w:r w:rsidRPr="0003054C">
        <w:rPr>
          <w:rFonts w:ascii="Courier New" w:hAnsi="Courier New" w:cs="Courier New"/>
          <w:sz w:val="16"/>
          <w:szCs w:val="16"/>
        </w:rPr>
        <w:t>21|L)(</w:t>
      </w:r>
      <w:r>
        <w:rPr>
          <w:rFonts w:ascii="Courier New" w:hAnsi="Courier New" w:cs="Courier New"/>
          <w:color w:val="00B050"/>
          <w:sz w:val="16"/>
          <w:szCs w:val="16"/>
        </w:rPr>
        <w:t>16</w:t>
      </w:r>
      <w:r w:rsidRPr="0003054C">
        <w:rPr>
          <w:rFonts w:ascii="Courier New" w:hAnsi="Courier New" w:cs="Courier New"/>
          <w:color w:val="00B050"/>
          <w:sz w:val="16"/>
          <w:szCs w:val="16"/>
        </w:rPr>
        <w:t>:</w:t>
      </w:r>
      <w:r w:rsidRPr="0003054C">
        <w:rPr>
          <w:rFonts w:ascii="Courier New" w:hAnsi="Courier New" w:cs="Courier New"/>
          <w:sz w:val="16"/>
          <w:szCs w:val="16"/>
        </w:rPr>
        <w:t>22|V)(</w:t>
      </w:r>
      <w:r>
        <w:rPr>
          <w:rFonts w:ascii="Courier New" w:hAnsi="Courier New" w:cs="Courier New"/>
          <w:color w:val="00B050"/>
          <w:sz w:val="16"/>
          <w:szCs w:val="16"/>
        </w:rPr>
        <w:t>17</w:t>
      </w:r>
      <w:r w:rsidRPr="0003054C">
        <w:rPr>
          <w:rFonts w:ascii="Courier New" w:hAnsi="Courier New" w:cs="Courier New"/>
          <w:color w:val="00B050"/>
          <w:sz w:val="16"/>
          <w:szCs w:val="16"/>
        </w:rPr>
        <w:t>:</w:t>
      </w:r>
      <w:r w:rsidRPr="0003054C">
        <w:rPr>
          <w:rFonts w:ascii="Courier New" w:hAnsi="Courier New" w:cs="Courier New"/>
          <w:sz w:val="16"/>
          <w:szCs w:val="16"/>
        </w:rPr>
        <w:t>23|S)(</w:t>
      </w:r>
      <w:r>
        <w:rPr>
          <w:rFonts w:ascii="Courier New" w:hAnsi="Courier New" w:cs="Courier New"/>
          <w:color w:val="00B050"/>
          <w:sz w:val="16"/>
          <w:szCs w:val="16"/>
        </w:rPr>
        <w:t>18</w:t>
      </w:r>
      <w:r w:rsidRPr="0003054C">
        <w:rPr>
          <w:rFonts w:ascii="Courier New" w:hAnsi="Courier New" w:cs="Courier New"/>
          <w:color w:val="00B050"/>
          <w:sz w:val="16"/>
          <w:szCs w:val="16"/>
        </w:rPr>
        <w:t>:</w:t>
      </w:r>
      <w:r w:rsidRPr="0003054C">
        <w:rPr>
          <w:rFonts w:ascii="Courier New" w:hAnsi="Courier New" w:cs="Courier New"/>
          <w:sz w:val="16"/>
          <w:szCs w:val="16"/>
        </w:rPr>
        <w:t>23|T)(</w:t>
      </w:r>
      <w:r>
        <w:rPr>
          <w:rFonts w:ascii="Courier New" w:hAnsi="Courier New" w:cs="Courier New"/>
          <w:color w:val="00B050"/>
          <w:sz w:val="16"/>
          <w:szCs w:val="16"/>
        </w:rPr>
        <w:t>19</w:t>
      </w:r>
      <w:r w:rsidRPr="0003054C">
        <w:rPr>
          <w:rFonts w:ascii="Courier New" w:hAnsi="Courier New" w:cs="Courier New"/>
          <w:color w:val="00B050"/>
          <w:sz w:val="16"/>
          <w:szCs w:val="16"/>
        </w:rPr>
        <w:t>:</w:t>
      </w:r>
      <w:r w:rsidRPr="0003054C">
        <w:rPr>
          <w:rFonts w:ascii="Courier New" w:hAnsi="Courier New" w:cs="Courier New"/>
          <w:sz w:val="16"/>
          <w:szCs w:val="16"/>
        </w:rPr>
        <w:t>24|D)(</w:t>
      </w:r>
      <w:r>
        <w:rPr>
          <w:rFonts w:ascii="Courier New" w:hAnsi="Courier New" w:cs="Courier New"/>
          <w:color w:val="00B050"/>
          <w:sz w:val="16"/>
          <w:szCs w:val="16"/>
        </w:rPr>
        <w:t>20</w:t>
      </w:r>
      <w:r w:rsidRPr="0003054C">
        <w:rPr>
          <w:rFonts w:ascii="Courier New" w:hAnsi="Courier New" w:cs="Courier New"/>
          <w:color w:val="00B050"/>
          <w:sz w:val="16"/>
          <w:szCs w:val="16"/>
        </w:rPr>
        <w:t>:</w:t>
      </w:r>
      <w:r w:rsidRPr="0003054C">
        <w:rPr>
          <w:rFonts w:ascii="Courier New" w:hAnsi="Courier New" w:cs="Courier New"/>
          <w:sz w:val="16"/>
          <w:szCs w:val="16"/>
        </w:rPr>
        <w:t>24|V)(</w:t>
      </w:r>
      <w:r>
        <w:rPr>
          <w:rFonts w:ascii="Courier New" w:hAnsi="Courier New" w:cs="Courier New"/>
          <w:color w:val="00B050"/>
          <w:sz w:val="16"/>
          <w:szCs w:val="16"/>
        </w:rPr>
        <w:t>21</w:t>
      </w:r>
      <w:r w:rsidRPr="0003054C">
        <w:rPr>
          <w:rFonts w:ascii="Courier New" w:hAnsi="Courier New" w:cs="Courier New"/>
          <w:color w:val="00B050"/>
          <w:sz w:val="16"/>
          <w:szCs w:val="16"/>
        </w:rPr>
        <w:t>:</w:t>
      </w:r>
      <w:r w:rsidRPr="0003054C">
        <w:rPr>
          <w:rFonts w:ascii="Courier New" w:hAnsi="Courier New" w:cs="Courier New"/>
          <w:sz w:val="16"/>
          <w:szCs w:val="16"/>
        </w:rPr>
        <w:t>29|D)(</w:t>
      </w:r>
      <w:r>
        <w:rPr>
          <w:rFonts w:ascii="Courier New" w:hAnsi="Courier New" w:cs="Courier New"/>
          <w:color w:val="00B050"/>
          <w:sz w:val="16"/>
          <w:szCs w:val="16"/>
        </w:rPr>
        <w:t>22</w:t>
      </w:r>
      <w:r w:rsidRPr="0003054C">
        <w:rPr>
          <w:rFonts w:ascii="Courier New" w:hAnsi="Courier New" w:cs="Courier New"/>
          <w:color w:val="00B050"/>
          <w:sz w:val="16"/>
          <w:szCs w:val="16"/>
        </w:rPr>
        <w:t>:</w:t>
      </w:r>
      <w:r w:rsidRPr="0003054C">
        <w:rPr>
          <w:rFonts w:ascii="Courier New" w:hAnsi="Courier New" w:cs="Courier New"/>
          <w:sz w:val="16"/>
          <w:szCs w:val="16"/>
        </w:rPr>
        <w:t>29|P)(</w:t>
      </w:r>
      <w:r>
        <w:rPr>
          <w:rFonts w:ascii="Courier New" w:hAnsi="Courier New" w:cs="Courier New"/>
          <w:color w:val="00B050"/>
          <w:sz w:val="16"/>
          <w:szCs w:val="16"/>
        </w:rPr>
        <w:t>23</w:t>
      </w:r>
      <w:r w:rsidRPr="0003054C">
        <w:rPr>
          <w:rFonts w:ascii="Courier New" w:hAnsi="Courier New" w:cs="Courier New"/>
          <w:color w:val="00B050"/>
          <w:sz w:val="16"/>
          <w:szCs w:val="16"/>
        </w:rPr>
        <w:t>:</w:t>
      </w:r>
      <w:r w:rsidRPr="0003054C">
        <w:rPr>
          <w:rFonts w:ascii="Courier New" w:hAnsi="Courier New" w:cs="Courier New"/>
          <w:sz w:val="16"/>
          <w:szCs w:val="16"/>
        </w:rPr>
        <w:t>32|R)(</w:t>
      </w:r>
      <w:r>
        <w:rPr>
          <w:rFonts w:ascii="Courier New" w:hAnsi="Courier New" w:cs="Courier New"/>
          <w:color w:val="00B050"/>
          <w:sz w:val="16"/>
          <w:szCs w:val="16"/>
        </w:rPr>
        <w:t>24</w:t>
      </w:r>
      <w:r w:rsidRPr="0003054C">
        <w:rPr>
          <w:rFonts w:ascii="Courier New" w:hAnsi="Courier New" w:cs="Courier New"/>
          <w:color w:val="00B050"/>
          <w:sz w:val="16"/>
          <w:szCs w:val="16"/>
        </w:rPr>
        <w:t>:</w:t>
      </w:r>
      <w:r w:rsidRPr="0003054C">
        <w:rPr>
          <w:rFonts w:ascii="Courier New" w:hAnsi="Courier New" w:cs="Courier New"/>
          <w:sz w:val="16"/>
          <w:szCs w:val="16"/>
        </w:rPr>
        <w:t>32|S)(</w:t>
      </w:r>
      <w:r>
        <w:rPr>
          <w:rFonts w:ascii="Courier New" w:hAnsi="Courier New" w:cs="Courier New"/>
          <w:color w:val="00B050"/>
          <w:sz w:val="16"/>
          <w:szCs w:val="16"/>
        </w:rPr>
        <w:t>25</w:t>
      </w:r>
      <w:r w:rsidRPr="0003054C">
        <w:rPr>
          <w:rFonts w:ascii="Courier New" w:hAnsi="Courier New" w:cs="Courier New"/>
          <w:color w:val="00B050"/>
          <w:sz w:val="16"/>
          <w:szCs w:val="16"/>
        </w:rPr>
        <w:t>:</w:t>
      </w:r>
      <w:r w:rsidRPr="0003054C">
        <w:rPr>
          <w:rFonts w:ascii="Courier New" w:hAnsi="Courier New" w:cs="Courier New"/>
          <w:sz w:val="16"/>
          <w:szCs w:val="16"/>
        </w:rPr>
        <w:t>34|D)(</w:t>
      </w:r>
      <w:r>
        <w:rPr>
          <w:rFonts w:ascii="Courier New" w:hAnsi="Courier New" w:cs="Courier New"/>
          <w:color w:val="00B050"/>
          <w:sz w:val="16"/>
          <w:szCs w:val="16"/>
        </w:rPr>
        <w:t>26</w:t>
      </w:r>
      <w:r w:rsidRPr="0003054C">
        <w:rPr>
          <w:rFonts w:ascii="Courier New" w:hAnsi="Courier New" w:cs="Courier New"/>
          <w:color w:val="00B050"/>
          <w:sz w:val="16"/>
          <w:szCs w:val="16"/>
        </w:rPr>
        <w:t>:</w:t>
      </w:r>
      <w:r w:rsidRPr="0003054C">
        <w:rPr>
          <w:rFonts w:ascii="Courier New" w:hAnsi="Courier New" w:cs="Courier New"/>
          <w:sz w:val="16"/>
          <w:szCs w:val="16"/>
        </w:rPr>
        <w:t>35|P)(</w:t>
      </w:r>
      <w:r>
        <w:rPr>
          <w:rFonts w:ascii="Courier New" w:hAnsi="Courier New" w:cs="Courier New"/>
          <w:color w:val="00B050"/>
          <w:sz w:val="16"/>
          <w:szCs w:val="16"/>
        </w:rPr>
        <w:t>27</w:t>
      </w:r>
      <w:r w:rsidRPr="0003054C">
        <w:rPr>
          <w:rFonts w:ascii="Courier New" w:hAnsi="Courier New" w:cs="Courier New"/>
          <w:color w:val="00B050"/>
          <w:sz w:val="16"/>
          <w:szCs w:val="16"/>
        </w:rPr>
        <w:t>:</w:t>
      </w:r>
      <w:r w:rsidRPr="0003054C">
        <w:rPr>
          <w:rFonts w:ascii="Courier New" w:hAnsi="Courier New" w:cs="Courier New"/>
          <w:sz w:val="16"/>
          <w:szCs w:val="16"/>
        </w:rPr>
        <w:t>38|V)(</w:t>
      </w:r>
      <w:r>
        <w:rPr>
          <w:rFonts w:ascii="Courier New" w:hAnsi="Courier New" w:cs="Courier New"/>
          <w:color w:val="00B050"/>
          <w:sz w:val="16"/>
          <w:szCs w:val="16"/>
        </w:rPr>
        <w:t>28</w:t>
      </w:r>
      <w:r w:rsidRPr="0003054C">
        <w:rPr>
          <w:rFonts w:ascii="Courier New" w:hAnsi="Courier New" w:cs="Courier New"/>
          <w:color w:val="00B050"/>
          <w:sz w:val="16"/>
          <w:szCs w:val="16"/>
        </w:rPr>
        <w:t>:</w:t>
      </w:r>
      <w:r w:rsidRPr="0003054C">
        <w:rPr>
          <w:rFonts w:ascii="Courier New" w:hAnsi="Courier New" w:cs="Courier New"/>
          <w:sz w:val="16"/>
          <w:szCs w:val="16"/>
        </w:rPr>
        <w:t>42|A)(</w:t>
      </w:r>
      <w:r>
        <w:rPr>
          <w:rFonts w:ascii="Courier New" w:hAnsi="Courier New" w:cs="Courier New"/>
          <w:color w:val="00B050"/>
          <w:sz w:val="16"/>
          <w:szCs w:val="16"/>
        </w:rPr>
        <w:t>29</w:t>
      </w:r>
      <w:r w:rsidRPr="0003054C">
        <w:rPr>
          <w:rFonts w:ascii="Courier New" w:hAnsi="Courier New" w:cs="Courier New"/>
          <w:color w:val="00B050"/>
          <w:sz w:val="16"/>
          <w:szCs w:val="16"/>
        </w:rPr>
        <w:t>:</w:t>
      </w:r>
      <w:r w:rsidRPr="0003054C">
        <w:rPr>
          <w:rFonts w:ascii="Courier New" w:hAnsi="Courier New" w:cs="Courier New"/>
          <w:sz w:val="16"/>
          <w:szCs w:val="16"/>
        </w:rPr>
        <w:t>43|G)(</w:t>
      </w:r>
      <w:r>
        <w:rPr>
          <w:rFonts w:ascii="Courier New" w:hAnsi="Courier New" w:cs="Courier New"/>
          <w:color w:val="00B050"/>
          <w:sz w:val="16"/>
          <w:szCs w:val="16"/>
        </w:rPr>
        <w:t>30</w:t>
      </w:r>
      <w:r w:rsidRPr="0003054C">
        <w:rPr>
          <w:rFonts w:ascii="Courier New" w:hAnsi="Courier New" w:cs="Courier New"/>
          <w:color w:val="00B050"/>
          <w:sz w:val="16"/>
          <w:szCs w:val="16"/>
        </w:rPr>
        <w:t>:</w:t>
      </w:r>
      <w:r w:rsidRPr="0003054C">
        <w:rPr>
          <w:rFonts w:ascii="Courier New" w:hAnsi="Courier New" w:cs="Courier New"/>
          <w:sz w:val="16"/>
          <w:szCs w:val="16"/>
        </w:rPr>
        <w:t>44|R)(</w:t>
      </w:r>
      <w:r>
        <w:rPr>
          <w:rFonts w:ascii="Courier New" w:hAnsi="Courier New" w:cs="Courier New"/>
          <w:color w:val="00B050"/>
          <w:sz w:val="16"/>
          <w:szCs w:val="16"/>
        </w:rPr>
        <w:t>31</w:t>
      </w:r>
      <w:r w:rsidRPr="0003054C">
        <w:rPr>
          <w:rFonts w:ascii="Courier New" w:hAnsi="Courier New" w:cs="Courier New"/>
          <w:color w:val="00B050"/>
          <w:sz w:val="16"/>
          <w:szCs w:val="16"/>
        </w:rPr>
        <w:t>:</w:t>
      </w:r>
      <w:r w:rsidRPr="0003054C">
        <w:rPr>
          <w:rFonts w:ascii="Courier New" w:hAnsi="Courier New" w:cs="Courier New"/>
          <w:sz w:val="16"/>
          <w:szCs w:val="16"/>
        </w:rPr>
        <w:t>45|K)(</w:t>
      </w:r>
      <w:r>
        <w:rPr>
          <w:rFonts w:ascii="Courier New" w:hAnsi="Courier New" w:cs="Courier New"/>
          <w:color w:val="00B050"/>
          <w:sz w:val="16"/>
          <w:szCs w:val="16"/>
        </w:rPr>
        <w:t>32</w:t>
      </w:r>
      <w:r w:rsidRPr="0003054C">
        <w:rPr>
          <w:rFonts w:ascii="Courier New" w:hAnsi="Courier New" w:cs="Courier New"/>
          <w:color w:val="00B050"/>
          <w:sz w:val="16"/>
          <w:szCs w:val="16"/>
        </w:rPr>
        <w:t>:</w:t>
      </w:r>
      <w:r w:rsidRPr="0003054C">
        <w:rPr>
          <w:rFonts w:ascii="Courier New" w:hAnsi="Courier New" w:cs="Courier New"/>
          <w:sz w:val="16"/>
          <w:szCs w:val="16"/>
        </w:rPr>
        <w:t>46|Q)(</w:t>
      </w:r>
      <w:r>
        <w:rPr>
          <w:rFonts w:ascii="Courier New" w:hAnsi="Courier New" w:cs="Courier New"/>
          <w:color w:val="00B050"/>
          <w:sz w:val="16"/>
          <w:szCs w:val="16"/>
        </w:rPr>
        <w:t>33</w:t>
      </w:r>
      <w:r w:rsidRPr="0003054C">
        <w:rPr>
          <w:rFonts w:ascii="Courier New" w:hAnsi="Courier New" w:cs="Courier New"/>
          <w:color w:val="00B050"/>
          <w:sz w:val="16"/>
          <w:szCs w:val="16"/>
        </w:rPr>
        <w:t>:</w:t>
      </w:r>
      <w:r w:rsidRPr="0003054C">
        <w:rPr>
          <w:rFonts w:ascii="Courier New" w:hAnsi="Courier New" w:cs="Courier New"/>
          <w:sz w:val="16"/>
          <w:szCs w:val="16"/>
        </w:rPr>
        <w:t>47|V)(</w:t>
      </w:r>
      <w:r>
        <w:rPr>
          <w:rFonts w:ascii="Courier New" w:hAnsi="Courier New" w:cs="Courier New"/>
          <w:color w:val="00B050"/>
          <w:sz w:val="16"/>
          <w:szCs w:val="16"/>
        </w:rPr>
        <w:t>34</w:t>
      </w:r>
      <w:r w:rsidRPr="0003054C">
        <w:rPr>
          <w:rFonts w:ascii="Courier New" w:hAnsi="Courier New" w:cs="Courier New"/>
          <w:color w:val="00B050"/>
          <w:sz w:val="16"/>
          <w:szCs w:val="16"/>
        </w:rPr>
        <w:t>:</w:t>
      </w:r>
      <w:r w:rsidRPr="0003054C">
        <w:rPr>
          <w:rFonts w:ascii="Courier New" w:hAnsi="Courier New" w:cs="Courier New"/>
          <w:sz w:val="16"/>
          <w:szCs w:val="16"/>
        </w:rPr>
        <w:t>48|C)(</w:t>
      </w:r>
      <w:r>
        <w:rPr>
          <w:rFonts w:ascii="Courier New" w:hAnsi="Courier New" w:cs="Courier New"/>
          <w:color w:val="00B050"/>
          <w:sz w:val="16"/>
          <w:szCs w:val="16"/>
        </w:rPr>
        <w:t>35</w:t>
      </w:r>
      <w:r w:rsidRPr="0003054C">
        <w:rPr>
          <w:rFonts w:ascii="Courier New" w:hAnsi="Courier New" w:cs="Courier New"/>
          <w:color w:val="00B050"/>
          <w:sz w:val="16"/>
          <w:szCs w:val="16"/>
        </w:rPr>
        <w:t>:</w:t>
      </w:r>
      <w:r w:rsidRPr="0003054C">
        <w:rPr>
          <w:rFonts w:ascii="Courier New" w:hAnsi="Courier New" w:cs="Courier New"/>
          <w:sz w:val="16"/>
          <w:szCs w:val="16"/>
        </w:rPr>
        <w:t>48|S)(</w:t>
      </w:r>
      <w:r>
        <w:rPr>
          <w:rFonts w:ascii="Courier New" w:hAnsi="Courier New" w:cs="Courier New"/>
          <w:color w:val="00B050"/>
          <w:sz w:val="16"/>
          <w:szCs w:val="16"/>
        </w:rPr>
        <w:t>36</w:t>
      </w:r>
      <w:r w:rsidRPr="0003054C">
        <w:rPr>
          <w:rFonts w:ascii="Courier New" w:hAnsi="Courier New" w:cs="Courier New"/>
          <w:color w:val="00B050"/>
          <w:sz w:val="16"/>
          <w:szCs w:val="16"/>
        </w:rPr>
        <w:t>:</w:t>
      </w:r>
      <w:r w:rsidRPr="0003054C">
        <w:rPr>
          <w:rFonts w:ascii="Courier New" w:hAnsi="Courier New" w:cs="Courier New"/>
          <w:sz w:val="16"/>
          <w:szCs w:val="16"/>
        </w:rPr>
        <w:t>49|L)(</w:t>
      </w:r>
      <w:r>
        <w:rPr>
          <w:rFonts w:ascii="Courier New" w:hAnsi="Courier New" w:cs="Courier New"/>
          <w:color w:val="00B050"/>
          <w:sz w:val="16"/>
          <w:szCs w:val="16"/>
        </w:rPr>
        <w:t>37</w:t>
      </w:r>
      <w:r w:rsidRPr="0003054C">
        <w:rPr>
          <w:rFonts w:ascii="Courier New" w:hAnsi="Courier New" w:cs="Courier New"/>
          <w:color w:val="00B050"/>
          <w:sz w:val="16"/>
          <w:szCs w:val="16"/>
        </w:rPr>
        <w:t>:</w:t>
      </w:r>
      <w:r w:rsidRPr="0003054C">
        <w:rPr>
          <w:rFonts w:ascii="Courier New" w:hAnsi="Courier New" w:cs="Courier New"/>
          <w:sz w:val="16"/>
          <w:szCs w:val="16"/>
        </w:rPr>
        <w:t>51|I)(</w:t>
      </w:r>
      <w:r>
        <w:rPr>
          <w:rFonts w:ascii="Courier New" w:hAnsi="Courier New" w:cs="Courier New"/>
          <w:color w:val="00B050"/>
          <w:sz w:val="16"/>
          <w:szCs w:val="16"/>
        </w:rPr>
        <w:t>38</w:t>
      </w:r>
      <w:r w:rsidRPr="0003054C">
        <w:rPr>
          <w:rFonts w:ascii="Courier New" w:hAnsi="Courier New" w:cs="Courier New"/>
          <w:color w:val="00B050"/>
          <w:sz w:val="16"/>
          <w:szCs w:val="16"/>
        </w:rPr>
        <w:t>:</w:t>
      </w:r>
      <w:r w:rsidRPr="0003054C">
        <w:rPr>
          <w:rFonts w:ascii="Courier New" w:hAnsi="Courier New" w:cs="Courier New"/>
          <w:sz w:val="16"/>
          <w:szCs w:val="16"/>
        </w:rPr>
        <w:t>52|R)(</w:t>
      </w:r>
      <w:r>
        <w:rPr>
          <w:rFonts w:ascii="Courier New" w:hAnsi="Courier New" w:cs="Courier New"/>
          <w:color w:val="00B050"/>
          <w:sz w:val="16"/>
          <w:szCs w:val="16"/>
        </w:rPr>
        <w:t>39</w:t>
      </w:r>
      <w:r w:rsidRPr="0003054C">
        <w:rPr>
          <w:rFonts w:ascii="Courier New" w:hAnsi="Courier New" w:cs="Courier New"/>
          <w:color w:val="00B050"/>
          <w:sz w:val="16"/>
          <w:szCs w:val="16"/>
        </w:rPr>
        <w:t>:</w:t>
      </w:r>
      <w:r w:rsidRPr="0003054C">
        <w:rPr>
          <w:rFonts w:ascii="Courier New" w:hAnsi="Courier New" w:cs="Courier New"/>
          <w:sz w:val="16"/>
          <w:szCs w:val="16"/>
        </w:rPr>
        <w:t>53|E)(</w:t>
      </w:r>
      <w:r>
        <w:rPr>
          <w:rFonts w:ascii="Courier New" w:hAnsi="Courier New" w:cs="Courier New"/>
          <w:color w:val="00B050"/>
          <w:sz w:val="16"/>
          <w:szCs w:val="16"/>
        </w:rPr>
        <w:t>40</w:t>
      </w:r>
      <w:r w:rsidRPr="0003054C">
        <w:rPr>
          <w:rFonts w:ascii="Courier New" w:hAnsi="Courier New" w:cs="Courier New"/>
          <w:color w:val="00B050"/>
          <w:sz w:val="16"/>
          <w:szCs w:val="16"/>
        </w:rPr>
        <w:t>:</w:t>
      </w:r>
      <w:r w:rsidRPr="0003054C">
        <w:rPr>
          <w:rFonts w:ascii="Courier New" w:hAnsi="Courier New" w:cs="Courier New"/>
          <w:sz w:val="16"/>
          <w:szCs w:val="16"/>
        </w:rPr>
        <w:t>53|T)(</w:t>
      </w:r>
      <w:r>
        <w:rPr>
          <w:rFonts w:ascii="Courier New" w:hAnsi="Courier New" w:cs="Courier New"/>
          <w:color w:val="00B050"/>
          <w:sz w:val="16"/>
          <w:szCs w:val="16"/>
        </w:rPr>
        <w:t>41</w:t>
      </w:r>
      <w:r w:rsidRPr="0003054C">
        <w:rPr>
          <w:rFonts w:ascii="Courier New" w:hAnsi="Courier New" w:cs="Courier New"/>
          <w:color w:val="00B050"/>
          <w:sz w:val="16"/>
          <w:szCs w:val="16"/>
        </w:rPr>
        <w:t>:</w:t>
      </w:r>
      <w:r w:rsidRPr="0003054C">
        <w:rPr>
          <w:rFonts w:ascii="Courier New" w:hAnsi="Courier New" w:cs="Courier New"/>
          <w:sz w:val="16"/>
          <w:szCs w:val="16"/>
        </w:rPr>
        <w:t>55|C)(</w:t>
      </w:r>
      <w:r>
        <w:rPr>
          <w:rFonts w:ascii="Courier New" w:hAnsi="Courier New" w:cs="Courier New"/>
          <w:color w:val="00B050"/>
          <w:sz w:val="16"/>
          <w:szCs w:val="16"/>
        </w:rPr>
        <w:t>42</w:t>
      </w:r>
      <w:r w:rsidRPr="0003054C">
        <w:rPr>
          <w:rFonts w:ascii="Courier New" w:hAnsi="Courier New" w:cs="Courier New"/>
          <w:color w:val="00B050"/>
          <w:sz w:val="16"/>
          <w:szCs w:val="16"/>
        </w:rPr>
        <w:t>:</w:t>
      </w:r>
      <w:r w:rsidRPr="0003054C">
        <w:rPr>
          <w:rFonts w:ascii="Courier New" w:hAnsi="Courier New" w:cs="Courier New"/>
          <w:sz w:val="16"/>
          <w:szCs w:val="16"/>
        </w:rPr>
        <w:t>55|H)(</w:t>
      </w:r>
      <w:r>
        <w:rPr>
          <w:rFonts w:ascii="Courier New" w:hAnsi="Courier New" w:cs="Courier New"/>
          <w:color w:val="00B050"/>
          <w:sz w:val="16"/>
          <w:szCs w:val="16"/>
        </w:rPr>
        <w:t>43</w:t>
      </w:r>
      <w:r w:rsidRPr="0003054C">
        <w:rPr>
          <w:rFonts w:ascii="Courier New" w:hAnsi="Courier New" w:cs="Courier New"/>
          <w:color w:val="00B050"/>
          <w:sz w:val="16"/>
          <w:szCs w:val="16"/>
        </w:rPr>
        <w:t>:</w:t>
      </w:r>
      <w:r w:rsidRPr="0003054C">
        <w:rPr>
          <w:rFonts w:ascii="Courier New" w:hAnsi="Courier New" w:cs="Courier New"/>
          <w:sz w:val="16"/>
          <w:szCs w:val="16"/>
        </w:rPr>
        <w:t>56|W)(</w:t>
      </w:r>
      <w:r>
        <w:rPr>
          <w:rFonts w:ascii="Courier New" w:hAnsi="Courier New" w:cs="Courier New"/>
          <w:color w:val="00B050"/>
          <w:sz w:val="16"/>
          <w:szCs w:val="16"/>
        </w:rPr>
        <w:t>44</w:t>
      </w:r>
      <w:r w:rsidRPr="0003054C">
        <w:rPr>
          <w:rFonts w:ascii="Courier New" w:hAnsi="Courier New" w:cs="Courier New"/>
          <w:color w:val="00B050"/>
          <w:sz w:val="16"/>
          <w:szCs w:val="16"/>
        </w:rPr>
        <w:t>:</w:t>
      </w:r>
      <w:r w:rsidRPr="0003054C">
        <w:rPr>
          <w:rFonts w:ascii="Courier New" w:hAnsi="Courier New" w:cs="Courier New"/>
          <w:sz w:val="16"/>
          <w:szCs w:val="16"/>
        </w:rPr>
        <w:t>58|V)(</w:t>
      </w:r>
      <w:r>
        <w:rPr>
          <w:rFonts w:ascii="Courier New" w:hAnsi="Courier New" w:cs="Courier New"/>
          <w:color w:val="00B050"/>
          <w:sz w:val="16"/>
          <w:szCs w:val="16"/>
        </w:rPr>
        <w:t>45</w:t>
      </w:r>
      <w:r w:rsidRPr="0003054C">
        <w:rPr>
          <w:rFonts w:ascii="Courier New" w:hAnsi="Courier New" w:cs="Courier New"/>
          <w:color w:val="00B050"/>
          <w:sz w:val="16"/>
          <w:szCs w:val="16"/>
        </w:rPr>
        <w:t>:</w:t>
      </w:r>
      <w:r w:rsidRPr="0003054C">
        <w:rPr>
          <w:rFonts w:ascii="Courier New" w:hAnsi="Courier New" w:cs="Courier New"/>
          <w:sz w:val="16"/>
          <w:szCs w:val="16"/>
        </w:rPr>
        <w:t>63|A)(</w:t>
      </w:r>
      <w:r>
        <w:rPr>
          <w:rFonts w:ascii="Courier New" w:hAnsi="Courier New" w:cs="Courier New"/>
          <w:color w:val="00B050"/>
          <w:sz w:val="16"/>
          <w:szCs w:val="16"/>
        </w:rPr>
        <w:t>46</w:t>
      </w:r>
      <w:r w:rsidRPr="0003054C">
        <w:rPr>
          <w:rFonts w:ascii="Courier New" w:hAnsi="Courier New" w:cs="Courier New"/>
          <w:color w:val="00B050"/>
          <w:sz w:val="16"/>
          <w:szCs w:val="16"/>
        </w:rPr>
        <w:t>:</w:t>
      </w:r>
      <w:r w:rsidRPr="0003054C">
        <w:rPr>
          <w:rFonts w:ascii="Courier New" w:hAnsi="Courier New" w:cs="Courier New"/>
          <w:sz w:val="16"/>
          <w:szCs w:val="16"/>
        </w:rPr>
        <w:t>63|L)(</w:t>
      </w:r>
      <w:r>
        <w:rPr>
          <w:rFonts w:ascii="Courier New" w:hAnsi="Courier New" w:cs="Courier New"/>
          <w:color w:val="00B050"/>
          <w:sz w:val="16"/>
          <w:szCs w:val="16"/>
        </w:rPr>
        <w:t>47</w:t>
      </w:r>
      <w:r w:rsidRPr="0003054C">
        <w:rPr>
          <w:rFonts w:ascii="Courier New" w:hAnsi="Courier New" w:cs="Courier New"/>
          <w:color w:val="00B050"/>
          <w:sz w:val="16"/>
          <w:szCs w:val="16"/>
        </w:rPr>
        <w:t>:</w:t>
      </w:r>
      <w:r w:rsidRPr="0003054C">
        <w:rPr>
          <w:rFonts w:ascii="Courier New" w:hAnsi="Courier New" w:cs="Courier New"/>
          <w:sz w:val="16"/>
          <w:szCs w:val="16"/>
        </w:rPr>
        <w:t>64|W)(</w:t>
      </w:r>
      <w:r>
        <w:rPr>
          <w:rFonts w:ascii="Courier New" w:hAnsi="Courier New" w:cs="Courier New"/>
          <w:color w:val="00B050"/>
          <w:sz w:val="16"/>
          <w:szCs w:val="16"/>
        </w:rPr>
        <w:t>48</w:t>
      </w:r>
      <w:r w:rsidRPr="0003054C">
        <w:rPr>
          <w:rFonts w:ascii="Courier New" w:hAnsi="Courier New" w:cs="Courier New"/>
          <w:color w:val="00B050"/>
          <w:sz w:val="16"/>
          <w:szCs w:val="16"/>
        </w:rPr>
        <w:t>:</w:t>
      </w:r>
      <w:r w:rsidRPr="0003054C">
        <w:rPr>
          <w:rFonts w:ascii="Courier New" w:hAnsi="Courier New" w:cs="Courier New"/>
          <w:sz w:val="16"/>
          <w:szCs w:val="16"/>
        </w:rPr>
        <w:t>65|L)(</w:t>
      </w:r>
      <w:r>
        <w:rPr>
          <w:rFonts w:ascii="Courier New" w:hAnsi="Courier New" w:cs="Courier New"/>
          <w:color w:val="00B050"/>
          <w:sz w:val="16"/>
          <w:szCs w:val="16"/>
        </w:rPr>
        <w:t>49</w:t>
      </w:r>
      <w:r w:rsidRPr="0003054C">
        <w:rPr>
          <w:rFonts w:ascii="Courier New" w:hAnsi="Courier New" w:cs="Courier New"/>
          <w:color w:val="00B050"/>
          <w:sz w:val="16"/>
          <w:szCs w:val="16"/>
        </w:rPr>
        <w:t>:</w:t>
      </w:r>
      <w:r w:rsidRPr="0003054C">
        <w:rPr>
          <w:rFonts w:ascii="Courier New" w:hAnsi="Courier New" w:cs="Courier New"/>
          <w:sz w:val="16"/>
          <w:szCs w:val="16"/>
        </w:rPr>
        <w:t>68|M)(</w:t>
      </w:r>
      <w:r>
        <w:rPr>
          <w:rFonts w:ascii="Courier New" w:hAnsi="Courier New" w:cs="Courier New"/>
          <w:color w:val="00B050"/>
          <w:sz w:val="16"/>
          <w:szCs w:val="16"/>
        </w:rPr>
        <w:t>50</w:t>
      </w:r>
      <w:r w:rsidRPr="0003054C">
        <w:rPr>
          <w:rFonts w:ascii="Courier New" w:hAnsi="Courier New" w:cs="Courier New"/>
          <w:color w:val="00B050"/>
          <w:sz w:val="16"/>
          <w:szCs w:val="16"/>
        </w:rPr>
        <w:t>:</w:t>
      </w:r>
      <w:r w:rsidRPr="0003054C">
        <w:rPr>
          <w:rFonts w:ascii="Courier New" w:hAnsi="Courier New" w:cs="Courier New"/>
          <w:sz w:val="16"/>
          <w:szCs w:val="16"/>
        </w:rPr>
        <w:t>70|R)(</w:t>
      </w:r>
      <w:r>
        <w:rPr>
          <w:rFonts w:ascii="Courier New" w:hAnsi="Courier New" w:cs="Courier New"/>
          <w:color w:val="00B050"/>
          <w:sz w:val="16"/>
          <w:szCs w:val="16"/>
        </w:rPr>
        <w:t>51</w:t>
      </w:r>
      <w:r w:rsidRPr="0003054C">
        <w:rPr>
          <w:rFonts w:ascii="Courier New" w:hAnsi="Courier New" w:cs="Courier New"/>
          <w:color w:val="00B050"/>
          <w:sz w:val="16"/>
          <w:szCs w:val="16"/>
        </w:rPr>
        <w:t>:</w:t>
      </w:r>
      <w:r w:rsidRPr="0003054C">
        <w:rPr>
          <w:rFonts w:ascii="Courier New" w:hAnsi="Courier New" w:cs="Courier New"/>
          <w:sz w:val="16"/>
          <w:szCs w:val="16"/>
        </w:rPr>
        <w:t>71|V)(</w:t>
      </w:r>
      <w:r>
        <w:rPr>
          <w:rFonts w:ascii="Courier New" w:hAnsi="Courier New" w:cs="Courier New"/>
          <w:color w:val="00B050"/>
          <w:sz w:val="16"/>
          <w:szCs w:val="16"/>
        </w:rPr>
        <w:t>52</w:t>
      </w:r>
      <w:r w:rsidRPr="0003054C">
        <w:rPr>
          <w:rFonts w:ascii="Courier New" w:hAnsi="Courier New" w:cs="Courier New"/>
          <w:color w:val="00B050"/>
          <w:sz w:val="16"/>
          <w:szCs w:val="16"/>
        </w:rPr>
        <w:t>:</w:t>
      </w:r>
      <w:r w:rsidRPr="0003054C">
        <w:rPr>
          <w:rFonts w:ascii="Courier New" w:hAnsi="Courier New" w:cs="Courier New"/>
          <w:sz w:val="16"/>
          <w:szCs w:val="16"/>
        </w:rPr>
        <w:t>73|C)(</w:t>
      </w:r>
      <w:r>
        <w:rPr>
          <w:rFonts w:ascii="Courier New" w:hAnsi="Courier New" w:cs="Courier New"/>
          <w:color w:val="00B050"/>
          <w:sz w:val="16"/>
          <w:szCs w:val="16"/>
        </w:rPr>
        <w:t>53</w:t>
      </w:r>
      <w:r w:rsidRPr="0003054C">
        <w:rPr>
          <w:rFonts w:ascii="Courier New" w:hAnsi="Courier New" w:cs="Courier New"/>
          <w:color w:val="00B050"/>
          <w:sz w:val="16"/>
          <w:szCs w:val="16"/>
        </w:rPr>
        <w:t>:</w:t>
      </w:r>
      <w:r w:rsidRPr="0003054C">
        <w:rPr>
          <w:rFonts w:ascii="Courier New" w:hAnsi="Courier New" w:cs="Courier New"/>
          <w:sz w:val="16"/>
          <w:szCs w:val="16"/>
        </w:rPr>
        <w:t>75|D)(</w:t>
      </w:r>
      <w:r>
        <w:rPr>
          <w:rFonts w:ascii="Courier New" w:hAnsi="Courier New" w:cs="Courier New"/>
          <w:color w:val="00B050"/>
          <w:sz w:val="16"/>
          <w:szCs w:val="16"/>
        </w:rPr>
        <w:t>54</w:t>
      </w:r>
      <w:r w:rsidRPr="0003054C">
        <w:rPr>
          <w:rFonts w:ascii="Courier New" w:hAnsi="Courier New" w:cs="Courier New"/>
          <w:color w:val="00B050"/>
          <w:sz w:val="16"/>
          <w:szCs w:val="16"/>
        </w:rPr>
        <w:t>:</w:t>
      </w:r>
      <w:r w:rsidRPr="0003054C">
        <w:rPr>
          <w:rFonts w:ascii="Courier New" w:hAnsi="Courier New" w:cs="Courier New"/>
          <w:sz w:val="16"/>
          <w:szCs w:val="16"/>
        </w:rPr>
        <w:t>76|N)(</w:t>
      </w:r>
      <w:r>
        <w:rPr>
          <w:rFonts w:ascii="Courier New" w:hAnsi="Courier New" w:cs="Courier New"/>
          <w:color w:val="00B050"/>
          <w:sz w:val="16"/>
          <w:szCs w:val="16"/>
        </w:rPr>
        <w:t>55</w:t>
      </w:r>
      <w:r w:rsidRPr="0003054C">
        <w:rPr>
          <w:rFonts w:ascii="Courier New" w:hAnsi="Courier New" w:cs="Courier New"/>
          <w:color w:val="00B050"/>
          <w:sz w:val="16"/>
          <w:szCs w:val="16"/>
        </w:rPr>
        <w:t>:</w:t>
      </w:r>
      <w:r w:rsidRPr="0003054C">
        <w:rPr>
          <w:rFonts w:ascii="Courier New" w:hAnsi="Courier New" w:cs="Courier New"/>
          <w:sz w:val="16"/>
          <w:szCs w:val="16"/>
        </w:rPr>
        <w:t>76|R)(</w:t>
      </w:r>
      <w:r>
        <w:rPr>
          <w:rFonts w:ascii="Courier New" w:hAnsi="Courier New" w:cs="Courier New"/>
          <w:color w:val="00B050"/>
          <w:sz w:val="16"/>
          <w:szCs w:val="16"/>
        </w:rPr>
        <w:t>56</w:t>
      </w:r>
      <w:r w:rsidRPr="0003054C">
        <w:rPr>
          <w:rFonts w:ascii="Courier New" w:hAnsi="Courier New" w:cs="Courier New"/>
          <w:color w:val="00B050"/>
          <w:sz w:val="16"/>
          <w:szCs w:val="16"/>
        </w:rPr>
        <w:t>:</w:t>
      </w:r>
      <w:r w:rsidRPr="0003054C">
        <w:rPr>
          <w:rFonts w:ascii="Courier New" w:hAnsi="Courier New" w:cs="Courier New"/>
          <w:sz w:val="16"/>
          <w:szCs w:val="16"/>
        </w:rPr>
        <w:t>79|L)(</w:t>
      </w:r>
      <w:r>
        <w:rPr>
          <w:rFonts w:ascii="Courier New" w:hAnsi="Courier New" w:cs="Courier New"/>
          <w:color w:val="00B050"/>
          <w:sz w:val="16"/>
          <w:szCs w:val="16"/>
        </w:rPr>
        <w:t>57</w:t>
      </w:r>
      <w:r w:rsidRPr="0003054C">
        <w:rPr>
          <w:rFonts w:ascii="Courier New" w:hAnsi="Courier New" w:cs="Courier New"/>
          <w:color w:val="00B050"/>
          <w:sz w:val="16"/>
          <w:szCs w:val="16"/>
        </w:rPr>
        <w:t>:</w:t>
      </w:r>
      <w:r w:rsidRPr="0003054C">
        <w:rPr>
          <w:rFonts w:ascii="Courier New" w:hAnsi="Courier New" w:cs="Courier New"/>
          <w:sz w:val="16"/>
          <w:szCs w:val="16"/>
        </w:rPr>
        <w:t>81|V)(</w:t>
      </w:r>
      <w:r>
        <w:rPr>
          <w:rFonts w:ascii="Courier New" w:hAnsi="Courier New" w:cs="Courier New"/>
          <w:color w:val="00B050"/>
          <w:sz w:val="16"/>
          <w:szCs w:val="16"/>
        </w:rPr>
        <w:t>58</w:t>
      </w:r>
      <w:r w:rsidRPr="0003054C">
        <w:rPr>
          <w:rFonts w:ascii="Courier New" w:hAnsi="Courier New" w:cs="Courier New"/>
          <w:color w:val="00B050"/>
          <w:sz w:val="16"/>
          <w:szCs w:val="16"/>
        </w:rPr>
        <w:t>:</w:t>
      </w:r>
      <w:r w:rsidRPr="0003054C">
        <w:rPr>
          <w:rFonts w:ascii="Courier New" w:hAnsi="Courier New" w:cs="Courier New"/>
          <w:sz w:val="16"/>
          <w:szCs w:val="16"/>
        </w:rPr>
        <w:t>83|K)(</w:t>
      </w:r>
      <w:r>
        <w:rPr>
          <w:rFonts w:ascii="Courier New" w:hAnsi="Courier New" w:cs="Courier New"/>
          <w:color w:val="00B050"/>
          <w:sz w:val="16"/>
          <w:szCs w:val="16"/>
        </w:rPr>
        <w:t>59</w:t>
      </w:r>
      <w:r w:rsidRPr="0003054C">
        <w:rPr>
          <w:rFonts w:ascii="Courier New" w:hAnsi="Courier New" w:cs="Courier New"/>
          <w:color w:val="00B050"/>
          <w:sz w:val="16"/>
          <w:szCs w:val="16"/>
        </w:rPr>
        <w:t>:</w:t>
      </w:r>
      <w:r w:rsidRPr="0003054C">
        <w:rPr>
          <w:rFonts w:ascii="Courier New" w:hAnsi="Courier New" w:cs="Courier New"/>
          <w:sz w:val="16"/>
          <w:szCs w:val="16"/>
        </w:rPr>
        <w:t>84|R)(</w:t>
      </w:r>
      <w:r>
        <w:rPr>
          <w:rFonts w:ascii="Courier New" w:hAnsi="Courier New" w:cs="Courier New"/>
          <w:color w:val="00B050"/>
          <w:sz w:val="16"/>
          <w:szCs w:val="16"/>
        </w:rPr>
        <w:t>60</w:t>
      </w:r>
      <w:r w:rsidRPr="0003054C">
        <w:rPr>
          <w:rFonts w:ascii="Courier New" w:hAnsi="Courier New" w:cs="Courier New"/>
          <w:color w:val="00B050"/>
          <w:sz w:val="16"/>
          <w:szCs w:val="16"/>
        </w:rPr>
        <w:t>:</w:t>
      </w:r>
      <w:r w:rsidRPr="0003054C">
        <w:rPr>
          <w:rFonts w:ascii="Courier New" w:hAnsi="Courier New" w:cs="Courier New"/>
          <w:sz w:val="16"/>
          <w:szCs w:val="16"/>
        </w:rPr>
        <w:t>85|Y)(</w:t>
      </w:r>
      <w:r>
        <w:rPr>
          <w:rFonts w:ascii="Courier New" w:hAnsi="Courier New" w:cs="Courier New"/>
          <w:color w:val="00B050"/>
          <w:sz w:val="16"/>
          <w:szCs w:val="16"/>
        </w:rPr>
        <w:t>61</w:t>
      </w:r>
      <w:r w:rsidRPr="0003054C">
        <w:rPr>
          <w:rFonts w:ascii="Courier New" w:hAnsi="Courier New" w:cs="Courier New"/>
          <w:color w:val="00B050"/>
          <w:sz w:val="16"/>
          <w:szCs w:val="16"/>
        </w:rPr>
        <w:t>:</w:t>
      </w:r>
      <w:r w:rsidRPr="0003054C">
        <w:rPr>
          <w:rFonts w:ascii="Courier New" w:hAnsi="Courier New" w:cs="Courier New"/>
          <w:sz w:val="16"/>
          <w:szCs w:val="16"/>
        </w:rPr>
        <w:t>89|C)(</w:t>
      </w:r>
      <w:r>
        <w:rPr>
          <w:rFonts w:ascii="Courier New" w:hAnsi="Courier New" w:cs="Courier New"/>
          <w:color w:val="00B050"/>
          <w:sz w:val="16"/>
          <w:szCs w:val="16"/>
        </w:rPr>
        <w:t>62</w:t>
      </w:r>
      <w:r w:rsidRPr="0003054C">
        <w:rPr>
          <w:rFonts w:ascii="Courier New" w:hAnsi="Courier New" w:cs="Courier New"/>
          <w:color w:val="00B050"/>
          <w:sz w:val="16"/>
          <w:szCs w:val="16"/>
        </w:rPr>
        <w:t>:</w:t>
      </w:r>
      <w:r w:rsidRPr="0003054C">
        <w:rPr>
          <w:rFonts w:ascii="Courier New" w:hAnsi="Courier New" w:cs="Courier New"/>
          <w:sz w:val="16"/>
          <w:szCs w:val="16"/>
        </w:rPr>
        <w:t>89|H)(</w:t>
      </w:r>
      <w:r>
        <w:rPr>
          <w:rFonts w:ascii="Courier New" w:hAnsi="Courier New" w:cs="Courier New"/>
          <w:color w:val="00B050"/>
          <w:sz w:val="16"/>
          <w:szCs w:val="16"/>
        </w:rPr>
        <w:t>63</w:t>
      </w:r>
      <w:r w:rsidRPr="0003054C">
        <w:rPr>
          <w:rFonts w:ascii="Courier New" w:hAnsi="Courier New" w:cs="Courier New"/>
          <w:color w:val="00B050"/>
          <w:sz w:val="16"/>
          <w:szCs w:val="16"/>
        </w:rPr>
        <w:t>:</w:t>
      </w:r>
      <w:r w:rsidRPr="0003054C">
        <w:rPr>
          <w:rFonts w:ascii="Courier New" w:hAnsi="Courier New" w:cs="Courier New"/>
          <w:sz w:val="16"/>
          <w:szCs w:val="16"/>
        </w:rPr>
        <w:t>89|L)(</w:t>
      </w:r>
      <w:r>
        <w:rPr>
          <w:rFonts w:ascii="Courier New" w:hAnsi="Courier New" w:cs="Courier New"/>
          <w:color w:val="00B050"/>
          <w:sz w:val="16"/>
          <w:szCs w:val="16"/>
        </w:rPr>
        <w:t>64</w:t>
      </w:r>
      <w:r w:rsidRPr="0003054C">
        <w:rPr>
          <w:rFonts w:ascii="Courier New" w:hAnsi="Courier New" w:cs="Courier New"/>
          <w:color w:val="00B050"/>
          <w:sz w:val="16"/>
          <w:szCs w:val="16"/>
        </w:rPr>
        <w:t>:</w:t>
      </w:r>
      <w:r w:rsidRPr="0003054C">
        <w:rPr>
          <w:rFonts w:ascii="Courier New" w:hAnsi="Courier New" w:cs="Courier New"/>
          <w:sz w:val="16"/>
          <w:szCs w:val="16"/>
        </w:rPr>
        <w:t>89|P)(</w:t>
      </w:r>
      <w:r>
        <w:rPr>
          <w:rFonts w:ascii="Courier New" w:hAnsi="Courier New" w:cs="Courier New"/>
          <w:color w:val="00B050"/>
          <w:sz w:val="16"/>
          <w:szCs w:val="16"/>
        </w:rPr>
        <w:t>65</w:t>
      </w:r>
      <w:r w:rsidRPr="0003054C">
        <w:rPr>
          <w:rFonts w:ascii="Courier New" w:hAnsi="Courier New" w:cs="Courier New"/>
          <w:color w:val="00B050"/>
          <w:sz w:val="16"/>
          <w:szCs w:val="16"/>
        </w:rPr>
        <w:t>:</w:t>
      </w:r>
      <w:r w:rsidRPr="0003054C">
        <w:rPr>
          <w:rFonts w:ascii="Courier New" w:hAnsi="Courier New" w:cs="Courier New"/>
          <w:sz w:val="16"/>
          <w:szCs w:val="16"/>
        </w:rPr>
        <w:t>90|C)(</w:t>
      </w:r>
      <w:r>
        <w:rPr>
          <w:rFonts w:ascii="Courier New" w:hAnsi="Courier New" w:cs="Courier New"/>
          <w:color w:val="00B050"/>
          <w:sz w:val="16"/>
          <w:szCs w:val="16"/>
        </w:rPr>
        <w:t>66</w:t>
      </w:r>
      <w:r w:rsidRPr="0003054C">
        <w:rPr>
          <w:rFonts w:ascii="Courier New" w:hAnsi="Courier New" w:cs="Courier New"/>
          <w:color w:val="00B050"/>
          <w:sz w:val="16"/>
          <w:szCs w:val="16"/>
        </w:rPr>
        <w:t>:</w:t>
      </w:r>
      <w:r w:rsidRPr="0003054C">
        <w:rPr>
          <w:rFonts w:ascii="Courier New" w:hAnsi="Courier New" w:cs="Courier New"/>
          <w:sz w:val="16"/>
          <w:szCs w:val="16"/>
        </w:rPr>
        <w:t>90|D)(</w:t>
      </w:r>
      <w:r>
        <w:rPr>
          <w:rFonts w:ascii="Courier New" w:hAnsi="Courier New" w:cs="Courier New"/>
          <w:color w:val="00B050"/>
          <w:sz w:val="16"/>
          <w:szCs w:val="16"/>
        </w:rPr>
        <w:t>67</w:t>
      </w:r>
      <w:r w:rsidRPr="0003054C">
        <w:rPr>
          <w:rFonts w:ascii="Courier New" w:hAnsi="Courier New" w:cs="Courier New"/>
          <w:color w:val="00B050"/>
          <w:sz w:val="16"/>
          <w:szCs w:val="16"/>
        </w:rPr>
        <w:t>:</w:t>
      </w:r>
      <w:r w:rsidRPr="0003054C">
        <w:rPr>
          <w:rFonts w:ascii="Courier New" w:hAnsi="Courier New" w:cs="Courier New"/>
          <w:sz w:val="16"/>
          <w:szCs w:val="16"/>
        </w:rPr>
        <w:t>92|L)(</w:t>
      </w:r>
      <w:r>
        <w:rPr>
          <w:rFonts w:ascii="Courier New" w:hAnsi="Courier New" w:cs="Courier New"/>
          <w:color w:val="00B050"/>
          <w:sz w:val="16"/>
          <w:szCs w:val="16"/>
        </w:rPr>
        <w:t>68</w:t>
      </w:r>
      <w:r w:rsidRPr="0003054C">
        <w:rPr>
          <w:rFonts w:ascii="Courier New" w:hAnsi="Courier New" w:cs="Courier New"/>
          <w:color w:val="00B050"/>
          <w:sz w:val="16"/>
          <w:szCs w:val="16"/>
        </w:rPr>
        <w:t>:</w:t>
      </w:r>
      <w:r w:rsidRPr="0003054C">
        <w:rPr>
          <w:rFonts w:ascii="Courier New" w:hAnsi="Courier New" w:cs="Courier New"/>
          <w:sz w:val="16"/>
          <w:szCs w:val="16"/>
        </w:rPr>
        <w:t>93|K)(</w:t>
      </w:r>
      <w:r>
        <w:rPr>
          <w:rFonts w:ascii="Courier New" w:hAnsi="Courier New" w:cs="Courier New"/>
          <w:color w:val="00B050"/>
          <w:sz w:val="16"/>
          <w:szCs w:val="16"/>
        </w:rPr>
        <w:t>69</w:t>
      </w:r>
      <w:r w:rsidRPr="0003054C">
        <w:rPr>
          <w:rFonts w:ascii="Courier New" w:hAnsi="Courier New" w:cs="Courier New"/>
          <w:color w:val="00B050"/>
          <w:sz w:val="16"/>
          <w:szCs w:val="16"/>
        </w:rPr>
        <w:t>:</w:t>
      </w:r>
      <w:r w:rsidRPr="0003054C">
        <w:rPr>
          <w:rFonts w:ascii="Courier New" w:hAnsi="Courier New" w:cs="Courier New"/>
          <w:sz w:val="16"/>
          <w:szCs w:val="16"/>
        </w:rPr>
        <w:t>94|K)(</w:t>
      </w:r>
      <w:r>
        <w:rPr>
          <w:rFonts w:ascii="Courier New" w:hAnsi="Courier New" w:cs="Courier New"/>
          <w:color w:val="00B050"/>
          <w:sz w:val="16"/>
          <w:szCs w:val="16"/>
        </w:rPr>
        <w:t>70</w:t>
      </w:r>
      <w:r w:rsidRPr="0003054C">
        <w:rPr>
          <w:rFonts w:ascii="Courier New" w:hAnsi="Courier New" w:cs="Courier New"/>
          <w:color w:val="00B050"/>
          <w:sz w:val="16"/>
          <w:szCs w:val="16"/>
        </w:rPr>
        <w:t>:</w:t>
      </w:r>
      <w:r w:rsidRPr="0003054C">
        <w:rPr>
          <w:rFonts w:ascii="Courier New" w:hAnsi="Courier New" w:cs="Courier New"/>
          <w:sz w:val="16"/>
          <w:szCs w:val="16"/>
        </w:rPr>
        <w:t>96|S)(</w:t>
      </w:r>
      <w:r>
        <w:rPr>
          <w:rFonts w:ascii="Courier New" w:hAnsi="Courier New" w:cs="Courier New"/>
          <w:color w:val="00B050"/>
          <w:sz w:val="16"/>
          <w:szCs w:val="16"/>
        </w:rPr>
        <w:t>71</w:t>
      </w:r>
      <w:r w:rsidRPr="0003054C">
        <w:rPr>
          <w:rFonts w:ascii="Courier New" w:hAnsi="Courier New" w:cs="Courier New"/>
          <w:color w:val="00B050"/>
          <w:sz w:val="16"/>
          <w:szCs w:val="16"/>
        </w:rPr>
        <w:t>:</w:t>
      </w:r>
      <w:r w:rsidRPr="0003054C">
        <w:rPr>
          <w:rFonts w:ascii="Courier New" w:hAnsi="Courier New" w:cs="Courier New"/>
          <w:sz w:val="16"/>
          <w:szCs w:val="16"/>
        </w:rPr>
        <w:t>96|Y)(</w:t>
      </w:r>
      <w:r>
        <w:rPr>
          <w:rFonts w:ascii="Courier New" w:hAnsi="Courier New" w:cs="Courier New"/>
          <w:color w:val="00B050"/>
          <w:sz w:val="16"/>
          <w:szCs w:val="16"/>
        </w:rPr>
        <w:t>72</w:t>
      </w:r>
      <w:r w:rsidRPr="0003054C">
        <w:rPr>
          <w:rFonts w:ascii="Courier New" w:hAnsi="Courier New" w:cs="Courier New"/>
          <w:color w:val="00B050"/>
          <w:sz w:val="16"/>
          <w:szCs w:val="16"/>
        </w:rPr>
        <w:t>:</w:t>
      </w:r>
      <w:r w:rsidRPr="0003054C">
        <w:rPr>
          <w:rFonts w:ascii="Courier New" w:hAnsi="Courier New" w:cs="Courier New"/>
          <w:sz w:val="16"/>
          <w:szCs w:val="16"/>
        </w:rPr>
        <w:t>98|R)(</w:t>
      </w:r>
      <w:r>
        <w:rPr>
          <w:rFonts w:ascii="Courier New" w:hAnsi="Courier New" w:cs="Courier New"/>
          <w:color w:val="00B050"/>
          <w:sz w:val="16"/>
          <w:szCs w:val="16"/>
        </w:rPr>
        <w:t>73</w:t>
      </w:r>
      <w:r w:rsidRPr="0003054C">
        <w:rPr>
          <w:rFonts w:ascii="Courier New" w:hAnsi="Courier New" w:cs="Courier New"/>
          <w:color w:val="00B050"/>
          <w:sz w:val="16"/>
          <w:szCs w:val="16"/>
        </w:rPr>
        <w:t>:</w:t>
      </w:r>
      <w:r w:rsidRPr="0003054C">
        <w:rPr>
          <w:rFonts w:ascii="Courier New" w:hAnsi="Courier New" w:cs="Courier New"/>
          <w:sz w:val="16"/>
          <w:szCs w:val="16"/>
        </w:rPr>
        <w:t>101|C)(</w:t>
      </w:r>
      <w:r>
        <w:rPr>
          <w:rFonts w:ascii="Courier New" w:hAnsi="Courier New" w:cs="Courier New"/>
          <w:color w:val="00B050"/>
          <w:sz w:val="16"/>
          <w:szCs w:val="16"/>
        </w:rPr>
        <w:t>74</w:t>
      </w:r>
      <w:r w:rsidRPr="0003054C">
        <w:rPr>
          <w:rFonts w:ascii="Courier New" w:hAnsi="Courier New" w:cs="Courier New"/>
          <w:color w:val="00B050"/>
          <w:sz w:val="16"/>
          <w:szCs w:val="16"/>
        </w:rPr>
        <w:t>:</w:t>
      </w:r>
      <w:r w:rsidRPr="0003054C">
        <w:rPr>
          <w:rFonts w:ascii="Courier New" w:hAnsi="Courier New" w:cs="Courier New"/>
          <w:sz w:val="16"/>
          <w:szCs w:val="16"/>
        </w:rPr>
        <w:t>103|C)(</w:t>
      </w:r>
      <w:r>
        <w:rPr>
          <w:rFonts w:ascii="Courier New" w:hAnsi="Courier New" w:cs="Courier New"/>
          <w:color w:val="00B050"/>
          <w:sz w:val="16"/>
          <w:szCs w:val="16"/>
        </w:rPr>
        <w:t>75</w:t>
      </w:r>
      <w:r w:rsidRPr="0003054C">
        <w:rPr>
          <w:rFonts w:ascii="Courier New" w:hAnsi="Courier New" w:cs="Courier New"/>
          <w:color w:val="00B050"/>
          <w:sz w:val="16"/>
          <w:szCs w:val="16"/>
        </w:rPr>
        <w:t>:</w:t>
      </w:r>
      <w:r w:rsidRPr="0003054C">
        <w:rPr>
          <w:rFonts w:ascii="Courier New" w:hAnsi="Courier New" w:cs="Courier New"/>
          <w:sz w:val="16"/>
          <w:szCs w:val="16"/>
        </w:rPr>
        <w:t>106|D)(</w:t>
      </w:r>
      <w:r>
        <w:rPr>
          <w:rFonts w:ascii="Courier New" w:hAnsi="Courier New" w:cs="Courier New"/>
          <w:color w:val="00B050"/>
          <w:sz w:val="16"/>
          <w:szCs w:val="16"/>
        </w:rPr>
        <w:t>76</w:t>
      </w:r>
      <w:r w:rsidRPr="0003054C">
        <w:rPr>
          <w:rFonts w:ascii="Courier New" w:hAnsi="Courier New" w:cs="Courier New"/>
          <w:color w:val="00B050"/>
          <w:sz w:val="16"/>
          <w:szCs w:val="16"/>
        </w:rPr>
        <w:t>:</w:t>
      </w:r>
      <w:r w:rsidRPr="0003054C">
        <w:rPr>
          <w:rFonts w:ascii="Courier New" w:hAnsi="Courier New" w:cs="Courier New"/>
          <w:sz w:val="16"/>
          <w:szCs w:val="16"/>
        </w:rPr>
        <w:t>108|C) \Processed=(</w:t>
      </w:r>
      <w:r>
        <w:rPr>
          <w:rFonts w:ascii="Courier New" w:hAnsi="Courier New" w:cs="Courier New"/>
          <w:color w:val="00B050"/>
          <w:sz w:val="16"/>
          <w:szCs w:val="16"/>
        </w:rPr>
        <w:t>77</w:t>
      </w:r>
      <w:r w:rsidRPr="0003054C">
        <w:rPr>
          <w:rFonts w:ascii="Courier New" w:hAnsi="Courier New" w:cs="Courier New"/>
          <w:color w:val="00B050"/>
          <w:sz w:val="16"/>
          <w:szCs w:val="16"/>
        </w:rPr>
        <w:t>:</w:t>
      </w:r>
      <w:r w:rsidRPr="0003054C">
        <w:rPr>
          <w:rFonts w:ascii="Courier New" w:hAnsi="Courier New" w:cs="Courier New"/>
          <w:sz w:val="16"/>
          <w:szCs w:val="16"/>
        </w:rPr>
        <w:t>1|24|signal peptide)(</w:t>
      </w:r>
      <w:r>
        <w:rPr>
          <w:rFonts w:ascii="Courier New" w:hAnsi="Courier New" w:cs="Courier New"/>
          <w:color w:val="00B050"/>
          <w:sz w:val="16"/>
          <w:szCs w:val="16"/>
        </w:rPr>
        <w:t>78</w:t>
      </w:r>
      <w:r w:rsidRPr="0003054C">
        <w:rPr>
          <w:rFonts w:ascii="Courier New" w:hAnsi="Courier New" w:cs="Courier New"/>
          <w:color w:val="00B050"/>
          <w:sz w:val="16"/>
          <w:szCs w:val="16"/>
        </w:rPr>
        <w:t>:</w:t>
      </w:r>
      <w:r w:rsidRPr="0003054C">
        <w:rPr>
          <w:rFonts w:ascii="Courier New" w:hAnsi="Courier New" w:cs="Courier New"/>
          <w:sz w:val="16"/>
          <w:szCs w:val="16"/>
        </w:rPr>
        <w:t>25|54|mature protein)(</w:t>
      </w:r>
      <w:r>
        <w:rPr>
          <w:rFonts w:ascii="Courier New" w:hAnsi="Courier New" w:cs="Courier New"/>
          <w:color w:val="00B050"/>
          <w:sz w:val="16"/>
          <w:szCs w:val="16"/>
        </w:rPr>
        <w:t>79</w:t>
      </w:r>
      <w:r w:rsidRPr="0003054C">
        <w:rPr>
          <w:rFonts w:ascii="Courier New" w:hAnsi="Courier New" w:cs="Courier New"/>
          <w:color w:val="00B050"/>
          <w:sz w:val="16"/>
          <w:szCs w:val="16"/>
        </w:rPr>
        <w:t>:</w:t>
      </w:r>
      <w:r w:rsidRPr="0003054C">
        <w:rPr>
          <w:rFonts w:ascii="Courier New" w:hAnsi="Courier New" w:cs="Courier New"/>
          <w:sz w:val="16"/>
          <w:szCs w:val="16"/>
        </w:rPr>
        <w:t>57|87|maturation peptide)(</w:t>
      </w:r>
      <w:r>
        <w:rPr>
          <w:rFonts w:ascii="Courier New" w:hAnsi="Courier New" w:cs="Courier New"/>
          <w:color w:val="00B050"/>
          <w:sz w:val="16"/>
          <w:szCs w:val="16"/>
        </w:rPr>
        <w:t>80</w:t>
      </w:r>
      <w:r w:rsidRPr="0003054C">
        <w:rPr>
          <w:rFonts w:ascii="Courier New" w:hAnsi="Courier New" w:cs="Courier New"/>
          <w:color w:val="00B050"/>
          <w:sz w:val="16"/>
          <w:szCs w:val="16"/>
        </w:rPr>
        <w:t>:</w:t>
      </w:r>
      <w:r w:rsidRPr="0003054C">
        <w:rPr>
          <w:rFonts w:ascii="Courier New" w:hAnsi="Courier New" w:cs="Courier New"/>
          <w:sz w:val="16"/>
          <w:szCs w:val="16"/>
        </w:rPr>
        <w:t>90|110|mature protein)</w:t>
      </w:r>
      <w:r>
        <w:rPr>
          <w:rFonts w:ascii="Courier New" w:hAnsi="Courier New" w:cs="Courier New"/>
          <w:sz w:val="16"/>
          <w:szCs w:val="16"/>
        </w:rPr>
        <w:t xml:space="preserve"> </w:t>
      </w:r>
      <w:r w:rsidRPr="005D1996">
        <w:rPr>
          <w:rFonts w:ascii="Courier New" w:hAnsi="Courier New" w:cs="Courier New"/>
          <w:color w:val="E36C0A" w:themeColor="accent6" w:themeShade="BF"/>
          <w:sz w:val="16"/>
          <w:szCs w:val="16"/>
        </w:rPr>
        <w:t>\</w:t>
      </w:r>
      <w:proofErr w:type="spellStart"/>
      <w:r w:rsidRPr="005D1996">
        <w:rPr>
          <w:rFonts w:ascii="Courier New" w:hAnsi="Courier New" w:cs="Courier New"/>
          <w:color w:val="E36C0A" w:themeColor="accent6" w:themeShade="BF"/>
          <w:sz w:val="16"/>
          <w:szCs w:val="16"/>
        </w:rPr>
        <w:t>DisulfideBond</w:t>
      </w:r>
      <w:proofErr w:type="spellEnd"/>
      <w:r w:rsidRPr="005D1996">
        <w:rPr>
          <w:rFonts w:ascii="Courier New" w:hAnsi="Courier New" w:cs="Courier New"/>
          <w:color w:val="E36C0A" w:themeColor="accent6" w:themeShade="BF"/>
          <w:sz w:val="16"/>
          <w:szCs w:val="16"/>
        </w:rPr>
        <w:t>=(81:1,2</w:t>
      </w:r>
      <w:r>
        <w:rPr>
          <w:rFonts w:ascii="Courier New" w:hAnsi="Courier New" w:cs="Courier New"/>
          <w:color w:val="E36C0A" w:themeColor="accent6" w:themeShade="BF"/>
          <w:sz w:val="16"/>
          <w:szCs w:val="16"/>
        </w:rPr>
        <w:t>|between chains</w:t>
      </w:r>
      <w:r w:rsidRPr="005D1996">
        <w:rPr>
          <w:rFonts w:ascii="Courier New" w:hAnsi="Courier New" w:cs="Courier New"/>
          <w:color w:val="E36C0A" w:themeColor="accent6" w:themeShade="BF"/>
          <w:sz w:val="16"/>
          <w:szCs w:val="16"/>
        </w:rPr>
        <w:t>)(82:3,4</w:t>
      </w:r>
      <w:r>
        <w:rPr>
          <w:rFonts w:ascii="Courier New" w:hAnsi="Courier New" w:cs="Courier New"/>
          <w:color w:val="E36C0A" w:themeColor="accent6" w:themeShade="BF"/>
          <w:sz w:val="16"/>
          <w:szCs w:val="16"/>
        </w:rPr>
        <w:t>|between chains</w:t>
      </w:r>
      <w:r w:rsidRPr="005D1996">
        <w:rPr>
          <w:rFonts w:ascii="Courier New" w:hAnsi="Courier New" w:cs="Courier New"/>
          <w:color w:val="E36C0A" w:themeColor="accent6" w:themeShade="BF"/>
          <w:sz w:val="16"/>
          <w:szCs w:val="16"/>
        </w:rPr>
        <w:t>)(83:5,6</w:t>
      </w:r>
      <w:r>
        <w:rPr>
          <w:rFonts w:ascii="Courier New" w:hAnsi="Courier New" w:cs="Courier New"/>
          <w:color w:val="E36C0A" w:themeColor="accent6" w:themeShade="BF"/>
          <w:sz w:val="16"/>
          <w:szCs w:val="16"/>
        </w:rPr>
        <w:t>|A chain only</w:t>
      </w:r>
      <w:r w:rsidRPr="005D1996">
        <w:rPr>
          <w:rFonts w:ascii="Courier New" w:hAnsi="Courier New" w:cs="Courier New"/>
          <w:color w:val="E36C0A" w:themeColor="accent6" w:themeShade="BF"/>
          <w:sz w:val="16"/>
          <w:szCs w:val="16"/>
        </w:rPr>
        <w:t xml:space="preserve">) </w:t>
      </w:r>
      <w:r>
        <w:rPr>
          <w:rFonts w:ascii="Courier New" w:hAnsi="Courier New" w:cs="Courier New"/>
          <w:color w:val="00B0F0"/>
          <w:sz w:val="16"/>
          <w:szCs w:val="16"/>
        </w:rPr>
        <w:t>\Proteoform=(NX_P01308-1-pf1|1-</w:t>
      </w:r>
      <w:r w:rsidRPr="003141FD">
        <w:rPr>
          <w:rFonts w:ascii="Courier New" w:hAnsi="Courier New" w:cs="Courier New"/>
          <w:color w:val="00B0F0"/>
          <w:sz w:val="16"/>
          <w:szCs w:val="16"/>
        </w:rPr>
        <w:t>110||preproinsulin)(NX_P01308-1-pf2|25</w:t>
      </w:r>
      <w:r>
        <w:rPr>
          <w:rFonts w:ascii="Courier New" w:hAnsi="Courier New" w:cs="Courier New"/>
          <w:color w:val="00B0F0"/>
          <w:sz w:val="16"/>
          <w:szCs w:val="16"/>
        </w:rPr>
        <w:t>-</w:t>
      </w:r>
      <w:r w:rsidRPr="003141FD">
        <w:rPr>
          <w:rFonts w:ascii="Courier New" w:hAnsi="Courier New" w:cs="Courier New"/>
          <w:color w:val="00B0F0"/>
          <w:sz w:val="16"/>
          <w:szCs w:val="16"/>
        </w:rPr>
        <w:t>110||proinsulin)(NX_P01308-1-pf3|25</w:t>
      </w:r>
      <w:r>
        <w:rPr>
          <w:rFonts w:ascii="Courier New" w:hAnsi="Courier New" w:cs="Courier New"/>
          <w:color w:val="00B0F0"/>
          <w:sz w:val="16"/>
          <w:szCs w:val="16"/>
        </w:rPr>
        <w:t>-</w:t>
      </w:r>
      <w:r w:rsidRPr="003141FD">
        <w:rPr>
          <w:rFonts w:ascii="Courier New" w:hAnsi="Courier New" w:cs="Courier New"/>
          <w:color w:val="00B0F0"/>
          <w:sz w:val="16"/>
          <w:szCs w:val="16"/>
        </w:rPr>
        <w:t>110|1,2,3,4,5,6|proinsulin with disulfide mods)(NX_P01308-1-pf4|90</w:t>
      </w:r>
      <w:r>
        <w:rPr>
          <w:rFonts w:ascii="Courier New" w:hAnsi="Courier New" w:cs="Courier New"/>
          <w:color w:val="00B0F0"/>
          <w:sz w:val="16"/>
          <w:szCs w:val="16"/>
        </w:rPr>
        <w:t>-</w:t>
      </w:r>
      <w:r w:rsidRPr="003141FD">
        <w:rPr>
          <w:rFonts w:ascii="Courier New" w:hAnsi="Courier New" w:cs="Courier New"/>
          <w:color w:val="00B0F0"/>
          <w:sz w:val="16"/>
          <w:szCs w:val="16"/>
        </w:rPr>
        <w:t>110||Insulin A chain cleaved)(NX_P01308-1-pf5|90</w:t>
      </w:r>
      <w:r>
        <w:rPr>
          <w:rFonts w:ascii="Courier New" w:hAnsi="Courier New" w:cs="Courier New"/>
          <w:color w:val="00B0F0"/>
          <w:sz w:val="16"/>
          <w:szCs w:val="16"/>
        </w:rPr>
        <w:t>-</w:t>
      </w:r>
      <w:r w:rsidRPr="003141FD">
        <w:rPr>
          <w:rFonts w:ascii="Courier New" w:hAnsi="Courier New" w:cs="Courier New"/>
          <w:color w:val="00B0F0"/>
          <w:sz w:val="16"/>
          <w:szCs w:val="16"/>
        </w:rPr>
        <w:t>110|3,4,5,6|Insulin A chain modified)(NX_P01308-1-pf6|</w:t>
      </w:r>
      <w:r>
        <w:rPr>
          <w:rFonts w:ascii="Courier New" w:hAnsi="Courier New" w:cs="Courier New"/>
          <w:color w:val="00B0F0"/>
          <w:sz w:val="16"/>
          <w:szCs w:val="16"/>
        </w:rPr>
        <w:t>25-</w:t>
      </w:r>
      <w:r w:rsidRPr="003141FD">
        <w:rPr>
          <w:rFonts w:ascii="Courier New" w:hAnsi="Courier New" w:cs="Courier New"/>
          <w:color w:val="00B0F0"/>
          <w:sz w:val="16"/>
          <w:szCs w:val="16"/>
        </w:rPr>
        <w:t>54||Insulin B chain cleaved)(NX_P01308-1-pf7|</w:t>
      </w:r>
      <w:r>
        <w:rPr>
          <w:rFonts w:ascii="Courier New" w:hAnsi="Courier New" w:cs="Courier New"/>
          <w:color w:val="00B0F0"/>
          <w:sz w:val="16"/>
          <w:szCs w:val="16"/>
        </w:rPr>
        <w:t>25-</w:t>
      </w:r>
      <w:r w:rsidRPr="003141FD">
        <w:rPr>
          <w:rFonts w:ascii="Courier New" w:hAnsi="Courier New" w:cs="Courier New"/>
          <w:color w:val="00B0F0"/>
          <w:sz w:val="16"/>
          <w:szCs w:val="16"/>
        </w:rPr>
        <w:t>54|5,6|Insulin B chain cleaved)(NX_P01308-1-pf8|</w:t>
      </w:r>
      <w:r>
        <w:rPr>
          <w:rFonts w:ascii="Courier New" w:hAnsi="Courier New" w:cs="Courier New"/>
          <w:color w:val="00B0F0"/>
          <w:sz w:val="16"/>
          <w:szCs w:val="16"/>
        </w:rPr>
        <w:t>25-</w:t>
      </w:r>
      <w:r w:rsidRPr="003141FD">
        <w:rPr>
          <w:rFonts w:ascii="Courier New" w:hAnsi="Courier New" w:cs="Courier New"/>
          <w:color w:val="00B0F0"/>
          <w:sz w:val="16"/>
          <w:szCs w:val="16"/>
        </w:rPr>
        <w:t>53|</w:t>
      </w:r>
      <w:r w:rsidRPr="00033C2E">
        <w:rPr>
          <w:rFonts w:ascii="Courier New" w:hAnsi="Courier New" w:cs="Courier New"/>
          <w:color w:val="7030A0"/>
          <w:sz w:val="16"/>
          <w:szCs w:val="16"/>
        </w:rPr>
        <w:t>0,</w:t>
      </w:r>
      <w:r w:rsidRPr="003141FD">
        <w:rPr>
          <w:rFonts w:ascii="Courier New" w:hAnsi="Courier New" w:cs="Courier New"/>
          <w:color w:val="00B0F0"/>
          <w:sz w:val="16"/>
          <w:szCs w:val="16"/>
        </w:rPr>
        <w:t>1,3|B chain in an extracellular region)(</w:t>
      </w:r>
      <w:r>
        <w:rPr>
          <w:rFonts w:ascii="Courier New" w:hAnsi="Courier New" w:cs="Courier New"/>
          <w:color w:val="00B0F0"/>
          <w:sz w:val="16"/>
          <w:szCs w:val="16"/>
        </w:rPr>
        <w:t>NX_P01308-1-pf9</w:t>
      </w:r>
      <w:r w:rsidRPr="003141FD">
        <w:rPr>
          <w:rFonts w:ascii="Courier New" w:hAnsi="Courier New" w:cs="Courier New"/>
          <w:color w:val="00B0F0"/>
          <w:sz w:val="16"/>
          <w:szCs w:val="16"/>
        </w:rPr>
        <w:t>|</w:t>
      </w:r>
      <w:r>
        <w:rPr>
          <w:rFonts w:ascii="Courier New" w:hAnsi="Courier New" w:cs="Courier New"/>
          <w:color w:val="00B0F0"/>
          <w:sz w:val="16"/>
          <w:szCs w:val="16"/>
        </w:rPr>
        <w:t>57-87</w:t>
      </w:r>
      <w:r w:rsidRPr="003141FD">
        <w:rPr>
          <w:rFonts w:ascii="Courier New" w:hAnsi="Courier New" w:cs="Courier New"/>
          <w:color w:val="00B0F0"/>
          <w:sz w:val="16"/>
          <w:szCs w:val="16"/>
        </w:rPr>
        <w:t>||</w:t>
      </w:r>
      <w:r>
        <w:rPr>
          <w:rFonts w:ascii="Courier New" w:hAnsi="Courier New" w:cs="Courier New"/>
          <w:color w:val="00B0F0"/>
          <w:sz w:val="16"/>
          <w:szCs w:val="16"/>
        </w:rPr>
        <w:t>C peptide</w:t>
      </w:r>
      <w:r w:rsidRPr="003141FD">
        <w:rPr>
          <w:rFonts w:ascii="Courier New" w:hAnsi="Courier New" w:cs="Courier New"/>
          <w:color w:val="00B0F0"/>
          <w:sz w:val="16"/>
          <w:szCs w:val="16"/>
        </w:rPr>
        <w:t xml:space="preserve"> cleaved)</w:t>
      </w:r>
      <w:r>
        <w:rPr>
          <w:rFonts w:ascii="Courier New" w:hAnsi="Courier New" w:cs="Courier New"/>
          <w:color w:val="00B0F0"/>
          <w:sz w:val="16"/>
          <w:szCs w:val="16"/>
        </w:rPr>
        <w:t>(NX_P01308-1-pf10</w:t>
      </w:r>
      <w:r w:rsidRPr="003141FD">
        <w:rPr>
          <w:rFonts w:ascii="Courier New" w:hAnsi="Courier New" w:cs="Courier New"/>
          <w:color w:val="00B0F0"/>
          <w:sz w:val="16"/>
          <w:szCs w:val="16"/>
        </w:rPr>
        <w:t>|</w:t>
      </w:r>
      <w:r>
        <w:rPr>
          <w:rFonts w:ascii="Courier New" w:hAnsi="Courier New" w:cs="Courier New"/>
          <w:color w:val="00B0F0"/>
          <w:sz w:val="16"/>
          <w:szCs w:val="16"/>
        </w:rPr>
        <w:t>57-87</w:t>
      </w:r>
      <w:r w:rsidRPr="003141FD">
        <w:rPr>
          <w:rFonts w:ascii="Courier New" w:hAnsi="Courier New" w:cs="Courier New"/>
          <w:color w:val="00B0F0"/>
          <w:sz w:val="16"/>
          <w:szCs w:val="16"/>
        </w:rPr>
        <w:t>||</w:t>
      </w:r>
      <w:r>
        <w:rPr>
          <w:rFonts w:ascii="Courier New" w:hAnsi="Courier New" w:cs="Courier New"/>
          <w:color w:val="00B0F0"/>
          <w:sz w:val="16"/>
          <w:szCs w:val="16"/>
        </w:rPr>
        <w:t>C peptide</w:t>
      </w:r>
      <w:r w:rsidRPr="003141FD">
        <w:rPr>
          <w:rFonts w:ascii="Courier New" w:hAnsi="Courier New" w:cs="Courier New"/>
          <w:color w:val="00B0F0"/>
          <w:sz w:val="16"/>
          <w:szCs w:val="16"/>
        </w:rPr>
        <w:t xml:space="preserve"> cleaved)</w:t>
      </w:r>
      <w:r>
        <w:rPr>
          <w:rFonts w:ascii="Courier New" w:hAnsi="Courier New" w:cs="Courier New"/>
          <w:color w:val="00B0F0"/>
          <w:sz w:val="16"/>
          <w:szCs w:val="16"/>
        </w:rPr>
        <w:t>(NX_P01308-1-pf11</w:t>
      </w:r>
      <w:r w:rsidRPr="003141FD">
        <w:rPr>
          <w:rFonts w:ascii="Courier New" w:hAnsi="Courier New" w:cs="Courier New"/>
          <w:color w:val="00B0F0"/>
          <w:sz w:val="16"/>
          <w:szCs w:val="16"/>
        </w:rPr>
        <w:t>|</w:t>
      </w:r>
      <w:r w:rsidRPr="00AF75E7">
        <w:rPr>
          <w:rFonts w:ascii="Courier New" w:hAnsi="Courier New" w:cs="Courier New"/>
          <w:color w:val="FF0000"/>
          <w:sz w:val="16"/>
          <w:szCs w:val="16"/>
        </w:rPr>
        <w:t>90-110,25-54</w:t>
      </w:r>
      <w:r w:rsidRPr="003141FD">
        <w:rPr>
          <w:rFonts w:ascii="Courier New" w:hAnsi="Courier New" w:cs="Courier New"/>
          <w:color w:val="00B0F0"/>
          <w:sz w:val="16"/>
          <w:szCs w:val="16"/>
        </w:rPr>
        <w:t>|</w:t>
      </w:r>
      <w:r w:rsidRPr="005D1996">
        <w:rPr>
          <w:rFonts w:ascii="Courier New" w:hAnsi="Courier New" w:cs="Courier New"/>
          <w:color w:val="E36C0A" w:themeColor="accent6" w:themeShade="BF"/>
          <w:sz w:val="16"/>
          <w:szCs w:val="16"/>
        </w:rPr>
        <w:t>81,82,83</w:t>
      </w:r>
      <w:r w:rsidRPr="003141FD">
        <w:rPr>
          <w:rFonts w:ascii="Courier New" w:hAnsi="Courier New" w:cs="Courier New"/>
          <w:color w:val="00B0F0"/>
          <w:sz w:val="16"/>
          <w:szCs w:val="16"/>
        </w:rPr>
        <w:t>|</w:t>
      </w:r>
      <w:r>
        <w:rPr>
          <w:rFonts w:ascii="Courier New" w:hAnsi="Courier New" w:cs="Courier New"/>
          <w:color w:val="00B0F0"/>
          <w:sz w:val="16"/>
          <w:szCs w:val="16"/>
        </w:rPr>
        <w:t>Insulin: chains A and B joined</w:t>
      </w:r>
      <w:r w:rsidRPr="003141FD">
        <w:rPr>
          <w:rFonts w:ascii="Courier New" w:hAnsi="Courier New" w:cs="Courier New"/>
          <w:color w:val="00B0F0"/>
          <w:sz w:val="16"/>
          <w:szCs w:val="16"/>
        </w:rPr>
        <w:t>)</w:t>
      </w:r>
    </w:p>
    <w:p w14:paraId="773B9578" w14:textId="77777777" w:rsidR="00BF16B2" w:rsidRPr="0003054C" w:rsidRDefault="00BF16B2" w:rsidP="00BF1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03054C">
        <w:rPr>
          <w:rFonts w:ascii="Courier New" w:hAnsi="Courier New" w:cs="Courier New"/>
          <w:sz w:val="16"/>
          <w:szCs w:val="16"/>
        </w:rPr>
        <w:t>MALWMRLLPLLALLALWGPDPAAAFVNQHLCGSHLVEALYLVCGERGFFYTPKTRREAED</w:t>
      </w:r>
    </w:p>
    <w:p w14:paraId="43E21C92" w14:textId="77777777" w:rsidR="00BF16B2" w:rsidRPr="0003054C" w:rsidRDefault="00BF16B2" w:rsidP="00BF1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03054C">
        <w:rPr>
          <w:rFonts w:ascii="Courier New" w:hAnsi="Courier New" w:cs="Courier New"/>
          <w:sz w:val="16"/>
          <w:szCs w:val="16"/>
        </w:rPr>
        <w:t>LQVGQVELGGGPGAGSLQPLALEGSLQKRGIVEQCCTSICSLYQLENYCN</w:t>
      </w:r>
    </w:p>
    <w:p w14:paraId="546EF02B" w14:textId="77777777" w:rsidR="00BF16B2" w:rsidRDefault="00BF16B2" w:rsidP="00BF16B2">
      <w:pPr>
        <w:jc w:val="both"/>
      </w:pPr>
    </w:p>
    <w:p w14:paraId="3F008760" w14:textId="2DC33CA4" w:rsidR="00BF16B2" w:rsidRDefault="00BF16B2" w:rsidP="00BF16B2">
      <w:pPr>
        <w:jc w:val="both"/>
      </w:pPr>
      <w:r>
        <w:t xml:space="preserve">In this example, the annotation identifiers are depicted in green. Each potential annotation (PTM, variant, processing, disulfide bond) has a non-negative integer identifier unique to this </w:t>
      </w:r>
      <w:ins w:id="32" w:author="Eric Deutsch" w:date="2018-06-18T15:13:00Z">
        <w:r w:rsidR="00EE5AD9">
          <w:t xml:space="preserve">protein </w:t>
        </w:r>
      </w:ins>
      <w:r>
        <w:t>entry. Optional keywords such as \</w:t>
      </w:r>
      <w:proofErr w:type="spellStart"/>
      <w:r>
        <w:t>Disul</w:t>
      </w:r>
      <w:r w:rsidR="004430D5">
        <w:t>f</w:t>
      </w:r>
      <w:r>
        <w:t>ideBond</w:t>
      </w:r>
      <w:proofErr w:type="spellEnd"/>
      <w:r>
        <w:t xml:space="preserve"> and \Proteoform make use of the identifiers to describe entities that combine multiple annotations. In this example, 11 different proteoforms of insulin are described as combinations of potential annotations, applied to a single base sequence. This format could easily be translated (expanded) to the </w:t>
      </w:r>
      <w:proofErr w:type="spellStart"/>
      <w:r>
        <w:t>ProteoformDb</w:t>
      </w:r>
      <w:proofErr w:type="spellEnd"/>
      <w:r>
        <w:t xml:space="preserve">=true format. The reverse is also possible, although </w:t>
      </w:r>
      <w:r w:rsidR="00181424">
        <w:t xml:space="preserve">much </w:t>
      </w:r>
      <w:r>
        <w:t>more difficult. One advantage of this format is that although complex proteoform information is encoded and available, search engines can easily treat the database as an ordinary search database with some minimal code modifications that ignore the unsupported optional constructs.</w:t>
      </w:r>
    </w:p>
    <w:p w14:paraId="12563AFB" w14:textId="77777777" w:rsidR="00BF16B2" w:rsidRDefault="00BF16B2" w:rsidP="00BF16B2">
      <w:pPr>
        <w:jc w:val="both"/>
      </w:pPr>
    </w:p>
    <w:p w14:paraId="11215F24" w14:textId="7B993C69" w:rsidR="00BF16B2" w:rsidRDefault="00BF16B2" w:rsidP="00BF16B2">
      <w:pPr>
        <w:jc w:val="both"/>
      </w:pPr>
      <w:r>
        <w:t xml:space="preserve">Note that </w:t>
      </w:r>
      <w:proofErr w:type="spellStart"/>
      <w:r>
        <w:t>ProteoformDb</w:t>
      </w:r>
      <w:proofErr w:type="spellEnd"/>
      <w:r>
        <w:t xml:space="preserve">=true and </w:t>
      </w:r>
      <w:proofErr w:type="spellStart"/>
      <w:r w:rsidR="004430D5">
        <w:t>Has</w:t>
      </w:r>
      <w:r>
        <w:t>AnnotationIdentifiers</w:t>
      </w:r>
      <w:proofErr w:type="spellEnd"/>
      <w:r>
        <w:t xml:space="preserve">=true are not compatible </w:t>
      </w:r>
      <w:r w:rsidR="00181424">
        <w:t xml:space="preserve">with each other </w:t>
      </w:r>
      <w:r>
        <w:t xml:space="preserve">and MUST </w:t>
      </w:r>
      <w:r w:rsidR="00C92784">
        <w:t>NOT</w:t>
      </w:r>
      <w:r>
        <w:t xml:space="preserve"> both be set for a database, since </w:t>
      </w:r>
      <w:proofErr w:type="spellStart"/>
      <w:r>
        <w:t>ProteoformDb</w:t>
      </w:r>
      <w:proofErr w:type="spellEnd"/>
      <w:r>
        <w:t xml:space="preserve">=true indicates that all specified annotations are required. When these flags are </w:t>
      </w:r>
      <w:r w:rsidR="00181424">
        <w:t xml:space="preserve">not </w:t>
      </w:r>
      <w:r>
        <w:t>true, they may either have the value of false or be omitted entirely.</w:t>
      </w:r>
    </w:p>
    <w:p w14:paraId="484BA525" w14:textId="77777777" w:rsidR="00BF16B2" w:rsidRDefault="00BF16B2" w:rsidP="00BF16B2">
      <w:pPr>
        <w:jc w:val="both"/>
      </w:pPr>
    </w:p>
    <w:p w14:paraId="190B57B5" w14:textId="77777777" w:rsidR="00BF16B2" w:rsidRDefault="00BF16B2" w:rsidP="004B48E4">
      <w:pPr>
        <w:tabs>
          <w:tab w:val="left" w:pos="1440"/>
          <w:tab w:val="left" w:pos="6300"/>
        </w:tabs>
        <w:jc w:val="both"/>
      </w:pPr>
    </w:p>
    <w:p w14:paraId="6330775E" w14:textId="77777777" w:rsidR="007A3466" w:rsidRPr="00240324" w:rsidRDefault="001848FA" w:rsidP="004B48E4">
      <w:pPr>
        <w:pStyle w:val="Heading2"/>
        <w:jc w:val="both"/>
        <w:rPr>
          <w:b/>
        </w:rPr>
      </w:pPr>
      <w:r w:rsidRPr="00240324">
        <w:rPr>
          <w:b/>
        </w:rPr>
        <w:t xml:space="preserve"> </w:t>
      </w:r>
      <w:bookmarkStart w:id="33" w:name="_Toc485651008"/>
      <w:r w:rsidRPr="00240324">
        <w:rPr>
          <w:b/>
        </w:rPr>
        <w:t>Additional considerations</w:t>
      </w:r>
      <w:bookmarkEnd w:id="33"/>
    </w:p>
    <w:p w14:paraId="55604F54" w14:textId="77777777" w:rsidR="007A3466" w:rsidRDefault="007A3466" w:rsidP="004B48E4">
      <w:pPr>
        <w:tabs>
          <w:tab w:val="left" w:pos="1440"/>
          <w:tab w:val="left" w:pos="6300"/>
        </w:tabs>
        <w:jc w:val="both"/>
      </w:pPr>
    </w:p>
    <w:p w14:paraId="6AD01EDB" w14:textId="77777777" w:rsidR="006974D1" w:rsidRPr="00240324" w:rsidRDefault="006974D1" w:rsidP="004B48E4">
      <w:pPr>
        <w:pStyle w:val="Heading3"/>
        <w:jc w:val="both"/>
        <w:rPr>
          <w:b/>
        </w:rPr>
      </w:pPr>
      <w:bookmarkStart w:id="34" w:name="_Toc485651009"/>
      <w:r w:rsidRPr="00240324">
        <w:rPr>
          <w:b/>
        </w:rPr>
        <w:t>Representation of splicing variants</w:t>
      </w:r>
      <w:bookmarkEnd w:id="34"/>
    </w:p>
    <w:p w14:paraId="4D3CB37D" w14:textId="77777777" w:rsidR="006974D1" w:rsidRPr="006974D1" w:rsidRDefault="006974D1" w:rsidP="004B48E4">
      <w:pPr>
        <w:pStyle w:val="nobreak"/>
        <w:jc w:val="both"/>
      </w:pPr>
    </w:p>
    <w:p w14:paraId="2CBEAD09" w14:textId="77777777" w:rsidR="007A3466" w:rsidRDefault="001848FA" w:rsidP="004B48E4">
      <w:pPr>
        <w:jc w:val="both"/>
      </w:pPr>
      <w:r>
        <w:t>When s</w:t>
      </w:r>
      <w:r w:rsidR="007A3466">
        <w:t>plicing variants</w:t>
      </w:r>
      <w:r w:rsidR="006974D1">
        <w:t xml:space="preserve"> </w:t>
      </w:r>
      <w:r w:rsidR="00693A64">
        <w:t xml:space="preserve">(alternative exon splicing products) </w:t>
      </w:r>
      <w:r w:rsidR="00BD0024">
        <w:t xml:space="preserve">are to be </w:t>
      </w:r>
      <w:r w:rsidR="00D225D2">
        <w:t>represented</w:t>
      </w:r>
      <w:r w:rsidR="00BD0024">
        <w:t xml:space="preserve"> for a given </w:t>
      </w:r>
      <w:r w:rsidR="00D225D2">
        <w:t>gene/protein in a sequence database</w:t>
      </w:r>
      <w:r w:rsidR="00957914">
        <w:t>, they SHOULD be represented in</w:t>
      </w:r>
      <w:r w:rsidR="007A3466">
        <w:t xml:space="preserve"> separate </w:t>
      </w:r>
      <w:r w:rsidR="007E5315">
        <w:t xml:space="preserve">sequence </w:t>
      </w:r>
      <w:r w:rsidR="007A3466">
        <w:t>entries</w:t>
      </w:r>
      <w:r w:rsidR="00D225D2">
        <w:t xml:space="preserve">; in this case, the </w:t>
      </w:r>
      <w:proofErr w:type="spellStart"/>
      <w:r w:rsidR="00D225D2">
        <w:t>DbUniqueId</w:t>
      </w:r>
      <w:proofErr w:type="spellEnd"/>
      <w:r w:rsidR="00D225D2">
        <w:t xml:space="preserve"> MUST be different for each of these sequence entries.</w:t>
      </w:r>
      <w:r w:rsidR="00693A64">
        <w:t xml:space="preserve"> Such corresponding sequences MAY be discrim</w:t>
      </w:r>
      <w:r w:rsidR="00D17F9A">
        <w:t>inated by a different suffix (&gt;sp</w:t>
      </w:r>
      <w:proofErr w:type="gramStart"/>
      <w:r w:rsidR="00D17F9A">
        <w:t>:P01234</w:t>
      </w:r>
      <w:proofErr w:type="gramEnd"/>
      <w:r w:rsidR="00D17F9A">
        <w:t>-1 and &gt;s</w:t>
      </w:r>
      <w:r w:rsidR="00693A64">
        <w:t>p:P01234-2).</w:t>
      </w:r>
    </w:p>
    <w:p w14:paraId="2A00F7F4" w14:textId="77777777" w:rsidR="006974D1" w:rsidRDefault="006974D1" w:rsidP="004B48E4">
      <w:pPr>
        <w:jc w:val="both"/>
      </w:pPr>
    </w:p>
    <w:p w14:paraId="023522A3" w14:textId="77777777" w:rsidR="00240324" w:rsidRDefault="00240324" w:rsidP="004B48E4">
      <w:pPr>
        <w:jc w:val="both"/>
      </w:pPr>
    </w:p>
    <w:p w14:paraId="4B7E7645" w14:textId="77777777" w:rsidR="002760F7" w:rsidRPr="00240324" w:rsidRDefault="002760F7" w:rsidP="002760F7">
      <w:pPr>
        <w:pStyle w:val="Heading3"/>
        <w:jc w:val="both"/>
        <w:rPr>
          <w:b/>
        </w:rPr>
      </w:pPr>
      <w:bookmarkStart w:id="35" w:name="_Toc485651010"/>
      <w:r w:rsidRPr="00240324">
        <w:rPr>
          <w:b/>
        </w:rPr>
        <w:t>Representation of processed sequences</w:t>
      </w:r>
      <w:bookmarkEnd w:id="35"/>
    </w:p>
    <w:p w14:paraId="4D8C119B" w14:textId="77777777" w:rsidR="002760F7" w:rsidRPr="006974D1" w:rsidRDefault="002760F7" w:rsidP="002760F7">
      <w:pPr>
        <w:pStyle w:val="nobreak"/>
        <w:jc w:val="both"/>
      </w:pPr>
    </w:p>
    <w:p w14:paraId="118C3E4E" w14:textId="77777777" w:rsidR="002760F7" w:rsidRDefault="002760F7" w:rsidP="002760F7">
      <w:pPr>
        <w:jc w:val="both"/>
      </w:pPr>
      <w:r w:rsidRPr="002760F7">
        <w:t xml:space="preserve">Processed sequences (removal of precursor peptide, active chain, etc.) SHOULD be represented with annotations in the sequence description line. In cases where reading software cannot interpret this annotation, or in cases where the complexity of interpretation of additional annotation (such as active forms specific PTMs), processed sequences MAY be represented in separate sequence entries; in this case, the </w:t>
      </w:r>
      <w:proofErr w:type="spellStart"/>
      <w:r w:rsidRPr="002760F7">
        <w:t>DbUniqueId</w:t>
      </w:r>
      <w:proofErr w:type="spellEnd"/>
      <w:r w:rsidRPr="002760F7">
        <w:t xml:space="preserve"> MUST be different for each of these sequence entries.</w:t>
      </w:r>
    </w:p>
    <w:p w14:paraId="4C3EE564" w14:textId="77777777" w:rsidR="002760F7" w:rsidRDefault="002760F7" w:rsidP="002760F7">
      <w:pPr>
        <w:jc w:val="both"/>
      </w:pPr>
    </w:p>
    <w:p w14:paraId="23F309DE" w14:textId="77777777" w:rsidR="002760F7" w:rsidRDefault="002760F7" w:rsidP="002760F7">
      <w:pPr>
        <w:jc w:val="both"/>
      </w:pPr>
    </w:p>
    <w:p w14:paraId="3DCE49A3" w14:textId="77777777" w:rsidR="006974D1" w:rsidRPr="00240324" w:rsidRDefault="006974D1" w:rsidP="004B48E4">
      <w:pPr>
        <w:pStyle w:val="Heading3"/>
        <w:jc w:val="both"/>
        <w:rPr>
          <w:b/>
        </w:rPr>
      </w:pPr>
      <w:bookmarkStart w:id="36" w:name="_Toc485651011"/>
      <w:r w:rsidRPr="00240324">
        <w:rPr>
          <w:b/>
        </w:rPr>
        <w:t>File extension</w:t>
      </w:r>
      <w:bookmarkEnd w:id="36"/>
    </w:p>
    <w:p w14:paraId="2DEBD0B3" w14:textId="77777777" w:rsidR="00240324" w:rsidRDefault="00240324" w:rsidP="004B48E4">
      <w:pPr>
        <w:tabs>
          <w:tab w:val="left" w:pos="1440"/>
          <w:tab w:val="left" w:pos="6300"/>
        </w:tabs>
        <w:jc w:val="both"/>
      </w:pPr>
    </w:p>
    <w:p w14:paraId="4AB23EBD" w14:textId="77777777" w:rsidR="007A3466" w:rsidRDefault="006974D1" w:rsidP="004B48E4">
      <w:pPr>
        <w:tabs>
          <w:tab w:val="left" w:pos="1440"/>
          <w:tab w:val="left" w:pos="6300"/>
        </w:tabs>
        <w:jc w:val="both"/>
      </w:pPr>
      <w:r>
        <w:t>The suggested file extension is .</w:t>
      </w:r>
      <w:proofErr w:type="spellStart"/>
      <w:r w:rsidR="00525E17">
        <w:t>peff</w:t>
      </w:r>
      <w:proofErr w:type="spellEnd"/>
      <w:r w:rsidR="001848FA">
        <w:t xml:space="preserve"> </w:t>
      </w:r>
      <w:r>
        <w:t>(PSI Extended FASTA Format)</w:t>
      </w:r>
      <w:r w:rsidR="005B4F27">
        <w:t>.</w:t>
      </w:r>
    </w:p>
    <w:p w14:paraId="331DBF17" w14:textId="77777777" w:rsidR="007A3466" w:rsidRPr="007A3466" w:rsidRDefault="007A3466" w:rsidP="004B48E4">
      <w:pPr>
        <w:jc w:val="both"/>
      </w:pPr>
    </w:p>
    <w:p w14:paraId="17389473" w14:textId="77777777" w:rsidR="007A3466" w:rsidRPr="007A3466" w:rsidRDefault="007A3466" w:rsidP="004B48E4">
      <w:pPr>
        <w:jc w:val="both"/>
      </w:pPr>
    </w:p>
    <w:p w14:paraId="70A3B101" w14:textId="77777777" w:rsidR="00CB2E8B" w:rsidRPr="007D27E8" w:rsidRDefault="00CB2E8B" w:rsidP="004B48E4">
      <w:pPr>
        <w:pStyle w:val="Heading1"/>
        <w:jc w:val="both"/>
      </w:pPr>
      <w:bookmarkStart w:id="37" w:name="_Toc485651012"/>
      <w:r w:rsidRPr="007D27E8">
        <w:t>Author</w:t>
      </w:r>
      <w:r w:rsidR="002A0B24" w:rsidRPr="007D27E8">
        <w:t>s</w:t>
      </w:r>
      <w:r w:rsidRPr="007D27E8">
        <w:t xml:space="preserve"> Information</w:t>
      </w:r>
      <w:bookmarkEnd w:id="37"/>
    </w:p>
    <w:p w14:paraId="52CA5A2A" w14:textId="77777777" w:rsidR="00CB2E8B" w:rsidRDefault="00CB2E8B" w:rsidP="004B48E4">
      <w:pPr>
        <w:pStyle w:val="nobreak"/>
        <w:jc w:val="both"/>
      </w:pPr>
    </w:p>
    <w:p w14:paraId="37F1DF31" w14:textId="77777777" w:rsidR="00A83BBD" w:rsidRDefault="00A83BBD" w:rsidP="004B48E4">
      <w:pPr>
        <w:jc w:val="both"/>
      </w:pPr>
      <w:r>
        <w:t>Pierre-Alain Binz</w:t>
      </w:r>
    </w:p>
    <w:p w14:paraId="550C1DC9" w14:textId="77777777" w:rsidR="00A83BBD" w:rsidRPr="00A75507" w:rsidRDefault="002206EB" w:rsidP="004B48E4">
      <w:pPr>
        <w:jc w:val="both"/>
        <w:rPr>
          <w:lang w:val="fr-CH"/>
        </w:rPr>
      </w:pPr>
      <w:r w:rsidRPr="00A75507">
        <w:rPr>
          <w:lang w:val="fr-CH"/>
        </w:rPr>
        <w:t>CHUV Centre Universitaire Hospitalier Vaudois</w:t>
      </w:r>
      <w:r w:rsidR="007E5315" w:rsidRPr="00A75507">
        <w:rPr>
          <w:lang w:val="fr-CH"/>
        </w:rPr>
        <w:t>,</w:t>
      </w:r>
      <w:r w:rsidR="00A83BBD" w:rsidRPr="00A75507">
        <w:rPr>
          <w:lang w:val="fr-CH"/>
        </w:rPr>
        <w:t xml:space="preserve"> CH-1</w:t>
      </w:r>
      <w:r w:rsidRPr="00A75507">
        <w:rPr>
          <w:lang w:val="fr-CH"/>
        </w:rPr>
        <w:t>011</w:t>
      </w:r>
      <w:r w:rsidR="00A83BBD" w:rsidRPr="00A75507">
        <w:rPr>
          <w:lang w:val="fr-CH"/>
        </w:rPr>
        <w:t xml:space="preserve"> </w:t>
      </w:r>
      <w:r w:rsidRPr="00A75507">
        <w:rPr>
          <w:lang w:val="fr-CH"/>
        </w:rPr>
        <w:t>Lausanne</w:t>
      </w:r>
      <w:r w:rsidR="00A83BBD" w:rsidRPr="00A75507">
        <w:rPr>
          <w:lang w:val="fr-CH"/>
        </w:rPr>
        <w:t xml:space="preserve"> </w:t>
      </w:r>
      <w:r w:rsidR="0067632B" w:rsidRPr="00A75507">
        <w:rPr>
          <w:lang w:val="fr-CH"/>
        </w:rPr>
        <w:t>1</w:t>
      </w:r>
      <w:r w:rsidR="007E5315" w:rsidRPr="00A75507">
        <w:rPr>
          <w:lang w:val="fr-CH"/>
        </w:rPr>
        <w:t xml:space="preserve">4, </w:t>
      </w:r>
      <w:r w:rsidR="00A83BBD" w:rsidRPr="00A75507">
        <w:rPr>
          <w:lang w:val="fr-CH"/>
        </w:rPr>
        <w:t>Switzerland</w:t>
      </w:r>
    </w:p>
    <w:p w14:paraId="4CDF90B2" w14:textId="77777777" w:rsidR="00A83BBD" w:rsidRPr="00A70718" w:rsidRDefault="00015A13" w:rsidP="004B48E4">
      <w:pPr>
        <w:jc w:val="both"/>
        <w:rPr>
          <w:lang w:val="de-CH"/>
        </w:rPr>
      </w:pPr>
      <w:r w:rsidRPr="00A70718">
        <w:rPr>
          <w:lang w:val="de-CH"/>
        </w:rPr>
        <w:t>p</w:t>
      </w:r>
      <w:r w:rsidR="00A83BBD" w:rsidRPr="00A70718">
        <w:rPr>
          <w:lang w:val="de-CH"/>
        </w:rPr>
        <w:t>ierre-alain.binz@</w:t>
      </w:r>
      <w:r w:rsidR="002206EB" w:rsidRPr="00A70718">
        <w:rPr>
          <w:lang w:val="de-CH"/>
        </w:rPr>
        <w:t>chuv</w:t>
      </w:r>
      <w:r w:rsidR="007E5315" w:rsidRPr="00A70718">
        <w:rPr>
          <w:lang w:val="de-CH"/>
        </w:rPr>
        <w:t>.ch</w:t>
      </w:r>
    </w:p>
    <w:p w14:paraId="37BECCFD" w14:textId="77777777" w:rsidR="00A83BBD" w:rsidRPr="00A70718" w:rsidRDefault="00A83BBD" w:rsidP="004B48E4">
      <w:pPr>
        <w:jc w:val="both"/>
        <w:rPr>
          <w:lang w:val="de-CH"/>
        </w:rPr>
      </w:pPr>
    </w:p>
    <w:p w14:paraId="2DCAD4F6" w14:textId="77777777" w:rsidR="000F45FB" w:rsidRPr="00A75507" w:rsidRDefault="000F45FB" w:rsidP="000F45FB">
      <w:pPr>
        <w:jc w:val="both"/>
        <w:rPr>
          <w:lang w:val="de-CH"/>
        </w:rPr>
      </w:pPr>
      <w:r w:rsidRPr="00A75507">
        <w:rPr>
          <w:lang w:val="de-CH"/>
        </w:rPr>
        <w:t>Jim Shofstahl</w:t>
      </w:r>
    </w:p>
    <w:p w14:paraId="5958AD0B" w14:textId="77777777" w:rsidR="000F45FB" w:rsidRPr="00420513" w:rsidRDefault="000F45FB" w:rsidP="000F45FB">
      <w:pPr>
        <w:jc w:val="both"/>
      </w:pPr>
      <w:proofErr w:type="spellStart"/>
      <w:r>
        <w:t>Thermo</w:t>
      </w:r>
      <w:proofErr w:type="spellEnd"/>
      <w:r>
        <w:t xml:space="preserve"> Fisher Scientific | 355 River Oaks Parkway |</w:t>
      </w:r>
      <w:r w:rsidRPr="00420513">
        <w:t xml:space="preserve"> San Jose</w:t>
      </w:r>
      <w:r>
        <w:t xml:space="preserve"> |</w:t>
      </w:r>
      <w:r w:rsidRPr="00420513">
        <w:t xml:space="preserve"> CA 95134</w:t>
      </w:r>
      <w:r>
        <w:t xml:space="preserve"> |</w:t>
      </w:r>
      <w:r w:rsidRPr="00420513">
        <w:t xml:space="preserve"> USA</w:t>
      </w:r>
    </w:p>
    <w:p w14:paraId="39F36A5E" w14:textId="77777777" w:rsidR="000F45FB" w:rsidRPr="00420513" w:rsidRDefault="000F45FB" w:rsidP="000F45FB">
      <w:pPr>
        <w:jc w:val="both"/>
      </w:pPr>
      <w:r w:rsidRPr="00420513">
        <w:t>jim.shofstahl@thermo</w:t>
      </w:r>
      <w:r>
        <w:t>fisher</w:t>
      </w:r>
      <w:r w:rsidRPr="00420513">
        <w:t>.com</w:t>
      </w:r>
    </w:p>
    <w:p w14:paraId="4A447D27" w14:textId="77777777" w:rsidR="000F45FB" w:rsidRDefault="000F45FB" w:rsidP="000F45FB">
      <w:pPr>
        <w:jc w:val="both"/>
      </w:pPr>
    </w:p>
    <w:p w14:paraId="40821550" w14:textId="77777777" w:rsidR="00795550" w:rsidRPr="00A70718" w:rsidRDefault="00795550" w:rsidP="000F45FB">
      <w:pPr>
        <w:jc w:val="both"/>
        <w:rPr>
          <w:lang w:val="it-IT"/>
        </w:rPr>
      </w:pPr>
      <w:r w:rsidRPr="00A70718">
        <w:rPr>
          <w:lang w:val="it-IT"/>
        </w:rPr>
        <w:t>Juan Antonio Vizcaíno</w:t>
      </w:r>
    </w:p>
    <w:p w14:paraId="5978773A" w14:textId="364A267A" w:rsidR="00795550" w:rsidRPr="00A70718" w:rsidRDefault="00795550" w:rsidP="000F45FB">
      <w:pPr>
        <w:jc w:val="both"/>
        <w:rPr>
          <w:lang w:val="it-IT"/>
        </w:rPr>
      </w:pPr>
      <w:r w:rsidRPr="00A70718">
        <w:rPr>
          <w:lang w:val="it-IT"/>
        </w:rPr>
        <w:t>EMBL-EBI</w:t>
      </w:r>
      <w:r w:rsidR="00C92784" w:rsidRPr="00A70718">
        <w:rPr>
          <w:lang w:val="it-IT"/>
        </w:rPr>
        <w:t>, Hinxton, Cambridge, United Kingdom</w:t>
      </w:r>
    </w:p>
    <w:p w14:paraId="7D82CBC0" w14:textId="77777777" w:rsidR="00795550" w:rsidRPr="00A70718" w:rsidRDefault="00795550" w:rsidP="000F45FB">
      <w:pPr>
        <w:jc w:val="both"/>
        <w:rPr>
          <w:lang w:val="it-IT"/>
        </w:rPr>
      </w:pPr>
      <w:r w:rsidRPr="00A70718">
        <w:rPr>
          <w:lang w:val="it-IT"/>
        </w:rPr>
        <w:t>juan@ebi.ac.uk</w:t>
      </w:r>
    </w:p>
    <w:p w14:paraId="1DCF833B" w14:textId="77777777" w:rsidR="00795550" w:rsidRPr="00A70718" w:rsidRDefault="00795550" w:rsidP="000F45FB">
      <w:pPr>
        <w:jc w:val="both"/>
        <w:rPr>
          <w:lang w:val="it-IT"/>
        </w:rPr>
      </w:pPr>
    </w:p>
    <w:p w14:paraId="3CEA394A" w14:textId="77777777" w:rsidR="00D91D94" w:rsidRPr="00752835" w:rsidRDefault="00D91D94" w:rsidP="00D91D94">
      <w:pPr>
        <w:jc w:val="both"/>
      </w:pPr>
      <w:r w:rsidRPr="00752835">
        <w:t xml:space="preserve">Harald Barsnes </w:t>
      </w:r>
    </w:p>
    <w:p w14:paraId="00A490F9" w14:textId="77777777" w:rsidR="00D91D94" w:rsidRDefault="00D91D94" w:rsidP="00D91D94">
      <w:r>
        <w:t>Proteomics Unit, Department of Biomedicine, University of Bergen, Norway</w:t>
      </w:r>
    </w:p>
    <w:p w14:paraId="445A3FB4" w14:textId="77777777" w:rsidR="00D91D94" w:rsidRDefault="00D91D94" w:rsidP="00D91D94">
      <w:pPr>
        <w:jc w:val="both"/>
      </w:pPr>
      <w:r>
        <w:t>harald.barsnes@uib.no</w:t>
      </w:r>
    </w:p>
    <w:p w14:paraId="554AAC6A" w14:textId="77777777" w:rsidR="00D91D94" w:rsidRDefault="00D91D94" w:rsidP="00D91D94">
      <w:pPr>
        <w:jc w:val="both"/>
      </w:pPr>
    </w:p>
    <w:p w14:paraId="2CC54383" w14:textId="77777777" w:rsidR="00D91D94" w:rsidRDefault="00D91D94" w:rsidP="00D91D94">
      <w:pPr>
        <w:jc w:val="both"/>
      </w:pPr>
      <w:r>
        <w:t>Robert Chalkley</w:t>
      </w:r>
    </w:p>
    <w:p w14:paraId="26BBCCBC" w14:textId="77777777" w:rsidR="00D91D94" w:rsidRDefault="00D91D94" w:rsidP="00D91D94">
      <w:pPr>
        <w:jc w:val="both"/>
      </w:pPr>
      <w:r>
        <w:t>University of California, San Francisco</w:t>
      </w:r>
    </w:p>
    <w:p w14:paraId="0DAA2177" w14:textId="77777777" w:rsidR="00D91D94" w:rsidRPr="00A70718" w:rsidRDefault="00D91D94" w:rsidP="00D91D94">
      <w:pPr>
        <w:jc w:val="both"/>
      </w:pPr>
      <w:r w:rsidRPr="00A70718">
        <w:t>chalkley@cgl.ucsf.edu</w:t>
      </w:r>
    </w:p>
    <w:p w14:paraId="52D28B8D" w14:textId="77777777" w:rsidR="00D91D94" w:rsidRPr="00A70718" w:rsidRDefault="00D91D94" w:rsidP="00D91D94">
      <w:pPr>
        <w:jc w:val="both"/>
      </w:pPr>
    </w:p>
    <w:p w14:paraId="72407856" w14:textId="77777777" w:rsidR="000F45FB" w:rsidRPr="00A70718" w:rsidRDefault="000F45FB" w:rsidP="000F45FB">
      <w:pPr>
        <w:jc w:val="both"/>
      </w:pPr>
      <w:r w:rsidRPr="00A70718">
        <w:t>Karl Clauser</w:t>
      </w:r>
    </w:p>
    <w:p w14:paraId="2E556C76" w14:textId="77777777" w:rsidR="000F45FB" w:rsidRPr="00A70718" w:rsidRDefault="000F45FB" w:rsidP="000F45FB">
      <w:pPr>
        <w:jc w:val="both"/>
      </w:pPr>
      <w:r w:rsidRPr="00A70718">
        <w:t>Broad Institute, Cambridge MA, USA</w:t>
      </w:r>
    </w:p>
    <w:p w14:paraId="1E2EB007" w14:textId="77777777" w:rsidR="000F45FB" w:rsidRPr="00A70718" w:rsidRDefault="000F45FB" w:rsidP="000F45FB">
      <w:pPr>
        <w:jc w:val="both"/>
      </w:pPr>
      <w:r w:rsidRPr="00A70718">
        <w:t>clauser@broadinstitute.org</w:t>
      </w:r>
    </w:p>
    <w:p w14:paraId="0023C920" w14:textId="77777777" w:rsidR="000F45FB" w:rsidRPr="00A70718" w:rsidRDefault="000F45FB" w:rsidP="000F45FB">
      <w:pPr>
        <w:jc w:val="both"/>
      </w:pPr>
    </w:p>
    <w:p w14:paraId="77E77629" w14:textId="77777777" w:rsidR="00D91D94" w:rsidRPr="00A70718" w:rsidRDefault="00D91D94" w:rsidP="00D91D94">
      <w:pPr>
        <w:jc w:val="both"/>
        <w:rPr>
          <w:lang w:val="de-CH"/>
        </w:rPr>
      </w:pPr>
      <w:r w:rsidRPr="00A70718">
        <w:rPr>
          <w:lang w:val="de-CH"/>
        </w:rPr>
        <w:t>Gerben Menschaert</w:t>
      </w:r>
    </w:p>
    <w:p w14:paraId="05AD032D" w14:textId="77777777" w:rsidR="00D91D94" w:rsidRPr="00A70718" w:rsidRDefault="00D91D94" w:rsidP="00D91D94">
      <w:pPr>
        <w:jc w:val="both"/>
        <w:rPr>
          <w:lang w:val="de-CH"/>
        </w:rPr>
      </w:pPr>
      <w:r w:rsidRPr="00A70718">
        <w:rPr>
          <w:lang w:val="de-CH"/>
        </w:rPr>
        <w:t>Ghent University, Ghent, Belgium</w:t>
      </w:r>
    </w:p>
    <w:p w14:paraId="595F9602" w14:textId="77777777" w:rsidR="00D91D94" w:rsidRPr="00A70718" w:rsidRDefault="00D91D94" w:rsidP="00D91D94">
      <w:pPr>
        <w:jc w:val="both"/>
        <w:rPr>
          <w:lang w:val="it-IT"/>
        </w:rPr>
      </w:pPr>
      <w:r w:rsidRPr="00A70718">
        <w:rPr>
          <w:lang w:val="it-IT"/>
        </w:rPr>
        <w:lastRenderedPageBreak/>
        <w:t>gerben.menschaert@gmail.com</w:t>
      </w:r>
    </w:p>
    <w:p w14:paraId="430AC190" w14:textId="77777777" w:rsidR="00D91D94" w:rsidRPr="00A70718" w:rsidRDefault="00D91D94" w:rsidP="00D91D94">
      <w:pPr>
        <w:jc w:val="both"/>
        <w:rPr>
          <w:lang w:val="it-IT"/>
        </w:rPr>
      </w:pPr>
    </w:p>
    <w:p w14:paraId="0EB08E4D" w14:textId="77777777" w:rsidR="000F45FB" w:rsidRPr="00A70718" w:rsidRDefault="000F45FB" w:rsidP="000F45FB">
      <w:pPr>
        <w:jc w:val="both"/>
        <w:rPr>
          <w:lang w:val="it-IT"/>
        </w:rPr>
      </w:pPr>
      <w:r w:rsidRPr="00A70718">
        <w:rPr>
          <w:lang w:val="it-IT"/>
        </w:rPr>
        <w:t>Lydie Lane</w:t>
      </w:r>
    </w:p>
    <w:p w14:paraId="264FE369" w14:textId="77777777" w:rsidR="000F45FB" w:rsidRDefault="000F45FB" w:rsidP="000F45FB">
      <w:pPr>
        <w:jc w:val="both"/>
      </w:pPr>
      <w:r>
        <w:t>SIB Swiss Institute of Bioinformatics, 1 Michel-</w:t>
      </w:r>
      <w:proofErr w:type="spellStart"/>
      <w:r>
        <w:t>Servet</w:t>
      </w:r>
      <w:proofErr w:type="spellEnd"/>
      <w:r>
        <w:t xml:space="preserve"> CH-1211 Genève 14, Switzerland</w:t>
      </w:r>
    </w:p>
    <w:p w14:paraId="61D3F8E7" w14:textId="77777777" w:rsidR="000F45FB" w:rsidRPr="00752835" w:rsidRDefault="000F45FB" w:rsidP="000F45FB">
      <w:pPr>
        <w:jc w:val="both"/>
      </w:pPr>
      <w:r w:rsidRPr="00752835">
        <w:t>Lydie.Lane@isb-sib.ch</w:t>
      </w:r>
    </w:p>
    <w:p w14:paraId="1C0093E1" w14:textId="77777777" w:rsidR="000F45FB" w:rsidRPr="00A70718" w:rsidRDefault="000F45FB" w:rsidP="000F45FB">
      <w:pPr>
        <w:jc w:val="both"/>
      </w:pPr>
    </w:p>
    <w:p w14:paraId="5D35F009" w14:textId="77777777" w:rsidR="00A83BBD" w:rsidRPr="00A70718" w:rsidRDefault="00A83BBD" w:rsidP="004B48E4">
      <w:pPr>
        <w:jc w:val="both"/>
      </w:pPr>
      <w:r w:rsidRPr="00A70718">
        <w:t>Sean L. Seymour</w:t>
      </w:r>
    </w:p>
    <w:p w14:paraId="7946662D" w14:textId="77777777" w:rsidR="00A83BBD" w:rsidRPr="00FE0B01" w:rsidRDefault="00F012BE" w:rsidP="004B48E4">
      <w:pPr>
        <w:jc w:val="both"/>
      </w:pPr>
      <w:r w:rsidRPr="00FE0B01">
        <w:rPr>
          <w:rFonts w:cs="Arial"/>
          <w:lang w:val="en-GB"/>
        </w:rPr>
        <w:t>Seymour Data Science, USA</w:t>
      </w:r>
    </w:p>
    <w:p w14:paraId="1CCAD58B" w14:textId="77777777" w:rsidR="00D62B57" w:rsidRDefault="00F012BE" w:rsidP="004B48E4">
      <w:pPr>
        <w:jc w:val="both"/>
        <w:rPr>
          <w:lang w:val="en-GB"/>
        </w:rPr>
      </w:pPr>
      <w:r w:rsidRPr="00F012BE">
        <w:rPr>
          <w:lang w:val="en-GB"/>
        </w:rPr>
        <w:t>sean@seymourdatascience.com</w:t>
      </w:r>
    </w:p>
    <w:p w14:paraId="2C6EFF74" w14:textId="77777777" w:rsidR="00420513" w:rsidRPr="00F367F0" w:rsidRDefault="00420513" w:rsidP="004B48E4">
      <w:pPr>
        <w:jc w:val="both"/>
        <w:rPr>
          <w:lang w:val="en-GB"/>
        </w:rPr>
      </w:pPr>
    </w:p>
    <w:p w14:paraId="394AC355" w14:textId="77777777" w:rsidR="006B084B" w:rsidRPr="00F367F0" w:rsidRDefault="006B084B" w:rsidP="006B084B">
      <w:pPr>
        <w:jc w:val="both"/>
        <w:rPr>
          <w:lang w:val="en-GB"/>
        </w:rPr>
      </w:pPr>
      <w:r w:rsidRPr="00F367F0">
        <w:rPr>
          <w:lang w:val="en-GB"/>
        </w:rPr>
        <w:t>Eugene A. Kapp</w:t>
      </w:r>
    </w:p>
    <w:p w14:paraId="04346495" w14:textId="77777777" w:rsidR="00850E29" w:rsidRDefault="006B084B" w:rsidP="004B48E4">
      <w:pPr>
        <w:jc w:val="both"/>
      </w:pPr>
      <w:r>
        <w:t xml:space="preserve">Walter &amp; Eliza Hall Institute of Medical Research and the University of Melbourne, </w:t>
      </w:r>
      <w:r w:rsidR="00850E29">
        <w:t>Australia</w:t>
      </w:r>
    </w:p>
    <w:p w14:paraId="69034D4B" w14:textId="77777777" w:rsidR="00A83BBD" w:rsidRPr="00A75507" w:rsidRDefault="006B084B" w:rsidP="004B48E4">
      <w:pPr>
        <w:jc w:val="both"/>
        <w:rPr>
          <w:lang w:val="de-CH"/>
        </w:rPr>
      </w:pPr>
      <w:r w:rsidRPr="00A75507">
        <w:rPr>
          <w:lang w:val="de-CH"/>
        </w:rPr>
        <w:t>kapp@wehi.edu.au</w:t>
      </w:r>
    </w:p>
    <w:p w14:paraId="3EB913AF" w14:textId="77777777" w:rsidR="00E66537" w:rsidRPr="00A70718" w:rsidRDefault="00E66537" w:rsidP="004B48E4">
      <w:pPr>
        <w:jc w:val="both"/>
        <w:rPr>
          <w:lang w:val="de-CH"/>
        </w:rPr>
      </w:pPr>
    </w:p>
    <w:p w14:paraId="5D34E774" w14:textId="77777777" w:rsidR="006B084B" w:rsidRPr="00A75507" w:rsidRDefault="006B084B" w:rsidP="004B48E4">
      <w:pPr>
        <w:jc w:val="both"/>
        <w:rPr>
          <w:lang w:val="de-CH"/>
        </w:rPr>
      </w:pPr>
      <w:r w:rsidRPr="00A75507">
        <w:rPr>
          <w:lang w:val="de-CH"/>
        </w:rPr>
        <w:t>Eric W. Deutsch</w:t>
      </w:r>
    </w:p>
    <w:p w14:paraId="51A046E6" w14:textId="77777777" w:rsidR="006B084B" w:rsidRDefault="006B084B" w:rsidP="004B48E4">
      <w:pPr>
        <w:jc w:val="both"/>
      </w:pPr>
      <w:r>
        <w:t>Institute for Systems Biology, Seattle WA, USA</w:t>
      </w:r>
    </w:p>
    <w:p w14:paraId="0CCCC5C4" w14:textId="77777777" w:rsidR="006B084B" w:rsidRDefault="006B084B" w:rsidP="004B48E4">
      <w:pPr>
        <w:jc w:val="both"/>
      </w:pPr>
      <w:r>
        <w:t>edeutsch@systemsbiology.org</w:t>
      </w:r>
    </w:p>
    <w:p w14:paraId="26CBAC5F" w14:textId="77777777" w:rsidR="00CB2E8B" w:rsidRPr="00A83BBD" w:rsidRDefault="00CB2E8B" w:rsidP="004B48E4">
      <w:pPr>
        <w:pStyle w:val="nobreak"/>
        <w:jc w:val="both"/>
      </w:pPr>
    </w:p>
    <w:p w14:paraId="6EA08CE1" w14:textId="77777777" w:rsidR="00CB2E8B" w:rsidRPr="007D27E8" w:rsidRDefault="00CB2E8B" w:rsidP="004B48E4">
      <w:pPr>
        <w:pStyle w:val="Heading1"/>
        <w:jc w:val="both"/>
      </w:pPr>
      <w:bookmarkStart w:id="38" w:name="_Toc5010630"/>
      <w:bookmarkStart w:id="39" w:name="_Toc485651013"/>
      <w:r w:rsidRPr="007D27E8">
        <w:t>Contributors</w:t>
      </w:r>
      <w:bookmarkEnd w:id="38"/>
      <w:bookmarkEnd w:id="39"/>
    </w:p>
    <w:p w14:paraId="204981CF" w14:textId="77777777" w:rsidR="00CB2E8B" w:rsidRDefault="00CB2E8B" w:rsidP="004B48E4">
      <w:pPr>
        <w:jc w:val="both"/>
      </w:pPr>
    </w:p>
    <w:p w14:paraId="3F05B598" w14:textId="77777777" w:rsidR="00A72EE5" w:rsidRDefault="00420513" w:rsidP="004B48E4">
      <w:pPr>
        <w:jc w:val="both"/>
      </w:pPr>
      <w:r>
        <w:t xml:space="preserve">In addition to the authors, a number of </w:t>
      </w:r>
      <w:r w:rsidR="005631CE">
        <w:t xml:space="preserve">additional </w:t>
      </w:r>
      <w:r>
        <w:t xml:space="preserve">contributions have </w:t>
      </w:r>
      <w:r w:rsidR="00A72EE5">
        <w:t>been made during the preparation process. The contributors who actively participated to the recommendation documentation are:</w:t>
      </w:r>
    </w:p>
    <w:p w14:paraId="5914686D" w14:textId="77777777" w:rsidR="00A72EE5" w:rsidRDefault="00A72EE5" w:rsidP="004B48E4">
      <w:pPr>
        <w:jc w:val="both"/>
      </w:pPr>
    </w:p>
    <w:p w14:paraId="7EF70020" w14:textId="77777777" w:rsidR="00795550" w:rsidRDefault="00795550" w:rsidP="00795550">
      <w:pPr>
        <w:jc w:val="both"/>
      </w:pPr>
      <w:r w:rsidRPr="0042253B">
        <w:tab/>
        <w:t>David Creasy, Matrix Science Ltd</w:t>
      </w:r>
    </w:p>
    <w:p w14:paraId="64CCC65B" w14:textId="77777777" w:rsidR="0042253B" w:rsidRDefault="0042253B" w:rsidP="004B48E4">
      <w:pPr>
        <w:jc w:val="both"/>
      </w:pPr>
      <w:r w:rsidRPr="0042253B">
        <w:t>Matt Chambers, Vanderbilt University</w:t>
      </w:r>
    </w:p>
    <w:p w14:paraId="1EE27F48" w14:textId="77777777" w:rsidR="00A72EE5" w:rsidRDefault="00A72EE5" w:rsidP="004B48E4">
      <w:pPr>
        <w:jc w:val="both"/>
      </w:pPr>
      <w:r>
        <w:t>Members of the Uni</w:t>
      </w:r>
      <w:r w:rsidR="007D3297">
        <w:t>P</w:t>
      </w:r>
      <w:r>
        <w:t xml:space="preserve">rot </w:t>
      </w:r>
      <w:r w:rsidR="007D3297">
        <w:t>c</w:t>
      </w:r>
      <w:r>
        <w:t>onsortium that ma</w:t>
      </w:r>
      <w:r w:rsidR="00693A64">
        <w:t>p</w:t>
      </w:r>
      <w:r>
        <w:t>p</w:t>
      </w:r>
      <w:r w:rsidR="009A2650">
        <w:t>ed</w:t>
      </w:r>
      <w:r>
        <w:t xml:space="preserve"> the proposal with Uni</w:t>
      </w:r>
      <w:r w:rsidR="007D3297">
        <w:t>P</w:t>
      </w:r>
      <w:r>
        <w:t>rot:</w:t>
      </w:r>
    </w:p>
    <w:p w14:paraId="7239A80C" w14:textId="77777777" w:rsidR="00A72EE5" w:rsidRPr="00A72EE5" w:rsidRDefault="0042253B" w:rsidP="0042253B">
      <w:pPr>
        <w:ind w:left="3" w:firstLine="1"/>
        <w:jc w:val="both"/>
      </w:pPr>
      <w:r>
        <w:t xml:space="preserve">  </w:t>
      </w:r>
      <w:r w:rsidR="00795550">
        <w:t xml:space="preserve">- </w:t>
      </w:r>
      <w:r w:rsidR="00A72EE5" w:rsidRPr="00A72EE5">
        <w:t xml:space="preserve">Nicole </w:t>
      </w:r>
      <w:proofErr w:type="spellStart"/>
      <w:r w:rsidR="00A72EE5" w:rsidRPr="00A72EE5">
        <w:t>Redaschi</w:t>
      </w:r>
      <w:proofErr w:type="spellEnd"/>
      <w:r w:rsidR="00A72EE5" w:rsidRPr="00A72EE5">
        <w:t>, Swiss Institute of Bioinformatics</w:t>
      </w:r>
      <w:r w:rsidR="00A72EE5">
        <w:t xml:space="preserve">, </w:t>
      </w:r>
      <w:r w:rsidR="00CB1A2B">
        <w:t>Swiss-</w:t>
      </w:r>
      <w:proofErr w:type="spellStart"/>
      <w:r w:rsidR="00CB1A2B">
        <w:t>Prot</w:t>
      </w:r>
      <w:proofErr w:type="spellEnd"/>
      <w:r w:rsidR="00A72EE5">
        <w:t xml:space="preserve"> group, Geneva, Switzerland</w:t>
      </w:r>
    </w:p>
    <w:p w14:paraId="28F0CBB9" w14:textId="77777777" w:rsidR="00A72EE5" w:rsidRPr="00A72EE5" w:rsidRDefault="0042253B" w:rsidP="004B48E4">
      <w:pPr>
        <w:jc w:val="both"/>
      </w:pPr>
      <w:r>
        <w:t xml:space="preserve">  </w:t>
      </w:r>
      <w:r w:rsidR="00795550">
        <w:t xml:space="preserve">- </w:t>
      </w:r>
      <w:r w:rsidR="00A72EE5" w:rsidRPr="00A72EE5">
        <w:t xml:space="preserve">Maria Jesus Martin, European Bioinformatics Institute, </w:t>
      </w:r>
      <w:proofErr w:type="spellStart"/>
      <w:r w:rsidR="00A72EE5" w:rsidRPr="00A72EE5">
        <w:t>Hinxton</w:t>
      </w:r>
      <w:proofErr w:type="spellEnd"/>
      <w:r w:rsidR="00A72EE5" w:rsidRPr="00A72EE5">
        <w:t>, UK</w:t>
      </w:r>
    </w:p>
    <w:p w14:paraId="38C43952" w14:textId="77777777" w:rsidR="00A72EE5" w:rsidRPr="00A72EE5" w:rsidRDefault="0042253B" w:rsidP="004B48E4">
      <w:pPr>
        <w:jc w:val="both"/>
      </w:pPr>
      <w:r>
        <w:t xml:space="preserve">  </w:t>
      </w:r>
      <w:r w:rsidR="00795550">
        <w:t xml:space="preserve">- </w:t>
      </w:r>
      <w:r w:rsidR="00A72EE5" w:rsidRPr="00A72EE5">
        <w:t xml:space="preserve">Claire O Donovan, European Bioinformatics Institute, </w:t>
      </w:r>
      <w:proofErr w:type="spellStart"/>
      <w:r w:rsidR="00A72EE5" w:rsidRPr="00A72EE5">
        <w:t>Hinxton</w:t>
      </w:r>
      <w:proofErr w:type="spellEnd"/>
      <w:r w:rsidR="00A72EE5" w:rsidRPr="00A72EE5">
        <w:t>, UK</w:t>
      </w:r>
    </w:p>
    <w:p w14:paraId="5AD7D2B5" w14:textId="77777777" w:rsidR="005631CE" w:rsidRDefault="0042253B" w:rsidP="004B48E4">
      <w:pPr>
        <w:jc w:val="both"/>
      </w:pPr>
      <w:r>
        <w:t xml:space="preserve">  </w:t>
      </w:r>
      <w:r w:rsidR="00795550">
        <w:t xml:space="preserve">- </w:t>
      </w:r>
      <w:r w:rsidR="00A72EE5" w:rsidRPr="000C75A1">
        <w:t>Peter McG</w:t>
      </w:r>
      <w:r w:rsidR="00CB1A2B" w:rsidRPr="000C75A1">
        <w:t>a</w:t>
      </w:r>
      <w:r w:rsidR="00A72EE5" w:rsidRPr="000C75A1">
        <w:t xml:space="preserve">rvey, Protein Information </w:t>
      </w:r>
      <w:r w:rsidR="000C75A1" w:rsidRPr="000C75A1">
        <w:t>Resource</w:t>
      </w:r>
      <w:r w:rsidR="000C75A1">
        <w:t>, Washington, USA</w:t>
      </w:r>
    </w:p>
    <w:p w14:paraId="41A0D2EC" w14:textId="3BD3DF84" w:rsidR="005631CE" w:rsidRDefault="0042253B" w:rsidP="004B48E4">
      <w:pPr>
        <w:jc w:val="both"/>
      </w:pPr>
      <w:r>
        <w:t xml:space="preserve">  </w:t>
      </w:r>
      <w:r w:rsidR="00795550">
        <w:t xml:space="preserve">- </w:t>
      </w:r>
      <w:r w:rsidR="00836BFC">
        <w:t xml:space="preserve">Amos Bairoch, </w:t>
      </w:r>
      <w:r w:rsidR="00836BFC" w:rsidRPr="00A72EE5">
        <w:t>Swiss Institute of Bioinformatics</w:t>
      </w:r>
      <w:r w:rsidR="00836BFC">
        <w:t>, CALIPHO group, Geneva, Switzerland</w:t>
      </w:r>
      <w:r w:rsidR="00BA01BA">
        <w:t xml:space="preserve">  - </w:t>
      </w:r>
      <w:r w:rsidR="005631CE">
        <w:t>Philip C Andrews, University of Michigan, Ann Arbor, MI, USA</w:t>
      </w:r>
    </w:p>
    <w:p w14:paraId="51C87EBA" w14:textId="77777777" w:rsidR="00095610" w:rsidRPr="000C75A1" w:rsidRDefault="00095610" w:rsidP="004B48E4">
      <w:pPr>
        <w:jc w:val="both"/>
      </w:pPr>
    </w:p>
    <w:p w14:paraId="13B27AFE" w14:textId="77777777" w:rsidR="00095610" w:rsidRPr="007D27E8" w:rsidRDefault="00095610" w:rsidP="004B48E4">
      <w:pPr>
        <w:pStyle w:val="Heading1"/>
        <w:jc w:val="both"/>
      </w:pPr>
      <w:bookmarkStart w:id="40" w:name="_Toc526008660"/>
      <w:bookmarkStart w:id="41" w:name="_Toc485651014"/>
      <w:r w:rsidRPr="007D27E8">
        <w:t>Intellectual Property Statement</w:t>
      </w:r>
      <w:bookmarkEnd w:id="40"/>
      <w:bookmarkEnd w:id="41"/>
    </w:p>
    <w:p w14:paraId="41251872" w14:textId="77777777" w:rsidR="00095610" w:rsidRDefault="00095610" w:rsidP="004B48E4">
      <w:pPr>
        <w:jc w:val="both"/>
      </w:pPr>
    </w:p>
    <w:p w14:paraId="4727B3C4" w14:textId="77777777" w:rsidR="00062C3B" w:rsidRDefault="00062C3B" w:rsidP="004B48E4">
      <w:pPr>
        <w:jc w:val="both"/>
        <w:rPr>
          <w:rFonts w:eastAsia="MS Mincho"/>
          <w:lang w:eastAsia="zh-CN"/>
        </w:rPr>
      </w:pPr>
      <w:r>
        <w:rPr>
          <w:rFonts w:eastAsia="MS Mincho"/>
          <w:lang w:eastAsia="zh-CN"/>
        </w:rPr>
        <w:t>The PSI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592844B0" w14:textId="77777777" w:rsidR="00062C3B" w:rsidRDefault="00062C3B" w:rsidP="004B48E4">
      <w:pPr>
        <w:jc w:val="both"/>
        <w:rPr>
          <w:rFonts w:eastAsia="MS Mincho"/>
          <w:lang w:eastAsia="zh-CN"/>
        </w:rPr>
      </w:pPr>
    </w:p>
    <w:p w14:paraId="78DFEFA6" w14:textId="77777777" w:rsidR="00062C3B" w:rsidRDefault="00062C3B" w:rsidP="004B48E4">
      <w:pPr>
        <w:jc w:val="both"/>
        <w:rPr>
          <w:rFonts w:eastAsia="MS Mincho"/>
          <w:lang w:eastAsia="zh-CN"/>
        </w:rPr>
      </w:pPr>
      <w:r>
        <w:rPr>
          <w:rFonts w:eastAsia="MS Mincho"/>
          <w:lang w:eastAsia="zh-CN"/>
        </w:rPr>
        <w:t>The PSI invites any interested party to bring to its attention any copyrights, patents or patent applications, or other proprietary rights which may cover technology that may be required to practice this recommendation. Please address the information to the PSI Chair (see contacts information at PSI website).</w:t>
      </w:r>
    </w:p>
    <w:p w14:paraId="41F999BB" w14:textId="77777777" w:rsidR="00062C3B" w:rsidRDefault="00062C3B" w:rsidP="004B48E4">
      <w:pPr>
        <w:jc w:val="both"/>
      </w:pPr>
    </w:p>
    <w:p w14:paraId="1F8B8077" w14:textId="77777777" w:rsidR="00957914" w:rsidRDefault="00957914" w:rsidP="004B48E4">
      <w:pPr>
        <w:jc w:val="both"/>
      </w:pPr>
    </w:p>
    <w:p w14:paraId="45CC0D6D" w14:textId="77777777" w:rsidR="00AD4F6A" w:rsidRPr="007D27E8" w:rsidRDefault="00AD4F6A" w:rsidP="004B48E4">
      <w:pPr>
        <w:pStyle w:val="Heading1"/>
        <w:jc w:val="both"/>
      </w:pPr>
      <w:bookmarkStart w:id="42" w:name="_Toc485651015"/>
      <w:r w:rsidRPr="007D27E8">
        <w:t>Copyright Notice</w:t>
      </w:r>
      <w:bookmarkEnd w:id="42"/>
    </w:p>
    <w:p w14:paraId="402BF147" w14:textId="77777777" w:rsidR="00062C3B" w:rsidRDefault="00062C3B" w:rsidP="004B48E4">
      <w:pPr>
        <w:jc w:val="both"/>
      </w:pPr>
    </w:p>
    <w:p w14:paraId="70D41319" w14:textId="77777777" w:rsidR="00062C3B" w:rsidRDefault="00062C3B" w:rsidP="004B48E4">
      <w:pPr>
        <w:jc w:val="both"/>
      </w:pPr>
      <w:r>
        <w:t>Copyright (C) Proteomics Standards Initiative (20</w:t>
      </w:r>
      <w:r w:rsidR="00D44F7A">
        <w:t>1</w:t>
      </w:r>
      <w:r w:rsidR="00240324">
        <w:t>8</w:t>
      </w:r>
      <w:r>
        <w:t>). All Rights Reserved.</w:t>
      </w:r>
    </w:p>
    <w:p w14:paraId="12ED8BEA" w14:textId="77777777" w:rsidR="00062C3B" w:rsidRDefault="00062C3B" w:rsidP="004B48E4">
      <w:pPr>
        <w:jc w:val="both"/>
      </w:pPr>
    </w:p>
    <w:p w14:paraId="3E1D3DCA" w14:textId="77777777" w:rsidR="00062C3B" w:rsidRDefault="00062C3B" w:rsidP="004B48E4">
      <w:pPr>
        <w:jc w:val="both"/>
      </w:pPr>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w:t>
      </w:r>
      <w:r>
        <w:lastRenderedPageBreak/>
        <w:t>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02D8478D" w14:textId="77777777" w:rsidR="00062C3B" w:rsidRDefault="00062C3B" w:rsidP="004B48E4">
      <w:pPr>
        <w:jc w:val="both"/>
      </w:pPr>
    </w:p>
    <w:p w14:paraId="3E3DA58B" w14:textId="77777777" w:rsidR="00062C3B" w:rsidRDefault="00062C3B" w:rsidP="004B48E4">
      <w:pPr>
        <w:jc w:val="both"/>
      </w:pPr>
      <w:r>
        <w:t>The limited permissions granted above are perpetual and will not be revoked by the PSI or its successors or assigns.</w:t>
      </w:r>
    </w:p>
    <w:p w14:paraId="5E049D9D" w14:textId="77777777" w:rsidR="00062C3B" w:rsidRDefault="00062C3B" w:rsidP="004B48E4">
      <w:pPr>
        <w:jc w:val="both"/>
      </w:pPr>
    </w:p>
    <w:p w14:paraId="721F71E4" w14:textId="77777777" w:rsidR="00062C3B" w:rsidRDefault="00062C3B" w:rsidP="004B48E4">
      <w:pPr>
        <w:jc w:val="both"/>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43" w:name="29"/>
      <w:bookmarkStart w:id="44" w:name="30"/>
      <w:bookmarkStart w:id="45" w:name="31"/>
      <w:bookmarkEnd w:id="43"/>
      <w:bookmarkEnd w:id="44"/>
      <w:bookmarkEnd w:id="45"/>
    </w:p>
    <w:p w14:paraId="3B611A36" w14:textId="77777777" w:rsidR="00AD4F6A" w:rsidRDefault="00AD4F6A" w:rsidP="004B48E4">
      <w:pPr>
        <w:jc w:val="both"/>
      </w:pPr>
    </w:p>
    <w:p w14:paraId="17375021" w14:textId="77777777" w:rsidR="00957914" w:rsidRDefault="00957914" w:rsidP="004B48E4">
      <w:pPr>
        <w:jc w:val="both"/>
      </w:pPr>
    </w:p>
    <w:p w14:paraId="4009B28B" w14:textId="77777777" w:rsidR="00AD4F6A" w:rsidRPr="007D27E8" w:rsidRDefault="00AD4F6A" w:rsidP="004B48E4">
      <w:pPr>
        <w:pStyle w:val="Heading1"/>
        <w:jc w:val="both"/>
      </w:pPr>
      <w:bookmarkStart w:id="46" w:name="_Toc485651016"/>
      <w:r w:rsidRPr="007D27E8">
        <w:t>Glossary</w:t>
      </w:r>
      <w:bookmarkEnd w:id="46"/>
    </w:p>
    <w:p w14:paraId="4F134CF2" w14:textId="77777777" w:rsidR="00AD4F6A" w:rsidRDefault="00AD4F6A" w:rsidP="004B48E4">
      <w:pPr>
        <w:jc w:val="both"/>
      </w:pPr>
    </w:p>
    <w:p w14:paraId="327BC093" w14:textId="77777777" w:rsidR="00AD4F6A" w:rsidRDefault="00957914" w:rsidP="004B48E4">
      <w:pPr>
        <w:jc w:val="both"/>
      </w:pPr>
      <w:r>
        <w:t>Not used.</w:t>
      </w:r>
    </w:p>
    <w:p w14:paraId="50978704" w14:textId="77777777" w:rsidR="00957914" w:rsidRDefault="00957914" w:rsidP="004B48E4">
      <w:pPr>
        <w:jc w:val="both"/>
      </w:pPr>
    </w:p>
    <w:p w14:paraId="60238675" w14:textId="77777777" w:rsidR="00AD4F6A" w:rsidRDefault="00AD4F6A" w:rsidP="004B48E4">
      <w:pPr>
        <w:jc w:val="both"/>
      </w:pPr>
    </w:p>
    <w:p w14:paraId="4DEA26D2" w14:textId="77777777" w:rsidR="00095610" w:rsidRPr="007D27E8" w:rsidRDefault="00095610" w:rsidP="004B48E4">
      <w:pPr>
        <w:pStyle w:val="Heading1"/>
        <w:jc w:val="both"/>
      </w:pPr>
      <w:bookmarkStart w:id="47" w:name="_Toc485651017"/>
      <w:r w:rsidRPr="007D27E8">
        <w:t>References</w:t>
      </w:r>
      <w:bookmarkEnd w:id="47"/>
    </w:p>
    <w:p w14:paraId="2AE02AD8" w14:textId="77777777" w:rsidR="00095610" w:rsidRDefault="00095610" w:rsidP="004B48E4">
      <w:pPr>
        <w:ind w:left="360" w:hanging="360"/>
        <w:jc w:val="both"/>
      </w:pPr>
    </w:p>
    <w:p w14:paraId="74D8712A" w14:textId="77777777" w:rsidR="00C97F4C" w:rsidRDefault="00C97F4C" w:rsidP="004B48E4">
      <w:pPr>
        <w:ind w:left="360" w:hanging="360"/>
        <w:jc w:val="both"/>
      </w:pPr>
      <w:r>
        <w:t xml:space="preserve">[APWEILER1] </w:t>
      </w:r>
      <w:proofErr w:type="spellStart"/>
      <w:r w:rsidRPr="00C97F4C">
        <w:t>Apweiler</w:t>
      </w:r>
      <w:proofErr w:type="spellEnd"/>
      <w:r w:rsidRPr="00C97F4C">
        <w:t xml:space="preserve"> R., Bairoch A., Wu C.H., Barker W.C., </w:t>
      </w:r>
      <w:proofErr w:type="spellStart"/>
      <w:r w:rsidRPr="00C97F4C">
        <w:t>Boeckmann</w:t>
      </w:r>
      <w:proofErr w:type="spellEnd"/>
      <w:r w:rsidRPr="00C97F4C">
        <w:t xml:space="preserve"> B., Ferro S., </w:t>
      </w:r>
      <w:proofErr w:type="spellStart"/>
      <w:r w:rsidRPr="00C97F4C">
        <w:t>Gasteiger</w:t>
      </w:r>
      <w:proofErr w:type="spellEnd"/>
      <w:r w:rsidRPr="00C97F4C">
        <w:t xml:space="preserve"> E., Huang H., Lopez R., </w:t>
      </w:r>
      <w:proofErr w:type="spellStart"/>
      <w:r w:rsidRPr="00C97F4C">
        <w:t>Magrane</w:t>
      </w:r>
      <w:proofErr w:type="spellEnd"/>
      <w:r w:rsidRPr="00C97F4C">
        <w:t xml:space="preserve"> M., Martin M.J., Natale D.A., O'Donovan C., </w:t>
      </w:r>
      <w:proofErr w:type="spellStart"/>
      <w:r w:rsidRPr="00C97F4C">
        <w:t>Redaschi</w:t>
      </w:r>
      <w:proofErr w:type="spellEnd"/>
      <w:r w:rsidRPr="00C97F4C">
        <w:t xml:space="preserve"> N., </w:t>
      </w:r>
      <w:proofErr w:type="spellStart"/>
      <w:r w:rsidRPr="00C97F4C">
        <w:t>Yeh</w:t>
      </w:r>
      <w:proofErr w:type="spellEnd"/>
      <w:r w:rsidRPr="00C97F4C">
        <w:t xml:space="preserve"> L.S.</w:t>
      </w:r>
      <w:r w:rsidRPr="00C97F4C">
        <w:br/>
      </w:r>
      <w:proofErr w:type="spellStart"/>
      <w:r w:rsidRPr="00C97F4C">
        <w:rPr>
          <w:iCs/>
        </w:rPr>
        <w:t>UniProt</w:t>
      </w:r>
      <w:proofErr w:type="spellEnd"/>
      <w:r w:rsidRPr="00C97F4C">
        <w:rPr>
          <w:iCs/>
        </w:rPr>
        <w:t>: the Universal Protein knowledgebase.</w:t>
      </w:r>
      <w:r>
        <w:rPr>
          <w:iCs/>
        </w:rPr>
        <w:t xml:space="preserve"> </w:t>
      </w:r>
      <w:r w:rsidRPr="00C97F4C">
        <w:t>Nucleic Acids Res. 32:D115-119(2004).</w:t>
      </w:r>
    </w:p>
    <w:p w14:paraId="2E7A4A26" w14:textId="77777777" w:rsidR="00201A2E" w:rsidRDefault="00201A2E" w:rsidP="004B48E4">
      <w:pPr>
        <w:ind w:left="360" w:hanging="360"/>
        <w:jc w:val="both"/>
      </w:pPr>
      <w:r>
        <w:t xml:space="preserve">[BRADNER1] </w:t>
      </w:r>
      <w:proofErr w:type="spellStart"/>
      <w:r>
        <w:t>Bradner</w:t>
      </w:r>
      <w:proofErr w:type="spellEnd"/>
      <w:r>
        <w:t xml:space="preserve">, S.  </w:t>
      </w:r>
      <w:r>
        <w:rPr>
          <w:u w:val="single"/>
        </w:rPr>
        <w:t>Key Words for Use in RFCs to Indicate Requirement Levels, RFC 2119</w:t>
      </w:r>
      <w:r>
        <w:t>.  March 1997.</w:t>
      </w:r>
    </w:p>
    <w:p w14:paraId="247B713E" w14:textId="77777777" w:rsidR="001B0DC3" w:rsidRDefault="001B0DC3" w:rsidP="004B48E4">
      <w:pPr>
        <w:ind w:left="360" w:hanging="360"/>
        <w:jc w:val="both"/>
      </w:pPr>
      <w:r>
        <w:t xml:space="preserve">[CREASY1] </w:t>
      </w:r>
      <w:r w:rsidRPr="001B0DC3">
        <w:t>Creasy DM1, Cottrell JS</w:t>
      </w:r>
      <w:r>
        <w:t xml:space="preserve">, </w:t>
      </w:r>
      <w:proofErr w:type="spellStart"/>
      <w:r w:rsidRPr="001B0DC3">
        <w:t>Unimod</w:t>
      </w:r>
      <w:proofErr w:type="spellEnd"/>
      <w:r w:rsidRPr="001B0DC3">
        <w:t>: Protein modifications for mass spectrometry</w:t>
      </w:r>
      <w:r>
        <w:t xml:space="preserve">, 2004, Proteomics, </w:t>
      </w:r>
      <w:r w:rsidRPr="001B0DC3">
        <w:t>4(6):1534-6</w:t>
      </w:r>
      <w:r>
        <w:t xml:space="preserve">, PMID: </w:t>
      </w:r>
      <w:r w:rsidRPr="001B0DC3">
        <w:t>15174123</w:t>
      </w:r>
    </w:p>
    <w:p w14:paraId="2EB41E68" w14:textId="77777777" w:rsidR="00491C18" w:rsidRDefault="00491C18" w:rsidP="00595761">
      <w:pPr>
        <w:ind w:left="360" w:hanging="360"/>
        <w:jc w:val="both"/>
        <w:rPr>
          <w:lang w:val="en-GB"/>
        </w:rPr>
      </w:pPr>
      <w:r w:rsidDel="00491C18">
        <w:t xml:space="preserve"> </w:t>
      </w:r>
      <w:hyperlink w:history="1"/>
      <w:r w:rsidR="000E5810" w:rsidRPr="000E5810">
        <w:rPr>
          <w:lang w:val="en-GB"/>
        </w:rPr>
        <w:t>[IUPAC1999] IUPAC-IUBMB Joint Commission on Biochemical Nomenclature (JCBN) and</w:t>
      </w:r>
      <w:r>
        <w:rPr>
          <w:lang w:val="en-GB"/>
        </w:rPr>
        <w:t xml:space="preserve"> </w:t>
      </w:r>
      <w:r w:rsidR="000E5810" w:rsidRPr="000E5810">
        <w:rPr>
          <w:lang w:val="en-GB"/>
        </w:rPr>
        <w:t>Nomenclature Committee of IUBMB (NC-IUBMB)</w:t>
      </w:r>
      <w:r>
        <w:rPr>
          <w:lang w:val="en-GB"/>
        </w:rPr>
        <w:t xml:space="preserve">. </w:t>
      </w:r>
      <w:r w:rsidR="000E5810" w:rsidRPr="000E5810">
        <w:rPr>
          <w:lang w:val="en-GB"/>
        </w:rPr>
        <w:t>Eur</w:t>
      </w:r>
      <w:r>
        <w:rPr>
          <w:lang w:val="en-GB"/>
        </w:rPr>
        <w:t>.</w:t>
      </w:r>
      <w:r w:rsidR="000E5810" w:rsidRPr="000E5810">
        <w:rPr>
          <w:lang w:val="en-GB"/>
        </w:rPr>
        <w:t xml:space="preserve"> J</w:t>
      </w:r>
      <w:r>
        <w:rPr>
          <w:lang w:val="en-GB"/>
        </w:rPr>
        <w:t xml:space="preserve">. Of </w:t>
      </w:r>
      <w:r w:rsidR="000E5810" w:rsidRPr="000E5810">
        <w:rPr>
          <w:lang w:val="en-GB"/>
        </w:rPr>
        <w:t>Biochemistry</w:t>
      </w:r>
      <w:r>
        <w:rPr>
          <w:lang w:val="en-GB"/>
        </w:rPr>
        <w:t xml:space="preserve"> 264</w:t>
      </w:r>
      <w:r w:rsidR="00595761">
        <w:rPr>
          <w:lang w:val="en-GB"/>
        </w:rPr>
        <w:t xml:space="preserve">(2), 607-609 (1999); </w:t>
      </w:r>
      <w:r w:rsidR="00595761" w:rsidRPr="00595761">
        <w:rPr>
          <w:lang w:val="en-GB"/>
        </w:rPr>
        <w:t>DOI: 10.1046/j.1432-1327.1999.news99.x</w:t>
      </w:r>
    </w:p>
    <w:p w14:paraId="4EFF4F2D" w14:textId="77777777" w:rsidR="001B0DC3" w:rsidRPr="00937D32" w:rsidRDefault="001B0DC3" w:rsidP="00595761">
      <w:pPr>
        <w:ind w:left="360" w:hanging="360"/>
        <w:jc w:val="both"/>
        <w:rPr>
          <w:lang w:val="en-GB"/>
        </w:rPr>
      </w:pPr>
      <w:r>
        <w:rPr>
          <w:lang w:val="en-GB"/>
        </w:rPr>
        <w:t xml:space="preserve">[MONTECCHI-PALAZZI1] </w:t>
      </w:r>
      <w:r w:rsidRPr="001B0DC3">
        <w:rPr>
          <w:lang w:val="en-GB"/>
        </w:rPr>
        <w:t>Montecchi-Palazzi L, Beavis R, Binz PA, Chalkley RJ, Cottrell J, Creasy D, Shofstahl J, Seymour SL, Garavelli JS</w:t>
      </w:r>
      <w:r>
        <w:rPr>
          <w:lang w:val="en-GB"/>
        </w:rPr>
        <w:t xml:space="preserve">, </w:t>
      </w:r>
      <w:r w:rsidRPr="001B0DC3">
        <w:rPr>
          <w:lang w:val="en-GB"/>
        </w:rPr>
        <w:t>The PSI-MOD community standard for representation of protein modification data</w:t>
      </w:r>
      <w:r>
        <w:rPr>
          <w:lang w:val="en-GB"/>
        </w:rPr>
        <w:t xml:space="preserve">, 2008, Nat </w:t>
      </w:r>
      <w:proofErr w:type="spellStart"/>
      <w:r>
        <w:rPr>
          <w:lang w:val="en-GB"/>
        </w:rPr>
        <w:t>Biotechnol</w:t>
      </w:r>
      <w:proofErr w:type="spellEnd"/>
      <w:r>
        <w:rPr>
          <w:lang w:val="en-GB"/>
        </w:rPr>
        <w:t xml:space="preserve">. </w:t>
      </w:r>
      <w:r w:rsidRPr="001B0DC3">
        <w:rPr>
          <w:lang w:val="en-GB"/>
        </w:rPr>
        <w:t xml:space="preserve">26(8):864-6. </w:t>
      </w:r>
      <w:proofErr w:type="spellStart"/>
      <w:r w:rsidRPr="001B0DC3">
        <w:rPr>
          <w:lang w:val="en-GB"/>
        </w:rPr>
        <w:t>doi</w:t>
      </w:r>
      <w:proofErr w:type="spellEnd"/>
      <w:r w:rsidRPr="001B0DC3">
        <w:rPr>
          <w:lang w:val="en-GB"/>
        </w:rPr>
        <w:t>: 10.1038/nbt0808-864</w:t>
      </w:r>
      <w:r>
        <w:rPr>
          <w:lang w:val="en-GB"/>
        </w:rPr>
        <w:t xml:space="preserve">, PMID: </w:t>
      </w:r>
      <w:r w:rsidRPr="001B0DC3">
        <w:rPr>
          <w:lang w:val="en-GB"/>
        </w:rPr>
        <w:t>18688235</w:t>
      </w:r>
    </w:p>
    <w:p w14:paraId="338D518F" w14:textId="77777777" w:rsidR="00C97F4C" w:rsidRDefault="00C97F4C" w:rsidP="004B48E4">
      <w:pPr>
        <w:ind w:left="360" w:hanging="360"/>
        <w:jc w:val="both"/>
      </w:pPr>
      <w:r>
        <w:t xml:space="preserve">[PEARSON1] </w:t>
      </w:r>
      <w:r w:rsidRPr="00C97F4C">
        <w:rPr>
          <w:bCs/>
        </w:rPr>
        <w:t>Pearson WR</w:t>
      </w:r>
      <w:r w:rsidRPr="00C97F4C">
        <w:t xml:space="preserve">, </w:t>
      </w:r>
      <w:r w:rsidRPr="00C97F4C">
        <w:rPr>
          <w:bCs/>
        </w:rPr>
        <w:t>Lipman DJ</w:t>
      </w:r>
      <w:r w:rsidRPr="00C97F4C">
        <w:t>.</w:t>
      </w:r>
      <w:r w:rsidRPr="00C97F4C">
        <w:rPr>
          <w:b/>
          <w:bCs/>
          <w:sz w:val="27"/>
          <w:szCs w:val="27"/>
        </w:rPr>
        <w:t xml:space="preserve"> </w:t>
      </w:r>
      <w:r w:rsidRPr="00C97F4C">
        <w:rPr>
          <w:bCs/>
        </w:rPr>
        <w:t>Improved tools for biological sequence comparison.</w:t>
      </w:r>
      <w:r>
        <w:rPr>
          <w:bCs/>
          <w:sz w:val="27"/>
          <w:szCs w:val="27"/>
        </w:rPr>
        <w:t xml:space="preserve"> </w:t>
      </w:r>
      <w:proofErr w:type="spellStart"/>
      <w:r w:rsidRPr="00C97F4C">
        <w:t>Proc</w:t>
      </w:r>
      <w:proofErr w:type="spellEnd"/>
      <w:r w:rsidRPr="00C97F4C">
        <w:t xml:space="preserve"> Natl </w:t>
      </w:r>
      <w:proofErr w:type="spellStart"/>
      <w:r w:rsidRPr="00C97F4C">
        <w:t>Acad</w:t>
      </w:r>
      <w:proofErr w:type="spellEnd"/>
      <w:r w:rsidRPr="00C97F4C">
        <w:t xml:space="preserve"> </w:t>
      </w:r>
      <w:proofErr w:type="spellStart"/>
      <w:r w:rsidRPr="00C97F4C">
        <w:t>Sci</w:t>
      </w:r>
      <w:proofErr w:type="spellEnd"/>
      <w:r w:rsidRPr="00C97F4C">
        <w:t xml:space="preserve"> U S A.</w:t>
      </w:r>
      <w:r>
        <w:t xml:space="preserve"> 1988 Apr;85(8):2444-8.</w:t>
      </w:r>
    </w:p>
    <w:p w14:paraId="4F7E971E" w14:textId="55311FB3" w:rsidR="00C97F4C" w:rsidRDefault="00C97F4C" w:rsidP="004B48E4">
      <w:pPr>
        <w:ind w:left="360" w:hanging="360"/>
        <w:jc w:val="both"/>
      </w:pPr>
      <w:r>
        <w:t xml:space="preserve">[THE_UNIPROT_CONSORTIUM1] </w:t>
      </w:r>
      <w:r w:rsidR="007D27E8">
        <w:t xml:space="preserve">The UniProt Consortium, </w:t>
      </w:r>
      <w:r w:rsidR="00FE0B01" w:rsidRPr="00FE0B01">
        <w:t xml:space="preserve">UniProt: the </w:t>
      </w:r>
      <w:r w:rsidR="00FE0B01">
        <w:t xml:space="preserve">universal protein knowledgebase, 2017, Nucleic Acids Research, </w:t>
      </w:r>
      <w:r w:rsidR="00FE0B01" w:rsidRPr="00FE0B01">
        <w:t xml:space="preserve">45(D1):D158-D169. </w:t>
      </w:r>
      <w:proofErr w:type="spellStart"/>
      <w:r w:rsidR="00FE0B01" w:rsidRPr="00FE0B01">
        <w:t>doi</w:t>
      </w:r>
      <w:proofErr w:type="spellEnd"/>
      <w:r w:rsidR="00FE0B01" w:rsidRPr="00FE0B01">
        <w:t>: 10.1093/</w:t>
      </w:r>
      <w:proofErr w:type="spellStart"/>
      <w:r w:rsidR="00FE0B01" w:rsidRPr="00FE0B01">
        <w:t>nar</w:t>
      </w:r>
      <w:proofErr w:type="spellEnd"/>
      <w:r w:rsidR="00FE0B01" w:rsidRPr="00FE0B01">
        <w:t>/gkw1099</w:t>
      </w:r>
      <w:r w:rsidR="00FE0B01">
        <w:t xml:space="preserve">, PMID </w:t>
      </w:r>
      <w:r w:rsidR="00FE0B01" w:rsidRPr="00FE0B01">
        <w:t>27899622</w:t>
      </w:r>
    </w:p>
    <w:p w14:paraId="46782E45" w14:textId="77777777" w:rsidR="00C97F4C" w:rsidRPr="00C97F4C" w:rsidRDefault="00C97F4C" w:rsidP="004B48E4">
      <w:pPr>
        <w:ind w:left="360" w:hanging="360"/>
        <w:jc w:val="both"/>
      </w:pPr>
    </w:p>
    <w:p w14:paraId="0B93D4C7" w14:textId="77777777" w:rsidR="00C97F4C" w:rsidRPr="00C97F4C" w:rsidRDefault="00C97F4C" w:rsidP="004B48E4">
      <w:pPr>
        <w:jc w:val="both"/>
      </w:pPr>
    </w:p>
    <w:p w14:paraId="41568340" w14:textId="67C556BC" w:rsidR="001848FA" w:rsidRDefault="001848FA" w:rsidP="004B48E4">
      <w:pPr>
        <w:jc w:val="both"/>
      </w:pPr>
    </w:p>
    <w:sectPr w:rsidR="001848FA" w:rsidSect="00A34714">
      <w:headerReference w:type="default" r:id="rId23"/>
      <w:footerReference w:type="default" r:id="rId24"/>
      <w:pgSz w:w="11909" w:h="16834" w:code="9"/>
      <w:pgMar w:top="1440" w:right="1440" w:bottom="1440" w:left="1440" w:header="720" w:footer="720" w:gutter="0"/>
      <w:cols w:space="720"/>
      <w:noEndnote/>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 w:author="Eisenacher, Martin" w:date="2018-05-04T16:43:00Z" w:initials="EM">
    <w:p w14:paraId="2D4F6DCE" w14:textId="4C751436" w:rsidR="00C35036" w:rsidRDefault="00C35036">
      <w:pPr>
        <w:pStyle w:val="CommentText"/>
      </w:pPr>
      <w:r>
        <w:rPr>
          <w:rStyle w:val="CommentReference"/>
        </w:rPr>
        <w:annotationRef/>
      </w:r>
      <w:r>
        <w:t>In other formats we had a mapping table between MIAPE field and XML element (</w:t>
      </w:r>
      <w:r w:rsidRPr="00F879CC">
        <w:t>http://www.psidev.info/mzidentml-conformance-miape</w:t>
      </w:r>
      <w:r>
        <w:t>). Is that possible here? Maybe instead of a table just one to half a dozen sentences are enough.</w:t>
      </w:r>
    </w:p>
  </w:comment>
  <w:comment w:id="13" w:author="Eisenacher, Martin" w:date="2018-05-04T16:59:00Z" w:initials="EM">
    <w:p w14:paraId="2DC10F25" w14:textId="2A2AEFC5" w:rsidR="00C35036" w:rsidRDefault="00C35036">
      <w:pPr>
        <w:pStyle w:val="CommentText"/>
      </w:pPr>
      <w:r>
        <w:rPr>
          <w:rStyle w:val="CommentReference"/>
        </w:rPr>
        <w:annotationRef/>
      </w:r>
      <w:r>
        <w:t>Although actually an action point for mzIdentML: have you already checked, whether referencing a PEFF file as database is encodable? Or have you already added a CV term? If Yes, that could be a comment here. (</w:t>
      </w:r>
      <w:proofErr w:type="gramStart"/>
      <w:r>
        <w:t>same</w:t>
      </w:r>
      <w:proofErr w:type="gramEnd"/>
      <w:r>
        <w:t xml:space="preserve"> for mzTab)</w:t>
      </w:r>
    </w:p>
  </w:comment>
  <w:comment w:id="18" w:author="Eisenacher, Martin" w:date="2018-05-04T16:51:00Z" w:initials="EM">
    <w:p w14:paraId="45D9CE14" w14:textId="02455B82" w:rsidR="00C35036" w:rsidRDefault="00C35036">
      <w:pPr>
        <w:pStyle w:val="CommentText"/>
      </w:pPr>
      <w:r>
        <w:rPr>
          <w:rStyle w:val="CommentReference"/>
        </w:rPr>
        <w:annotationRef/>
      </w:r>
      <w:r>
        <w:t>That is more strict than FASTA, where newlines are ignored until the next header token “&gt;”. Is that really necessary? Of course, existing FASTA parsers will probably crash however, because of the description block</w:t>
      </w:r>
    </w:p>
  </w:comment>
  <w:comment w:id="19" w:author="Andy Jones" w:date="2018-04-27T09:20:00Z" w:initials="AJ">
    <w:p w14:paraId="270EB02C" w14:textId="1C8E80C7" w:rsidR="00C35036" w:rsidRDefault="00C35036">
      <w:pPr>
        <w:pStyle w:val="CommentText"/>
      </w:pPr>
      <w:r>
        <w:rPr>
          <w:rStyle w:val="CommentReference"/>
        </w:rPr>
        <w:annotationRef/>
      </w:r>
      <w:r>
        <w:t xml:space="preserve">Tiny Valid example has the following: </w:t>
      </w:r>
      <w:r w:rsidRPr="00727882">
        <w:t>\</w:t>
      </w:r>
      <w:proofErr w:type="spellStart"/>
      <w:r w:rsidRPr="00727882">
        <w:t>PName</w:t>
      </w:r>
      <w:proofErr w:type="spellEnd"/>
      <w:proofErr w:type="gramStart"/>
      <w:r w:rsidRPr="00727882">
        <w:t>=(</w:t>
      </w:r>
      <w:proofErr w:type="gramEnd"/>
      <w:r w:rsidRPr="00727882">
        <w:t>Nucleolar protein NOP5) (Nucleolar protein 5) (NOP58)</w:t>
      </w:r>
      <w:r>
        <w:t xml:space="preserve"> i.e. with spaces</w:t>
      </w:r>
    </w:p>
  </w:comment>
  <w:comment w:id="20" w:author="Andy Jones" w:date="2018-04-27T09:21:00Z" w:initials="AJ">
    <w:p w14:paraId="21EF125C" w14:textId="1E182034" w:rsidR="00C35036" w:rsidRDefault="00C35036">
      <w:pPr>
        <w:pStyle w:val="CommentText"/>
      </w:pPr>
      <w:r>
        <w:rPr>
          <w:rStyle w:val="CommentReference"/>
        </w:rPr>
        <w:annotationRef/>
      </w:r>
      <w:r>
        <w:t>Is there a specification for how to include parentheses within items i.e. with an escape char?</w:t>
      </w:r>
    </w:p>
  </w:comment>
  <w:comment w:id="21" w:author="Eisenacher, Martin" w:date="2018-05-04T16:53:00Z" w:initials="EM">
    <w:p w14:paraId="35182AF7" w14:textId="03416AD4" w:rsidR="00C35036" w:rsidRDefault="00C35036">
      <w:pPr>
        <w:pStyle w:val="CommentText"/>
      </w:pPr>
      <w:r>
        <w:rPr>
          <w:rStyle w:val="CommentReference"/>
        </w:rPr>
        <w:annotationRef/>
      </w:r>
      <w:r>
        <w:t>Same as above: That is more strict than FASTA, where newlines are ignored until the next header token “&gt;”. Is that really necessary? Of course, existing FASTA parsers will probably crash however, because of the description block</w:t>
      </w:r>
    </w:p>
  </w:comment>
  <w:comment w:id="31" w:author="Andy Jones" w:date="2018-04-27T09:28:00Z" w:initials="AJ">
    <w:p w14:paraId="2020BDDB" w14:textId="212EF17A" w:rsidR="00C35036" w:rsidRDefault="00C35036">
      <w:pPr>
        <w:pStyle w:val="CommentText"/>
      </w:pPr>
      <w:r>
        <w:rPr>
          <w:rStyle w:val="CommentReference"/>
        </w:rPr>
        <w:annotationRef/>
      </w:r>
      <w:r>
        <w:t xml:space="preserve">I know this has been discussed at length, but just my two cents, this method of encoding is pretty hard to understand from the text provided. Maybe an extra diagram might make it simpler. I think the long form would be much easier to implement both for readers and writers, but I do understand that vast files can be created.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4F6DCE" w15:done="0"/>
  <w15:commentEx w15:paraId="2DC10F25" w15:done="0"/>
  <w15:commentEx w15:paraId="45D9CE14" w15:done="0"/>
  <w15:commentEx w15:paraId="270EB02C" w15:done="0"/>
  <w15:commentEx w15:paraId="21EF125C" w15:done="0"/>
  <w15:commentEx w15:paraId="35182AF7" w15:done="0"/>
  <w15:commentEx w15:paraId="2020BD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0EB02C" w16cid:durableId="1E8D69E3"/>
  <w16cid:commentId w16cid:paraId="21EF125C" w16cid:durableId="1E8D6A23"/>
  <w16cid:commentId w16cid:paraId="2020BDDB" w16cid:durableId="1E8D6BD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E9F3FA" w14:textId="77777777" w:rsidR="008929AC" w:rsidRDefault="008929AC">
      <w:r>
        <w:separator/>
      </w:r>
    </w:p>
  </w:endnote>
  <w:endnote w:type="continuationSeparator" w:id="0">
    <w:p w14:paraId="6F665D68" w14:textId="77777777" w:rsidR="008929AC" w:rsidRDefault="00892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eiryo">
    <w:charset w:val="80"/>
    <w:family w:val="swiss"/>
    <w:pitch w:val="variable"/>
    <w:sig w:usb0="E10102FF" w:usb1="EAC7FFFF" w:usb2="00010012" w:usb3="00000000" w:csb0="0002009F"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A403D" w14:textId="4A16C54E" w:rsidR="00C35036" w:rsidRDefault="00C35036">
    <w:pPr>
      <w:pStyle w:val="Footer"/>
    </w:pPr>
    <w:proofErr w:type="spellStart"/>
    <w:r>
      <w:t>author@email.address</w:t>
    </w:r>
    <w:proofErr w:type="spellEnd"/>
    <w:r>
      <w:tab/>
    </w:r>
    <w:r>
      <w:tab/>
    </w:r>
    <w:r>
      <w:rPr>
        <w:rStyle w:val="PageNumber"/>
      </w:rPr>
      <w:fldChar w:fldCharType="begin"/>
    </w:r>
    <w:r>
      <w:rPr>
        <w:rStyle w:val="PageNumber"/>
      </w:rPr>
      <w:instrText xml:space="preserve"> PAGE </w:instrText>
    </w:r>
    <w:r>
      <w:rPr>
        <w:rStyle w:val="PageNumber"/>
      </w:rPr>
      <w:fldChar w:fldCharType="separate"/>
    </w:r>
    <w:r w:rsidR="00F26744">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21F711" w14:textId="22A22851" w:rsidR="00C35036" w:rsidRDefault="00C35036">
    <w:pPr>
      <w:pStyle w:val="Footer"/>
    </w:pPr>
    <w:r>
      <w:t>http://psidev.info/peff</w:t>
    </w:r>
    <w:r>
      <w:tab/>
    </w:r>
    <w:r>
      <w:tab/>
    </w:r>
    <w:r>
      <w:rPr>
        <w:rStyle w:val="PageNumber"/>
      </w:rPr>
      <w:fldChar w:fldCharType="begin"/>
    </w:r>
    <w:r>
      <w:rPr>
        <w:rStyle w:val="PageNumber"/>
      </w:rPr>
      <w:instrText xml:space="preserve"> PAGE </w:instrText>
    </w:r>
    <w:r>
      <w:rPr>
        <w:rStyle w:val="PageNumber"/>
      </w:rPr>
      <w:fldChar w:fldCharType="separate"/>
    </w:r>
    <w:r w:rsidR="00F26744">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C6FB76" w14:textId="77777777" w:rsidR="008929AC" w:rsidRDefault="008929AC">
      <w:r>
        <w:separator/>
      </w:r>
    </w:p>
  </w:footnote>
  <w:footnote w:type="continuationSeparator" w:id="0">
    <w:p w14:paraId="5E4C71A7" w14:textId="77777777" w:rsidR="008929AC" w:rsidRDefault="008929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E4754" w14:textId="7F45B138" w:rsidR="00C35036" w:rsidRDefault="00C35036" w:rsidP="00A91C84">
    <w:pPr>
      <w:pStyle w:val="Header"/>
    </w:pPr>
    <w:r>
      <w:t>PEFF: A Common Sequence Database Format for Proteomics</w:t>
    </w:r>
    <w:r>
      <w:tab/>
    </w:r>
    <w:r>
      <w:rPr>
        <w:rFonts w:ascii="Arial Narrow" w:hAnsi="Arial Narrow"/>
      </w:rPr>
      <w:t>March 22, 2018</w:t>
    </w:r>
  </w:p>
  <w:p w14:paraId="42633330" w14:textId="77777777" w:rsidR="00C35036" w:rsidRPr="00A91C84" w:rsidRDefault="00C35036" w:rsidP="00A91C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D3E0D" w14:textId="2913C4EC" w:rsidR="00C35036" w:rsidRDefault="00C35036" w:rsidP="0004120E">
    <w:pPr>
      <w:tabs>
        <w:tab w:val="right" w:pos="8640"/>
        <w:tab w:val="right" w:pos="10440"/>
      </w:tabs>
      <w:rPr>
        <w:rFonts w:ascii="Arial Narrow" w:hAnsi="Arial Narrow"/>
        <w:lang w:val="fr-CH"/>
      </w:rPr>
    </w:pPr>
    <w:r w:rsidRPr="00A75507">
      <w:rPr>
        <w:rFonts w:ascii="Arial Narrow" w:hAnsi="Arial Narrow"/>
        <w:lang w:val="fr-CH"/>
      </w:rPr>
      <w:t xml:space="preserve">PSI </w:t>
    </w:r>
    <w:proofErr w:type="spellStart"/>
    <w:r w:rsidRPr="00A75507">
      <w:rPr>
        <w:rFonts w:ascii="Arial Narrow" w:hAnsi="Arial Narrow"/>
        <w:lang w:val="fr-CH"/>
      </w:rPr>
      <w:t>Recommendation</w:t>
    </w:r>
    <w:proofErr w:type="spellEnd"/>
    <w:r w:rsidRPr="00A75507">
      <w:rPr>
        <w:rFonts w:ascii="Arial Narrow" w:hAnsi="Arial Narrow"/>
        <w:lang w:val="fr-CH"/>
      </w:rPr>
      <w:tab/>
    </w:r>
    <w:r>
      <w:t>PSI Mass Spectrometry Standards Working Group</w:t>
    </w:r>
    <w:r w:rsidRPr="00A75507">
      <w:rPr>
        <w:rFonts w:ascii="Arial Narrow" w:hAnsi="Arial Narrow"/>
        <w:lang w:val="fr-CH"/>
      </w:rPr>
      <w:t xml:space="preserve"> </w:t>
    </w:r>
  </w:p>
  <w:p w14:paraId="739D2C3E" w14:textId="1AEEF269" w:rsidR="00C35036" w:rsidRDefault="00C35036" w:rsidP="0004120E">
    <w:pPr>
      <w:tabs>
        <w:tab w:val="right" w:pos="8640"/>
        <w:tab w:val="right" w:pos="10440"/>
      </w:tabs>
      <w:rPr>
        <w:rFonts w:ascii="Arial Narrow" w:hAnsi="Arial Narrow"/>
        <w:lang w:val="fr-CH"/>
      </w:rPr>
    </w:pPr>
    <w:proofErr w:type="spellStart"/>
    <w:r>
      <w:rPr>
        <w:rFonts w:ascii="Arial Narrow" w:hAnsi="Arial Narrow"/>
        <w:lang w:val="fr-CH"/>
      </w:rPr>
      <w:t>Status</w:t>
    </w:r>
    <w:proofErr w:type="spellEnd"/>
    <w:r>
      <w:rPr>
        <w:rFonts w:ascii="Arial Narrow" w:hAnsi="Arial Narrow"/>
        <w:lang w:val="fr-CH"/>
      </w:rPr>
      <w:t>: DRAFT</w:t>
    </w:r>
  </w:p>
  <w:p w14:paraId="0E9DADC6" w14:textId="2A3CA546" w:rsidR="00C35036" w:rsidRPr="00A75507" w:rsidRDefault="00C35036" w:rsidP="00C35036">
    <w:pPr>
      <w:tabs>
        <w:tab w:val="right" w:pos="8640"/>
        <w:tab w:val="right" w:pos="10440"/>
      </w:tabs>
      <w:jc w:val="right"/>
      <w:rPr>
        <w:rFonts w:ascii="Arial Narrow" w:hAnsi="Arial Narrow"/>
        <w:lang w:val="fr-CH"/>
      </w:rPr>
    </w:pPr>
    <w:r w:rsidRPr="00A75507">
      <w:rPr>
        <w:rFonts w:ascii="Arial Narrow" w:hAnsi="Arial Narrow"/>
        <w:lang w:val="fr-CH"/>
      </w:rPr>
      <w:t>Pierre-Alain Binz, Centre Hospitalier Universitaire Vaudois</w:t>
    </w:r>
  </w:p>
  <w:p w14:paraId="52203F99" w14:textId="5CAD1473" w:rsidR="00C35036" w:rsidRPr="00640393" w:rsidRDefault="00C35036" w:rsidP="000F45FB">
    <w:pPr>
      <w:tabs>
        <w:tab w:val="right" w:pos="8640"/>
        <w:tab w:val="right" w:pos="10440"/>
      </w:tabs>
      <w:rPr>
        <w:rStyle w:val="Strong"/>
        <w:rFonts w:ascii="Arial Narrow" w:hAnsi="Arial Narrow"/>
        <w:b w:val="0"/>
        <w:lang w:val="fr-CH"/>
      </w:rPr>
    </w:pPr>
    <w:r w:rsidRPr="00A75507">
      <w:rPr>
        <w:rFonts w:ascii="Arial Narrow" w:hAnsi="Arial Narrow"/>
        <w:lang w:val="fr-CH"/>
      </w:rPr>
      <w:tab/>
    </w:r>
    <w:r w:rsidRPr="00640393">
      <w:rPr>
        <w:rStyle w:val="Strong"/>
        <w:rFonts w:ascii="Arial Narrow" w:hAnsi="Arial Narrow"/>
        <w:b w:val="0"/>
        <w:lang w:val="fr-CH"/>
      </w:rPr>
      <w:t>Jim Shofstahl, Thermo Fisher Scientific</w:t>
    </w:r>
  </w:p>
  <w:p w14:paraId="3A34B30A" w14:textId="77777777" w:rsidR="00C35036" w:rsidRPr="00640393" w:rsidRDefault="00C35036" w:rsidP="000F4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hAnsi="Arial Narrow" w:cs="Courier New"/>
        <w:lang w:val="fr-CH" w:eastAsia="fr-CH"/>
      </w:rPr>
    </w:pPr>
    <w:r w:rsidRPr="00640393">
      <w:rPr>
        <w:rFonts w:ascii="Arial Narrow" w:hAnsi="Arial Narrow" w:cs="Courier New"/>
        <w:lang w:val="fr-CH" w:eastAsia="fr-CH"/>
      </w:rPr>
      <w:t>Juan Antonio Vizcaíno, EMBL-EBI</w:t>
    </w:r>
  </w:p>
  <w:p w14:paraId="12C55409" w14:textId="77777777" w:rsidR="00C35036" w:rsidRDefault="00C35036" w:rsidP="000F4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hAnsi="Arial Narrow" w:cs="Courier New"/>
        <w:lang w:eastAsia="fr-CH"/>
      </w:rPr>
    </w:pPr>
    <w:r w:rsidRPr="00AF164E">
      <w:rPr>
        <w:rFonts w:ascii="Arial Narrow" w:hAnsi="Arial Narrow" w:cs="Courier New"/>
        <w:lang w:val="en-GB" w:eastAsia="fr-CH"/>
      </w:rPr>
      <w:t>Harald Barsnes, Proteomics Unit, University</w:t>
    </w:r>
    <w:r>
      <w:rPr>
        <w:rFonts w:ascii="Arial Narrow" w:hAnsi="Arial Narrow" w:cs="Courier New"/>
        <w:lang w:val="en-GB" w:eastAsia="fr-CH"/>
      </w:rPr>
      <w:t xml:space="preserve"> </w:t>
    </w:r>
    <w:r w:rsidRPr="00AF164E">
      <w:rPr>
        <w:rFonts w:ascii="Arial Narrow" w:hAnsi="Arial Narrow" w:cs="Courier New"/>
        <w:lang w:eastAsia="fr-CH"/>
      </w:rPr>
      <w:t>of Bergen</w:t>
    </w:r>
  </w:p>
  <w:p w14:paraId="3735A919" w14:textId="77777777" w:rsidR="00C35036" w:rsidRPr="00D47195" w:rsidRDefault="00C35036" w:rsidP="000F45FB">
    <w:pPr>
      <w:tabs>
        <w:tab w:val="right" w:pos="8640"/>
        <w:tab w:val="right" w:pos="10440"/>
      </w:tabs>
      <w:jc w:val="right"/>
      <w:rPr>
        <w:rStyle w:val="Strong"/>
        <w:rFonts w:ascii="Arial Narrow" w:hAnsi="Arial Narrow"/>
        <w:b w:val="0"/>
      </w:rPr>
    </w:pPr>
    <w:r w:rsidRPr="00D47195">
      <w:rPr>
        <w:rStyle w:val="Strong"/>
        <w:rFonts w:ascii="Arial Narrow" w:hAnsi="Arial Narrow"/>
        <w:b w:val="0"/>
      </w:rPr>
      <w:t>Robert Cha</w:t>
    </w:r>
    <w:r>
      <w:rPr>
        <w:rStyle w:val="Strong"/>
        <w:rFonts w:ascii="Arial Narrow" w:hAnsi="Arial Narrow"/>
        <w:b w:val="0"/>
      </w:rPr>
      <w:t>l</w:t>
    </w:r>
    <w:r w:rsidRPr="00D47195">
      <w:rPr>
        <w:rStyle w:val="Strong"/>
        <w:rFonts w:ascii="Arial Narrow" w:hAnsi="Arial Narrow"/>
        <w:b w:val="0"/>
      </w:rPr>
      <w:t>kley, U</w:t>
    </w:r>
    <w:r>
      <w:rPr>
        <w:rStyle w:val="Strong"/>
        <w:rFonts w:ascii="Arial Narrow" w:hAnsi="Arial Narrow"/>
        <w:b w:val="0"/>
      </w:rPr>
      <w:t xml:space="preserve">niversity </w:t>
    </w:r>
    <w:r w:rsidRPr="00D47195">
      <w:rPr>
        <w:rStyle w:val="Strong"/>
        <w:rFonts w:ascii="Arial Narrow" w:hAnsi="Arial Narrow"/>
        <w:b w:val="0"/>
      </w:rPr>
      <w:t>C</w:t>
    </w:r>
    <w:r>
      <w:rPr>
        <w:rStyle w:val="Strong"/>
        <w:rFonts w:ascii="Arial Narrow" w:hAnsi="Arial Narrow"/>
        <w:b w:val="0"/>
      </w:rPr>
      <w:t xml:space="preserve">alifornia </w:t>
    </w:r>
    <w:r w:rsidRPr="00D47195">
      <w:rPr>
        <w:rStyle w:val="Strong"/>
        <w:rFonts w:ascii="Arial Narrow" w:hAnsi="Arial Narrow"/>
        <w:b w:val="0"/>
      </w:rPr>
      <w:t>S</w:t>
    </w:r>
    <w:r>
      <w:rPr>
        <w:rStyle w:val="Strong"/>
        <w:rFonts w:ascii="Arial Narrow" w:hAnsi="Arial Narrow"/>
        <w:b w:val="0"/>
      </w:rPr>
      <w:t xml:space="preserve">an </w:t>
    </w:r>
    <w:r w:rsidRPr="00D47195">
      <w:rPr>
        <w:rStyle w:val="Strong"/>
        <w:rFonts w:ascii="Arial Narrow" w:hAnsi="Arial Narrow"/>
        <w:b w:val="0"/>
      </w:rPr>
      <w:t>F</w:t>
    </w:r>
    <w:r>
      <w:rPr>
        <w:rStyle w:val="Strong"/>
        <w:rFonts w:ascii="Arial Narrow" w:hAnsi="Arial Narrow"/>
        <w:b w:val="0"/>
      </w:rPr>
      <w:t>rancisco</w:t>
    </w:r>
  </w:p>
  <w:p w14:paraId="20A4F708" w14:textId="77777777" w:rsidR="00C35036" w:rsidRPr="00640393" w:rsidRDefault="00C35036" w:rsidP="00D91D94">
    <w:pPr>
      <w:tabs>
        <w:tab w:val="right" w:pos="8640"/>
        <w:tab w:val="right" w:pos="10440"/>
      </w:tabs>
      <w:jc w:val="right"/>
      <w:rPr>
        <w:rFonts w:ascii="Arial Narrow" w:hAnsi="Arial Narrow"/>
        <w:lang w:val="de-CH"/>
      </w:rPr>
    </w:pPr>
    <w:r w:rsidRPr="00640393">
      <w:rPr>
        <w:rFonts w:ascii="Arial Narrow" w:hAnsi="Arial Narrow"/>
        <w:lang w:val="de-CH"/>
      </w:rPr>
      <w:t>Gerben Menschaert, Ghent University, Ghent, Belgium</w:t>
    </w:r>
  </w:p>
  <w:p w14:paraId="73A5A44D" w14:textId="77777777" w:rsidR="00C35036" w:rsidRDefault="00C35036" w:rsidP="00D91D94">
    <w:pPr>
      <w:tabs>
        <w:tab w:val="right" w:pos="8640"/>
        <w:tab w:val="right" w:pos="10440"/>
      </w:tabs>
      <w:jc w:val="right"/>
      <w:rPr>
        <w:rFonts w:ascii="Arial Narrow" w:hAnsi="Arial Narrow"/>
        <w:lang w:val="en-GB"/>
      </w:rPr>
    </w:pPr>
    <w:r w:rsidRPr="00D91D94">
      <w:rPr>
        <w:rFonts w:ascii="Arial Narrow" w:hAnsi="Arial Narrow"/>
        <w:lang w:val="en-GB"/>
      </w:rPr>
      <w:t>Karl Clauser, Broa</w:t>
    </w:r>
    <w:r>
      <w:rPr>
        <w:rFonts w:ascii="Arial Narrow" w:hAnsi="Arial Narrow"/>
        <w:lang w:val="en-GB"/>
      </w:rPr>
      <w:t>d Institute, Cambridge MA, USA</w:t>
    </w:r>
  </w:p>
  <w:p w14:paraId="349D193B" w14:textId="77777777" w:rsidR="00C35036" w:rsidRPr="00D47195" w:rsidRDefault="00C35036" w:rsidP="000F45FB">
    <w:pPr>
      <w:tabs>
        <w:tab w:val="right" w:pos="8640"/>
        <w:tab w:val="right" w:pos="10440"/>
      </w:tabs>
      <w:rPr>
        <w:rStyle w:val="Strong"/>
        <w:rFonts w:ascii="Arial Narrow" w:hAnsi="Arial Narrow"/>
        <w:b w:val="0"/>
      </w:rPr>
    </w:pPr>
    <w:r w:rsidRPr="00701D2D">
      <w:rPr>
        <w:rStyle w:val="Strong"/>
        <w:rFonts w:ascii="Arial Narrow" w:hAnsi="Arial Narrow"/>
        <w:b w:val="0"/>
      </w:rPr>
      <w:tab/>
      <w:t xml:space="preserve">Lydie Lane, </w:t>
    </w:r>
    <w:r w:rsidRPr="00601603">
      <w:rPr>
        <w:rStyle w:val="Strong"/>
        <w:rFonts w:ascii="Arial Narrow" w:hAnsi="Arial Narrow"/>
        <w:b w:val="0"/>
      </w:rPr>
      <w:t>Swiss Institute of Bioinformatics</w:t>
    </w:r>
  </w:p>
  <w:p w14:paraId="09DDBEA2" w14:textId="77777777" w:rsidR="00C35036" w:rsidRDefault="00C35036" w:rsidP="000F45FB">
    <w:pPr>
      <w:tabs>
        <w:tab w:val="right" w:pos="8640"/>
        <w:tab w:val="right" w:pos="10440"/>
      </w:tabs>
      <w:jc w:val="right"/>
      <w:rPr>
        <w:rFonts w:ascii="Arial Narrow" w:hAnsi="Arial Narrow"/>
        <w:lang w:val="en-GB"/>
      </w:rPr>
    </w:pPr>
    <w:r w:rsidRPr="00C04249">
      <w:rPr>
        <w:rFonts w:ascii="Arial Narrow" w:hAnsi="Arial Narrow"/>
        <w:lang w:val="en-GB"/>
      </w:rPr>
      <w:t>Sean L. Seymour,</w:t>
    </w:r>
    <w:r>
      <w:rPr>
        <w:rFonts w:ascii="Arial Narrow" w:hAnsi="Arial Narrow"/>
        <w:lang w:val="en-GB"/>
      </w:rPr>
      <w:t xml:space="preserve"> Seymour Data Science, LLC  </w:t>
    </w:r>
  </w:p>
  <w:p w14:paraId="1AE70A4C" w14:textId="77777777" w:rsidR="00C35036" w:rsidRDefault="00C35036" w:rsidP="000F45FB">
    <w:pPr>
      <w:tabs>
        <w:tab w:val="right" w:pos="8640"/>
        <w:tab w:val="right" w:pos="10440"/>
      </w:tabs>
      <w:jc w:val="right"/>
      <w:rPr>
        <w:rFonts w:ascii="Arial Narrow" w:hAnsi="Arial Narrow"/>
        <w:iCs/>
      </w:rPr>
    </w:pPr>
    <w:r w:rsidRPr="004334BE">
      <w:rPr>
        <w:rFonts w:ascii="Arial Narrow" w:hAnsi="Arial Narrow"/>
        <w:lang w:val="en-GB"/>
      </w:rPr>
      <w:t xml:space="preserve">Eugene </w:t>
    </w:r>
    <w:r>
      <w:rPr>
        <w:rFonts w:ascii="Arial Narrow" w:hAnsi="Arial Narrow"/>
        <w:lang w:val="en-GB"/>
      </w:rPr>
      <w:t xml:space="preserve">A. </w:t>
    </w:r>
    <w:r w:rsidRPr="004334BE">
      <w:rPr>
        <w:rFonts w:ascii="Arial Narrow" w:hAnsi="Arial Narrow"/>
        <w:lang w:val="en-GB"/>
      </w:rPr>
      <w:t xml:space="preserve">Kapp, </w:t>
    </w:r>
    <w:r w:rsidRPr="00AF164E">
      <w:rPr>
        <w:rFonts w:ascii="Arial Narrow" w:hAnsi="Arial Narrow"/>
        <w:iCs/>
      </w:rPr>
      <w:t>Walter &amp; Eliza Hall Institute of Medical Research and the University of Melbourne</w:t>
    </w:r>
  </w:p>
  <w:p w14:paraId="2C82B6FD" w14:textId="77777777" w:rsidR="00C35036" w:rsidRDefault="00C35036" w:rsidP="006B084B">
    <w:pPr>
      <w:tabs>
        <w:tab w:val="left" w:pos="7328"/>
      </w:tabs>
      <w:jc w:val="right"/>
      <w:rPr>
        <w:rFonts w:ascii="Arial Narrow" w:hAnsi="Arial Narrow"/>
        <w:lang w:val="en-GB"/>
      </w:rPr>
    </w:pPr>
    <w:r>
      <w:rPr>
        <w:rFonts w:ascii="Arial Narrow" w:hAnsi="Arial Narrow"/>
        <w:lang w:val="en-GB"/>
      </w:rPr>
      <w:t>Eric W. Deutsch, Institute for Systems Biology</w:t>
    </w:r>
  </w:p>
  <w:p w14:paraId="2DB2D649" w14:textId="77777777" w:rsidR="00C35036" w:rsidRPr="0004120E" w:rsidRDefault="00C35036" w:rsidP="00A91C84">
    <w:pPr>
      <w:tabs>
        <w:tab w:val="left" w:pos="7328"/>
      </w:tabs>
      <w:rPr>
        <w:rFonts w:ascii="Arial Narrow" w:hAnsi="Arial Narrow"/>
        <w:lang w:val="en-GB"/>
      </w:rPr>
    </w:pPr>
  </w:p>
  <w:p w14:paraId="40D38835" w14:textId="1D5A8123" w:rsidR="00C35036" w:rsidRPr="00AF164E" w:rsidRDefault="00C35036" w:rsidP="00C35036">
    <w:pPr>
      <w:pStyle w:val="Header"/>
      <w:tabs>
        <w:tab w:val="left" w:pos="7025"/>
      </w:tabs>
      <w:jc w:val="right"/>
      <w:rPr>
        <w:rFonts w:ascii="Arial Narrow" w:hAnsi="Arial Narrow"/>
      </w:rPr>
    </w:pPr>
    <w:r>
      <w:rPr>
        <w:rFonts w:ascii="Arial Narrow" w:hAnsi="Arial Narrow"/>
        <w:lang w:val="en-GB"/>
      </w:rPr>
      <w:t>June 18</w:t>
    </w:r>
    <w:r w:rsidRPr="0004120E">
      <w:rPr>
        <w:rFonts w:ascii="Arial Narrow" w:hAnsi="Arial Narrow"/>
        <w:lang w:val="en-GB"/>
      </w:rPr>
      <w:t>, 20</w:t>
    </w:r>
    <w:r>
      <w:rPr>
        <w:rFonts w:ascii="Arial Narrow" w:hAnsi="Arial Narrow"/>
        <w:lang w:val="en-GB"/>
      </w:rPr>
      <w:t>18</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ADB554" w14:textId="338CEB0B" w:rsidR="00C35036" w:rsidRDefault="00C35036">
    <w:pPr>
      <w:pStyle w:val="Header"/>
    </w:pPr>
    <w:r>
      <w:t>PEFF: A Common Sequence Database Format for Proteomics</w:t>
    </w:r>
    <w:r>
      <w:tab/>
      <w:t>March 22</w:t>
    </w:r>
    <w:r>
      <w:rPr>
        <w:rFonts w:ascii="Arial Narrow" w:hAnsi="Arial Narrow"/>
      </w:rPr>
      <w:t>, 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2pt;height:12pt" o:bullet="t">
        <v:imagedata r:id="rId1" o:title=""/>
      </v:shape>
    </w:pict>
  </w:numPicBullet>
  <w:abstractNum w:abstractNumId="0"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144B31"/>
    <w:multiLevelType w:val="hybridMultilevel"/>
    <w:tmpl w:val="DB0ABE90"/>
    <w:lvl w:ilvl="0" w:tplc="04090003">
      <w:start w:val="1"/>
      <w:numFmt w:val="bullet"/>
      <w:lvlText w:val="o"/>
      <w:lvlJc w:val="left"/>
      <w:pPr>
        <w:ind w:left="720" w:hanging="360"/>
      </w:pPr>
      <w:rPr>
        <w:rFonts w:ascii="Courier New" w:hAnsi="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0FFE3237"/>
    <w:multiLevelType w:val="hybridMultilevel"/>
    <w:tmpl w:val="41EC57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4278B6"/>
    <w:multiLevelType w:val="hybridMultilevel"/>
    <w:tmpl w:val="5296943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C96B9A"/>
    <w:multiLevelType w:val="hybridMultilevel"/>
    <w:tmpl w:val="574C8C7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69E3680"/>
    <w:multiLevelType w:val="multilevel"/>
    <w:tmpl w:val="3B6268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2D8335BD"/>
    <w:multiLevelType w:val="hybridMultilevel"/>
    <w:tmpl w:val="A5006092"/>
    <w:lvl w:ilvl="0" w:tplc="04090003">
      <w:start w:val="1"/>
      <w:numFmt w:val="bullet"/>
      <w:lvlText w:val="o"/>
      <w:lvlJc w:val="left"/>
      <w:pPr>
        <w:ind w:left="720" w:hanging="360"/>
      </w:pPr>
      <w:rPr>
        <w:rFonts w:ascii="Courier New" w:hAnsi="Courier New"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FA757CF"/>
    <w:multiLevelType w:val="hybridMultilevel"/>
    <w:tmpl w:val="EDEE7A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325F1A02"/>
    <w:multiLevelType w:val="hybridMultilevel"/>
    <w:tmpl w:val="FBAA755E"/>
    <w:lvl w:ilvl="0" w:tplc="04090003">
      <w:start w:val="1"/>
      <w:numFmt w:val="bullet"/>
      <w:lvlText w:val="o"/>
      <w:lvlJc w:val="left"/>
      <w:pPr>
        <w:ind w:left="1080" w:hanging="360"/>
      </w:pPr>
      <w:rPr>
        <w:rFonts w:ascii="Courier New" w:hAnsi="Courier New" w:cs="Courier New"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8" w15:restartNumberingAfterBreak="0">
    <w:nsid w:val="476B0749"/>
    <w:multiLevelType w:val="hybridMultilevel"/>
    <w:tmpl w:val="50E24820"/>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8DF6343"/>
    <w:multiLevelType w:val="hybridMultilevel"/>
    <w:tmpl w:val="20469690"/>
    <w:lvl w:ilvl="0" w:tplc="100C0003">
      <w:start w:val="1"/>
      <w:numFmt w:val="bullet"/>
      <w:lvlText w:val="o"/>
      <w:lvlJc w:val="left"/>
      <w:pPr>
        <w:ind w:left="720" w:hanging="360"/>
      </w:pPr>
      <w:rPr>
        <w:rFonts w:ascii="Courier New" w:hAnsi="Courier New" w:cs="Courier New"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4A6548A9"/>
    <w:multiLevelType w:val="multilevel"/>
    <w:tmpl w:val="87B83ED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4BB47158"/>
    <w:multiLevelType w:val="hybridMultilevel"/>
    <w:tmpl w:val="2662062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DF752B5"/>
    <w:multiLevelType w:val="hybridMultilevel"/>
    <w:tmpl w:val="01882EF2"/>
    <w:lvl w:ilvl="0" w:tplc="100C0003">
      <w:start w:val="1"/>
      <w:numFmt w:val="bullet"/>
      <w:lvlText w:val="o"/>
      <w:lvlJc w:val="left"/>
      <w:pPr>
        <w:ind w:left="360" w:hanging="360"/>
      </w:pPr>
      <w:rPr>
        <w:rFonts w:ascii="Courier New" w:hAnsi="Courier New" w:cs="Courier New"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3" w15:restartNumberingAfterBreak="0">
    <w:nsid w:val="52FD0B93"/>
    <w:multiLevelType w:val="hybridMultilevel"/>
    <w:tmpl w:val="7B22469C"/>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A0077D8"/>
    <w:multiLevelType w:val="hybridMultilevel"/>
    <w:tmpl w:val="747A0F46"/>
    <w:lvl w:ilvl="0" w:tplc="11EE57CE">
      <w:start w:val="2"/>
      <w:numFmt w:val="bullet"/>
      <w:lvlText w:val="-"/>
      <w:lvlJc w:val="left"/>
      <w:pPr>
        <w:tabs>
          <w:tab w:val="num" w:pos="720"/>
        </w:tabs>
        <w:ind w:left="720" w:hanging="360"/>
      </w:pPr>
      <w:rPr>
        <w:rFonts w:ascii="Times New Roman" w:eastAsia="Times New Roman" w:hAnsi="Times New Roman" w:cs="Times New Roman" w:hint="default"/>
      </w:rPr>
    </w:lvl>
    <w:lvl w:ilvl="1" w:tplc="11EE57CE">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4E6A92"/>
    <w:multiLevelType w:val="hybridMultilevel"/>
    <w:tmpl w:val="FD22BC34"/>
    <w:lvl w:ilvl="0" w:tplc="EC66C070">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27" w15:restartNumberingAfterBreak="0">
    <w:nsid w:val="6F794A49"/>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8" w15:restartNumberingAfterBreak="0">
    <w:nsid w:val="70D162CD"/>
    <w:multiLevelType w:val="hybridMultilevel"/>
    <w:tmpl w:val="59360162"/>
    <w:lvl w:ilvl="0" w:tplc="04090003">
      <w:start w:val="1"/>
      <w:numFmt w:val="bullet"/>
      <w:lvlText w:val="o"/>
      <w:lvlJc w:val="left"/>
      <w:pPr>
        <w:ind w:left="720" w:hanging="360"/>
      </w:pPr>
      <w:rPr>
        <w:rFonts w:ascii="Courier New" w:hAnsi="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7"/>
  </w:num>
  <w:num w:numId="13">
    <w:abstractNumId w:val="24"/>
  </w:num>
  <w:num w:numId="14">
    <w:abstractNumId w:val="25"/>
  </w:num>
  <w:num w:numId="15">
    <w:abstractNumId w:val="20"/>
  </w:num>
  <w:num w:numId="16">
    <w:abstractNumId w:val="18"/>
  </w:num>
  <w:num w:numId="17">
    <w:abstractNumId w:val="13"/>
  </w:num>
  <w:num w:numId="18">
    <w:abstractNumId w:val="26"/>
  </w:num>
  <w:num w:numId="19">
    <w:abstractNumId w:val="11"/>
  </w:num>
  <w:num w:numId="20">
    <w:abstractNumId w:val="23"/>
  </w:num>
  <w:num w:numId="21">
    <w:abstractNumId w:val="12"/>
  </w:num>
  <w:num w:numId="22">
    <w:abstractNumId w:val="21"/>
  </w:num>
  <w:num w:numId="23">
    <w:abstractNumId w:val="22"/>
  </w:num>
  <w:num w:numId="24">
    <w:abstractNumId w:val="16"/>
  </w:num>
  <w:num w:numId="25">
    <w:abstractNumId w:val="10"/>
  </w:num>
  <w:num w:numId="26">
    <w:abstractNumId w:val="17"/>
  </w:num>
  <w:num w:numId="27">
    <w:abstractNumId w:val="15"/>
  </w:num>
  <w:num w:numId="28">
    <w:abstractNumId w:val="28"/>
  </w:num>
  <w:num w:numId="29">
    <w:abstractNumId w:val="19"/>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isenacher, Martin">
    <w15:presenceInfo w15:providerId="AD" w15:userId="S-1-5-21-854245398-484763869-1343024091-55024"/>
  </w15:person>
  <w15:person w15:author="Andy Jones">
    <w15:presenceInfo w15:providerId="Windows Live" w15:userId="17371709f976ddee"/>
  </w15:person>
  <w15:person w15:author="Eric Deutsch">
    <w15:presenceInfo w15:providerId="AD" w15:userId="S-1-5-21-1838089955-1065252868-413607797-14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6" w:nlCheck="1" w:checkStyle="0"/>
  <w:activeWritingStyle w:appName="MSWord" w:lang="en-US" w:vendorID="64" w:dllVersion="6" w:nlCheck="1" w:checkStyle="1"/>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de-CH" w:vendorID="64" w:dllVersion="6" w:nlCheck="1" w:checkStyle="0"/>
  <w:activeWritingStyle w:appName="MSWord" w:lang="it-IT" w:vendorID="64" w:dllVersion="6" w:nlCheck="1" w:checkStyle="0"/>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fr-CH" w:vendorID="64" w:dllVersion="131078"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0"/>
  <w:hyphenationZone w:val="425"/>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72E"/>
    <w:rsid w:val="00000075"/>
    <w:rsid w:val="00000A0A"/>
    <w:rsid w:val="00006F01"/>
    <w:rsid w:val="00015A13"/>
    <w:rsid w:val="00015B7E"/>
    <w:rsid w:val="000248B1"/>
    <w:rsid w:val="00040877"/>
    <w:rsid w:val="000411A1"/>
    <w:rsid w:val="0004120E"/>
    <w:rsid w:val="0005013E"/>
    <w:rsid w:val="00051A65"/>
    <w:rsid w:val="00053B9C"/>
    <w:rsid w:val="00053FB5"/>
    <w:rsid w:val="0005683D"/>
    <w:rsid w:val="00057B59"/>
    <w:rsid w:val="00062C3B"/>
    <w:rsid w:val="00064466"/>
    <w:rsid w:val="00082619"/>
    <w:rsid w:val="00083950"/>
    <w:rsid w:val="0008461F"/>
    <w:rsid w:val="0008569E"/>
    <w:rsid w:val="00095610"/>
    <w:rsid w:val="000A0EDD"/>
    <w:rsid w:val="000A16F9"/>
    <w:rsid w:val="000A23EB"/>
    <w:rsid w:val="000A6D63"/>
    <w:rsid w:val="000A7243"/>
    <w:rsid w:val="000B01F3"/>
    <w:rsid w:val="000B1557"/>
    <w:rsid w:val="000B1D00"/>
    <w:rsid w:val="000B4907"/>
    <w:rsid w:val="000B4C1E"/>
    <w:rsid w:val="000C75A1"/>
    <w:rsid w:val="000D5E0D"/>
    <w:rsid w:val="000D76E8"/>
    <w:rsid w:val="000E03A3"/>
    <w:rsid w:val="000E5810"/>
    <w:rsid w:val="000E75B7"/>
    <w:rsid w:val="000E7BD0"/>
    <w:rsid w:val="000F2C4F"/>
    <w:rsid w:val="000F38A8"/>
    <w:rsid w:val="000F45FB"/>
    <w:rsid w:val="000F4D7F"/>
    <w:rsid w:val="000F6AE0"/>
    <w:rsid w:val="000F7D9B"/>
    <w:rsid w:val="00100119"/>
    <w:rsid w:val="00101487"/>
    <w:rsid w:val="00106035"/>
    <w:rsid w:val="0011332E"/>
    <w:rsid w:val="0011374E"/>
    <w:rsid w:val="001147AB"/>
    <w:rsid w:val="00116BCB"/>
    <w:rsid w:val="0011745B"/>
    <w:rsid w:val="00117CD4"/>
    <w:rsid w:val="00120A36"/>
    <w:rsid w:val="00121ED4"/>
    <w:rsid w:val="00122CCD"/>
    <w:rsid w:val="00124C23"/>
    <w:rsid w:val="00146A8D"/>
    <w:rsid w:val="00150242"/>
    <w:rsid w:val="001506DB"/>
    <w:rsid w:val="001568DA"/>
    <w:rsid w:val="0016043C"/>
    <w:rsid w:val="00165F3D"/>
    <w:rsid w:val="00166275"/>
    <w:rsid w:val="001668DE"/>
    <w:rsid w:val="00171AF8"/>
    <w:rsid w:val="00171F2F"/>
    <w:rsid w:val="0017569A"/>
    <w:rsid w:val="00181424"/>
    <w:rsid w:val="001848FA"/>
    <w:rsid w:val="00185271"/>
    <w:rsid w:val="001923D1"/>
    <w:rsid w:val="00193E6B"/>
    <w:rsid w:val="00195A76"/>
    <w:rsid w:val="001A116D"/>
    <w:rsid w:val="001A1F52"/>
    <w:rsid w:val="001A2137"/>
    <w:rsid w:val="001A30FB"/>
    <w:rsid w:val="001B0DC3"/>
    <w:rsid w:val="001B2451"/>
    <w:rsid w:val="001B3CB5"/>
    <w:rsid w:val="001B497C"/>
    <w:rsid w:val="001C37EA"/>
    <w:rsid w:val="001E3623"/>
    <w:rsid w:val="001E7513"/>
    <w:rsid w:val="001F242A"/>
    <w:rsid w:val="001F249F"/>
    <w:rsid w:val="001F339D"/>
    <w:rsid w:val="00200514"/>
    <w:rsid w:val="0020111B"/>
    <w:rsid w:val="00201A2E"/>
    <w:rsid w:val="00202CCA"/>
    <w:rsid w:val="00202FD9"/>
    <w:rsid w:val="002066D2"/>
    <w:rsid w:val="00212F62"/>
    <w:rsid w:val="00213AE2"/>
    <w:rsid w:val="00215117"/>
    <w:rsid w:val="00217884"/>
    <w:rsid w:val="002206EB"/>
    <w:rsid w:val="00227EC2"/>
    <w:rsid w:val="0023168A"/>
    <w:rsid w:val="00232A13"/>
    <w:rsid w:val="00234126"/>
    <w:rsid w:val="00235016"/>
    <w:rsid w:val="00235FC1"/>
    <w:rsid w:val="0024014A"/>
    <w:rsid w:val="00240324"/>
    <w:rsid w:val="00243FF2"/>
    <w:rsid w:val="0024584C"/>
    <w:rsid w:val="00253ABA"/>
    <w:rsid w:val="00261B61"/>
    <w:rsid w:val="0026224E"/>
    <w:rsid w:val="002643AF"/>
    <w:rsid w:val="00270EA5"/>
    <w:rsid w:val="002726D6"/>
    <w:rsid w:val="002760F7"/>
    <w:rsid w:val="00277E0C"/>
    <w:rsid w:val="0028101F"/>
    <w:rsid w:val="0028771A"/>
    <w:rsid w:val="00293D85"/>
    <w:rsid w:val="00296892"/>
    <w:rsid w:val="002A0B24"/>
    <w:rsid w:val="002B240D"/>
    <w:rsid w:val="002C05E2"/>
    <w:rsid w:val="002C2562"/>
    <w:rsid w:val="002C7386"/>
    <w:rsid w:val="002D1199"/>
    <w:rsid w:val="002D7CF7"/>
    <w:rsid w:val="002E40F3"/>
    <w:rsid w:val="002F0C21"/>
    <w:rsid w:val="002F5C9A"/>
    <w:rsid w:val="00307D96"/>
    <w:rsid w:val="00314D3B"/>
    <w:rsid w:val="00315E4E"/>
    <w:rsid w:val="00324205"/>
    <w:rsid w:val="00325468"/>
    <w:rsid w:val="003279B2"/>
    <w:rsid w:val="00330ADC"/>
    <w:rsid w:val="003323B0"/>
    <w:rsid w:val="00337C5F"/>
    <w:rsid w:val="00340096"/>
    <w:rsid w:val="0034075A"/>
    <w:rsid w:val="0034271F"/>
    <w:rsid w:val="00343358"/>
    <w:rsid w:val="003506D1"/>
    <w:rsid w:val="00351627"/>
    <w:rsid w:val="00351B6F"/>
    <w:rsid w:val="00352CFA"/>
    <w:rsid w:val="00355C35"/>
    <w:rsid w:val="0035615B"/>
    <w:rsid w:val="00357987"/>
    <w:rsid w:val="00365A01"/>
    <w:rsid w:val="0036735B"/>
    <w:rsid w:val="0036746D"/>
    <w:rsid w:val="00367EA6"/>
    <w:rsid w:val="00375C94"/>
    <w:rsid w:val="00383A6F"/>
    <w:rsid w:val="00386168"/>
    <w:rsid w:val="00392045"/>
    <w:rsid w:val="00396043"/>
    <w:rsid w:val="00397CC4"/>
    <w:rsid w:val="003A68CC"/>
    <w:rsid w:val="003A73C5"/>
    <w:rsid w:val="003B0B08"/>
    <w:rsid w:val="003B39ED"/>
    <w:rsid w:val="003C4948"/>
    <w:rsid w:val="003D2281"/>
    <w:rsid w:val="003D251F"/>
    <w:rsid w:val="003D3F6B"/>
    <w:rsid w:val="003D4AD6"/>
    <w:rsid w:val="003E1AE3"/>
    <w:rsid w:val="003F07AA"/>
    <w:rsid w:val="003F07D4"/>
    <w:rsid w:val="00403907"/>
    <w:rsid w:val="004043C7"/>
    <w:rsid w:val="00415317"/>
    <w:rsid w:val="004161DB"/>
    <w:rsid w:val="00420513"/>
    <w:rsid w:val="0042253B"/>
    <w:rsid w:val="004260A9"/>
    <w:rsid w:val="00432113"/>
    <w:rsid w:val="004334BE"/>
    <w:rsid w:val="00441DD0"/>
    <w:rsid w:val="004430D5"/>
    <w:rsid w:val="00443147"/>
    <w:rsid w:val="00444771"/>
    <w:rsid w:val="00445504"/>
    <w:rsid w:val="00453F83"/>
    <w:rsid w:val="004540B8"/>
    <w:rsid w:val="00454A88"/>
    <w:rsid w:val="00455E5E"/>
    <w:rsid w:val="004672F7"/>
    <w:rsid w:val="00470400"/>
    <w:rsid w:val="00473FCA"/>
    <w:rsid w:val="00475977"/>
    <w:rsid w:val="004768C7"/>
    <w:rsid w:val="0047734E"/>
    <w:rsid w:val="00480378"/>
    <w:rsid w:val="004842EA"/>
    <w:rsid w:val="00485432"/>
    <w:rsid w:val="004858B1"/>
    <w:rsid w:val="0048593C"/>
    <w:rsid w:val="00491C18"/>
    <w:rsid w:val="004927C6"/>
    <w:rsid w:val="00494356"/>
    <w:rsid w:val="00494BBF"/>
    <w:rsid w:val="00495481"/>
    <w:rsid w:val="00495FB8"/>
    <w:rsid w:val="004A1CB4"/>
    <w:rsid w:val="004A2DB0"/>
    <w:rsid w:val="004B09B0"/>
    <w:rsid w:val="004B48E4"/>
    <w:rsid w:val="004C0752"/>
    <w:rsid w:val="004C16D2"/>
    <w:rsid w:val="004D14E9"/>
    <w:rsid w:val="004D2856"/>
    <w:rsid w:val="004D2967"/>
    <w:rsid w:val="004D3204"/>
    <w:rsid w:val="004D4CE0"/>
    <w:rsid w:val="004E2A98"/>
    <w:rsid w:val="004E59C3"/>
    <w:rsid w:val="004F6A8B"/>
    <w:rsid w:val="00502B9A"/>
    <w:rsid w:val="00504013"/>
    <w:rsid w:val="0050667F"/>
    <w:rsid w:val="00506779"/>
    <w:rsid w:val="005072C8"/>
    <w:rsid w:val="005135B9"/>
    <w:rsid w:val="00514411"/>
    <w:rsid w:val="00517E78"/>
    <w:rsid w:val="00525E17"/>
    <w:rsid w:val="00531BEE"/>
    <w:rsid w:val="00535C78"/>
    <w:rsid w:val="00554BA3"/>
    <w:rsid w:val="005568B5"/>
    <w:rsid w:val="00557211"/>
    <w:rsid w:val="00557A28"/>
    <w:rsid w:val="0056181D"/>
    <w:rsid w:val="005631CE"/>
    <w:rsid w:val="005732C6"/>
    <w:rsid w:val="005760E1"/>
    <w:rsid w:val="0058678D"/>
    <w:rsid w:val="00587014"/>
    <w:rsid w:val="00595761"/>
    <w:rsid w:val="005A130B"/>
    <w:rsid w:val="005B0397"/>
    <w:rsid w:val="005B138C"/>
    <w:rsid w:val="005B26AB"/>
    <w:rsid w:val="005B4F27"/>
    <w:rsid w:val="005B7CB8"/>
    <w:rsid w:val="005B7F8D"/>
    <w:rsid w:val="005C0C73"/>
    <w:rsid w:val="005C2BBC"/>
    <w:rsid w:val="005C3C35"/>
    <w:rsid w:val="005D10F7"/>
    <w:rsid w:val="005D3E0E"/>
    <w:rsid w:val="005E112C"/>
    <w:rsid w:val="005E17B9"/>
    <w:rsid w:val="005E1F08"/>
    <w:rsid w:val="005E75E6"/>
    <w:rsid w:val="005F24D3"/>
    <w:rsid w:val="005F5C53"/>
    <w:rsid w:val="00601603"/>
    <w:rsid w:val="00602E95"/>
    <w:rsid w:val="006030E6"/>
    <w:rsid w:val="00603B0B"/>
    <w:rsid w:val="006114E6"/>
    <w:rsid w:val="00611FFD"/>
    <w:rsid w:val="0061293E"/>
    <w:rsid w:val="00614792"/>
    <w:rsid w:val="006173EC"/>
    <w:rsid w:val="006178F4"/>
    <w:rsid w:val="00617D2F"/>
    <w:rsid w:val="00620B6E"/>
    <w:rsid w:val="006212BC"/>
    <w:rsid w:val="00621F0C"/>
    <w:rsid w:val="006224C8"/>
    <w:rsid w:val="006310FB"/>
    <w:rsid w:val="00640393"/>
    <w:rsid w:val="006419E8"/>
    <w:rsid w:val="0065720B"/>
    <w:rsid w:val="00670C8C"/>
    <w:rsid w:val="0067521F"/>
    <w:rsid w:val="0067601D"/>
    <w:rsid w:val="0067632B"/>
    <w:rsid w:val="00677C09"/>
    <w:rsid w:val="00687BAD"/>
    <w:rsid w:val="00693455"/>
    <w:rsid w:val="00693A64"/>
    <w:rsid w:val="00694707"/>
    <w:rsid w:val="00695895"/>
    <w:rsid w:val="006974D1"/>
    <w:rsid w:val="006A222B"/>
    <w:rsid w:val="006A68B9"/>
    <w:rsid w:val="006A6B2C"/>
    <w:rsid w:val="006A7F64"/>
    <w:rsid w:val="006B084B"/>
    <w:rsid w:val="006B5EEF"/>
    <w:rsid w:val="006B635B"/>
    <w:rsid w:val="006C118A"/>
    <w:rsid w:val="006D44B7"/>
    <w:rsid w:val="006D7F29"/>
    <w:rsid w:val="006E4C2A"/>
    <w:rsid w:val="006F019F"/>
    <w:rsid w:val="006F0D6A"/>
    <w:rsid w:val="006F2992"/>
    <w:rsid w:val="006F74F5"/>
    <w:rsid w:val="006F7751"/>
    <w:rsid w:val="00700A2F"/>
    <w:rsid w:val="00701D2D"/>
    <w:rsid w:val="00703AA9"/>
    <w:rsid w:val="00715971"/>
    <w:rsid w:val="00716CE4"/>
    <w:rsid w:val="007256DD"/>
    <w:rsid w:val="007257AE"/>
    <w:rsid w:val="007259F3"/>
    <w:rsid w:val="00727882"/>
    <w:rsid w:val="0073341D"/>
    <w:rsid w:val="007338F1"/>
    <w:rsid w:val="00734B90"/>
    <w:rsid w:val="00746695"/>
    <w:rsid w:val="00752835"/>
    <w:rsid w:val="00765618"/>
    <w:rsid w:val="007656A1"/>
    <w:rsid w:val="0076665A"/>
    <w:rsid w:val="007704E3"/>
    <w:rsid w:val="0077427F"/>
    <w:rsid w:val="007771DC"/>
    <w:rsid w:val="007771E4"/>
    <w:rsid w:val="00777EBF"/>
    <w:rsid w:val="007804FF"/>
    <w:rsid w:val="00790AAB"/>
    <w:rsid w:val="00792DDB"/>
    <w:rsid w:val="00795550"/>
    <w:rsid w:val="007A24FE"/>
    <w:rsid w:val="007A3466"/>
    <w:rsid w:val="007A55A3"/>
    <w:rsid w:val="007A68B6"/>
    <w:rsid w:val="007B04D4"/>
    <w:rsid w:val="007B1B42"/>
    <w:rsid w:val="007C10B9"/>
    <w:rsid w:val="007C62B2"/>
    <w:rsid w:val="007D27E8"/>
    <w:rsid w:val="007D2B51"/>
    <w:rsid w:val="007D3297"/>
    <w:rsid w:val="007D3BE7"/>
    <w:rsid w:val="007D3FA7"/>
    <w:rsid w:val="007D4A66"/>
    <w:rsid w:val="007E3728"/>
    <w:rsid w:val="007E5315"/>
    <w:rsid w:val="007E6103"/>
    <w:rsid w:val="007F227C"/>
    <w:rsid w:val="007F31A6"/>
    <w:rsid w:val="007F6983"/>
    <w:rsid w:val="00801AD3"/>
    <w:rsid w:val="0080293F"/>
    <w:rsid w:val="00807FB8"/>
    <w:rsid w:val="0081171B"/>
    <w:rsid w:val="00813F18"/>
    <w:rsid w:val="008175DE"/>
    <w:rsid w:val="00821342"/>
    <w:rsid w:val="00825303"/>
    <w:rsid w:val="00827F1A"/>
    <w:rsid w:val="00831E7F"/>
    <w:rsid w:val="00836BFC"/>
    <w:rsid w:val="00841157"/>
    <w:rsid w:val="0084295F"/>
    <w:rsid w:val="00844118"/>
    <w:rsid w:val="0084681E"/>
    <w:rsid w:val="00850500"/>
    <w:rsid w:val="00850E29"/>
    <w:rsid w:val="00851725"/>
    <w:rsid w:val="0085427F"/>
    <w:rsid w:val="0086604A"/>
    <w:rsid w:val="00867FA2"/>
    <w:rsid w:val="00872FC6"/>
    <w:rsid w:val="00873BEE"/>
    <w:rsid w:val="008758E6"/>
    <w:rsid w:val="00877D5C"/>
    <w:rsid w:val="00880344"/>
    <w:rsid w:val="00883F92"/>
    <w:rsid w:val="008929AC"/>
    <w:rsid w:val="0089738D"/>
    <w:rsid w:val="008A0511"/>
    <w:rsid w:val="008A1784"/>
    <w:rsid w:val="008A532D"/>
    <w:rsid w:val="008B1F33"/>
    <w:rsid w:val="008B306F"/>
    <w:rsid w:val="008C3614"/>
    <w:rsid w:val="008C418E"/>
    <w:rsid w:val="008C4505"/>
    <w:rsid w:val="008D1588"/>
    <w:rsid w:val="008D218E"/>
    <w:rsid w:val="008D2A8F"/>
    <w:rsid w:val="008D58F4"/>
    <w:rsid w:val="008E0C22"/>
    <w:rsid w:val="008E43C6"/>
    <w:rsid w:val="008E572B"/>
    <w:rsid w:val="008F0363"/>
    <w:rsid w:val="008F186A"/>
    <w:rsid w:val="008F40EF"/>
    <w:rsid w:val="008F615F"/>
    <w:rsid w:val="00904061"/>
    <w:rsid w:val="00904F58"/>
    <w:rsid w:val="00906A96"/>
    <w:rsid w:val="00907374"/>
    <w:rsid w:val="0092768F"/>
    <w:rsid w:val="00927D61"/>
    <w:rsid w:val="00932393"/>
    <w:rsid w:val="00932A37"/>
    <w:rsid w:val="00933F0C"/>
    <w:rsid w:val="00937D32"/>
    <w:rsid w:val="009400DE"/>
    <w:rsid w:val="009430F8"/>
    <w:rsid w:val="0094636F"/>
    <w:rsid w:val="00950B81"/>
    <w:rsid w:val="00952523"/>
    <w:rsid w:val="00953D6F"/>
    <w:rsid w:val="00953D80"/>
    <w:rsid w:val="009578C3"/>
    <w:rsid w:val="00957914"/>
    <w:rsid w:val="0097042A"/>
    <w:rsid w:val="00971D20"/>
    <w:rsid w:val="00974442"/>
    <w:rsid w:val="00975282"/>
    <w:rsid w:val="009A2650"/>
    <w:rsid w:val="009B0FF7"/>
    <w:rsid w:val="009B13AC"/>
    <w:rsid w:val="009B38A1"/>
    <w:rsid w:val="009B39DC"/>
    <w:rsid w:val="009B3D2E"/>
    <w:rsid w:val="009B69AC"/>
    <w:rsid w:val="009B7236"/>
    <w:rsid w:val="009C39F8"/>
    <w:rsid w:val="009C6603"/>
    <w:rsid w:val="009D1DE6"/>
    <w:rsid w:val="009D40EC"/>
    <w:rsid w:val="009D7797"/>
    <w:rsid w:val="009E3360"/>
    <w:rsid w:val="00A05416"/>
    <w:rsid w:val="00A06522"/>
    <w:rsid w:val="00A219E0"/>
    <w:rsid w:val="00A23E5D"/>
    <w:rsid w:val="00A34714"/>
    <w:rsid w:val="00A43739"/>
    <w:rsid w:val="00A4677D"/>
    <w:rsid w:val="00A51CA1"/>
    <w:rsid w:val="00A62F57"/>
    <w:rsid w:val="00A70718"/>
    <w:rsid w:val="00A712A8"/>
    <w:rsid w:val="00A72EE5"/>
    <w:rsid w:val="00A75507"/>
    <w:rsid w:val="00A826A2"/>
    <w:rsid w:val="00A83BBD"/>
    <w:rsid w:val="00A85FD1"/>
    <w:rsid w:val="00A864AB"/>
    <w:rsid w:val="00A86ECE"/>
    <w:rsid w:val="00A91C84"/>
    <w:rsid w:val="00A97FCF"/>
    <w:rsid w:val="00AA5F75"/>
    <w:rsid w:val="00AA6118"/>
    <w:rsid w:val="00AB3F17"/>
    <w:rsid w:val="00AB7B5E"/>
    <w:rsid w:val="00AC2870"/>
    <w:rsid w:val="00AC362A"/>
    <w:rsid w:val="00AC456F"/>
    <w:rsid w:val="00AC5538"/>
    <w:rsid w:val="00AC5D9D"/>
    <w:rsid w:val="00AC6D44"/>
    <w:rsid w:val="00AD3688"/>
    <w:rsid w:val="00AD4F6A"/>
    <w:rsid w:val="00AD559A"/>
    <w:rsid w:val="00AE0CB0"/>
    <w:rsid w:val="00AE50B1"/>
    <w:rsid w:val="00AE73EC"/>
    <w:rsid w:val="00AF164E"/>
    <w:rsid w:val="00AF22F4"/>
    <w:rsid w:val="00AF352A"/>
    <w:rsid w:val="00B024AF"/>
    <w:rsid w:val="00B05BA1"/>
    <w:rsid w:val="00B14237"/>
    <w:rsid w:val="00B2147C"/>
    <w:rsid w:val="00B21586"/>
    <w:rsid w:val="00B26CA0"/>
    <w:rsid w:val="00B36110"/>
    <w:rsid w:val="00B370CF"/>
    <w:rsid w:val="00B37776"/>
    <w:rsid w:val="00B404F9"/>
    <w:rsid w:val="00B41D0A"/>
    <w:rsid w:val="00B443F2"/>
    <w:rsid w:val="00B45737"/>
    <w:rsid w:val="00B45BA9"/>
    <w:rsid w:val="00B47389"/>
    <w:rsid w:val="00B50E40"/>
    <w:rsid w:val="00B5101A"/>
    <w:rsid w:val="00B62CFC"/>
    <w:rsid w:val="00B66A07"/>
    <w:rsid w:val="00B83DC9"/>
    <w:rsid w:val="00B93491"/>
    <w:rsid w:val="00B95EFB"/>
    <w:rsid w:val="00B96275"/>
    <w:rsid w:val="00BA0127"/>
    <w:rsid w:val="00BA01BA"/>
    <w:rsid w:val="00BA4E29"/>
    <w:rsid w:val="00BB396B"/>
    <w:rsid w:val="00BB7D08"/>
    <w:rsid w:val="00BC31F2"/>
    <w:rsid w:val="00BC35FF"/>
    <w:rsid w:val="00BD0024"/>
    <w:rsid w:val="00BD0D31"/>
    <w:rsid w:val="00BD328A"/>
    <w:rsid w:val="00BD4968"/>
    <w:rsid w:val="00BE250A"/>
    <w:rsid w:val="00BF16B2"/>
    <w:rsid w:val="00BF533A"/>
    <w:rsid w:val="00BF6225"/>
    <w:rsid w:val="00BF70DB"/>
    <w:rsid w:val="00C00F9F"/>
    <w:rsid w:val="00C04249"/>
    <w:rsid w:val="00C0586D"/>
    <w:rsid w:val="00C120D8"/>
    <w:rsid w:val="00C24A23"/>
    <w:rsid w:val="00C31423"/>
    <w:rsid w:val="00C324CD"/>
    <w:rsid w:val="00C35036"/>
    <w:rsid w:val="00C45A55"/>
    <w:rsid w:val="00C45D07"/>
    <w:rsid w:val="00C46C02"/>
    <w:rsid w:val="00C47C53"/>
    <w:rsid w:val="00C52738"/>
    <w:rsid w:val="00C605C5"/>
    <w:rsid w:val="00C63D65"/>
    <w:rsid w:val="00C64412"/>
    <w:rsid w:val="00C646DE"/>
    <w:rsid w:val="00C711C0"/>
    <w:rsid w:val="00C7714F"/>
    <w:rsid w:val="00C82448"/>
    <w:rsid w:val="00C82C51"/>
    <w:rsid w:val="00C83E1D"/>
    <w:rsid w:val="00C8553E"/>
    <w:rsid w:val="00C92784"/>
    <w:rsid w:val="00C9644E"/>
    <w:rsid w:val="00C97F4C"/>
    <w:rsid w:val="00CA0E54"/>
    <w:rsid w:val="00CB13EA"/>
    <w:rsid w:val="00CB1A2B"/>
    <w:rsid w:val="00CB2E8B"/>
    <w:rsid w:val="00CC181B"/>
    <w:rsid w:val="00CC214D"/>
    <w:rsid w:val="00CC4573"/>
    <w:rsid w:val="00CC4654"/>
    <w:rsid w:val="00CC4910"/>
    <w:rsid w:val="00CC4F2E"/>
    <w:rsid w:val="00CC5C7A"/>
    <w:rsid w:val="00CD10EA"/>
    <w:rsid w:val="00CD312F"/>
    <w:rsid w:val="00CD4FCD"/>
    <w:rsid w:val="00CD7B60"/>
    <w:rsid w:val="00CE6AE2"/>
    <w:rsid w:val="00CE7BA0"/>
    <w:rsid w:val="00CF4848"/>
    <w:rsid w:val="00CF5760"/>
    <w:rsid w:val="00CF5D8B"/>
    <w:rsid w:val="00D03175"/>
    <w:rsid w:val="00D05DB8"/>
    <w:rsid w:val="00D064C4"/>
    <w:rsid w:val="00D07080"/>
    <w:rsid w:val="00D11E69"/>
    <w:rsid w:val="00D17F9A"/>
    <w:rsid w:val="00D225D2"/>
    <w:rsid w:val="00D269EA"/>
    <w:rsid w:val="00D278C5"/>
    <w:rsid w:val="00D34DC0"/>
    <w:rsid w:val="00D36885"/>
    <w:rsid w:val="00D44F7A"/>
    <w:rsid w:val="00D4524E"/>
    <w:rsid w:val="00D47195"/>
    <w:rsid w:val="00D5224E"/>
    <w:rsid w:val="00D5386E"/>
    <w:rsid w:val="00D54BD2"/>
    <w:rsid w:val="00D57F8A"/>
    <w:rsid w:val="00D61260"/>
    <w:rsid w:val="00D6243A"/>
    <w:rsid w:val="00D6272E"/>
    <w:rsid w:val="00D62B57"/>
    <w:rsid w:val="00D64133"/>
    <w:rsid w:val="00D85FD6"/>
    <w:rsid w:val="00D8746F"/>
    <w:rsid w:val="00D90C2C"/>
    <w:rsid w:val="00D91D94"/>
    <w:rsid w:val="00D947B0"/>
    <w:rsid w:val="00D974AD"/>
    <w:rsid w:val="00DA3D96"/>
    <w:rsid w:val="00DA616A"/>
    <w:rsid w:val="00DB32A5"/>
    <w:rsid w:val="00DB64A5"/>
    <w:rsid w:val="00DB674F"/>
    <w:rsid w:val="00DB7FCA"/>
    <w:rsid w:val="00DC296C"/>
    <w:rsid w:val="00DC4F6B"/>
    <w:rsid w:val="00DC5E38"/>
    <w:rsid w:val="00DC6E60"/>
    <w:rsid w:val="00DC769A"/>
    <w:rsid w:val="00DD1717"/>
    <w:rsid w:val="00DD492F"/>
    <w:rsid w:val="00DE0748"/>
    <w:rsid w:val="00DE75BE"/>
    <w:rsid w:val="00DF6316"/>
    <w:rsid w:val="00DF70AB"/>
    <w:rsid w:val="00E049CE"/>
    <w:rsid w:val="00E10269"/>
    <w:rsid w:val="00E2053D"/>
    <w:rsid w:val="00E2453B"/>
    <w:rsid w:val="00E24D70"/>
    <w:rsid w:val="00E354CC"/>
    <w:rsid w:val="00E36B2B"/>
    <w:rsid w:val="00E51D7D"/>
    <w:rsid w:val="00E52D51"/>
    <w:rsid w:val="00E66537"/>
    <w:rsid w:val="00E670B1"/>
    <w:rsid w:val="00E722BE"/>
    <w:rsid w:val="00E80345"/>
    <w:rsid w:val="00E80B04"/>
    <w:rsid w:val="00E86331"/>
    <w:rsid w:val="00E91917"/>
    <w:rsid w:val="00EA1500"/>
    <w:rsid w:val="00EA18EF"/>
    <w:rsid w:val="00EA3BDD"/>
    <w:rsid w:val="00EA4F0C"/>
    <w:rsid w:val="00EA5501"/>
    <w:rsid w:val="00EA6686"/>
    <w:rsid w:val="00EB01A0"/>
    <w:rsid w:val="00EB0344"/>
    <w:rsid w:val="00EB05F8"/>
    <w:rsid w:val="00EC2ECB"/>
    <w:rsid w:val="00EC3776"/>
    <w:rsid w:val="00EC3B66"/>
    <w:rsid w:val="00EC40D3"/>
    <w:rsid w:val="00EC5254"/>
    <w:rsid w:val="00ED1CBD"/>
    <w:rsid w:val="00ED2C1A"/>
    <w:rsid w:val="00EE0857"/>
    <w:rsid w:val="00EE1DED"/>
    <w:rsid w:val="00EE5AD9"/>
    <w:rsid w:val="00EF04B5"/>
    <w:rsid w:val="00EF5CC5"/>
    <w:rsid w:val="00F00CE5"/>
    <w:rsid w:val="00F012BE"/>
    <w:rsid w:val="00F143B3"/>
    <w:rsid w:val="00F15478"/>
    <w:rsid w:val="00F15BED"/>
    <w:rsid w:val="00F16C05"/>
    <w:rsid w:val="00F23CA4"/>
    <w:rsid w:val="00F26744"/>
    <w:rsid w:val="00F3448D"/>
    <w:rsid w:val="00F367F0"/>
    <w:rsid w:val="00F409CD"/>
    <w:rsid w:val="00F543D1"/>
    <w:rsid w:val="00F56EEE"/>
    <w:rsid w:val="00F62D73"/>
    <w:rsid w:val="00F6387F"/>
    <w:rsid w:val="00F644B9"/>
    <w:rsid w:val="00F706AC"/>
    <w:rsid w:val="00F74050"/>
    <w:rsid w:val="00F74AF1"/>
    <w:rsid w:val="00F80FE9"/>
    <w:rsid w:val="00F879CC"/>
    <w:rsid w:val="00F930E7"/>
    <w:rsid w:val="00FA26F6"/>
    <w:rsid w:val="00FA5A98"/>
    <w:rsid w:val="00FC04A5"/>
    <w:rsid w:val="00FC29C4"/>
    <w:rsid w:val="00FD58B7"/>
    <w:rsid w:val="00FE0B01"/>
    <w:rsid w:val="00FE14D3"/>
    <w:rsid w:val="00FE202E"/>
    <w:rsid w:val="00FE2C2E"/>
    <w:rsid w:val="00FF7CFB"/>
    <w:rsid w:val="00FF7DC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09635AB1"/>
  <w15:docId w15:val="{AB3208C2-5B74-41FF-A288-2983FE5E2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71F"/>
    <w:rPr>
      <w:rFonts w:ascii="Arial" w:hAnsi="Arial"/>
    </w:rPr>
  </w:style>
  <w:style w:type="paragraph" w:styleId="Heading1">
    <w:name w:val="heading 1"/>
    <w:basedOn w:val="Normal"/>
    <w:next w:val="nobreak"/>
    <w:qFormat/>
    <w:rsid w:val="00445504"/>
    <w:pPr>
      <w:keepNext/>
      <w:numPr>
        <w:numId w:val="1"/>
      </w:numPr>
      <w:spacing w:before="120" w:after="60"/>
      <w:outlineLvl w:val="0"/>
    </w:pPr>
    <w:rPr>
      <w:b/>
      <w:kern w:val="32"/>
    </w:rPr>
  </w:style>
  <w:style w:type="paragraph" w:styleId="Heading2">
    <w:name w:val="heading 2"/>
    <w:basedOn w:val="Normal"/>
    <w:next w:val="nobreak"/>
    <w:qFormat/>
    <w:rsid w:val="00445504"/>
    <w:pPr>
      <w:keepNext/>
      <w:numPr>
        <w:ilvl w:val="1"/>
        <w:numId w:val="1"/>
      </w:numPr>
      <w:outlineLvl w:val="1"/>
    </w:pPr>
  </w:style>
  <w:style w:type="paragraph" w:styleId="Heading3">
    <w:name w:val="heading 3"/>
    <w:basedOn w:val="Normal"/>
    <w:next w:val="nobreak"/>
    <w:qFormat/>
    <w:rsid w:val="00445504"/>
    <w:pPr>
      <w:keepNext/>
      <w:numPr>
        <w:ilvl w:val="2"/>
        <w:numId w:val="1"/>
      </w:numPr>
      <w:outlineLvl w:val="2"/>
    </w:pPr>
    <w:rPr>
      <w:rFonts w:ascii="Helvetica" w:hAnsi="Helvetica"/>
    </w:rPr>
  </w:style>
  <w:style w:type="paragraph" w:styleId="Heading4">
    <w:name w:val="heading 4"/>
    <w:basedOn w:val="Normal"/>
    <w:next w:val="Normal"/>
    <w:qFormat/>
    <w:rsid w:val="00445504"/>
    <w:pPr>
      <w:keepNext/>
      <w:numPr>
        <w:ilvl w:val="3"/>
        <w:numId w:val="1"/>
      </w:numPr>
      <w:spacing w:before="240" w:after="60"/>
      <w:outlineLvl w:val="3"/>
    </w:pPr>
    <w:rPr>
      <w:rFonts w:ascii="Times New Roman" w:hAnsi="Times New Roman"/>
      <w:b/>
      <w:sz w:val="28"/>
      <w:szCs w:val="28"/>
    </w:rPr>
  </w:style>
  <w:style w:type="paragraph" w:styleId="Heading5">
    <w:name w:val="heading 5"/>
    <w:basedOn w:val="Normal"/>
    <w:next w:val="Normal"/>
    <w:qFormat/>
    <w:rsid w:val="00445504"/>
    <w:pPr>
      <w:numPr>
        <w:ilvl w:val="4"/>
        <w:numId w:val="1"/>
      </w:numPr>
      <w:spacing w:before="240" w:after="60"/>
      <w:outlineLvl w:val="4"/>
    </w:pPr>
    <w:rPr>
      <w:b/>
      <w:i/>
      <w:sz w:val="26"/>
      <w:szCs w:val="26"/>
    </w:rPr>
  </w:style>
  <w:style w:type="paragraph" w:styleId="Heading6">
    <w:name w:val="heading 6"/>
    <w:basedOn w:val="Normal"/>
    <w:next w:val="Normal"/>
    <w:qFormat/>
    <w:rsid w:val="00445504"/>
    <w:pPr>
      <w:numPr>
        <w:ilvl w:val="5"/>
        <w:numId w:val="1"/>
      </w:numPr>
      <w:spacing w:before="240" w:after="60"/>
      <w:outlineLvl w:val="5"/>
    </w:pPr>
    <w:rPr>
      <w:rFonts w:ascii="Times New Roman" w:hAnsi="Times New Roman"/>
      <w:b/>
      <w:sz w:val="22"/>
      <w:szCs w:val="22"/>
    </w:rPr>
  </w:style>
  <w:style w:type="paragraph" w:styleId="Heading7">
    <w:name w:val="heading 7"/>
    <w:basedOn w:val="Normal"/>
    <w:next w:val="Normal"/>
    <w:qFormat/>
    <w:rsid w:val="00445504"/>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445504"/>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445504"/>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445504"/>
    <w:pPr>
      <w:keepNext/>
    </w:pPr>
  </w:style>
  <w:style w:type="paragraph" w:customStyle="1" w:styleId="HTMLBody">
    <w:name w:val="HTML Body"/>
    <w:rsid w:val="00445504"/>
    <w:pPr>
      <w:autoSpaceDE w:val="0"/>
      <w:autoSpaceDN w:val="0"/>
      <w:adjustRightInd w:val="0"/>
    </w:pPr>
    <w:rPr>
      <w:rFonts w:ascii="Comic Sans MS" w:hAnsi="Comic Sans MS"/>
      <w:sz w:val="18"/>
      <w:szCs w:val="18"/>
    </w:rPr>
  </w:style>
  <w:style w:type="paragraph" w:styleId="Header">
    <w:name w:val="header"/>
    <w:basedOn w:val="Normal"/>
    <w:rsid w:val="00445504"/>
    <w:pPr>
      <w:tabs>
        <w:tab w:val="center" w:pos="4320"/>
        <w:tab w:val="right" w:pos="8640"/>
      </w:tabs>
    </w:pPr>
  </w:style>
  <w:style w:type="paragraph" w:styleId="Footer">
    <w:name w:val="footer"/>
    <w:basedOn w:val="Normal"/>
    <w:semiHidden/>
    <w:rsid w:val="00445504"/>
    <w:pPr>
      <w:tabs>
        <w:tab w:val="center" w:pos="4320"/>
        <w:tab w:val="right" w:pos="8640"/>
      </w:tabs>
    </w:pPr>
  </w:style>
  <w:style w:type="character" w:styleId="Hyperlink">
    <w:name w:val="Hyperlink"/>
    <w:uiPriority w:val="99"/>
    <w:rsid w:val="00445504"/>
    <w:rPr>
      <w:color w:val="0000FF"/>
      <w:u w:val="single"/>
    </w:rPr>
  </w:style>
  <w:style w:type="character" w:styleId="PageNumber">
    <w:name w:val="page number"/>
    <w:basedOn w:val="DefaultParagraphFont"/>
    <w:rsid w:val="00445504"/>
  </w:style>
  <w:style w:type="paragraph" w:styleId="BlockText">
    <w:name w:val="Block Text"/>
    <w:basedOn w:val="Normal"/>
    <w:rsid w:val="00445504"/>
    <w:pPr>
      <w:ind w:left="360" w:right="720"/>
    </w:pPr>
    <w:rPr>
      <w:rFonts w:ascii="Courier New" w:hAnsi="Courier New"/>
      <w:sz w:val="18"/>
      <w:szCs w:val="18"/>
    </w:rPr>
  </w:style>
  <w:style w:type="paragraph" w:styleId="Caption">
    <w:name w:val="caption"/>
    <w:basedOn w:val="Normal"/>
    <w:next w:val="Normal"/>
    <w:qFormat/>
    <w:rsid w:val="00445504"/>
    <w:pPr>
      <w:spacing w:before="120" w:after="120"/>
    </w:pPr>
    <w:rPr>
      <w:b/>
    </w:rPr>
  </w:style>
  <w:style w:type="paragraph" w:styleId="NormalWeb">
    <w:name w:val="Normal (Web)"/>
    <w:basedOn w:val="Normal"/>
    <w:rsid w:val="00445504"/>
    <w:rPr>
      <w:rFonts w:ascii="Times New Roman" w:hAnsi="Times New Roman"/>
      <w:sz w:val="24"/>
      <w:szCs w:val="24"/>
    </w:rPr>
  </w:style>
  <w:style w:type="paragraph" w:styleId="PlainText">
    <w:name w:val="Plain Text"/>
    <w:basedOn w:val="Normal"/>
    <w:rsid w:val="00445504"/>
    <w:pPr>
      <w:ind w:left="720"/>
    </w:pPr>
    <w:rPr>
      <w:rFonts w:ascii="Courier New" w:hAnsi="Courier New"/>
    </w:rPr>
  </w:style>
  <w:style w:type="paragraph" w:styleId="BodyText">
    <w:name w:val="Body Text"/>
    <w:basedOn w:val="Normal"/>
    <w:rsid w:val="00445504"/>
    <w:pPr>
      <w:spacing w:after="120"/>
    </w:pPr>
  </w:style>
  <w:style w:type="paragraph" w:styleId="BodyTextIndent">
    <w:name w:val="Body Text Indent"/>
    <w:basedOn w:val="Normal"/>
    <w:rsid w:val="00445504"/>
    <w:pPr>
      <w:spacing w:after="120"/>
      <w:ind w:left="360"/>
    </w:pPr>
  </w:style>
  <w:style w:type="paragraph" w:styleId="BodyText3">
    <w:name w:val="Body Text 3"/>
    <w:basedOn w:val="Normal"/>
    <w:rsid w:val="00445504"/>
    <w:pPr>
      <w:spacing w:after="120"/>
    </w:pPr>
    <w:rPr>
      <w:sz w:val="16"/>
      <w:szCs w:val="16"/>
    </w:rPr>
  </w:style>
  <w:style w:type="paragraph" w:styleId="BodyTextFirstIndent">
    <w:name w:val="Body Text First Indent"/>
    <w:basedOn w:val="BodyText"/>
    <w:rsid w:val="00445504"/>
    <w:pPr>
      <w:ind w:firstLine="210"/>
    </w:pPr>
  </w:style>
  <w:style w:type="paragraph" w:styleId="BodyTextFirstIndent2">
    <w:name w:val="Body Text First Indent 2"/>
    <w:basedOn w:val="BodyTextIndent"/>
    <w:rsid w:val="00445504"/>
    <w:pPr>
      <w:ind w:firstLine="210"/>
    </w:pPr>
  </w:style>
  <w:style w:type="paragraph" w:styleId="BodyTextIndent2">
    <w:name w:val="Body Text Indent 2"/>
    <w:basedOn w:val="Normal"/>
    <w:rsid w:val="00445504"/>
    <w:pPr>
      <w:spacing w:after="120" w:line="480" w:lineRule="auto"/>
      <w:ind w:left="360"/>
    </w:pPr>
  </w:style>
  <w:style w:type="paragraph" w:styleId="BodyTextIndent3">
    <w:name w:val="Body Text Indent 3"/>
    <w:basedOn w:val="Normal"/>
    <w:rsid w:val="00445504"/>
    <w:pPr>
      <w:spacing w:after="120"/>
      <w:ind w:left="360"/>
    </w:pPr>
    <w:rPr>
      <w:sz w:val="16"/>
      <w:szCs w:val="16"/>
    </w:rPr>
  </w:style>
  <w:style w:type="paragraph" w:styleId="Closing">
    <w:name w:val="Closing"/>
    <w:basedOn w:val="Normal"/>
    <w:rsid w:val="00445504"/>
    <w:pPr>
      <w:ind w:left="4320"/>
    </w:pPr>
  </w:style>
  <w:style w:type="paragraph" w:styleId="CommentText">
    <w:name w:val="annotation text"/>
    <w:basedOn w:val="Normal"/>
    <w:semiHidden/>
    <w:rsid w:val="00445504"/>
  </w:style>
  <w:style w:type="paragraph" w:styleId="Date">
    <w:name w:val="Date"/>
    <w:basedOn w:val="Normal"/>
    <w:next w:val="Normal"/>
    <w:rsid w:val="00445504"/>
  </w:style>
  <w:style w:type="paragraph" w:styleId="DocumentMap">
    <w:name w:val="Document Map"/>
    <w:basedOn w:val="Normal"/>
    <w:semiHidden/>
    <w:rsid w:val="00445504"/>
    <w:pPr>
      <w:shd w:val="clear" w:color="auto" w:fill="000080"/>
    </w:pPr>
    <w:rPr>
      <w:rFonts w:ascii="Tahoma" w:hAnsi="Tahoma"/>
    </w:rPr>
  </w:style>
  <w:style w:type="paragraph" w:styleId="E-mailSignature">
    <w:name w:val="E-mail Signature"/>
    <w:basedOn w:val="Normal"/>
    <w:rsid w:val="00445504"/>
  </w:style>
  <w:style w:type="paragraph" w:styleId="EndnoteText">
    <w:name w:val="endnote text"/>
    <w:basedOn w:val="Normal"/>
    <w:semiHidden/>
    <w:rsid w:val="00445504"/>
  </w:style>
  <w:style w:type="paragraph" w:styleId="EnvelopeAddress">
    <w:name w:val="envelope address"/>
    <w:basedOn w:val="Normal"/>
    <w:rsid w:val="00445504"/>
    <w:pPr>
      <w:framePr w:w="7920" w:h="1980" w:hRule="exact" w:hSpace="180" w:wrap="auto" w:hAnchor="page" w:xAlign="center" w:yAlign="bottom"/>
      <w:ind w:left="2880"/>
    </w:pPr>
    <w:rPr>
      <w:sz w:val="24"/>
      <w:szCs w:val="24"/>
    </w:rPr>
  </w:style>
  <w:style w:type="paragraph" w:styleId="EnvelopeReturn">
    <w:name w:val="envelope return"/>
    <w:basedOn w:val="Normal"/>
    <w:rsid w:val="00445504"/>
  </w:style>
  <w:style w:type="paragraph" w:styleId="FootnoteText">
    <w:name w:val="footnote text"/>
    <w:basedOn w:val="Normal"/>
    <w:semiHidden/>
    <w:rsid w:val="00445504"/>
  </w:style>
  <w:style w:type="paragraph" w:styleId="HTMLAddress">
    <w:name w:val="HTML Address"/>
    <w:basedOn w:val="Normal"/>
    <w:rsid w:val="00445504"/>
    <w:rPr>
      <w:i/>
    </w:rPr>
  </w:style>
  <w:style w:type="paragraph" w:styleId="HTMLPreformatted">
    <w:name w:val="HTML Preformatted"/>
    <w:basedOn w:val="Normal"/>
    <w:link w:val="HTMLPreformattedChar"/>
    <w:uiPriority w:val="99"/>
    <w:rsid w:val="00445504"/>
    <w:rPr>
      <w:rFonts w:ascii="Courier New" w:hAnsi="Courier New"/>
    </w:rPr>
  </w:style>
  <w:style w:type="paragraph" w:styleId="Index1">
    <w:name w:val="index 1"/>
    <w:basedOn w:val="Normal"/>
    <w:next w:val="Normal"/>
    <w:autoRedefine/>
    <w:semiHidden/>
    <w:rsid w:val="00445504"/>
    <w:pPr>
      <w:ind w:left="200" w:hanging="200"/>
    </w:pPr>
  </w:style>
  <w:style w:type="paragraph" w:styleId="Index2">
    <w:name w:val="index 2"/>
    <w:basedOn w:val="Normal"/>
    <w:next w:val="Normal"/>
    <w:autoRedefine/>
    <w:semiHidden/>
    <w:rsid w:val="00445504"/>
    <w:pPr>
      <w:ind w:left="400" w:hanging="200"/>
    </w:pPr>
  </w:style>
  <w:style w:type="paragraph" w:styleId="Index3">
    <w:name w:val="index 3"/>
    <w:basedOn w:val="Normal"/>
    <w:next w:val="Normal"/>
    <w:autoRedefine/>
    <w:semiHidden/>
    <w:rsid w:val="00445504"/>
    <w:pPr>
      <w:ind w:left="600" w:hanging="200"/>
    </w:pPr>
  </w:style>
  <w:style w:type="paragraph" w:styleId="Index4">
    <w:name w:val="index 4"/>
    <w:basedOn w:val="Normal"/>
    <w:next w:val="Normal"/>
    <w:autoRedefine/>
    <w:semiHidden/>
    <w:rsid w:val="00445504"/>
    <w:pPr>
      <w:ind w:left="800" w:hanging="200"/>
    </w:pPr>
  </w:style>
  <w:style w:type="paragraph" w:styleId="Index5">
    <w:name w:val="index 5"/>
    <w:basedOn w:val="Normal"/>
    <w:next w:val="Normal"/>
    <w:autoRedefine/>
    <w:semiHidden/>
    <w:rsid w:val="00445504"/>
    <w:pPr>
      <w:ind w:left="1000" w:hanging="200"/>
    </w:pPr>
  </w:style>
  <w:style w:type="paragraph" w:styleId="Index6">
    <w:name w:val="index 6"/>
    <w:basedOn w:val="Normal"/>
    <w:next w:val="Normal"/>
    <w:autoRedefine/>
    <w:semiHidden/>
    <w:rsid w:val="00445504"/>
    <w:pPr>
      <w:ind w:left="1200" w:hanging="200"/>
    </w:pPr>
  </w:style>
  <w:style w:type="paragraph" w:styleId="Index7">
    <w:name w:val="index 7"/>
    <w:basedOn w:val="Normal"/>
    <w:next w:val="Normal"/>
    <w:autoRedefine/>
    <w:semiHidden/>
    <w:rsid w:val="00445504"/>
    <w:pPr>
      <w:ind w:left="1400" w:hanging="200"/>
    </w:pPr>
  </w:style>
  <w:style w:type="paragraph" w:styleId="Index8">
    <w:name w:val="index 8"/>
    <w:basedOn w:val="Normal"/>
    <w:next w:val="Normal"/>
    <w:autoRedefine/>
    <w:semiHidden/>
    <w:rsid w:val="00445504"/>
    <w:pPr>
      <w:ind w:left="1600" w:hanging="200"/>
    </w:pPr>
  </w:style>
  <w:style w:type="paragraph" w:styleId="Index9">
    <w:name w:val="index 9"/>
    <w:basedOn w:val="Normal"/>
    <w:next w:val="Normal"/>
    <w:autoRedefine/>
    <w:semiHidden/>
    <w:rsid w:val="00445504"/>
    <w:pPr>
      <w:ind w:left="1800" w:hanging="200"/>
    </w:pPr>
  </w:style>
  <w:style w:type="paragraph" w:styleId="IndexHeading">
    <w:name w:val="index heading"/>
    <w:basedOn w:val="Normal"/>
    <w:next w:val="Index1"/>
    <w:semiHidden/>
    <w:rsid w:val="00445504"/>
    <w:rPr>
      <w:b/>
    </w:rPr>
  </w:style>
  <w:style w:type="paragraph" w:styleId="List">
    <w:name w:val="List"/>
    <w:basedOn w:val="Normal"/>
    <w:semiHidden/>
    <w:rsid w:val="00445504"/>
    <w:pPr>
      <w:ind w:left="360" w:hanging="360"/>
    </w:pPr>
  </w:style>
  <w:style w:type="paragraph" w:styleId="List2">
    <w:name w:val="List 2"/>
    <w:basedOn w:val="Normal"/>
    <w:rsid w:val="00445504"/>
    <w:pPr>
      <w:ind w:left="720" w:hanging="360"/>
    </w:pPr>
  </w:style>
  <w:style w:type="paragraph" w:styleId="List3">
    <w:name w:val="List 3"/>
    <w:basedOn w:val="Normal"/>
    <w:rsid w:val="00445504"/>
    <w:pPr>
      <w:ind w:left="1080" w:hanging="360"/>
    </w:pPr>
  </w:style>
  <w:style w:type="paragraph" w:styleId="List4">
    <w:name w:val="List 4"/>
    <w:basedOn w:val="Normal"/>
    <w:rsid w:val="00445504"/>
    <w:pPr>
      <w:ind w:left="1440" w:hanging="360"/>
    </w:pPr>
  </w:style>
  <w:style w:type="paragraph" w:styleId="List5">
    <w:name w:val="List 5"/>
    <w:basedOn w:val="Normal"/>
    <w:rsid w:val="00445504"/>
    <w:pPr>
      <w:ind w:left="1800" w:hanging="360"/>
    </w:pPr>
  </w:style>
  <w:style w:type="paragraph" w:styleId="ListBullet">
    <w:name w:val="List Bullet"/>
    <w:basedOn w:val="Normal"/>
    <w:autoRedefine/>
    <w:rsid w:val="00445504"/>
    <w:pPr>
      <w:numPr>
        <w:numId w:val="2"/>
      </w:numPr>
    </w:pPr>
  </w:style>
  <w:style w:type="paragraph" w:styleId="ListBullet2">
    <w:name w:val="List Bullet 2"/>
    <w:basedOn w:val="Normal"/>
    <w:autoRedefine/>
    <w:rsid w:val="00445504"/>
    <w:pPr>
      <w:numPr>
        <w:numId w:val="3"/>
      </w:numPr>
    </w:pPr>
  </w:style>
  <w:style w:type="paragraph" w:styleId="ListBullet3">
    <w:name w:val="List Bullet 3"/>
    <w:basedOn w:val="Normal"/>
    <w:autoRedefine/>
    <w:rsid w:val="00445504"/>
    <w:pPr>
      <w:numPr>
        <w:numId w:val="4"/>
      </w:numPr>
    </w:pPr>
  </w:style>
  <w:style w:type="paragraph" w:styleId="ListBullet4">
    <w:name w:val="List Bullet 4"/>
    <w:basedOn w:val="Normal"/>
    <w:autoRedefine/>
    <w:rsid w:val="00445504"/>
    <w:pPr>
      <w:numPr>
        <w:numId w:val="5"/>
      </w:numPr>
    </w:pPr>
  </w:style>
  <w:style w:type="paragraph" w:styleId="ListBullet5">
    <w:name w:val="List Bullet 5"/>
    <w:basedOn w:val="Normal"/>
    <w:autoRedefine/>
    <w:rsid w:val="00445504"/>
    <w:pPr>
      <w:numPr>
        <w:numId w:val="6"/>
      </w:numPr>
    </w:pPr>
  </w:style>
  <w:style w:type="paragraph" w:styleId="ListContinue">
    <w:name w:val="List Continue"/>
    <w:basedOn w:val="Normal"/>
    <w:rsid w:val="00445504"/>
    <w:pPr>
      <w:spacing w:after="120"/>
      <w:ind w:left="360"/>
    </w:pPr>
  </w:style>
  <w:style w:type="paragraph" w:styleId="ListContinue2">
    <w:name w:val="List Continue 2"/>
    <w:basedOn w:val="Normal"/>
    <w:rsid w:val="00445504"/>
    <w:pPr>
      <w:spacing w:after="120"/>
      <w:ind w:left="720"/>
    </w:pPr>
  </w:style>
  <w:style w:type="paragraph" w:styleId="ListContinue3">
    <w:name w:val="List Continue 3"/>
    <w:basedOn w:val="Normal"/>
    <w:rsid w:val="00445504"/>
    <w:pPr>
      <w:spacing w:after="120"/>
      <w:ind w:left="1080"/>
    </w:pPr>
  </w:style>
  <w:style w:type="paragraph" w:styleId="ListContinue4">
    <w:name w:val="List Continue 4"/>
    <w:basedOn w:val="Normal"/>
    <w:rsid w:val="00445504"/>
    <w:pPr>
      <w:spacing w:after="120"/>
      <w:ind w:left="1440"/>
    </w:pPr>
  </w:style>
  <w:style w:type="paragraph" w:styleId="ListContinue5">
    <w:name w:val="List Continue 5"/>
    <w:basedOn w:val="Normal"/>
    <w:rsid w:val="00445504"/>
    <w:pPr>
      <w:spacing w:after="120"/>
      <w:ind w:left="1800"/>
    </w:pPr>
  </w:style>
  <w:style w:type="paragraph" w:styleId="ListNumber">
    <w:name w:val="List Number"/>
    <w:basedOn w:val="Normal"/>
    <w:rsid w:val="00445504"/>
    <w:pPr>
      <w:numPr>
        <w:numId w:val="7"/>
      </w:numPr>
    </w:pPr>
  </w:style>
  <w:style w:type="paragraph" w:styleId="ListNumber2">
    <w:name w:val="List Number 2"/>
    <w:basedOn w:val="Normal"/>
    <w:rsid w:val="00445504"/>
    <w:pPr>
      <w:numPr>
        <w:numId w:val="8"/>
      </w:numPr>
    </w:pPr>
  </w:style>
  <w:style w:type="paragraph" w:styleId="ListNumber3">
    <w:name w:val="List Number 3"/>
    <w:basedOn w:val="Normal"/>
    <w:rsid w:val="00445504"/>
    <w:pPr>
      <w:numPr>
        <w:numId w:val="9"/>
      </w:numPr>
    </w:pPr>
  </w:style>
  <w:style w:type="paragraph" w:styleId="ListNumber4">
    <w:name w:val="List Number 4"/>
    <w:basedOn w:val="Normal"/>
    <w:rsid w:val="00445504"/>
    <w:pPr>
      <w:numPr>
        <w:numId w:val="10"/>
      </w:numPr>
    </w:pPr>
  </w:style>
  <w:style w:type="paragraph" w:styleId="ListNumber5">
    <w:name w:val="List Number 5"/>
    <w:basedOn w:val="Normal"/>
    <w:rsid w:val="00445504"/>
    <w:pPr>
      <w:numPr>
        <w:numId w:val="11"/>
      </w:numPr>
    </w:pPr>
  </w:style>
  <w:style w:type="paragraph" w:styleId="MacroText">
    <w:name w:val="macro"/>
    <w:semiHidden/>
    <w:rsid w:val="00445504"/>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445504"/>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Indent">
    <w:name w:val="Normal Indent"/>
    <w:basedOn w:val="Normal"/>
    <w:rsid w:val="00445504"/>
    <w:pPr>
      <w:ind w:left="720"/>
    </w:pPr>
  </w:style>
  <w:style w:type="paragraph" w:styleId="NoteHeading">
    <w:name w:val="Note Heading"/>
    <w:basedOn w:val="Normal"/>
    <w:next w:val="Normal"/>
    <w:rsid w:val="00445504"/>
  </w:style>
  <w:style w:type="paragraph" w:styleId="Salutation">
    <w:name w:val="Salutation"/>
    <w:basedOn w:val="Normal"/>
    <w:next w:val="Normal"/>
    <w:rsid w:val="00445504"/>
  </w:style>
  <w:style w:type="paragraph" w:styleId="Signature">
    <w:name w:val="Signature"/>
    <w:basedOn w:val="Normal"/>
    <w:rsid w:val="00445504"/>
    <w:pPr>
      <w:ind w:left="4320"/>
    </w:pPr>
  </w:style>
  <w:style w:type="paragraph" w:styleId="Subtitle">
    <w:name w:val="Subtitle"/>
    <w:basedOn w:val="Normal"/>
    <w:qFormat/>
    <w:rsid w:val="00445504"/>
    <w:pPr>
      <w:spacing w:after="60"/>
      <w:jc w:val="center"/>
      <w:outlineLvl w:val="1"/>
    </w:pPr>
    <w:rPr>
      <w:sz w:val="24"/>
      <w:szCs w:val="24"/>
    </w:rPr>
  </w:style>
  <w:style w:type="paragraph" w:styleId="TableofAuthorities">
    <w:name w:val="table of authorities"/>
    <w:basedOn w:val="Normal"/>
    <w:next w:val="Normal"/>
    <w:semiHidden/>
    <w:rsid w:val="00445504"/>
    <w:pPr>
      <w:ind w:left="200" w:hanging="200"/>
    </w:pPr>
  </w:style>
  <w:style w:type="paragraph" w:styleId="TableofFigures">
    <w:name w:val="table of figures"/>
    <w:basedOn w:val="Normal"/>
    <w:next w:val="Normal"/>
    <w:rsid w:val="00445504"/>
    <w:pPr>
      <w:ind w:left="400" w:hanging="400"/>
    </w:pPr>
  </w:style>
  <w:style w:type="paragraph" w:styleId="Title">
    <w:name w:val="Title"/>
    <w:basedOn w:val="Normal"/>
    <w:qFormat/>
    <w:rsid w:val="00445504"/>
    <w:pPr>
      <w:spacing w:before="240" w:after="60"/>
      <w:jc w:val="center"/>
      <w:outlineLvl w:val="0"/>
    </w:pPr>
    <w:rPr>
      <w:b/>
      <w:kern w:val="28"/>
      <w:sz w:val="32"/>
      <w:szCs w:val="32"/>
    </w:rPr>
  </w:style>
  <w:style w:type="paragraph" w:styleId="TOAHeading">
    <w:name w:val="toa heading"/>
    <w:basedOn w:val="Normal"/>
    <w:next w:val="Normal"/>
    <w:semiHidden/>
    <w:rsid w:val="00445504"/>
    <w:pPr>
      <w:spacing w:before="120"/>
    </w:pPr>
    <w:rPr>
      <w:b/>
      <w:sz w:val="24"/>
      <w:szCs w:val="24"/>
    </w:rPr>
  </w:style>
  <w:style w:type="paragraph" w:styleId="TOC1">
    <w:name w:val="toc 1"/>
    <w:basedOn w:val="Normal"/>
    <w:next w:val="Normal"/>
    <w:autoRedefine/>
    <w:uiPriority w:val="39"/>
    <w:rsid w:val="00445504"/>
  </w:style>
  <w:style w:type="paragraph" w:styleId="TOC2">
    <w:name w:val="toc 2"/>
    <w:basedOn w:val="Normal"/>
    <w:next w:val="Normal"/>
    <w:autoRedefine/>
    <w:uiPriority w:val="39"/>
    <w:rsid w:val="00445504"/>
    <w:pPr>
      <w:ind w:left="200"/>
    </w:pPr>
  </w:style>
  <w:style w:type="paragraph" w:styleId="TOC3">
    <w:name w:val="toc 3"/>
    <w:basedOn w:val="Normal"/>
    <w:next w:val="Normal"/>
    <w:autoRedefine/>
    <w:uiPriority w:val="39"/>
    <w:rsid w:val="00445504"/>
    <w:pPr>
      <w:ind w:left="400"/>
    </w:pPr>
  </w:style>
  <w:style w:type="paragraph" w:styleId="TOC4">
    <w:name w:val="toc 4"/>
    <w:basedOn w:val="Normal"/>
    <w:next w:val="Normal"/>
    <w:autoRedefine/>
    <w:semiHidden/>
    <w:rsid w:val="00445504"/>
    <w:pPr>
      <w:ind w:left="600"/>
    </w:pPr>
  </w:style>
  <w:style w:type="paragraph" w:styleId="TOC5">
    <w:name w:val="toc 5"/>
    <w:basedOn w:val="Normal"/>
    <w:next w:val="Normal"/>
    <w:autoRedefine/>
    <w:semiHidden/>
    <w:rsid w:val="00445504"/>
    <w:pPr>
      <w:ind w:left="800"/>
    </w:pPr>
  </w:style>
  <w:style w:type="paragraph" w:styleId="TOC6">
    <w:name w:val="toc 6"/>
    <w:basedOn w:val="Normal"/>
    <w:next w:val="Normal"/>
    <w:autoRedefine/>
    <w:semiHidden/>
    <w:rsid w:val="00445504"/>
    <w:pPr>
      <w:ind w:left="1000"/>
    </w:pPr>
  </w:style>
  <w:style w:type="paragraph" w:styleId="TOC7">
    <w:name w:val="toc 7"/>
    <w:basedOn w:val="Normal"/>
    <w:next w:val="Normal"/>
    <w:autoRedefine/>
    <w:semiHidden/>
    <w:rsid w:val="00445504"/>
    <w:pPr>
      <w:ind w:left="1200"/>
    </w:pPr>
  </w:style>
  <w:style w:type="paragraph" w:styleId="TOC8">
    <w:name w:val="toc 8"/>
    <w:basedOn w:val="Normal"/>
    <w:next w:val="Normal"/>
    <w:autoRedefine/>
    <w:semiHidden/>
    <w:rsid w:val="00445504"/>
    <w:pPr>
      <w:ind w:left="1400"/>
    </w:pPr>
  </w:style>
  <w:style w:type="paragraph" w:styleId="TOC9">
    <w:name w:val="toc 9"/>
    <w:basedOn w:val="Normal"/>
    <w:next w:val="Normal"/>
    <w:autoRedefine/>
    <w:semiHidden/>
    <w:rsid w:val="00445504"/>
    <w:pPr>
      <w:ind w:left="1600"/>
    </w:pPr>
  </w:style>
  <w:style w:type="character" w:styleId="FollowedHyperlink">
    <w:name w:val="FollowedHyperlink"/>
    <w:rsid w:val="00445504"/>
    <w:rPr>
      <w:color w:val="800080"/>
      <w:u w:val="single"/>
    </w:rPr>
  </w:style>
  <w:style w:type="paragraph" w:styleId="BalloonText">
    <w:name w:val="Balloon Text"/>
    <w:basedOn w:val="Normal"/>
    <w:semiHidden/>
    <w:rsid w:val="00445504"/>
    <w:rPr>
      <w:rFonts w:ascii="Tahoma" w:hAnsi="Tahoma"/>
      <w:sz w:val="16"/>
      <w:szCs w:val="16"/>
    </w:rPr>
  </w:style>
  <w:style w:type="paragraph" w:styleId="CommentSubject">
    <w:name w:val="annotation subject"/>
    <w:basedOn w:val="CommentText"/>
    <w:next w:val="CommentText"/>
    <w:semiHidden/>
    <w:rsid w:val="00445504"/>
    <w:rPr>
      <w:b/>
    </w:rPr>
  </w:style>
  <w:style w:type="character" w:styleId="CommentReference">
    <w:name w:val="annotation reference"/>
    <w:semiHidden/>
    <w:rsid w:val="003633AF"/>
    <w:rPr>
      <w:sz w:val="16"/>
      <w:szCs w:val="16"/>
    </w:rPr>
  </w:style>
  <w:style w:type="character" w:styleId="Strong">
    <w:name w:val="Strong"/>
    <w:qFormat/>
    <w:rsid w:val="0004120E"/>
    <w:rPr>
      <w:b/>
      <w:bCs/>
    </w:rPr>
  </w:style>
  <w:style w:type="character" w:styleId="Emphasis">
    <w:name w:val="Emphasis"/>
    <w:uiPriority w:val="20"/>
    <w:qFormat/>
    <w:rsid w:val="00554BA3"/>
    <w:rPr>
      <w:i/>
      <w:iCs/>
    </w:rPr>
  </w:style>
  <w:style w:type="paragraph" w:styleId="Revision">
    <w:name w:val="Revision"/>
    <w:hidden/>
    <w:uiPriority w:val="99"/>
    <w:semiHidden/>
    <w:rsid w:val="00D6243A"/>
    <w:rPr>
      <w:rFonts w:ascii="Arial" w:hAnsi="Arial"/>
    </w:rPr>
  </w:style>
  <w:style w:type="paragraph" w:styleId="ListParagraph">
    <w:name w:val="List Paragraph"/>
    <w:basedOn w:val="Normal"/>
    <w:uiPriority w:val="34"/>
    <w:qFormat/>
    <w:rsid w:val="00201A2E"/>
    <w:pPr>
      <w:ind w:left="720"/>
    </w:pPr>
  </w:style>
  <w:style w:type="character" w:customStyle="1" w:styleId="footer3">
    <w:name w:val="footer3"/>
    <w:basedOn w:val="DefaultParagraphFont"/>
    <w:rsid w:val="000C75A1"/>
  </w:style>
  <w:style w:type="character" w:customStyle="1" w:styleId="Footer1">
    <w:name w:val="Footer1"/>
    <w:basedOn w:val="DefaultParagraphFont"/>
    <w:rsid w:val="000C75A1"/>
  </w:style>
  <w:style w:type="character" w:customStyle="1" w:styleId="HTMLPreformattedChar">
    <w:name w:val="HTML Preformatted Char"/>
    <w:link w:val="HTMLPreformatted"/>
    <w:uiPriority w:val="99"/>
    <w:rsid w:val="00E24D70"/>
    <w:rPr>
      <w:rFonts w:ascii="Courier New" w:hAnsi="Courier New"/>
    </w:rPr>
  </w:style>
  <w:style w:type="character" w:customStyle="1" w:styleId="moz-txt-citetags">
    <w:name w:val="moz-txt-citetags"/>
    <w:basedOn w:val="DefaultParagraphFont"/>
    <w:rsid w:val="00E24D70"/>
  </w:style>
  <w:style w:type="table" w:styleId="TableGrid">
    <w:name w:val="Table Grid"/>
    <w:aliases w:val="Table Grid empty"/>
    <w:basedOn w:val="TableNormal"/>
    <w:rsid w:val="00531BEE"/>
    <w:tblPr>
      <w:tblBorders>
        <w:top w:val="single" w:sz="4" w:space="0" w:color="auto"/>
        <w:left w:val="single" w:sz="4" w:space="0" w:color="auto"/>
        <w:bottom w:val="single" w:sz="4" w:space="0" w:color="auto"/>
        <w:right w:val="single" w:sz="4" w:space="0" w:color="auto"/>
      </w:tblBorders>
    </w:tblPr>
  </w:style>
  <w:style w:type="table" w:styleId="TableClassic1">
    <w:name w:val="Table Classic 1"/>
    <w:basedOn w:val="TableNormal"/>
    <w:rsid w:val="002B240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ummary-subhead">
    <w:name w:val="summary-subhead"/>
    <w:basedOn w:val="DefaultParagraphFont"/>
    <w:rsid w:val="007771E4"/>
  </w:style>
  <w:style w:type="character" w:customStyle="1" w:styleId="Mention1">
    <w:name w:val="Mention1"/>
    <w:basedOn w:val="DefaultParagraphFont"/>
    <w:uiPriority w:val="99"/>
    <w:semiHidden/>
    <w:unhideWhenUsed/>
    <w:rsid w:val="000F38A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14671">
      <w:bodyDiv w:val="1"/>
      <w:marLeft w:val="0"/>
      <w:marRight w:val="0"/>
      <w:marTop w:val="0"/>
      <w:marBottom w:val="0"/>
      <w:divBdr>
        <w:top w:val="none" w:sz="0" w:space="0" w:color="auto"/>
        <w:left w:val="none" w:sz="0" w:space="0" w:color="auto"/>
        <w:bottom w:val="none" w:sz="0" w:space="0" w:color="auto"/>
        <w:right w:val="none" w:sz="0" w:space="0" w:color="auto"/>
      </w:divBdr>
      <w:divsChild>
        <w:div w:id="1706297058">
          <w:marLeft w:val="0"/>
          <w:marRight w:val="0"/>
          <w:marTop w:val="0"/>
          <w:marBottom w:val="0"/>
          <w:divBdr>
            <w:top w:val="none" w:sz="0" w:space="0" w:color="auto"/>
            <w:left w:val="none" w:sz="0" w:space="0" w:color="auto"/>
            <w:bottom w:val="none" w:sz="0" w:space="0" w:color="auto"/>
            <w:right w:val="none" w:sz="0" w:space="0" w:color="auto"/>
          </w:divBdr>
          <w:divsChild>
            <w:div w:id="1543204948">
              <w:marLeft w:val="0"/>
              <w:marRight w:val="0"/>
              <w:marTop w:val="0"/>
              <w:marBottom w:val="0"/>
              <w:divBdr>
                <w:top w:val="none" w:sz="0" w:space="0" w:color="auto"/>
                <w:left w:val="none" w:sz="0" w:space="0" w:color="auto"/>
                <w:bottom w:val="none" w:sz="0" w:space="0" w:color="auto"/>
                <w:right w:val="none" w:sz="0" w:space="0" w:color="auto"/>
              </w:divBdr>
              <w:divsChild>
                <w:div w:id="805774908">
                  <w:marLeft w:val="0"/>
                  <w:marRight w:val="0"/>
                  <w:marTop w:val="0"/>
                  <w:marBottom w:val="0"/>
                  <w:divBdr>
                    <w:top w:val="none" w:sz="0" w:space="0" w:color="auto"/>
                    <w:left w:val="none" w:sz="0" w:space="0" w:color="auto"/>
                    <w:bottom w:val="none" w:sz="0" w:space="0" w:color="auto"/>
                    <w:right w:val="none" w:sz="0" w:space="0" w:color="auto"/>
                  </w:divBdr>
                  <w:divsChild>
                    <w:div w:id="785546200">
                      <w:marLeft w:val="0"/>
                      <w:marRight w:val="0"/>
                      <w:marTop w:val="0"/>
                      <w:marBottom w:val="0"/>
                      <w:divBdr>
                        <w:top w:val="none" w:sz="0" w:space="0" w:color="auto"/>
                        <w:left w:val="none" w:sz="0" w:space="0" w:color="auto"/>
                        <w:bottom w:val="none" w:sz="0" w:space="0" w:color="auto"/>
                        <w:right w:val="none" w:sz="0" w:space="0" w:color="auto"/>
                      </w:divBdr>
                      <w:divsChild>
                        <w:div w:id="158231544">
                          <w:marLeft w:val="0"/>
                          <w:marRight w:val="0"/>
                          <w:marTop w:val="0"/>
                          <w:marBottom w:val="0"/>
                          <w:divBdr>
                            <w:top w:val="none" w:sz="0" w:space="0" w:color="auto"/>
                            <w:left w:val="none" w:sz="0" w:space="0" w:color="auto"/>
                            <w:bottom w:val="none" w:sz="0" w:space="0" w:color="auto"/>
                            <w:right w:val="none" w:sz="0" w:space="0" w:color="auto"/>
                          </w:divBdr>
                          <w:divsChild>
                            <w:div w:id="2069452292">
                              <w:marLeft w:val="0"/>
                              <w:marRight w:val="0"/>
                              <w:marTop w:val="0"/>
                              <w:marBottom w:val="0"/>
                              <w:divBdr>
                                <w:top w:val="none" w:sz="0" w:space="0" w:color="auto"/>
                                <w:left w:val="none" w:sz="0" w:space="0" w:color="auto"/>
                                <w:bottom w:val="none" w:sz="0" w:space="0" w:color="auto"/>
                                <w:right w:val="none" w:sz="0" w:space="0" w:color="auto"/>
                              </w:divBdr>
                              <w:divsChild>
                                <w:div w:id="383525497">
                                  <w:marLeft w:val="0"/>
                                  <w:marRight w:val="0"/>
                                  <w:marTop w:val="0"/>
                                  <w:marBottom w:val="0"/>
                                  <w:divBdr>
                                    <w:top w:val="none" w:sz="0" w:space="0" w:color="auto"/>
                                    <w:left w:val="none" w:sz="0" w:space="0" w:color="auto"/>
                                    <w:bottom w:val="none" w:sz="0" w:space="0" w:color="auto"/>
                                    <w:right w:val="none" w:sz="0" w:space="0" w:color="auto"/>
                                  </w:divBdr>
                                  <w:divsChild>
                                    <w:div w:id="603070824">
                                      <w:marLeft w:val="0"/>
                                      <w:marRight w:val="0"/>
                                      <w:marTop w:val="0"/>
                                      <w:marBottom w:val="0"/>
                                      <w:divBdr>
                                        <w:top w:val="none" w:sz="0" w:space="0" w:color="auto"/>
                                        <w:left w:val="none" w:sz="0" w:space="0" w:color="auto"/>
                                        <w:bottom w:val="none" w:sz="0" w:space="0" w:color="auto"/>
                                        <w:right w:val="none" w:sz="0" w:space="0" w:color="auto"/>
                                      </w:divBdr>
                                      <w:divsChild>
                                        <w:div w:id="530144954">
                                          <w:marLeft w:val="0"/>
                                          <w:marRight w:val="0"/>
                                          <w:marTop w:val="0"/>
                                          <w:marBottom w:val="0"/>
                                          <w:divBdr>
                                            <w:top w:val="none" w:sz="0" w:space="0" w:color="auto"/>
                                            <w:left w:val="none" w:sz="0" w:space="0" w:color="auto"/>
                                            <w:bottom w:val="none" w:sz="0" w:space="0" w:color="auto"/>
                                            <w:right w:val="none" w:sz="0" w:space="0" w:color="auto"/>
                                          </w:divBdr>
                                          <w:divsChild>
                                            <w:div w:id="1453357445">
                                              <w:marLeft w:val="0"/>
                                              <w:marRight w:val="0"/>
                                              <w:marTop w:val="0"/>
                                              <w:marBottom w:val="0"/>
                                              <w:divBdr>
                                                <w:top w:val="none" w:sz="0" w:space="0" w:color="auto"/>
                                                <w:left w:val="none" w:sz="0" w:space="0" w:color="auto"/>
                                                <w:bottom w:val="none" w:sz="0" w:space="0" w:color="auto"/>
                                                <w:right w:val="none" w:sz="0" w:space="0" w:color="auto"/>
                                              </w:divBdr>
                                              <w:divsChild>
                                                <w:div w:id="840775476">
                                                  <w:marLeft w:val="0"/>
                                                  <w:marRight w:val="0"/>
                                                  <w:marTop w:val="0"/>
                                                  <w:marBottom w:val="0"/>
                                                  <w:divBdr>
                                                    <w:top w:val="none" w:sz="0" w:space="0" w:color="auto"/>
                                                    <w:left w:val="none" w:sz="0" w:space="0" w:color="auto"/>
                                                    <w:bottom w:val="none" w:sz="0" w:space="0" w:color="auto"/>
                                                    <w:right w:val="none" w:sz="0" w:space="0" w:color="auto"/>
                                                  </w:divBdr>
                                                  <w:divsChild>
                                                    <w:div w:id="2045013781">
                                                      <w:marLeft w:val="0"/>
                                                      <w:marRight w:val="0"/>
                                                      <w:marTop w:val="0"/>
                                                      <w:marBottom w:val="0"/>
                                                      <w:divBdr>
                                                        <w:top w:val="none" w:sz="0" w:space="0" w:color="auto"/>
                                                        <w:left w:val="none" w:sz="0" w:space="0" w:color="auto"/>
                                                        <w:bottom w:val="none" w:sz="0" w:space="0" w:color="auto"/>
                                                        <w:right w:val="none" w:sz="0" w:space="0" w:color="auto"/>
                                                      </w:divBdr>
                                                      <w:divsChild>
                                                        <w:div w:id="2044090461">
                                                          <w:marLeft w:val="0"/>
                                                          <w:marRight w:val="0"/>
                                                          <w:marTop w:val="0"/>
                                                          <w:marBottom w:val="0"/>
                                                          <w:divBdr>
                                                            <w:top w:val="none" w:sz="0" w:space="0" w:color="auto"/>
                                                            <w:left w:val="none" w:sz="0" w:space="0" w:color="auto"/>
                                                            <w:bottom w:val="none" w:sz="0" w:space="0" w:color="auto"/>
                                                            <w:right w:val="none" w:sz="0" w:space="0" w:color="auto"/>
                                                          </w:divBdr>
                                                          <w:divsChild>
                                                            <w:div w:id="1433745985">
                                                              <w:marLeft w:val="0"/>
                                                              <w:marRight w:val="0"/>
                                                              <w:marTop w:val="0"/>
                                                              <w:marBottom w:val="0"/>
                                                              <w:divBdr>
                                                                <w:top w:val="none" w:sz="0" w:space="0" w:color="auto"/>
                                                                <w:left w:val="none" w:sz="0" w:space="0" w:color="auto"/>
                                                                <w:bottom w:val="none" w:sz="0" w:space="0" w:color="auto"/>
                                                                <w:right w:val="none" w:sz="0" w:space="0" w:color="auto"/>
                                                              </w:divBdr>
                                                              <w:divsChild>
                                                                <w:div w:id="747263474">
                                                                  <w:marLeft w:val="0"/>
                                                                  <w:marRight w:val="0"/>
                                                                  <w:marTop w:val="0"/>
                                                                  <w:marBottom w:val="0"/>
                                                                  <w:divBdr>
                                                                    <w:top w:val="none" w:sz="0" w:space="0" w:color="auto"/>
                                                                    <w:left w:val="none" w:sz="0" w:space="0" w:color="auto"/>
                                                                    <w:bottom w:val="none" w:sz="0" w:space="0" w:color="auto"/>
                                                                    <w:right w:val="none" w:sz="0" w:space="0" w:color="auto"/>
                                                                  </w:divBdr>
                                                                  <w:divsChild>
                                                                    <w:div w:id="1477602539">
                                                                      <w:marLeft w:val="0"/>
                                                                      <w:marRight w:val="0"/>
                                                                      <w:marTop w:val="0"/>
                                                                      <w:marBottom w:val="0"/>
                                                                      <w:divBdr>
                                                                        <w:top w:val="none" w:sz="0" w:space="0" w:color="auto"/>
                                                                        <w:left w:val="none" w:sz="0" w:space="0" w:color="auto"/>
                                                                        <w:bottom w:val="none" w:sz="0" w:space="0" w:color="auto"/>
                                                                        <w:right w:val="none" w:sz="0" w:space="0" w:color="auto"/>
                                                                      </w:divBdr>
                                                                      <w:divsChild>
                                                                        <w:div w:id="5034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4152">
                                                                  <w:marLeft w:val="0"/>
                                                                  <w:marRight w:val="0"/>
                                                                  <w:marTop w:val="0"/>
                                                                  <w:marBottom w:val="0"/>
                                                                  <w:divBdr>
                                                                    <w:top w:val="none" w:sz="0" w:space="0" w:color="auto"/>
                                                                    <w:left w:val="none" w:sz="0" w:space="0" w:color="auto"/>
                                                                    <w:bottom w:val="none" w:sz="0" w:space="0" w:color="auto"/>
                                                                    <w:right w:val="none" w:sz="0" w:space="0" w:color="auto"/>
                                                                  </w:divBdr>
                                                                  <w:divsChild>
                                                                    <w:div w:id="845096717">
                                                                      <w:marLeft w:val="0"/>
                                                                      <w:marRight w:val="0"/>
                                                                      <w:marTop w:val="0"/>
                                                                      <w:marBottom w:val="0"/>
                                                                      <w:divBdr>
                                                                        <w:top w:val="none" w:sz="0" w:space="0" w:color="auto"/>
                                                                        <w:left w:val="none" w:sz="0" w:space="0" w:color="auto"/>
                                                                        <w:bottom w:val="none" w:sz="0" w:space="0" w:color="auto"/>
                                                                        <w:right w:val="none" w:sz="0" w:space="0" w:color="auto"/>
                                                                      </w:divBdr>
                                                                    </w:div>
                                                                    <w:div w:id="1162769254">
                                                                      <w:marLeft w:val="0"/>
                                                                      <w:marRight w:val="0"/>
                                                                      <w:marTop w:val="0"/>
                                                                      <w:marBottom w:val="0"/>
                                                                      <w:divBdr>
                                                                        <w:top w:val="none" w:sz="0" w:space="0" w:color="auto"/>
                                                                        <w:left w:val="none" w:sz="0" w:space="0" w:color="auto"/>
                                                                        <w:bottom w:val="none" w:sz="0" w:space="0" w:color="auto"/>
                                                                        <w:right w:val="none" w:sz="0" w:space="0" w:color="auto"/>
                                                                      </w:divBdr>
                                                                      <w:divsChild>
                                                                        <w:div w:id="976956564">
                                                                          <w:marLeft w:val="0"/>
                                                                          <w:marRight w:val="0"/>
                                                                          <w:marTop w:val="0"/>
                                                                          <w:marBottom w:val="0"/>
                                                                          <w:divBdr>
                                                                            <w:top w:val="none" w:sz="0" w:space="0" w:color="auto"/>
                                                                            <w:left w:val="none" w:sz="0" w:space="0" w:color="auto"/>
                                                                            <w:bottom w:val="none" w:sz="0" w:space="0" w:color="auto"/>
                                                                            <w:right w:val="none" w:sz="0" w:space="0" w:color="auto"/>
                                                                          </w:divBdr>
                                                                        </w:div>
                                                                      </w:divsChild>
                                                                    </w:div>
                                                                    <w:div w:id="166547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14539135">
      <w:bodyDiv w:val="1"/>
      <w:marLeft w:val="0"/>
      <w:marRight w:val="0"/>
      <w:marTop w:val="0"/>
      <w:marBottom w:val="0"/>
      <w:divBdr>
        <w:top w:val="none" w:sz="0" w:space="0" w:color="auto"/>
        <w:left w:val="none" w:sz="0" w:space="0" w:color="auto"/>
        <w:bottom w:val="none" w:sz="0" w:space="0" w:color="auto"/>
        <w:right w:val="none" w:sz="0" w:space="0" w:color="auto"/>
      </w:divBdr>
    </w:div>
    <w:div w:id="544879012">
      <w:bodyDiv w:val="1"/>
      <w:marLeft w:val="0"/>
      <w:marRight w:val="0"/>
      <w:marTop w:val="0"/>
      <w:marBottom w:val="0"/>
      <w:divBdr>
        <w:top w:val="none" w:sz="0" w:space="0" w:color="auto"/>
        <w:left w:val="none" w:sz="0" w:space="0" w:color="auto"/>
        <w:bottom w:val="none" w:sz="0" w:space="0" w:color="auto"/>
        <w:right w:val="none" w:sz="0" w:space="0" w:color="auto"/>
      </w:divBdr>
    </w:div>
    <w:div w:id="637497331">
      <w:bodyDiv w:val="1"/>
      <w:marLeft w:val="0"/>
      <w:marRight w:val="0"/>
      <w:marTop w:val="0"/>
      <w:marBottom w:val="0"/>
      <w:divBdr>
        <w:top w:val="none" w:sz="0" w:space="0" w:color="auto"/>
        <w:left w:val="none" w:sz="0" w:space="0" w:color="auto"/>
        <w:bottom w:val="none" w:sz="0" w:space="0" w:color="auto"/>
        <w:right w:val="none" w:sz="0" w:space="0" w:color="auto"/>
      </w:divBdr>
    </w:div>
    <w:div w:id="774983474">
      <w:bodyDiv w:val="1"/>
      <w:marLeft w:val="0"/>
      <w:marRight w:val="0"/>
      <w:marTop w:val="0"/>
      <w:marBottom w:val="0"/>
      <w:divBdr>
        <w:top w:val="none" w:sz="0" w:space="0" w:color="auto"/>
        <w:left w:val="none" w:sz="0" w:space="0" w:color="auto"/>
        <w:bottom w:val="none" w:sz="0" w:space="0" w:color="auto"/>
        <w:right w:val="none" w:sz="0" w:space="0" w:color="auto"/>
      </w:divBdr>
      <w:divsChild>
        <w:div w:id="608662687">
          <w:marLeft w:val="0"/>
          <w:marRight w:val="376"/>
          <w:marTop w:val="0"/>
          <w:marBottom w:val="0"/>
          <w:divBdr>
            <w:top w:val="none" w:sz="0" w:space="0" w:color="auto"/>
            <w:left w:val="none" w:sz="0" w:space="0" w:color="auto"/>
            <w:bottom w:val="none" w:sz="0" w:space="0" w:color="auto"/>
            <w:right w:val="none" w:sz="0" w:space="0" w:color="auto"/>
          </w:divBdr>
        </w:div>
      </w:divsChild>
    </w:div>
    <w:div w:id="872573853">
      <w:bodyDiv w:val="1"/>
      <w:marLeft w:val="0"/>
      <w:marRight w:val="0"/>
      <w:marTop w:val="0"/>
      <w:marBottom w:val="0"/>
      <w:divBdr>
        <w:top w:val="none" w:sz="0" w:space="0" w:color="auto"/>
        <w:left w:val="none" w:sz="0" w:space="0" w:color="auto"/>
        <w:bottom w:val="none" w:sz="0" w:space="0" w:color="auto"/>
        <w:right w:val="none" w:sz="0" w:space="0" w:color="auto"/>
      </w:divBdr>
    </w:div>
    <w:div w:id="1018577286">
      <w:bodyDiv w:val="1"/>
      <w:marLeft w:val="0"/>
      <w:marRight w:val="0"/>
      <w:marTop w:val="0"/>
      <w:marBottom w:val="0"/>
      <w:divBdr>
        <w:top w:val="none" w:sz="0" w:space="0" w:color="auto"/>
        <w:left w:val="none" w:sz="0" w:space="0" w:color="auto"/>
        <w:bottom w:val="none" w:sz="0" w:space="0" w:color="auto"/>
        <w:right w:val="none" w:sz="0" w:space="0" w:color="auto"/>
      </w:divBdr>
    </w:div>
    <w:div w:id="1038554009">
      <w:bodyDiv w:val="1"/>
      <w:marLeft w:val="0"/>
      <w:marRight w:val="0"/>
      <w:marTop w:val="0"/>
      <w:marBottom w:val="0"/>
      <w:divBdr>
        <w:top w:val="none" w:sz="0" w:space="0" w:color="auto"/>
        <w:left w:val="none" w:sz="0" w:space="0" w:color="auto"/>
        <w:bottom w:val="none" w:sz="0" w:space="0" w:color="auto"/>
        <w:right w:val="none" w:sz="0" w:space="0" w:color="auto"/>
      </w:divBdr>
    </w:div>
    <w:div w:id="1124040343">
      <w:bodyDiv w:val="1"/>
      <w:marLeft w:val="0"/>
      <w:marRight w:val="0"/>
      <w:marTop w:val="0"/>
      <w:marBottom w:val="0"/>
      <w:divBdr>
        <w:top w:val="none" w:sz="0" w:space="0" w:color="auto"/>
        <w:left w:val="none" w:sz="0" w:space="0" w:color="auto"/>
        <w:bottom w:val="none" w:sz="0" w:space="0" w:color="auto"/>
        <w:right w:val="none" w:sz="0" w:space="0" w:color="auto"/>
      </w:divBdr>
    </w:div>
    <w:div w:id="1236479590">
      <w:bodyDiv w:val="1"/>
      <w:marLeft w:val="0"/>
      <w:marRight w:val="0"/>
      <w:marTop w:val="0"/>
      <w:marBottom w:val="0"/>
      <w:divBdr>
        <w:top w:val="none" w:sz="0" w:space="0" w:color="auto"/>
        <w:left w:val="none" w:sz="0" w:space="0" w:color="auto"/>
        <w:bottom w:val="none" w:sz="0" w:space="0" w:color="auto"/>
        <w:right w:val="none" w:sz="0" w:space="0" w:color="auto"/>
      </w:divBdr>
    </w:div>
    <w:div w:id="1640574440">
      <w:bodyDiv w:val="1"/>
      <w:marLeft w:val="0"/>
      <w:marRight w:val="0"/>
      <w:marTop w:val="0"/>
      <w:marBottom w:val="0"/>
      <w:divBdr>
        <w:top w:val="none" w:sz="0" w:space="0" w:color="auto"/>
        <w:left w:val="none" w:sz="0" w:space="0" w:color="auto"/>
        <w:bottom w:val="none" w:sz="0" w:space="0" w:color="auto"/>
        <w:right w:val="none" w:sz="0" w:space="0" w:color="auto"/>
      </w:divBdr>
    </w:div>
    <w:div w:id="212942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expasy.org/sprot/userman.html" TargetMode="External"/><Relationship Id="rId18" Type="http://schemas.openxmlformats.org/officeDocument/2006/relationships/comments" Target="comments.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www.psidev.info/mztab" TargetMode="External"/><Relationship Id="rId7" Type="http://schemas.openxmlformats.org/officeDocument/2006/relationships/endnotes" Target="endnotes.xml"/><Relationship Id="rId12" Type="http://schemas.openxmlformats.org/officeDocument/2006/relationships/hyperlink" Target="http://www.ncbi.nlm.nih.gov/BLAST/fasta.shtml" TargetMode="External"/><Relationship Id="rId17" Type="http://schemas.openxmlformats.org/officeDocument/2006/relationships/hyperlink" Target="http://www.psidev.info/miap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HUPO-PSI/psi-ms-CV/blob/master/psi-ms.obo" TargetMode="External"/><Relationship Id="rId20" Type="http://schemas.openxmlformats.org/officeDocument/2006/relationships/hyperlink" Target="http://www.psidev.info/mziden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FASTA_format" TargetMode="External"/><Relationship Id="rId24" Type="http://schemas.openxmlformats.org/officeDocument/2006/relationships/footer" Target="footer2.xml"/><Relationship Id="rId32"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www.psidev.info/peff" TargetMode="External"/><Relationship Id="rId23" Type="http://schemas.openxmlformats.org/officeDocument/2006/relationships/header" Target="header3.xml"/><Relationship Id="rId10" Type="http://schemas.openxmlformats.org/officeDocument/2006/relationships/header" Target="header2.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psidev.info/miape" TargetMode="External"/><Relationship Id="rId22" Type="http://schemas.openxmlformats.org/officeDocument/2006/relationships/hyperlink" Target="https://github.com/HUPO-PSI/psi-ms-CV/blob/master/psi-ms.obo"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E45078-F4E2-4839-94F9-F1BA68B22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17</Pages>
  <Words>7620</Words>
  <Characters>43434</Characters>
  <Application>Microsoft Office Word</Application>
  <DocSecurity>0</DocSecurity>
  <Lines>361</Lines>
  <Paragraphs>101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GGF Document Template</vt:lpstr>
      <vt:lpstr>GGF Document Template</vt:lpstr>
    </vt:vector>
  </TitlesOfParts>
  <Company>Swiss Institute of Bioinformatics</Company>
  <LinksUpToDate>false</LinksUpToDate>
  <CharactersWithSpaces>50953</CharactersWithSpaces>
  <SharedDoc>false</SharedDoc>
  <HyperlinkBase/>
  <HLinks>
    <vt:vector size="180" baseType="variant">
      <vt:variant>
        <vt:i4>1310754</vt:i4>
      </vt:variant>
      <vt:variant>
        <vt:i4>147</vt:i4>
      </vt:variant>
      <vt:variant>
        <vt:i4>0</vt:i4>
      </vt:variant>
      <vt:variant>
        <vt:i4>5</vt:i4>
      </vt:variant>
      <vt:variant>
        <vt:lpwstr>mailto:Harald.Barsnes@biomed.uib.no</vt:lpwstr>
      </vt:variant>
      <vt:variant>
        <vt:lpwstr/>
      </vt:variant>
      <vt:variant>
        <vt:i4>3932169</vt:i4>
      </vt:variant>
      <vt:variant>
        <vt:i4>144</vt:i4>
      </vt:variant>
      <vt:variant>
        <vt:i4>0</vt:i4>
      </vt:variant>
      <vt:variant>
        <vt:i4>5</vt:i4>
      </vt:variant>
      <vt:variant>
        <vt:lpwstr>mailto:Lydie.Lane@isb-sib.ch</vt:lpwstr>
      </vt:variant>
      <vt:variant>
        <vt:lpwstr/>
      </vt:variant>
      <vt:variant>
        <vt:i4>6422651</vt:i4>
      </vt:variant>
      <vt:variant>
        <vt:i4>138</vt:i4>
      </vt:variant>
      <vt:variant>
        <vt:i4>0</vt:i4>
      </vt:variant>
      <vt:variant>
        <vt:i4>5</vt:i4>
      </vt:variant>
      <vt:variant>
        <vt:lpwstr>http://psidev.cvs.sourceforge.net/viewvc/psidev/psi/psi-ms/mzML/controlledVocabulary/psi-ms.obo</vt:lpwstr>
      </vt:variant>
      <vt:variant>
        <vt:lpwstr/>
      </vt:variant>
      <vt:variant>
        <vt:i4>6881381</vt:i4>
      </vt:variant>
      <vt:variant>
        <vt:i4>135</vt:i4>
      </vt:variant>
      <vt:variant>
        <vt:i4>0</vt:i4>
      </vt:variant>
      <vt:variant>
        <vt:i4>5</vt:i4>
      </vt:variant>
      <vt:variant>
        <vt:lpwstr>http://www.psidev.info/index.php?q=node/105</vt:lpwstr>
      </vt:variant>
      <vt:variant>
        <vt:lpwstr/>
      </vt:variant>
      <vt:variant>
        <vt:i4>65548</vt:i4>
      </vt:variant>
      <vt:variant>
        <vt:i4>132</vt:i4>
      </vt:variant>
      <vt:variant>
        <vt:i4>0</vt:i4>
      </vt:variant>
      <vt:variant>
        <vt:i4>5</vt:i4>
      </vt:variant>
      <vt:variant>
        <vt:lpwstr>http://www.psidev.info/mzidentml</vt:lpwstr>
      </vt:variant>
      <vt:variant>
        <vt:lpwstr/>
      </vt:variant>
      <vt:variant>
        <vt:i4>6815853</vt:i4>
      </vt:variant>
      <vt:variant>
        <vt:i4>129</vt:i4>
      </vt:variant>
      <vt:variant>
        <vt:i4>0</vt:i4>
      </vt:variant>
      <vt:variant>
        <vt:i4>5</vt:i4>
      </vt:variant>
      <vt:variant>
        <vt:lpwstr>http://www.psidev.info/index.php?q=node/91</vt:lpwstr>
      </vt:variant>
      <vt:variant>
        <vt:lpwstr/>
      </vt:variant>
      <vt:variant>
        <vt:i4>1114120</vt:i4>
      </vt:variant>
      <vt:variant>
        <vt:i4>126</vt:i4>
      </vt:variant>
      <vt:variant>
        <vt:i4>0</vt:i4>
      </vt:variant>
      <vt:variant>
        <vt:i4>5</vt:i4>
      </vt:variant>
      <vt:variant>
        <vt:lpwstr>http://www.psidev.info/miape</vt:lpwstr>
      </vt:variant>
      <vt:variant>
        <vt:lpwstr/>
      </vt:variant>
      <vt:variant>
        <vt:i4>7209076</vt:i4>
      </vt:variant>
      <vt:variant>
        <vt:i4>123</vt:i4>
      </vt:variant>
      <vt:variant>
        <vt:i4>0</vt:i4>
      </vt:variant>
      <vt:variant>
        <vt:i4>5</vt:i4>
      </vt:variant>
      <vt:variant>
        <vt:lpwstr>http://www.psidev.info/peff</vt:lpwstr>
      </vt:variant>
      <vt:variant>
        <vt:lpwstr/>
      </vt:variant>
      <vt:variant>
        <vt:i4>6815853</vt:i4>
      </vt:variant>
      <vt:variant>
        <vt:i4>117</vt:i4>
      </vt:variant>
      <vt:variant>
        <vt:i4>0</vt:i4>
      </vt:variant>
      <vt:variant>
        <vt:i4>5</vt:i4>
      </vt:variant>
      <vt:variant>
        <vt:lpwstr>http://www.psidev.info/index.php?q=node/91</vt:lpwstr>
      </vt:variant>
      <vt:variant>
        <vt:lpwstr/>
      </vt:variant>
      <vt:variant>
        <vt:i4>1114120</vt:i4>
      </vt:variant>
      <vt:variant>
        <vt:i4>114</vt:i4>
      </vt:variant>
      <vt:variant>
        <vt:i4>0</vt:i4>
      </vt:variant>
      <vt:variant>
        <vt:i4>5</vt:i4>
      </vt:variant>
      <vt:variant>
        <vt:lpwstr>http://www.psidev.info/miape</vt:lpwstr>
      </vt:variant>
      <vt:variant>
        <vt:lpwstr/>
      </vt:variant>
      <vt:variant>
        <vt:i4>5767259</vt:i4>
      </vt:variant>
      <vt:variant>
        <vt:i4>111</vt:i4>
      </vt:variant>
      <vt:variant>
        <vt:i4>0</vt:i4>
      </vt:variant>
      <vt:variant>
        <vt:i4>5</vt:i4>
      </vt:variant>
      <vt:variant>
        <vt:lpwstr>http://www.expasy.org/sprot/userman.html</vt:lpwstr>
      </vt:variant>
      <vt:variant>
        <vt:lpwstr/>
      </vt:variant>
      <vt:variant>
        <vt:i4>4325450</vt:i4>
      </vt:variant>
      <vt:variant>
        <vt:i4>108</vt:i4>
      </vt:variant>
      <vt:variant>
        <vt:i4>0</vt:i4>
      </vt:variant>
      <vt:variant>
        <vt:i4>5</vt:i4>
      </vt:variant>
      <vt:variant>
        <vt:lpwstr>http://www.ncbi.nlm.nih.gov/BLAST/fasta.shtml</vt:lpwstr>
      </vt:variant>
      <vt:variant>
        <vt:lpwstr/>
      </vt:variant>
      <vt:variant>
        <vt:i4>1966205</vt:i4>
      </vt:variant>
      <vt:variant>
        <vt:i4>105</vt:i4>
      </vt:variant>
      <vt:variant>
        <vt:i4>0</vt:i4>
      </vt:variant>
      <vt:variant>
        <vt:i4>5</vt:i4>
      </vt:variant>
      <vt:variant>
        <vt:lpwstr>http://en.wikipedia.org/wiki/FASTA_format</vt:lpwstr>
      </vt:variant>
      <vt:variant>
        <vt:lpwstr/>
      </vt:variant>
      <vt:variant>
        <vt:i4>1638454</vt:i4>
      </vt:variant>
      <vt:variant>
        <vt:i4>98</vt:i4>
      </vt:variant>
      <vt:variant>
        <vt:i4>0</vt:i4>
      </vt:variant>
      <vt:variant>
        <vt:i4>5</vt:i4>
      </vt:variant>
      <vt:variant>
        <vt:lpwstr/>
      </vt:variant>
      <vt:variant>
        <vt:lpwstr>_Toc387848663</vt:lpwstr>
      </vt:variant>
      <vt:variant>
        <vt:i4>1638454</vt:i4>
      </vt:variant>
      <vt:variant>
        <vt:i4>92</vt:i4>
      </vt:variant>
      <vt:variant>
        <vt:i4>0</vt:i4>
      </vt:variant>
      <vt:variant>
        <vt:i4>5</vt:i4>
      </vt:variant>
      <vt:variant>
        <vt:lpwstr/>
      </vt:variant>
      <vt:variant>
        <vt:lpwstr>_Toc387848662</vt:lpwstr>
      </vt:variant>
      <vt:variant>
        <vt:i4>1638454</vt:i4>
      </vt:variant>
      <vt:variant>
        <vt:i4>86</vt:i4>
      </vt:variant>
      <vt:variant>
        <vt:i4>0</vt:i4>
      </vt:variant>
      <vt:variant>
        <vt:i4>5</vt:i4>
      </vt:variant>
      <vt:variant>
        <vt:lpwstr/>
      </vt:variant>
      <vt:variant>
        <vt:lpwstr>_Toc387848661</vt:lpwstr>
      </vt:variant>
      <vt:variant>
        <vt:i4>1638454</vt:i4>
      </vt:variant>
      <vt:variant>
        <vt:i4>80</vt:i4>
      </vt:variant>
      <vt:variant>
        <vt:i4>0</vt:i4>
      </vt:variant>
      <vt:variant>
        <vt:i4>5</vt:i4>
      </vt:variant>
      <vt:variant>
        <vt:lpwstr/>
      </vt:variant>
      <vt:variant>
        <vt:lpwstr>_Toc387848660</vt:lpwstr>
      </vt:variant>
      <vt:variant>
        <vt:i4>1703990</vt:i4>
      </vt:variant>
      <vt:variant>
        <vt:i4>74</vt:i4>
      </vt:variant>
      <vt:variant>
        <vt:i4>0</vt:i4>
      </vt:variant>
      <vt:variant>
        <vt:i4>5</vt:i4>
      </vt:variant>
      <vt:variant>
        <vt:lpwstr/>
      </vt:variant>
      <vt:variant>
        <vt:lpwstr>_Toc387848659</vt:lpwstr>
      </vt:variant>
      <vt:variant>
        <vt:i4>1703990</vt:i4>
      </vt:variant>
      <vt:variant>
        <vt:i4>68</vt:i4>
      </vt:variant>
      <vt:variant>
        <vt:i4>0</vt:i4>
      </vt:variant>
      <vt:variant>
        <vt:i4>5</vt:i4>
      </vt:variant>
      <vt:variant>
        <vt:lpwstr/>
      </vt:variant>
      <vt:variant>
        <vt:lpwstr>_Toc387848658</vt:lpwstr>
      </vt:variant>
      <vt:variant>
        <vt:i4>1703990</vt:i4>
      </vt:variant>
      <vt:variant>
        <vt:i4>62</vt:i4>
      </vt:variant>
      <vt:variant>
        <vt:i4>0</vt:i4>
      </vt:variant>
      <vt:variant>
        <vt:i4>5</vt:i4>
      </vt:variant>
      <vt:variant>
        <vt:lpwstr/>
      </vt:variant>
      <vt:variant>
        <vt:lpwstr>_Toc387848657</vt:lpwstr>
      </vt:variant>
      <vt:variant>
        <vt:i4>1703990</vt:i4>
      </vt:variant>
      <vt:variant>
        <vt:i4>56</vt:i4>
      </vt:variant>
      <vt:variant>
        <vt:i4>0</vt:i4>
      </vt:variant>
      <vt:variant>
        <vt:i4>5</vt:i4>
      </vt:variant>
      <vt:variant>
        <vt:lpwstr/>
      </vt:variant>
      <vt:variant>
        <vt:lpwstr>_Toc387848656</vt:lpwstr>
      </vt:variant>
      <vt:variant>
        <vt:i4>1703990</vt:i4>
      </vt:variant>
      <vt:variant>
        <vt:i4>50</vt:i4>
      </vt:variant>
      <vt:variant>
        <vt:i4>0</vt:i4>
      </vt:variant>
      <vt:variant>
        <vt:i4>5</vt:i4>
      </vt:variant>
      <vt:variant>
        <vt:lpwstr/>
      </vt:variant>
      <vt:variant>
        <vt:lpwstr>_Toc387848655</vt:lpwstr>
      </vt:variant>
      <vt:variant>
        <vt:i4>1703990</vt:i4>
      </vt:variant>
      <vt:variant>
        <vt:i4>44</vt:i4>
      </vt:variant>
      <vt:variant>
        <vt:i4>0</vt:i4>
      </vt:variant>
      <vt:variant>
        <vt:i4>5</vt:i4>
      </vt:variant>
      <vt:variant>
        <vt:lpwstr/>
      </vt:variant>
      <vt:variant>
        <vt:lpwstr>_Toc387848654</vt:lpwstr>
      </vt:variant>
      <vt:variant>
        <vt:i4>1703990</vt:i4>
      </vt:variant>
      <vt:variant>
        <vt:i4>38</vt:i4>
      </vt:variant>
      <vt:variant>
        <vt:i4>0</vt:i4>
      </vt:variant>
      <vt:variant>
        <vt:i4>5</vt:i4>
      </vt:variant>
      <vt:variant>
        <vt:lpwstr/>
      </vt:variant>
      <vt:variant>
        <vt:lpwstr>_Toc387848653</vt:lpwstr>
      </vt:variant>
      <vt:variant>
        <vt:i4>1703990</vt:i4>
      </vt:variant>
      <vt:variant>
        <vt:i4>32</vt:i4>
      </vt:variant>
      <vt:variant>
        <vt:i4>0</vt:i4>
      </vt:variant>
      <vt:variant>
        <vt:i4>5</vt:i4>
      </vt:variant>
      <vt:variant>
        <vt:lpwstr/>
      </vt:variant>
      <vt:variant>
        <vt:lpwstr>_Toc387848652</vt:lpwstr>
      </vt:variant>
      <vt:variant>
        <vt:i4>1703990</vt:i4>
      </vt:variant>
      <vt:variant>
        <vt:i4>26</vt:i4>
      </vt:variant>
      <vt:variant>
        <vt:i4>0</vt:i4>
      </vt:variant>
      <vt:variant>
        <vt:i4>5</vt:i4>
      </vt:variant>
      <vt:variant>
        <vt:lpwstr/>
      </vt:variant>
      <vt:variant>
        <vt:lpwstr>_Toc387848651</vt:lpwstr>
      </vt:variant>
      <vt:variant>
        <vt:i4>1703990</vt:i4>
      </vt:variant>
      <vt:variant>
        <vt:i4>20</vt:i4>
      </vt:variant>
      <vt:variant>
        <vt:i4>0</vt:i4>
      </vt:variant>
      <vt:variant>
        <vt:i4>5</vt:i4>
      </vt:variant>
      <vt:variant>
        <vt:lpwstr/>
      </vt:variant>
      <vt:variant>
        <vt:lpwstr>_Toc387848650</vt:lpwstr>
      </vt:variant>
      <vt:variant>
        <vt:i4>1769526</vt:i4>
      </vt:variant>
      <vt:variant>
        <vt:i4>14</vt:i4>
      </vt:variant>
      <vt:variant>
        <vt:i4>0</vt:i4>
      </vt:variant>
      <vt:variant>
        <vt:i4>5</vt:i4>
      </vt:variant>
      <vt:variant>
        <vt:lpwstr/>
      </vt:variant>
      <vt:variant>
        <vt:lpwstr>_Toc387848649</vt:lpwstr>
      </vt:variant>
      <vt:variant>
        <vt:i4>1769526</vt:i4>
      </vt:variant>
      <vt:variant>
        <vt:i4>8</vt:i4>
      </vt:variant>
      <vt:variant>
        <vt:i4>0</vt:i4>
      </vt:variant>
      <vt:variant>
        <vt:i4>5</vt:i4>
      </vt:variant>
      <vt:variant>
        <vt:lpwstr/>
      </vt:variant>
      <vt:variant>
        <vt:lpwstr>_Toc387848648</vt:lpwstr>
      </vt:variant>
      <vt:variant>
        <vt:i4>1769526</vt:i4>
      </vt:variant>
      <vt:variant>
        <vt:i4>2</vt:i4>
      </vt:variant>
      <vt:variant>
        <vt:i4>0</vt:i4>
      </vt:variant>
      <vt:variant>
        <vt:i4>5</vt:i4>
      </vt:variant>
      <vt:variant>
        <vt:lpwstr/>
      </vt:variant>
      <vt:variant>
        <vt:lpwstr>_Toc387848647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creator>norm</dc:creator>
  <cp:lastModifiedBy>Eric Deutsch</cp:lastModifiedBy>
  <cp:revision>3</cp:revision>
  <cp:lastPrinted>2002-09-24T21:06:00Z</cp:lastPrinted>
  <dcterms:created xsi:type="dcterms:W3CDTF">2018-06-18T22:02:00Z</dcterms:created>
  <dcterms:modified xsi:type="dcterms:W3CDTF">2018-06-18T22:47:00Z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