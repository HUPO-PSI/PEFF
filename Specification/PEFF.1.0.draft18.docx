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Draft 1</w:t>
      </w:r>
      <w:r w:rsidR="00E722BE">
        <w:t>8</w:t>
      </w:r>
      <w:r w:rsidR="00473FCA">
        <w:t xml:space="preserve"> - </w:t>
      </w:r>
      <w:r w:rsidR="00DC5E38">
        <w:t>this is a draft</w:t>
      </w:r>
      <w:r>
        <w:t xml:space="preserve"> of version 1.0</w:t>
      </w:r>
    </w:p>
    <w:p w:rsidR="00095610" w:rsidRPr="00486664" w:rsidRDefault="00095610" w:rsidP="004B48E4">
      <w:pPr>
        <w:pStyle w:val="Heading1"/>
        <w:numPr>
          <w:ilvl w:val="0"/>
          <w:numId w:val="0"/>
        </w:numPr>
        <w:jc w:val="both"/>
        <w:rPr>
          <w:b w:val="0"/>
          <w:u w:val="single"/>
        </w:rPr>
      </w:pPr>
      <w:bookmarkStart w:id="0" w:name="_Ref525097868"/>
      <w:bookmarkStart w:id="1" w:name="_Toc387848647"/>
      <w:r w:rsidRPr="00486664">
        <w:rPr>
          <w:b w:val="0"/>
          <w:u w:val="single"/>
        </w:rPr>
        <w:t>Abstract</w:t>
      </w:r>
      <w:bookmarkEnd w:id="0"/>
      <w:bookmarkEnd w:id="1"/>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6E4C2A" w:rsidRDefault="006224C8">
      <w:pPr>
        <w:pStyle w:val="TOC1"/>
        <w:tabs>
          <w:tab w:val="right" w:leader="dot" w:pos="8630"/>
        </w:tabs>
        <w:rPr>
          <w:rFonts w:ascii="Calibri" w:hAnsi="Calibri"/>
          <w:noProof/>
          <w:sz w:val="22"/>
          <w:szCs w:val="22"/>
          <w:lang w:val="fr-CH" w:eastAsia="fr-CH"/>
        </w:rPr>
      </w:pPr>
      <w:r>
        <w:fldChar w:fldCharType="begin"/>
      </w:r>
      <w:r w:rsidR="00095610">
        <w:instrText xml:space="preserve"> TOC \o "1-2" \h \z \u </w:instrText>
      </w:r>
      <w:r>
        <w:fldChar w:fldCharType="separate"/>
      </w:r>
      <w:hyperlink w:anchor="_Toc387848647" w:history="1">
        <w:r w:rsidR="006E4C2A" w:rsidRPr="000358C3">
          <w:rPr>
            <w:rStyle w:val="Hyperlink"/>
            <w:noProof/>
          </w:rPr>
          <w:t>Abstract</w:t>
        </w:r>
        <w:r w:rsidR="006E4C2A">
          <w:rPr>
            <w:noProof/>
            <w:webHidden/>
          </w:rPr>
          <w:tab/>
        </w:r>
        <w:r>
          <w:rPr>
            <w:noProof/>
            <w:webHidden/>
          </w:rPr>
          <w:fldChar w:fldCharType="begin"/>
        </w:r>
        <w:r w:rsidR="006E4C2A">
          <w:rPr>
            <w:noProof/>
            <w:webHidden/>
          </w:rPr>
          <w:instrText xml:space="preserve"> PAGEREF _Toc387848647 \h </w:instrText>
        </w:r>
        <w:r>
          <w:rPr>
            <w:noProof/>
            <w:webHidden/>
          </w:rPr>
        </w:r>
        <w:r>
          <w:rPr>
            <w:noProof/>
            <w:webHidden/>
          </w:rPr>
          <w:fldChar w:fldCharType="separate"/>
        </w:r>
        <w:r w:rsidR="006E4C2A">
          <w:rPr>
            <w:noProof/>
            <w:webHidden/>
          </w:rPr>
          <w:t>1</w:t>
        </w:r>
        <w:r>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48" w:history="1">
        <w:r w:rsidR="006E4C2A" w:rsidRPr="000358C3">
          <w:rPr>
            <w:rStyle w:val="Hyperlink"/>
            <w:noProof/>
          </w:rPr>
          <w:t>1.</w:t>
        </w:r>
        <w:r w:rsidR="006E4C2A">
          <w:rPr>
            <w:rFonts w:ascii="Calibri" w:hAnsi="Calibri"/>
            <w:noProof/>
            <w:sz w:val="22"/>
            <w:szCs w:val="22"/>
            <w:lang w:val="fr-CH" w:eastAsia="fr-CH"/>
          </w:rPr>
          <w:tab/>
        </w:r>
        <w:r w:rsidR="006E4C2A" w:rsidRPr="000358C3">
          <w:rPr>
            <w:rStyle w:val="Hyperlink"/>
            <w:noProof/>
          </w:rPr>
          <w:t>Introduction</w:t>
        </w:r>
        <w:r w:rsidR="006E4C2A">
          <w:rPr>
            <w:noProof/>
            <w:webHidden/>
          </w:rPr>
          <w:tab/>
        </w:r>
        <w:r w:rsidR="006224C8">
          <w:rPr>
            <w:noProof/>
            <w:webHidden/>
          </w:rPr>
          <w:fldChar w:fldCharType="begin"/>
        </w:r>
        <w:r w:rsidR="006E4C2A">
          <w:rPr>
            <w:noProof/>
            <w:webHidden/>
          </w:rPr>
          <w:instrText xml:space="preserve"> PAGEREF _Toc387848648 \h </w:instrText>
        </w:r>
        <w:r w:rsidR="006224C8">
          <w:rPr>
            <w:noProof/>
            <w:webHidden/>
          </w:rPr>
        </w:r>
        <w:r w:rsidR="006224C8">
          <w:rPr>
            <w:noProof/>
            <w:webHidden/>
          </w:rPr>
          <w:fldChar w:fldCharType="separate"/>
        </w:r>
        <w:r w:rsidR="006E4C2A">
          <w:rPr>
            <w:noProof/>
            <w:webHidden/>
          </w:rPr>
          <w:t>3</w:t>
        </w:r>
        <w:r w:rsidR="006224C8">
          <w:rPr>
            <w:noProof/>
            <w:webHidden/>
          </w:rPr>
          <w:fldChar w:fldCharType="end"/>
        </w:r>
      </w:hyperlink>
    </w:p>
    <w:p w:rsidR="006E4C2A" w:rsidRDefault="00E722BE">
      <w:pPr>
        <w:pStyle w:val="TOC2"/>
        <w:tabs>
          <w:tab w:val="left" w:pos="800"/>
          <w:tab w:val="right" w:leader="dot" w:pos="8630"/>
        </w:tabs>
        <w:rPr>
          <w:rFonts w:ascii="Calibri" w:hAnsi="Calibri"/>
          <w:noProof/>
          <w:sz w:val="22"/>
          <w:szCs w:val="22"/>
          <w:lang w:val="fr-CH" w:eastAsia="fr-CH"/>
        </w:rPr>
      </w:pPr>
      <w:hyperlink w:anchor="_Toc387848649" w:history="1">
        <w:r w:rsidR="006E4C2A" w:rsidRPr="000358C3">
          <w:rPr>
            <w:rStyle w:val="Hyperlink"/>
            <w:noProof/>
          </w:rPr>
          <w:t>1.1</w:t>
        </w:r>
        <w:r w:rsidR="006E4C2A">
          <w:rPr>
            <w:rFonts w:ascii="Calibri" w:hAnsi="Calibri"/>
            <w:noProof/>
            <w:sz w:val="22"/>
            <w:szCs w:val="22"/>
            <w:lang w:val="fr-CH" w:eastAsia="fr-CH"/>
          </w:rPr>
          <w:tab/>
        </w:r>
        <w:r w:rsidR="006E4C2A" w:rsidRPr="000358C3">
          <w:rPr>
            <w:rStyle w:val="Hyperlink"/>
            <w:noProof/>
          </w:rPr>
          <w:t>Description of the need</w:t>
        </w:r>
        <w:r w:rsidR="006E4C2A">
          <w:rPr>
            <w:noProof/>
            <w:webHidden/>
          </w:rPr>
          <w:tab/>
        </w:r>
        <w:r w:rsidR="006224C8">
          <w:rPr>
            <w:noProof/>
            <w:webHidden/>
          </w:rPr>
          <w:fldChar w:fldCharType="begin"/>
        </w:r>
        <w:r w:rsidR="006E4C2A">
          <w:rPr>
            <w:noProof/>
            <w:webHidden/>
          </w:rPr>
          <w:instrText xml:space="preserve"> PAGEREF _Toc387848649 \h </w:instrText>
        </w:r>
        <w:r w:rsidR="006224C8">
          <w:rPr>
            <w:noProof/>
            <w:webHidden/>
          </w:rPr>
        </w:r>
        <w:r w:rsidR="006224C8">
          <w:rPr>
            <w:noProof/>
            <w:webHidden/>
          </w:rPr>
          <w:fldChar w:fldCharType="separate"/>
        </w:r>
        <w:r w:rsidR="006E4C2A">
          <w:rPr>
            <w:noProof/>
            <w:webHidden/>
          </w:rPr>
          <w:t>3</w:t>
        </w:r>
        <w:r w:rsidR="006224C8">
          <w:rPr>
            <w:noProof/>
            <w:webHidden/>
          </w:rPr>
          <w:fldChar w:fldCharType="end"/>
        </w:r>
      </w:hyperlink>
    </w:p>
    <w:p w:rsidR="006E4C2A" w:rsidRDefault="00E722BE">
      <w:pPr>
        <w:pStyle w:val="TOC2"/>
        <w:tabs>
          <w:tab w:val="left" w:pos="800"/>
          <w:tab w:val="right" w:leader="dot" w:pos="8630"/>
        </w:tabs>
        <w:rPr>
          <w:rFonts w:ascii="Calibri" w:hAnsi="Calibri"/>
          <w:noProof/>
          <w:sz w:val="22"/>
          <w:szCs w:val="22"/>
          <w:lang w:val="fr-CH" w:eastAsia="fr-CH"/>
        </w:rPr>
      </w:pPr>
      <w:hyperlink w:anchor="_Toc387848650" w:history="1">
        <w:r w:rsidR="006E4C2A" w:rsidRPr="000358C3">
          <w:rPr>
            <w:rStyle w:val="Hyperlink"/>
            <w:noProof/>
          </w:rPr>
          <w:t>1.2</w:t>
        </w:r>
        <w:r w:rsidR="006E4C2A">
          <w:rPr>
            <w:rFonts w:ascii="Calibri" w:hAnsi="Calibri"/>
            <w:noProof/>
            <w:sz w:val="22"/>
            <w:szCs w:val="22"/>
            <w:lang w:val="fr-CH" w:eastAsia="fr-CH"/>
          </w:rPr>
          <w:tab/>
        </w:r>
        <w:r w:rsidR="006E4C2A" w:rsidRPr="000358C3">
          <w:rPr>
            <w:rStyle w:val="Hyperlink"/>
            <w:noProof/>
          </w:rPr>
          <w:t>Requirements</w:t>
        </w:r>
        <w:r w:rsidR="006E4C2A">
          <w:rPr>
            <w:noProof/>
            <w:webHidden/>
          </w:rPr>
          <w:tab/>
        </w:r>
        <w:r w:rsidR="006224C8">
          <w:rPr>
            <w:noProof/>
            <w:webHidden/>
          </w:rPr>
          <w:fldChar w:fldCharType="begin"/>
        </w:r>
        <w:r w:rsidR="006E4C2A">
          <w:rPr>
            <w:noProof/>
            <w:webHidden/>
          </w:rPr>
          <w:instrText xml:space="preserve"> PAGEREF _Toc387848650 \h </w:instrText>
        </w:r>
        <w:r w:rsidR="006224C8">
          <w:rPr>
            <w:noProof/>
            <w:webHidden/>
          </w:rPr>
        </w:r>
        <w:r w:rsidR="006224C8">
          <w:rPr>
            <w:noProof/>
            <w:webHidden/>
          </w:rPr>
          <w:fldChar w:fldCharType="separate"/>
        </w:r>
        <w:r w:rsidR="006E4C2A">
          <w:rPr>
            <w:noProof/>
            <w:webHidden/>
          </w:rPr>
          <w:t>3</w:t>
        </w:r>
        <w:r w:rsidR="006224C8">
          <w:rPr>
            <w:noProof/>
            <w:webHidden/>
          </w:rPr>
          <w:fldChar w:fldCharType="end"/>
        </w:r>
      </w:hyperlink>
    </w:p>
    <w:p w:rsidR="006E4C2A" w:rsidRDefault="00E722BE">
      <w:pPr>
        <w:pStyle w:val="TOC2"/>
        <w:tabs>
          <w:tab w:val="left" w:pos="800"/>
          <w:tab w:val="right" w:leader="dot" w:pos="8630"/>
        </w:tabs>
        <w:rPr>
          <w:rFonts w:ascii="Calibri" w:hAnsi="Calibri"/>
          <w:noProof/>
          <w:sz w:val="22"/>
          <w:szCs w:val="22"/>
          <w:lang w:val="fr-CH" w:eastAsia="fr-CH"/>
        </w:rPr>
      </w:pPr>
      <w:hyperlink w:anchor="_Toc387848651" w:history="1">
        <w:r w:rsidR="006E4C2A" w:rsidRPr="000358C3">
          <w:rPr>
            <w:rStyle w:val="Hyperlink"/>
            <w:noProof/>
          </w:rPr>
          <w:t>1.3</w:t>
        </w:r>
        <w:r w:rsidR="006E4C2A">
          <w:rPr>
            <w:rFonts w:ascii="Calibri" w:hAnsi="Calibri"/>
            <w:noProof/>
            <w:sz w:val="22"/>
            <w:szCs w:val="22"/>
            <w:lang w:val="fr-CH" w:eastAsia="fr-CH"/>
          </w:rPr>
          <w:tab/>
        </w:r>
        <w:r w:rsidR="006E4C2A" w:rsidRPr="000358C3">
          <w:rPr>
            <w:rStyle w:val="Hyperlink"/>
            <w:noProof/>
          </w:rPr>
          <w:t>Issues to be addressed</w:t>
        </w:r>
        <w:r w:rsidR="006E4C2A">
          <w:rPr>
            <w:noProof/>
            <w:webHidden/>
          </w:rPr>
          <w:tab/>
        </w:r>
        <w:r w:rsidR="006224C8">
          <w:rPr>
            <w:noProof/>
            <w:webHidden/>
          </w:rPr>
          <w:fldChar w:fldCharType="begin"/>
        </w:r>
        <w:r w:rsidR="006E4C2A">
          <w:rPr>
            <w:noProof/>
            <w:webHidden/>
          </w:rPr>
          <w:instrText xml:space="preserve"> PAGEREF _Toc387848651 \h </w:instrText>
        </w:r>
        <w:r w:rsidR="006224C8">
          <w:rPr>
            <w:noProof/>
            <w:webHidden/>
          </w:rPr>
        </w:r>
        <w:r w:rsidR="006224C8">
          <w:rPr>
            <w:noProof/>
            <w:webHidden/>
          </w:rPr>
          <w:fldChar w:fldCharType="separate"/>
        </w:r>
        <w:r w:rsidR="006E4C2A">
          <w:rPr>
            <w:noProof/>
            <w:webHidden/>
          </w:rPr>
          <w:t>4</w:t>
        </w:r>
        <w:r w:rsidR="006224C8">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52" w:history="1">
        <w:r w:rsidR="006E4C2A" w:rsidRPr="000358C3">
          <w:rPr>
            <w:rStyle w:val="Hyperlink"/>
            <w:noProof/>
          </w:rPr>
          <w:t>2.</w:t>
        </w:r>
        <w:r w:rsidR="006E4C2A">
          <w:rPr>
            <w:rFonts w:ascii="Calibri" w:hAnsi="Calibri"/>
            <w:noProof/>
            <w:sz w:val="22"/>
            <w:szCs w:val="22"/>
            <w:lang w:val="fr-CH" w:eastAsia="fr-CH"/>
          </w:rPr>
          <w:tab/>
        </w:r>
        <w:r w:rsidR="006E4C2A" w:rsidRPr="000358C3">
          <w:rPr>
            <w:rStyle w:val="Hyperlink"/>
            <w:noProof/>
          </w:rPr>
          <w:t>Notational Conventions</w:t>
        </w:r>
        <w:r w:rsidR="006E4C2A">
          <w:rPr>
            <w:noProof/>
            <w:webHidden/>
          </w:rPr>
          <w:tab/>
        </w:r>
        <w:r w:rsidR="006224C8">
          <w:rPr>
            <w:noProof/>
            <w:webHidden/>
          </w:rPr>
          <w:fldChar w:fldCharType="begin"/>
        </w:r>
        <w:r w:rsidR="006E4C2A">
          <w:rPr>
            <w:noProof/>
            <w:webHidden/>
          </w:rPr>
          <w:instrText xml:space="preserve"> PAGEREF _Toc387848652 \h </w:instrText>
        </w:r>
        <w:r w:rsidR="006224C8">
          <w:rPr>
            <w:noProof/>
            <w:webHidden/>
          </w:rPr>
        </w:r>
        <w:r w:rsidR="006224C8">
          <w:rPr>
            <w:noProof/>
            <w:webHidden/>
          </w:rPr>
          <w:fldChar w:fldCharType="separate"/>
        </w:r>
        <w:r w:rsidR="006E4C2A">
          <w:rPr>
            <w:noProof/>
            <w:webHidden/>
          </w:rPr>
          <w:t>4</w:t>
        </w:r>
        <w:r w:rsidR="006224C8">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53" w:history="1">
        <w:r w:rsidR="006E4C2A" w:rsidRPr="000358C3">
          <w:rPr>
            <w:rStyle w:val="Hyperlink"/>
            <w:noProof/>
          </w:rPr>
          <w:t>3.</w:t>
        </w:r>
        <w:r w:rsidR="006E4C2A">
          <w:rPr>
            <w:rFonts w:ascii="Calibri" w:hAnsi="Calibri"/>
            <w:noProof/>
            <w:sz w:val="22"/>
            <w:szCs w:val="22"/>
            <w:lang w:val="fr-CH" w:eastAsia="fr-CH"/>
          </w:rPr>
          <w:tab/>
        </w:r>
        <w:r w:rsidR="006E4C2A" w:rsidRPr="000358C3">
          <w:rPr>
            <w:rStyle w:val="Hyperlink"/>
            <w:noProof/>
          </w:rPr>
          <w:t>The Format Implementation</w:t>
        </w:r>
        <w:r w:rsidR="006E4C2A">
          <w:rPr>
            <w:noProof/>
            <w:webHidden/>
          </w:rPr>
          <w:tab/>
        </w:r>
        <w:r w:rsidR="006224C8">
          <w:rPr>
            <w:noProof/>
            <w:webHidden/>
          </w:rPr>
          <w:fldChar w:fldCharType="begin"/>
        </w:r>
        <w:r w:rsidR="006E4C2A">
          <w:rPr>
            <w:noProof/>
            <w:webHidden/>
          </w:rPr>
          <w:instrText xml:space="preserve"> PAGEREF _Toc387848653 \h </w:instrText>
        </w:r>
        <w:r w:rsidR="006224C8">
          <w:rPr>
            <w:noProof/>
            <w:webHidden/>
          </w:rPr>
        </w:r>
        <w:r w:rsidR="006224C8">
          <w:rPr>
            <w:noProof/>
            <w:webHidden/>
          </w:rPr>
          <w:fldChar w:fldCharType="separate"/>
        </w:r>
        <w:r w:rsidR="006E4C2A">
          <w:rPr>
            <w:noProof/>
            <w:webHidden/>
          </w:rPr>
          <w:t>4</w:t>
        </w:r>
        <w:r w:rsidR="006224C8">
          <w:rPr>
            <w:noProof/>
            <w:webHidden/>
          </w:rPr>
          <w:fldChar w:fldCharType="end"/>
        </w:r>
      </w:hyperlink>
    </w:p>
    <w:p w:rsidR="006E4C2A" w:rsidRDefault="00E722BE">
      <w:pPr>
        <w:pStyle w:val="TOC2"/>
        <w:tabs>
          <w:tab w:val="left" w:pos="800"/>
          <w:tab w:val="right" w:leader="dot" w:pos="8630"/>
        </w:tabs>
        <w:rPr>
          <w:rFonts w:ascii="Calibri" w:hAnsi="Calibri"/>
          <w:noProof/>
          <w:sz w:val="22"/>
          <w:szCs w:val="22"/>
          <w:lang w:val="fr-CH" w:eastAsia="fr-CH"/>
        </w:rPr>
      </w:pPr>
      <w:hyperlink w:anchor="_Toc387848654" w:history="1">
        <w:r w:rsidR="006E4C2A" w:rsidRPr="000358C3">
          <w:rPr>
            <w:rStyle w:val="Hyperlink"/>
            <w:noProof/>
          </w:rPr>
          <w:t>3.1</w:t>
        </w:r>
        <w:r w:rsidR="006E4C2A">
          <w:rPr>
            <w:rFonts w:ascii="Calibri" w:hAnsi="Calibri"/>
            <w:noProof/>
            <w:sz w:val="22"/>
            <w:szCs w:val="22"/>
            <w:lang w:val="fr-CH" w:eastAsia="fr-CH"/>
          </w:rPr>
          <w:tab/>
        </w:r>
        <w:r w:rsidR="006E4C2A" w:rsidRPr="000358C3">
          <w:rPr>
            <w:rStyle w:val="Hyperlink"/>
            <w:noProof/>
          </w:rPr>
          <w:t>The documentation</w:t>
        </w:r>
        <w:r w:rsidR="006E4C2A">
          <w:rPr>
            <w:noProof/>
            <w:webHidden/>
          </w:rPr>
          <w:tab/>
        </w:r>
        <w:r w:rsidR="006224C8">
          <w:rPr>
            <w:noProof/>
            <w:webHidden/>
          </w:rPr>
          <w:fldChar w:fldCharType="begin"/>
        </w:r>
        <w:r w:rsidR="006E4C2A">
          <w:rPr>
            <w:noProof/>
            <w:webHidden/>
          </w:rPr>
          <w:instrText xml:space="preserve"> PAGEREF _Toc387848654 \h </w:instrText>
        </w:r>
        <w:r w:rsidR="006224C8">
          <w:rPr>
            <w:noProof/>
            <w:webHidden/>
          </w:rPr>
        </w:r>
        <w:r w:rsidR="006224C8">
          <w:rPr>
            <w:noProof/>
            <w:webHidden/>
          </w:rPr>
          <w:fldChar w:fldCharType="separate"/>
        </w:r>
        <w:r w:rsidR="006E4C2A">
          <w:rPr>
            <w:noProof/>
            <w:webHidden/>
          </w:rPr>
          <w:t>4</w:t>
        </w:r>
        <w:r w:rsidR="006224C8">
          <w:rPr>
            <w:noProof/>
            <w:webHidden/>
          </w:rPr>
          <w:fldChar w:fldCharType="end"/>
        </w:r>
      </w:hyperlink>
    </w:p>
    <w:p w:rsidR="006E4C2A" w:rsidRDefault="00E722BE">
      <w:pPr>
        <w:pStyle w:val="TOC2"/>
        <w:tabs>
          <w:tab w:val="left" w:pos="800"/>
          <w:tab w:val="right" w:leader="dot" w:pos="8630"/>
        </w:tabs>
        <w:rPr>
          <w:rFonts w:ascii="Calibri" w:hAnsi="Calibri"/>
          <w:noProof/>
          <w:sz w:val="22"/>
          <w:szCs w:val="22"/>
          <w:lang w:val="fr-CH" w:eastAsia="fr-CH"/>
        </w:rPr>
      </w:pPr>
      <w:hyperlink w:anchor="_Toc387848655" w:history="1">
        <w:r w:rsidR="006E4C2A" w:rsidRPr="000358C3">
          <w:rPr>
            <w:rStyle w:val="Hyperlink"/>
            <w:noProof/>
          </w:rPr>
          <w:t>3.2</w:t>
        </w:r>
        <w:r w:rsidR="006E4C2A">
          <w:rPr>
            <w:rFonts w:ascii="Calibri" w:hAnsi="Calibri"/>
            <w:noProof/>
            <w:sz w:val="22"/>
            <w:szCs w:val="22"/>
            <w:lang w:val="fr-CH" w:eastAsia="fr-CH"/>
          </w:rPr>
          <w:tab/>
        </w:r>
        <w:r w:rsidR="006E4C2A" w:rsidRPr="000358C3">
          <w:rPr>
            <w:rStyle w:val="Hyperlink"/>
            <w:noProof/>
          </w:rPr>
          <w:t>Relationship to other specifications</w:t>
        </w:r>
        <w:r w:rsidR="006E4C2A">
          <w:rPr>
            <w:noProof/>
            <w:webHidden/>
          </w:rPr>
          <w:tab/>
        </w:r>
        <w:r w:rsidR="006224C8">
          <w:rPr>
            <w:noProof/>
            <w:webHidden/>
          </w:rPr>
          <w:fldChar w:fldCharType="begin"/>
        </w:r>
        <w:r w:rsidR="006E4C2A">
          <w:rPr>
            <w:noProof/>
            <w:webHidden/>
          </w:rPr>
          <w:instrText xml:space="preserve"> PAGEREF _Toc387848655 \h </w:instrText>
        </w:r>
        <w:r w:rsidR="006224C8">
          <w:rPr>
            <w:noProof/>
            <w:webHidden/>
          </w:rPr>
        </w:r>
        <w:r w:rsidR="006224C8">
          <w:rPr>
            <w:noProof/>
            <w:webHidden/>
          </w:rPr>
          <w:fldChar w:fldCharType="separate"/>
        </w:r>
        <w:r w:rsidR="006E4C2A">
          <w:rPr>
            <w:noProof/>
            <w:webHidden/>
          </w:rPr>
          <w:t>5</w:t>
        </w:r>
        <w:r w:rsidR="006224C8">
          <w:rPr>
            <w:noProof/>
            <w:webHidden/>
          </w:rPr>
          <w:fldChar w:fldCharType="end"/>
        </w:r>
      </w:hyperlink>
    </w:p>
    <w:p w:rsidR="006E4C2A" w:rsidRDefault="00E722BE">
      <w:pPr>
        <w:pStyle w:val="TOC2"/>
        <w:tabs>
          <w:tab w:val="left" w:pos="800"/>
          <w:tab w:val="right" w:leader="dot" w:pos="8630"/>
        </w:tabs>
        <w:rPr>
          <w:rFonts w:ascii="Calibri" w:hAnsi="Calibri"/>
          <w:noProof/>
          <w:sz w:val="22"/>
          <w:szCs w:val="22"/>
          <w:lang w:val="fr-CH" w:eastAsia="fr-CH"/>
        </w:rPr>
      </w:pPr>
      <w:hyperlink w:anchor="_Toc387848656" w:history="1">
        <w:r w:rsidR="006E4C2A" w:rsidRPr="000358C3">
          <w:rPr>
            <w:rStyle w:val="Hyperlink"/>
            <w:noProof/>
          </w:rPr>
          <w:t>3.3</w:t>
        </w:r>
        <w:r w:rsidR="006E4C2A">
          <w:rPr>
            <w:rFonts w:ascii="Calibri" w:hAnsi="Calibri"/>
            <w:noProof/>
            <w:sz w:val="22"/>
            <w:szCs w:val="22"/>
            <w:lang w:val="fr-CH" w:eastAsia="fr-CH"/>
          </w:rPr>
          <w:tab/>
        </w:r>
        <w:r w:rsidR="006E4C2A" w:rsidRPr="000358C3">
          <w:rPr>
            <w:rStyle w:val="Hyperlink"/>
            <w:noProof/>
          </w:rPr>
          <w:t>The common sequence database format description</w:t>
        </w:r>
        <w:r w:rsidR="006E4C2A">
          <w:rPr>
            <w:noProof/>
            <w:webHidden/>
          </w:rPr>
          <w:tab/>
        </w:r>
        <w:r w:rsidR="006224C8">
          <w:rPr>
            <w:noProof/>
            <w:webHidden/>
          </w:rPr>
          <w:fldChar w:fldCharType="begin"/>
        </w:r>
        <w:r w:rsidR="006E4C2A">
          <w:rPr>
            <w:noProof/>
            <w:webHidden/>
          </w:rPr>
          <w:instrText xml:space="preserve"> PAGEREF _Toc387848656 \h </w:instrText>
        </w:r>
        <w:r w:rsidR="006224C8">
          <w:rPr>
            <w:noProof/>
            <w:webHidden/>
          </w:rPr>
        </w:r>
        <w:r w:rsidR="006224C8">
          <w:rPr>
            <w:noProof/>
            <w:webHidden/>
          </w:rPr>
          <w:fldChar w:fldCharType="separate"/>
        </w:r>
        <w:r w:rsidR="006E4C2A">
          <w:rPr>
            <w:noProof/>
            <w:webHidden/>
          </w:rPr>
          <w:t>5</w:t>
        </w:r>
        <w:r w:rsidR="006224C8">
          <w:rPr>
            <w:noProof/>
            <w:webHidden/>
          </w:rPr>
          <w:fldChar w:fldCharType="end"/>
        </w:r>
      </w:hyperlink>
    </w:p>
    <w:p w:rsidR="006E4C2A" w:rsidRDefault="00E722BE">
      <w:pPr>
        <w:pStyle w:val="TOC2"/>
        <w:tabs>
          <w:tab w:val="left" w:pos="800"/>
          <w:tab w:val="right" w:leader="dot" w:pos="8630"/>
        </w:tabs>
        <w:rPr>
          <w:rFonts w:ascii="Calibri" w:hAnsi="Calibri"/>
          <w:noProof/>
          <w:sz w:val="22"/>
          <w:szCs w:val="22"/>
          <w:lang w:val="fr-CH" w:eastAsia="fr-CH"/>
        </w:rPr>
      </w:pPr>
      <w:hyperlink w:anchor="_Toc387848657" w:history="1">
        <w:r w:rsidR="006E4C2A" w:rsidRPr="000358C3">
          <w:rPr>
            <w:rStyle w:val="Hyperlink"/>
            <w:noProof/>
          </w:rPr>
          <w:t>3.4</w:t>
        </w:r>
        <w:r w:rsidR="006E4C2A">
          <w:rPr>
            <w:rFonts w:ascii="Calibri" w:hAnsi="Calibri"/>
            <w:noProof/>
            <w:sz w:val="22"/>
            <w:szCs w:val="22"/>
            <w:lang w:val="fr-CH" w:eastAsia="fr-CH"/>
          </w:rPr>
          <w:tab/>
        </w:r>
        <w:r w:rsidR="006E4C2A" w:rsidRPr="000358C3">
          <w:rPr>
            <w:rStyle w:val="Hyperlink"/>
            <w:noProof/>
          </w:rPr>
          <w:t>Additional considerations</w:t>
        </w:r>
        <w:r w:rsidR="006E4C2A">
          <w:rPr>
            <w:noProof/>
            <w:webHidden/>
          </w:rPr>
          <w:tab/>
        </w:r>
        <w:r w:rsidR="006224C8">
          <w:rPr>
            <w:noProof/>
            <w:webHidden/>
          </w:rPr>
          <w:fldChar w:fldCharType="begin"/>
        </w:r>
        <w:r w:rsidR="006E4C2A">
          <w:rPr>
            <w:noProof/>
            <w:webHidden/>
          </w:rPr>
          <w:instrText xml:space="preserve"> PAGEREF _Toc387848657 \h </w:instrText>
        </w:r>
        <w:r w:rsidR="006224C8">
          <w:rPr>
            <w:noProof/>
            <w:webHidden/>
          </w:rPr>
        </w:r>
        <w:r w:rsidR="006224C8">
          <w:rPr>
            <w:noProof/>
            <w:webHidden/>
          </w:rPr>
          <w:fldChar w:fldCharType="separate"/>
        </w:r>
        <w:r w:rsidR="006E4C2A">
          <w:rPr>
            <w:noProof/>
            <w:webHidden/>
          </w:rPr>
          <w:t>7</w:t>
        </w:r>
        <w:r w:rsidR="006224C8">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58" w:history="1">
        <w:r w:rsidR="006E4C2A" w:rsidRPr="000358C3">
          <w:rPr>
            <w:rStyle w:val="Hyperlink"/>
            <w:noProof/>
          </w:rPr>
          <w:t>4.</w:t>
        </w:r>
        <w:r w:rsidR="006E4C2A">
          <w:rPr>
            <w:rFonts w:ascii="Calibri" w:hAnsi="Calibri"/>
            <w:noProof/>
            <w:sz w:val="22"/>
            <w:szCs w:val="22"/>
            <w:lang w:val="fr-CH" w:eastAsia="fr-CH"/>
          </w:rPr>
          <w:tab/>
        </w:r>
        <w:r w:rsidR="006E4C2A" w:rsidRPr="000358C3">
          <w:rPr>
            <w:rStyle w:val="Hyperlink"/>
            <w:noProof/>
          </w:rPr>
          <w:t>Authors Information</w:t>
        </w:r>
        <w:r w:rsidR="006E4C2A">
          <w:rPr>
            <w:noProof/>
            <w:webHidden/>
          </w:rPr>
          <w:tab/>
        </w:r>
        <w:r w:rsidR="006224C8">
          <w:rPr>
            <w:noProof/>
            <w:webHidden/>
          </w:rPr>
          <w:fldChar w:fldCharType="begin"/>
        </w:r>
        <w:r w:rsidR="006E4C2A">
          <w:rPr>
            <w:noProof/>
            <w:webHidden/>
          </w:rPr>
          <w:instrText xml:space="preserve"> PAGEREF _Toc387848658 \h </w:instrText>
        </w:r>
        <w:r w:rsidR="006224C8">
          <w:rPr>
            <w:noProof/>
            <w:webHidden/>
          </w:rPr>
        </w:r>
        <w:r w:rsidR="006224C8">
          <w:rPr>
            <w:noProof/>
            <w:webHidden/>
          </w:rPr>
          <w:fldChar w:fldCharType="separate"/>
        </w:r>
        <w:r w:rsidR="006E4C2A">
          <w:rPr>
            <w:noProof/>
            <w:webHidden/>
          </w:rPr>
          <w:t>7</w:t>
        </w:r>
        <w:r w:rsidR="006224C8">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59" w:history="1">
        <w:r w:rsidR="006E4C2A" w:rsidRPr="000358C3">
          <w:rPr>
            <w:rStyle w:val="Hyperlink"/>
            <w:noProof/>
          </w:rPr>
          <w:t>5.</w:t>
        </w:r>
        <w:r w:rsidR="006E4C2A">
          <w:rPr>
            <w:rFonts w:ascii="Calibri" w:hAnsi="Calibri"/>
            <w:noProof/>
            <w:sz w:val="22"/>
            <w:szCs w:val="22"/>
            <w:lang w:val="fr-CH" w:eastAsia="fr-CH"/>
          </w:rPr>
          <w:tab/>
        </w:r>
        <w:r w:rsidR="006E4C2A" w:rsidRPr="000358C3">
          <w:rPr>
            <w:rStyle w:val="Hyperlink"/>
            <w:noProof/>
          </w:rPr>
          <w:t>Contributors</w:t>
        </w:r>
        <w:r w:rsidR="006E4C2A">
          <w:rPr>
            <w:noProof/>
            <w:webHidden/>
          </w:rPr>
          <w:tab/>
        </w:r>
        <w:r w:rsidR="006224C8">
          <w:rPr>
            <w:noProof/>
            <w:webHidden/>
          </w:rPr>
          <w:fldChar w:fldCharType="begin"/>
        </w:r>
        <w:r w:rsidR="006E4C2A">
          <w:rPr>
            <w:noProof/>
            <w:webHidden/>
          </w:rPr>
          <w:instrText xml:space="preserve"> PAGEREF _Toc387848659 \h </w:instrText>
        </w:r>
        <w:r w:rsidR="006224C8">
          <w:rPr>
            <w:noProof/>
            <w:webHidden/>
          </w:rPr>
        </w:r>
        <w:r w:rsidR="006224C8">
          <w:rPr>
            <w:noProof/>
            <w:webHidden/>
          </w:rPr>
          <w:fldChar w:fldCharType="separate"/>
        </w:r>
        <w:r w:rsidR="006E4C2A">
          <w:rPr>
            <w:noProof/>
            <w:webHidden/>
          </w:rPr>
          <w:t>8</w:t>
        </w:r>
        <w:r w:rsidR="006224C8">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60" w:history="1">
        <w:r w:rsidR="006E4C2A" w:rsidRPr="000358C3">
          <w:rPr>
            <w:rStyle w:val="Hyperlink"/>
            <w:noProof/>
          </w:rPr>
          <w:t>6.</w:t>
        </w:r>
        <w:r w:rsidR="006E4C2A">
          <w:rPr>
            <w:rFonts w:ascii="Calibri" w:hAnsi="Calibri"/>
            <w:noProof/>
            <w:sz w:val="22"/>
            <w:szCs w:val="22"/>
            <w:lang w:val="fr-CH" w:eastAsia="fr-CH"/>
          </w:rPr>
          <w:tab/>
        </w:r>
        <w:r w:rsidR="006E4C2A" w:rsidRPr="000358C3">
          <w:rPr>
            <w:rStyle w:val="Hyperlink"/>
            <w:noProof/>
          </w:rPr>
          <w:t>Intellectual Property Statement</w:t>
        </w:r>
        <w:r w:rsidR="006E4C2A">
          <w:rPr>
            <w:noProof/>
            <w:webHidden/>
          </w:rPr>
          <w:tab/>
        </w:r>
        <w:r w:rsidR="006224C8">
          <w:rPr>
            <w:noProof/>
            <w:webHidden/>
          </w:rPr>
          <w:fldChar w:fldCharType="begin"/>
        </w:r>
        <w:r w:rsidR="006E4C2A">
          <w:rPr>
            <w:noProof/>
            <w:webHidden/>
          </w:rPr>
          <w:instrText xml:space="preserve"> PAGEREF _Toc387848660 \h </w:instrText>
        </w:r>
        <w:r w:rsidR="006224C8">
          <w:rPr>
            <w:noProof/>
            <w:webHidden/>
          </w:rPr>
        </w:r>
        <w:r w:rsidR="006224C8">
          <w:rPr>
            <w:noProof/>
            <w:webHidden/>
          </w:rPr>
          <w:fldChar w:fldCharType="separate"/>
        </w:r>
        <w:r w:rsidR="006E4C2A">
          <w:rPr>
            <w:noProof/>
            <w:webHidden/>
          </w:rPr>
          <w:t>8</w:t>
        </w:r>
        <w:r w:rsidR="006224C8">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61" w:history="1">
        <w:r w:rsidR="006E4C2A" w:rsidRPr="000358C3">
          <w:rPr>
            <w:rStyle w:val="Hyperlink"/>
            <w:noProof/>
          </w:rPr>
          <w:t>7.</w:t>
        </w:r>
        <w:r w:rsidR="006E4C2A">
          <w:rPr>
            <w:rFonts w:ascii="Calibri" w:hAnsi="Calibri"/>
            <w:noProof/>
            <w:sz w:val="22"/>
            <w:szCs w:val="22"/>
            <w:lang w:val="fr-CH" w:eastAsia="fr-CH"/>
          </w:rPr>
          <w:tab/>
        </w:r>
        <w:r w:rsidR="006E4C2A" w:rsidRPr="000358C3">
          <w:rPr>
            <w:rStyle w:val="Hyperlink"/>
            <w:noProof/>
          </w:rPr>
          <w:t>Copyright Notice</w:t>
        </w:r>
        <w:r w:rsidR="006E4C2A">
          <w:rPr>
            <w:noProof/>
            <w:webHidden/>
          </w:rPr>
          <w:tab/>
        </w:r>
        <w:r w:rsidR="006224C8">
          <w:rPr>
            <w:noProof/>
            <w:webHidden/>
          </w:rPr>
          <w:fldChar w:fldCharType="begin"/>
        </w:r>
        <w:r w:rsidR="006E4C2A">
          <w:rPr>
            <w:noProof/>
            <w:webHidden/>
          </w:rPr>
          <w:instrText xml:space="preserve"> PAGEREF _Toc387848661 \h </w:instrText>
        </w:r>
        <w:r w:rsidR="006224C8">
          <w:rPr>
            <w:noProof/>
            <w:webHidden/>
          </w:rPr>
        </w:r>
        <w:r w:rsidR="006224C8">
          <w:rPr>
            <w:noProof/>
            <w:webHidden/>
          </w:rPr>
          <w:fldChar w:fldCharType="separate"/>
        </w:r>
        <w:r w:rsidR="006E4C2A">
          <w:rPr>
            <w:noProof/>
            <w:webHidden/>
          </w:rPr>
          <w:t>9</w:t>
        </w:r>
        <w:r w:rsidR="006224C8">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62" w:history="1">
        <w:r w:rsidR="006E4C2A" w:rsidRPr="000358C3">
          <w:rPr>
            <w:rStyle w:val="Hyperlink"/>
            <w:noProof/>
          </w:rPr>
          <w:t>8.</w:t>
        </w:r>
        <w:r w:rsidR="006E4C2A">
          <w:rPr>
            <w:rFonts w:ascii="Calibri" w:hAnsi="Calibri"/>
            <w:noProof/>
            <w:sz w:val="22"/>
            <w:szCs w:val="22"/>
            <w:lang w:val="fr-CH" w:eastAsia="fr-CH"/>
          </w:rPr>
          <w:tab/>
        </w:r>
        <w:r w:rsidR="006E4C2A" w:rsidRPr="000358C3">
          <w:rPr>
            <w:rStyle w:val="Hyperlink"/>
            <w:noProof/>
          </w:rPr>
          <w:t>Glossary</w:t>
        </w:r>
        <w:r w:rsidR="006E4C2A">
          <w:rPr>
            <w:noProof/>
            <w:webHidden/>
          </w:rPr>
          <w:tab/>
        </w:r>
        <w:r w:rsidR="006224C8">
          <w:rPr>
            <w:noProof/>
            <w:webHidden/>
          </w:rPr>
          <w:fldChar w:fldCharType="begin"/>
        </w:r>
        <w:r w:rsidR="006E4C2A">
          <w:rPr>
            <w:noProof/>
            <w:webHidden/>
          </w:rPr>
          <w:instrText xml:space="preserve"> PAGEREF _Toc387848662 \h </w:instrText>
        </w:r>
        <w:r w:rsidR="006224C8">
          <w:rPr>
            <w:noProof/>
            <w:webHidden/>
          </w:rPr>
        </w:r>
        <w:r w:rsidR="006224C8">
          <w:rPr>
            <w:noProof/>
            <w:webHidden/>
          </w:rPr>
          <w:fldChar w:fldCharType="separate"/>
        </w:r>
        <w:r w:rsidR="006E4C2A">
          <w:rPr>
            <w:noProof/>
            <w:webHidden/>
          </w:rPr>
          <w:t>9</w:t>
        </w:r>
        <w:r w:rsidR="006224C8">
          <w:rPr>
            <w:noProof/>
            <w:webHidden/>
          </w:rPr>
          <w:fldChar w:fldCharType="end"/>
        </w:r>
      </w:hyperlink>
    </w:p>
    <w:p w:rsidR="006E4C2A" w:rsidRDefault="00E722BE">
      <w:pPr>
        <w:pStyle w:val="TOC1"/>
        <w:tabs>
          <w:tab w:val="left" w:pos="400"/>
          <w:tab w:val="right" w:leader="dot" w:pos="8630"/>
        </w:tabs>
        <w:rPr>
          <w:rFonts w:ascii="Calibri" w:hAnsi="Calibri"/>
          <w:noProof/>
          <w:sz w:val="22"/>
          <w:szCs w:val="22"/>
          <w:lang w:val="fr-CH" w:eastAsia="fr-CH"/>
        </w:rPr>
      </w:pPr>
      <w:hyperlink w:anchor="_Toc387848663" w:history="1">
        <w:r w:rsidR="006E4C2A" w:rsidRPr="000358C3">
          <w:rPr>
            <w:rStyle w:val="Hyperlink"/>
            <w:noProof/>
          </w:rPr>
          <w:t>9.</w:t>
        </w:r>
        <w:r w:rsidR="006E4C2A">
          <w:rPr>
            <w:rFonts w:ascii="Calibri" w:hAnsi="Calibri"/>
            <w:noProof/>
            <w:sz w:val="22"/>
            <w:szCs w:val="22"/>
            <w:lang w:val="fr-CH" w:eastAsia="fr-CH"/>
          </w:rPr>
          <w:tab/>
        </w:r>
        <w:r w:rsidR="006E4C2A" w:rsidRPr="000358C3">
          <w:rPr>
            <w:rStyle w:val="Hyperlink"/>
            <w:noProof/>
          </w:rPr>
          <w:t>References</w:t>
        </w:r>
        <w:r w:rsidR="006E4C2A">
          <w:rPr>
            <w:noProof/>
            <w:webHidden/>
          </w:rPr>
          <w:tab/>
        </w:r>
        <w:r w:rsidR="006224C8">
          <w:rPr>
            <w:noProof/>
            <w:webHidden/>
          </w:rPr>
          <w:fldChar w:fldCharType="begin"/>
        </w:r>
        <w:r w:rsidR="006E4C2A">
          <w:rPr>
            <w:noProof/>
            <w:webHidden/>
          </w:rPr>
          <w:instrText xml:space="preserve"> PAGEREF _Toc387848663 \h </w:instrText>
        </w:r>
        <w:r w:rsidR="006224C8">
          <w:rPr>
            <w:noProof/>
            <w:webHidden/>
          </w:rPr>
        </w:r>
        <w:r w:rsidR="006224C8">
          <w:rPr>
            <w:noProof/>
            <w:webHidden/>
          </w:rPr>
          <w:fldChar w:fldCharType="separate"/>
        </w:r>
        <w:r w:rsidR="006E4C2A">
          <w:rPr>
            <w:noProof/>
            <w:webHidden/>
          </w:rPr>
          <w:t>9</w:t>
        </w:r>
        <w:r w:rsidR="006224C8">
          <w:rPr>
            <w:noProof/>
            <w:webHidden/>
          </w:rPr>
          <w:fldChar w:fldCharType="end"/>
        </w:r>
      </w:hyperlink>
    </w:p>
    <w:p w:rsidR="00095610" w:rsidRDefault="006224C8" w:rsidP="004B48E4">
      <w:pPr>
        <w:jc w:val="both"/>
        <w:sectPr w:rsidR="00095610" w:rsidSect="00095610">
          <w:headerReference w:type="default" r:id="rId9"/>
          <w:footerReference w:type="default" r:id="rId10"/>
          <w:headerReference w:type="first" r:id="rId11"/>
          <w:pgSz w:w="12240" w:h="15840"/>
          <w:pgMar w:top="1440" w:right="1800" w:bottom="1440" w:left="1800" w:header="720" w:footer="720" w:gutter="0"/>
          <w:cols w:space="720"/>
          <w:noEndnote/>
          <w:titlePg/>
        </w:sectPr>
      </w:pPr>
      <w:r>
        <w:fldChar w:fldCharType="end"/>
      </w:r>
    </w:p>
    <w:p w:rsidR="00095610" w:rsidRPr="007D27E8" w:rsidRDefault="00095610" w:rsidP="004B48E4">
      <w:pPr>
        <w:pStyle w:val="Heading1"/>
        <w:jc w:val="both"/>
      </w:pPr>
      <w:bookmarkStart w:id="2" w:name="_Toc387848648"/>
      <w:r w:rsidRPr="007D27E8">
        <w:lastRenderedPageBreak/>
        <w:t>Introduction</w:t>
      </w:r>
      <w:bookmarkEnd w:id="2"/>
    </w:p>
    <w:p w:rsidR="00095610" w:rsidRPr="003633AF" w:rsidRDefault="00095610" w:rsidP="004B48E4">
      <w:pPr>
        <w:pStyle w:val="nobreak"/>
        <w:jc w:val="both"/>
      </w:pPr>
    </w:p>
    <w:p w:rsidR="00A83BBD" w:rsidRDefault="00A83BBD" w:rsidP="004B48E4">
      <w:pPr>
        <w:pStyle w:val="Heading2"/>
        <w:jc w:val="both"/>
      </w:pPr>
      <w:bookmarkStart w:id="3" w:name="_Toc387848649"/>
      <w:r>
        <w:t>Description of the need</w:t>
      </w:r>
      <w:bookmarkEnd w:id="3"/>
    </w:p>
    <w:p w:rsidR="00A83BBD" w:rsidRDefault="00A83BBD" w:rsidP="004B48E4">
      <w:pPr>
        <w:jc w:val="both"/>
      </w:pPr>
    </w:p>
    <w:p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Typically, protein hits are reported with a database accession code, a description, a taxon</w:t>
      </w:r>
      <w:r w:rsidR="00DE0748">
        <w:t>,</w:t>
      </w:r>
      <w:r>
        <w:t xml:space="preserve"> and some additional technical interpretation values such as matching score and sequence coverage reached by the procedure.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[Pearson88] (</w:t>
      </w:r>
      <w:hyperlink r:id="rId12" w:history="1">
        <w:r w:rsidR="00C97F4C" w:rsidRPr="00B43497">
          <w:rPr>
            <w:rStyle w:val="Hyperlink"/>
          </w:rPr>
          <w:t>http://en.wikipedia.org/wiki/FASTA_format</w:t>
        </w:r>
      </w:hyperlink>
      <w:r w:rsidR="00C97F4C">
        <w:t xml:space="preserve">, </w:t>
      </w:r>
      <w:hyperlink r:id="rId13"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w:t>
      </w:r>
      <w:proofErr w:type="spellStart"/>
      <w:r w:rsidR="00CB1A2B">
        <w:t>Prot</w:t>
      </w:r>
      <w:proofErr w:type="spellEnd"/>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post-translational modifications.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4" w:history="1">
        <w:r w:rsidR="007D27E8" w:rsidRPr="00B43497">
          <w:rPr>
            <w:rStyle w:val="Hyperlink"/>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Heading2"/>
        <w:jc w:val="both"/>
      </w:pPr>
      <w:bookmarkStart w:id="4" w:name="_Toc387848650"/>
      <w:r>
        <w:t>Requirements</w:t>
      </w:r>
      <w:bookmarkEnd w:id="4"/>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version,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5"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Heading2"/>
        <w:jc w:val="both"/>
      </w:pPr>
      <w:bookmarkStart w:id="5" w:name="_Toc387848651"/>
      <w:r w:rsidRPr="007D27E8">
        <w:t xml:space="preserve">Issues to </w:t>
      </w:r>
      <w:r w:rsidR="00A826A2" w:rsidRPr="007D27E8">
        <w:t>be addressed</w:t>
      </w:r>
      <w:bookmarkEnd w:id="5"/>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rsidR="00A83BBD" w:rsidRDefault="00A83BBD" w:rsidP="004B48E4">
      <w:pPr>
        <w:ind w:left="360"/>
        <w:jc w:val="both"/>
      </w:pPr>
    </w:p>
    <w:p w:rsidR="00A83BBD" w:rsidRDefault="00A83BBD" w:rsidP="004B48E4">
      <w:pPr>
        <w:numPr>
          <w:ilvl w:val="1"/>
          <w:numId w:val="13"/>
        </w:numPr>
        <w:jc w:val="both"/>
      </w:pPr>
      <w:r>
        <w:t>The same database file is variably processed in different search engines. A given database entry leads to variably interpreted identifiers, which</w:t>
      </w:r>
      <w:r w:rsidR="00BE250A">
        <w:t xml:space="preserve"> renders difficult the mapping </w:t>
      </w:r>
      <w:r>
        <w:t xml:space="preserve">of identical entries in different tools (for instance the </w:t>
      </w:r>
      <w:r w:rsidR="00B62CFC">
        <w:t>UniProtKB/</w:t>
      </w:r>
      <w:r w:rsidR="00CB1A2B">
        <w:t>Swiss-</w:t>
      </w:r>
      <w:proofErr w:type="spellStart"/>
      <w:r w:rsidR="00CB1A2B">
        <w:t>Prot</w:t>
      </w:r>
      <w:proofErr w:type="spellEnd"/>
      <w:r>
        <w:t xml:space="preserve"> AC: </w:t>
      </w:r>
      <w:r w:rsidR="00B62CFC" w:rsidRPr="00201A2E">
        <w:rPr>
          <w:rStyle w:val="Strong"/>
          <w:b w:val="0"/>
        </w:rPr>
        <w:t>P02768</w:t>
      </w:r>
      <w:r w:rsidR="00B62CFC">
        <w:t xml:space="preserve"> </w:t>
      </w:r>
      <w:r>
        <w:t>vs. Swiss-Prot ID: ALBU_HUMAN)</w:t>
      </w:r>
      <w:r w:rsidR="00201A2E">
        <w:t>.</w:t>
      </w:r>
    </w:p>
    <w:p w:rsidR="00A83BBD" w:rsidRDefault="00A83BBD" w:rsidP="004B48E4">
      <w:pPr>
        <w:jc w:val="both"/>
      </w:pPr>
    </w:p>
    <w:p w:rsidR="00DE75BE" w:rsidRDefault="00BE250A" w:rsidP="00DE75BE">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w:t>
      </w:r>
      <w:proofErr w:type="spellStart"/>
      <w:r w:rsidR="00CB1A2B">
        <w:t>Prot</w:t>
      </w:r>
      <w:proofErr w:type="spellEnd"/>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201A2E">
        <w:t>etc).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RDefault="00A83BBD" w:rsidP="004B48E4">
      <w:pPr>
        <w:numPr>
          <w:ilvl w:val="0"/>
          <w:numId w:val="13"/>
        </w:numPr>
        <w:jc w:val="both"/>
      </w:pPr>
      <w:r>
        <w:t>Because the content of an entry</w:t>
      </w:r>
      <w:r w:rsidR="002206EB">
        <w:t xml:space="preserve"> (protein or gene name, description, sequence, PTMs, etc.)</w:t>
      </w:r>
      <w:r>
        <w:t xml:space="preserve"> might vary, </w:t>
      </w:r>
      <w:r w:rsidR="002206EB">
        <w:t xml:space="preserve">support for </w:t>
      </w:r>
      <w:r>
        <w:t>versioning is required</w:t>
      </w:r>
      <w:r w:rsidR="00201A2E">
        <w:t>.</w:t>
      </w:r>
    </w:p>
    <w:p w:rsidR="00A83BBD" w:rsidRDefault="00A83BBD" w:rsidP="004B48E4">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Heading1"/>
        <w:jc w:val="both"/>
      </w:pPr>
      <w:bookmarkStart w:id="6" w:name="_Toc1403318"/>
      <w:bookmarkStart w:id="7" w:name="_Toc387848652"/>
      <w:r w:rsidRPr="007D27E8" w:rsidDel="00C07625">
        <w:t>Notational Conventions</w:t>
      </w:r>
      <w:bookmarkEnd w:id="6"/>
      <w:bookmarkEnd w:id="7"/>
    </w:p>
    <w:p w:rsidR="00095610" w:rsidRPr="003633AF" w:rsidDel="00C07625" w:rsidRDefault="00095610" w:rsidP="004B48E4">
      <w:pPr>
        <w:jc w:val="both"/>
      </w:pPr>
    </w:p>
    <w:p w:rsidR="00095610" w:rsidRPr="00C07625" w:rsidDel="00C07625" w:rsidRDefault="00095610" w:rsidP="004B48E4">
      <w:pPr>
        <w:jc w:val="both"/>
      </w:pPr>
      <w:r w:rsidRPr="00C07625" w:rsidDel="00C07625">
        <w:t>The key words ‘MUST,” “MUST NOT,” “REQUIRED,” “SHALL,” “SHALL NOT,” “SHOULD,” “SHOULD NOT,” “RECOMMENDED,” “MAY,” and “OPTIONAL” are to be interpreted as described in RFC 2119 [BRADNER1]</w:t>
      </w:r>
      <w:r w:rsidR="005B4F27">
        <w:t>.</w:t>
      </w:r>
    </w:p>
    <w:p w:rsidR="00095610" w:rsidRDefault="00095610" w:rsidP="004B48E4">
      <w:pPr>
        <w:pStyle w:val="nobreak"/>
        <w:jc w:val="both"/>
      </w:pPr>
    </w:p>
    <w:p w:rsidR="00095610" w:rsidRDefault="00095610" w:rsidP="004B48E4">
      <w:pPr>
        <w:pStyle w:val="Heading1"/>
        <w:numPr>
          <w:ilvl w:val="0"/>
          <w:numId w:val="0"/>
        </w:numPr>
        <w:jc w:val="both"/>
      </w:pPr>
    </w:p>
    <w:p w:rsidR="007A3466" w:rsidRPr="007D27E8" w:rsidRDefault="00BE250A" w:rsidP="004B48E4">
      <w:pPr>
        <w:pStyle w:val="Heading1"/>
        <w:jc w:val="both"/>
      </w:pPr>
      <w:bookmarkStart w:id="8" w:name="_Toc387848653"/>
      <w:r w:rsidRPr="007D27E8">
        <w:t>The Format I</w:t>
      </w:r>
      <w:r w:rsidR="007A3466" w:rsidRPr="007D27E8">
        <w:t>mplementation</w:t>
      </w:r>
      <w:bookmarkEnd w:id="8"/>
    </w:p>
    <w:p w:rsidR="007A3466" w:rsidRDefault="007A3466" w:rsidP="004B48E4">
      <w:pPr>
        <w:pStyle w:val="nobreak"/>
        <w:jc w:val="both"/>
      </w:pPr>
    </w:p>
    <w:p w:rsidR="00587014" w:rsidRDefault="00587014" w:rsidP="004B48E4">
      <w:pPr>
        <w:pStyle w:val="Heading2"/>
        <w:jc w:val="both"/>
      </w:pPr>
      <w:bookmarkStart w:id="9" w:name="_Toc387848654"/>
      <w:r>
        <w:t xml:space="preserve">The </w:t>
      </w:r>
      <w:r w:rsidR="004E59C3">
        <w:t>documentation</w:t>
      </w:r>
      <w:bookmarkEnd w:id="9"/>
    </w:p>
    <w:p w:rsidR="00587014" w:rsidRDefault="00587014" w:rsidP="004B48E4">
      <w:pPr>
        <w:pStyle w:val="nobreak"/>
        <w:jc w:val="both"/>
      </w:pPr>
    </w:p>
    <w:p w:rsidR="00587014" w:rsidRDefault="00587014" w:rsidP="004B48E4">
      <w:pPr>
        <w:jc w:val="both"/>
      </w:pPr>
      <w:r>
        <w:t>The documentation of the format is divided in several documents and files. These files are available from the main format description page on the HUPO-PSI website (</w:t>
      </w:r>
      <w:commentRangeStart w:id="10"/>
      <w:r w:rsidR="006224C8">
        <w:fldChar w:fldCharType="begin"/>
      </w:r>
      <w:r w:rsidR="00AC362A">
        <w:instrText>HYPERLINK "http://www.psidev.info/peff"</w:instrText>
      </w:r>
      <w:r w:rsidR="006224C8">
        <w:fldChar w:fldCharType="separate"/>
      </w:r>
      <w:r w:rsidR="00AC362A">
        <w:rPr>
          <w:rStyle w:val="Hyperlink"/>
        </w:rPr>
        <w:t>http://www.psidev.info/peff</w:t>
      </w:r>
      <w:r w:rsidR="006224C8">
        <w:fldChar w:fldCharType="end"/>
      </w:r>
      <w:r>
        <w:t>)</w:t>
      </w:r>
      <w:r w:rsidR="005B4F27">
        <w:t>.</w:t>
      </w:r>
      <w:commentRangeEnd w:id="10"/>
      <w:r w:rsidR="002206EB">
        <w:rPr>
          <w:rStyle w:val="CommentReference"/>
        </w:rPr>
        <w:commentReference w:id="10"/>
      </w:r>
    </w:p>
    <w:p w:rsidR="00587014" w:rsidRDefault="00587014" w:rsidP="004B48E4">
      <w:pPr>
        <w:jc w:val="both"/>
      </w:pPr>
    </w:p>
    <w:p w:rsidR="00587014" w:rsidRDefault="00514411" w:rsidP="004B48E4">
      <w:pPr>
        <w:numPr>
          <w:ilvl w:val="0"/>
          <w:numId w:val="13"/>
        </w:numPr>
        <w:jc w:val="both"/>
      </w:pPr>
      <w:r>
        <w:t>M</w:t>
      </w:r>
      <w:r w:rsidR="00587014">
        <w:t>ain specification document</w:t>
      </w:r>
      <w:r>
        <w:t xml:space="preserve"> (this document)</w:t>
      </w:r>
    </w:p>
    <w:p w:rsidR="00587014" w:rsidRDefault="00587014" w:rsidP="004B48E4">
      <w:pPr>
        <w:numPr>
          <w:ilvl w:val="0"/>
          <w:numId w:val="13"/>
        </w:numPr>
        <w:jc w:val="both"/>
      </w:pPr>
      <w:r>
        <w:t>Controlled Vocabulary</w:t>
      </w:r>
      <w:r w:rsidR="009B13AC">
        <w:t xml:space="preserve"> (CV)</w:t>
      </w:r>
      <w:r w:rsidR="00514411">
        <w:t xml:space="preserve">. It is currently an independent OBO file, but may be merged into the </w:t>
      </w:r>
      <w:r w:rsidR="00253ABA">
        <w:t>PSI-MS CV</w:t>
      </w:r>
      <w:r w:rsidR="00514411">
        <w:t xml:space="preserve"> before release 1.0</w:t>
      </w:r>
      <w:r w:rsidR="004E59C3">
        <w:t>.</w:t>
      </w:r>
    </w:p>
    <w:p w:rsidR="00587014" w:rsidRPr="00587014" w:rsidRDefault="00587014" w:rsidP="004B48E4">
      <w:pPr>
        <w:numPr>
          <w:ilvl w:val="0"/>
          <w:numId w:val="13"/>
        </w:numPr>
        <w:jc w:val="both"/>
      </w:pPr>
      <w:r>
        <w:t>Exam</w:t>
      </w:r>
      <w:r w:rsidR="004E59C3">
        <w:t>ple files.</w:t>
      </w:r>
    </w:p>
    <w:p w:rsidR="00587014" w:rsidRPr="00587014" w:rsidRDefault="00587014" w:rsidP="004B48E4">
      <w:pPr>
        <w:pStyle w:val="nobreak"/>
        <w:jc w:val="both"/>
      </w:pPr>
    </w:p>
    <w:p w:rsidR="00587014" w:rsidRPr="00587014" w:rsidRDefault="007A3466" w:rsidP="004B48E4">
      <w:pPr>
        <w:pStyle w:val="Heading2"/>
        <w:jc w:val="both"/>
      </w:pPr>
      <w:bookmarkStart w:id="11" w:name="_Toc387848655"/>
      <w:r>
        <w:t>Relationship to other specifications</w:t>
      </w:r>
      <w:bookmarkEnd w:id="11"/>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7" w:history="1">
        <w:r w:rsidR="00340096" w:rsidRPr="009B2DF2">
          <w:rPr>
            <w:rStyle w:val="Hyperlink"/>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015A13" w:rsidP="004B48E4">
      <w:pPr>
        <w:numPr>
          <w:ilvl w:val="0"/>
          <w:numId w:val="18"/>
        </w:numPr>
        <w:jc w:val="both"/>
        <w:rPr>
          <w:lang w:val="en-GB"/>
        </w:rPr>
      </w:pPr>
      <w:proofErr w:type="gramStart"/>
      <w:r>
        <w:rPr>
          <w:i/>
          <w:lang w:val="en-GB"/>
        </w:rPr>
        <w:t>mzIdent</w:t>
      </w:r>
      <w:r w:rsidRPr="00587014">
        <w:rPr>
          <w:i/>
          <w:lang w:val="en-GB"/>
        </w:rPr>
        <w:t>ML</w:t>
      </w:r>
      <w:proofErr w:type="gramEnd"/>
      <w:r w:rsidRPr="00587014">
        <w:rPr>
          <w:lang w:val="en-GB"/>
        </w:rPr>
        <w:t xml:space="preserve"> </w:t>
      </w:r>
      <w:r w:rsidR="007A3466" w:rsidRPr="00587014">
        <w:rPr>
          <w:lang w:val="en-GB"/>
        </w:rPr>
        <w:t>(</w:t>
      </w:r>
      <w:hyperlink r:id="rId18" w:history="1">
        <w:r w:rsidR="00340096" w:rsidRPr="00340096">
          <w:rPr>
            <w:rStyle w:val="Hyperlink"/>
            <w:lang w:val="en-GB"/>
          </w:rPr>
          <w:t>http://www.psidev.info/mzidentml</w:t>
        </w:r>
      </w:hyperlink>
      <w:r w:rsidR="007A3466" w:rsidRPr="00587014">
        <w:rPr>
          <w:lang w:val="en-GB"/>
        </w:rPr>
        <w:t xml:space="preserve">). The </w:t>
      </w:r>
      <w:r>
        <w:rPr>
          <w:lang w:val="en-GB"/>
        </w:rPr>
        <w:t>mzIdent</w:t>
      </w:r>
      <w:r w:rsidRPr="00587014">
        <w:rPr>
          <w:lang w:val="en-GB"/>
        </w:rPr>
        <w:t xml:space="preserve">ML </w:t>
      </w:r>
      <w:r w:rsidR="007A3466" w:rsidRPr="00587014">
        <w:rPr>
          <w:lang w:val="en-GB"/>
        </w:rPr>
        <w:t xml:space="preserve">specification is being developed by PSI as a standard to capture the output of search engines that assign mass spectra to protein or peptide </w:t>
      </w:r>
      <w:commentRangeStart w:id="12"/>
      <w:r w:rsidR="007A3466" w:rsidRPr="00587014">
        <w:rPr>
          <w:lang w:val="en-GB"/>
        </w:rPr>
        <w:t>sequences</w:t>
      </w:r>
      <w:commentRangeEnd w:id="12"/>
      <w:r w:rsidR="00F15BED">
        <w:rPr>
          <w:rStyle w:val="CommentReference"/>
        </w:rPr>
        <w:commentReference w:id="12"/>
      </w:r>
      <w:r w:rsidR="00587014" w:rsidRPr="00587014">
        <w:rPr>
          <w:lang w:val="en-GB"/>
        </w:rPr>
        <w:t>.</w:t>
      </w:r>
      <w:r w:rsidR="007A3466" w:rsidRPr="00587014">
        <w:rPr>
          <w:lang w:val="en-GB"/>
        </w:rPr>
        <w:t xml:space="preserve"> </w:t>
      </w:r>
    </w:p>
    <w:p w:rsidR="00587014" w:rsidRPr="00587014" w:rsidRDefault="00587014" w:rsidP="004B48E4">
      <w:pPr>
        <w:ind w:left="780"/>
        <w:jc w:val="both"/>
        <w:rPr>
          <w:lang w:val="en-GB"/>
        </w:rPr>
      </w:pPr>
    </w:p>
    <w:p w:rsidR="007A3466" w:rsidRDefault="007A3466" w:rsidP="004B48E4">
      <w:pPr>
        <w:jc w:val="both"/>
        <w:rPr>
          <w:lang w:val="en-GB"/>
        </w:rPr>
      </w:pPr>
    </w:p>
    <w:p w:rsidR="007A3466" w:rsidRDefault="002A0B24" w:rsidP="004B48E4">
      <w:pPr>
        <w:pStyle w:val="Heading2"/>
        <w:jc w:val="both"/>
      </w:pPr>
      <w:r>
        <w:t xml:space="preserve"> </w:t>
      </w:r>
      <w:bookmarkStart w:id="13" w:name="_Toc387848656"/>
      <w:r w:rsidR="007A3466">
        <w:t>The common sequence database format</w:t>
      </w:r>
      <w:r w:rsidR="00587014">
        <w:t xml:space="preserve"> description</w:t>
      </w:r>
      <w:bookmarkEnd w:id="13"/>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a file header section and a section that contains 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t>;</w:t>
      </w:r>
    </w:p>
    <w:p w:rsidR="004334BE" w:rsidRDefault="004334BE" w:rsidP="004B48E4">
      <w:pPr>
        <w:jc w:val="both"/>
      </w:pPr>
    </w:p>
    <w:p w:rsidR="007A3466" w:rsidRDefault="00F6387F" w:rsidP="004B48E4">
      <w:pPr>
        <w:jc w:val="both"/>
      </w:pPr>
      <w:r>
        <w:t>Descriptors of the information</w:t>
      </w:r>
      <w:r w:rsidR="00AD559A">
        <w:t xml:space="preserve"> are defined as </w:t>
      </w:r>
      <w:r w:rsidR="009B13AC">
        <w:t>CV</w:t>
      </w:r>
      <w:r w:rsidR="00AD559A">
        <w:t xml:space="preserve"> terms. The CV repository </w:t>
      </w:r>
      <w:r w:rsidR="004E59C3">
        <w:t xml:space="preserve">is available in obo </w:t>
      </w:r>
      <w:commentRangeStart w:id="14"/>
      <w:r w:rsidR="004E59C3">
        <w:t>format</w:t>
      </w:r>
      <w:commentRangeEnd w:id="14"/>
      <w:r w:rsidR="00C04249">
        <w:rPr>
          <w:rStyle w:val="CommentReference"/>
        </w:rPr>
        <w:commentReference w:id="14"/>
      </w:r>
      <w:r w:rsidR="00C04249">
        <w:t xml:space="preserve"> </w:t>
      </w:r>
      <w:del w:id="15" w:author="Harald Barsnes" w:date="2015-06-24T12:23:00Z">
        <w:r w:rsidR="004E59C3" w:rsidDel="00620B6E">
          <w:delText xml:space="preserve"> </w:delText>
        </w:r>
      </w:del>
      <w:commentRangeStart w:id="16"/>
      <w:r w:rsidR="004E59C3">
        <w:t xml:space="preserve">together with a file explicating the use of these terms </w:t>
      </w:r>
      <w:commentRangeEnd w:id="16"/>
      <w:r w:rsidR="00B66A07">
        <w:rPr>
          <w:rStyle w:val="CommentReference"/>
        </w:rPr>
        <w:commentReference w:id="16"/>
      </w:r>
      <w:r w:rsidR="004E59C3">
        <w:t xml:space="preserve">at </w:t>
      </w:r>
      <w:hyperlink r:id="rId19" w:history="1">
        <w:r w:rsidR="00340096" w:rsidRPr="00340096">
          <w:rPr>
            <w:rStyle w:val="Hyperlink"/>
          </w:rPr>
          <w:t>http://psidev.cvs.sourceforge.net/viewvc/psidev/psi/psi-ms/mzML/controlledVocabulary/psi-ms.obo</w:t>
        </w:r>
      </w:hyperlink>
      <w:commentRangeStart w:id="17"/>
      <w:r w:rsidR="004E59C3">
        <w:t>.</w:t>
      </w:r>
      <w:commentRangeEnd w:id="17"/>
      <w:r w:rsidR="00253ABA">
        <w:rPr>
          <w:rStyle w:val="CommentReference"/>
        </w:rPr>
        <w:commentReference w:id="17"/>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D947B0">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FFFFFF"/>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FFFFFF"/>
          </w:tcPr>
          <w:p w:rsidR="00531BEE" w:rsidRDefault="00531BEE" w:rsidP="00D947B0">
            <w:pPr>
              <w:jc w:val="both"/>
            </w:pPr>
            <w:r>
              <w:t xml:space="preserve"> </w:t>
            </w:r>
          </w:p>
        </w:tc>
        <w:tc>
          <w:tcPr>
            <w:tcW w:w="4716" w:type="dxa"/>
            <w:tcBorders>
              <w:top w:val="nil"/>
              <w:bottom w:val="single" w:sz="4" w:space="0" w:color="auto"/>
            </w:tcBorders>
            <w:shd w:val="clear" w:color="auto" w:fill="FFFFFF"/>
          </w:tcPr>
          <w:p w:rsidR="00531BEE" w:rsidRDefault="00531BEE" w:rsidP="00D947B0">
            <w:pPr>
              <w:jc w:val="both"/>
            </w:pPr>
          </w:p>
        </w:tc>
        <w:tc>
          <w:tcPr>
            <w:tcW w:w="542" w:type="dxa"/>
            <w:tcBorders>
              <w:top w:val="nil"/>
              <w:bottom w:val="nil"/>
              <w:right w:val="single" w:sz="4" w:space="0" w:color="auto"/>
            </w:tcBorders>
            <w:shd w:val="clear" w:color="auto" w:fill="FFFFFF"/>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Database description block 1</w:t>
            </w:r>
          </w:p>
        </w:tc>
        <w:tc>
          <w:tcPr>
            <w:tcW w:w="542"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w:t>
            </w:r>
          </w:p>
          <w:p w:rsidR="00531BEE" w:rsidRDefault="00531BEE" w:rsidP="00D947B0">
            <w:pPr>
              <w:jc w:val="both"/>
            </w:pPr>
            <w:r>
              <w:t>Database description block n</w:t>
            </w:r>
          </w:p>
        </w:tc>
        <w:tc>
          <w:tcPr>
            <w:tcW w:w="542" w:type="dxa"/>
            <w:tcBorders>
              <w:top w:val="nil"/>
              <w:left w:val="single" w:sz="4" w:space="0" w:color="auto"/>
              <w:bottom w:val="nil"/>
              <w:right w:val="single" w:sz="4" w:space="0" w:color="auto"/>
            </w:tcBorders>
            <w:shd w:val="clear" w:color="auto" w:fill="FFFFFF"/>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FFFFFF"/>
          </w:tcPr>
          <w:p w:rsidR="00475977" w:rsidRDefault="00475977" w:rsidP="00D947B0">
            <w:pPr>
              <w:jc w:val="both"/>
            </w:pPr>
          </w:p>
        </w:tc>
        <w:tc>
          <w:tcPr>
            <w:tcW w:w="4716" w:type="dxa"/>
            <w:tcBorders>
              <w:top w:val="single" w:sz="4" w:space="0" w:color="auto"/>
              <w:bottom w:val="single" w:sz="4" w:space="0" w:color="auto"/>
            </w:tcBorders>
            <w:shd w:val="clear" w:color="auto" w:fill="FFFFFF"/>
          </w:tcPr>
          <w:p w:rsidR="00475977" w:rsidRDefault="00475977" w:rsidP="00D947B0">
            <w:pPr>
              <w:jc w:val="both"/>
            </w:pPr>
          </w:p>
        </w:tc>
        <w:tc>
          <w:tcPr>
            <w:tcW w:w="542" w:type="dxa"/>
            <w:tcBorders>
              <w:top w:val="nil"/>
              <w:bottom w:val="single" w:sz="4" w:space="0" w:color="auto"/>
              <w:right w:val="single" w:sz="4" w:space="0" w:color="auto"/>
            </w:tcBorders>
            <w:shd w:val="clear" w:color="auto" w:fill="FFFFFF"/>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FFFFFF"/>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FFFFFF"/>
          </w:tcPr>
          <w:p w:rsidR="00BC31F2" w:rsidRDefault="00BC31F2" w:rsidP="00D947B0">
            <w:pPr>
              <w:jc w:val="both"/>
            </w:pPr>
            <w:r>
              <w:t xml:space="preserve"> </w:t>
            </w:r>
          </w:p>
        </w:tc>
        <w:tc>
          <w:tcPr>
            <w:tcW w:w="4716" w:type="dxa"/>
            <w:tcBorders>
              <w:bottom w:val="single" w:sz="4" w:space="0" w:color="auto"/>
            </w:tcBorders>
            <w:shd w:val="clear" w:color="auto" w:fill="FFFFFF"/>
          </w:tcPr>
          <w:p w:rsidR="00BC31F2" w:rsidRDefault="00BC31F2" w:rsidP="00D947B0">
            <w:pPr>
              <w:jc w:val="both"/>
            </w:pPr>
          </w:p>
        </w:tc>
        <w:tc>
          <w:tcPr>
            <w:tcW w:w="542" w:type="dxa"/>
            <w:tcBorders>
              <w:top w:val="nil"/>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Sequence Entry</w:t>
            </w:r>
            <w:ins w:id="18" w:author="Harald Barsnes" w:date="2015-06-24T11:42:00Z">
              <w:r w:rsidR="0036735B">
                <w:t xml:space="preserve"> </w:t>
              </w:r>
            </w:ins>
            <w:r>
              <w:t>1</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w:t>
            </w:r>
          </w:p>
          <w:p w:rsidR="00BC31F2" w:rsidRDefault="00BC31F2" w:rsidP="00D947B0">
            <w:pPr>
              <w:jc w:val="both"/>
            </w:pPr>
            <w:r>
              <w:t>Sequence Entry n</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single" w:sz="4" w:space="0" w:color="auto"/>
            </w:tcBorders>
            <w:shd w:val="clear" w:color="auto" w:fill="FFFFFF"/>
          </w:tcPr>
          <w:p w:rsidR="00BC31F2" w:rsidRDefault="00BC31F2" w:rsidP="00D947B0">
            <w:pPr>
              <w:jc w:val="both"/>
            </w:pP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nil"/>
              <w:bottom w:val="single" w:sz="4" w:space="0" w:color="auto"/>
              <w:right w:val="single" w:sz="4" w:space="0" w:color="auto"/>
            </w:tcBorders>
            <w:shd w:val="clear" w:color="auto" w:fill="FFFFFF"/>
          </w:tcPr>
          <w:p w:rsidR="00BC31F2" w:rsidRDefault="00BC31F2" w:rsidP="00D947B0">
            <w:pPr>
              <w:jc w:val="both"/>
            </w:pP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shd w:val="clear" w:color="auto" w:fill="FFFFFF"/>
          </w:tcPr>
          <w:p w:rsidR="00BC31F2" w:rsidRDefault="00BC31F2" w:rsidP="00D947B0">
            <w:pPr>
              <w:jc w:val="both"/>
            </w:pPr>
          </w:p>
        </w:tc>
        <w:tc>
          <w:tcPr>
            <w:tcW w:w="549" w:type="dxa"/>
            <w:tcBorders>
              <w:top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single" w:sz="4" w:space="0" w:color="auto"/>
            </w:tcBorders>
            <w:shd w:val="clear" w:color="auto" w:fill="FFFFFF"/>
          </w:tcPr>
          <w:p w:rsidR="00BC31F2" w:rsidRDefault="00BC31F2" w:rsidP="00D947B0">
            <w:pPr>
              <w:jc w:val="both"/>
            </w:pPr>
            <w:r>
              <w:t xml:space="preserve"> </w:t>
            </w:r>
          </w:p>
        </w:tc>
        <w:tc>
          <w:tcPr>
            <w:tcW w:w="502" w:type="dxa"/>
            <w:shd w:val="clear" w:color="auto" w:fill="FFFFFF"/>
          </w:tcPr>
          <w:p w:rsidR="00BC31F2" w:rsidRDefault="00BC31F2" w:rsidP="00D947B0">
            <w:pPr>
              <w:jc w:val="both"/>
            </w:pPr>
          </w:p>
        </w:tc>
      </w:tr>
    </w:tbl>
    <w:p w:rsidR="00531BEE" w:rsidRDefault="00531BEE" w:rsidP="004B48E4">
      <w:pPr>
        <w:jc w:val="both"/>
      </w:pPr>
    </w:p>
    <w:p w:rsidR="007A3466" w:rsidRDefault="00531BEE" w:rsidP="004B48E4">
      <w:pPr>
        <w:jc w:val="both"/>
      </w:pPr>
      <w:r>
        <w:t>Figure 1: graphical representation of the PEFF file structure</w:t>
      </w:r>
    </w:p>
    <w:p w:rsidR="006974D1" w:rsidRDefault="006974D1" w:rsidP="004B48E4">
      <w:pPr>
        <w:jc w:val="both"/>
      </w:pPr>
    </w:p>
    <w:p w:rsidR="007A3466" w:rsidRDefault="00F6387F" w:rsidP="004B48E4">
      <w:pPr>
        <w:pStyle w:val="Heading3"/>
        <w:jc w:val="both"/>
      </w:pPr>
      <w:r>
        <w:t xml:space="preserve">Section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2E40F3" w:rsidRPr="00AF164E" w:rsidRDefault="007A3466" w:rsidP="004B48E4">
      <w:pPr>
        <w:jc w:val="both"/>
        <w:rPr>
          <w:u w:val="single"/>
        </w:rPr>
      </w:pPr>
      <w:proofErr w:type="gramStart"/>
      <w:r w:rsidRPr="00AF164E">
        <w:rPr>
          <w:u w:val="single"/>
        </w:rPr>
        <w:t>Gene</w:t>
      </w:r>
      <w:r w:rsidR="000F2C4F" w:rsidRPr="00AF164E">
        <w:rPr>
          <w:u w:val="single"/>
        </w:rPr>
        <w:t>ral format</w:t>
      </w:r>
      <w:r w:rsidR="00F6387F" w:rsidRPr="00AF164E">
        <w:rPr>
          <w:u w:val="single"/>
        </w:rPr>
        <w:t xml:space="preserve"> of the file header section.</w:t>
      </w:r>
      <w:proofErr w:type="gramEnd"/>
      <w:r w:rsidR="00F6387F" w:rsidRPr="00AF164E">
        <w:rPr>
          <w:u w:val="single"/>
        </w:rPr>
        <w:t xml:space="preserve"> </w:t>
      </w:r>
    </w:p>
    <w:p w:rsidR="002E40F3" w:rsidRDefault="002E40F3" w:rsidP="004B48E4">
      <w:pPr>
        <w:jc w:val="both"/>
      </w:pPr>
    </w:p>
    <w:p w:rsidR="002E40F3" w:rsidRDefault="002E40F3" w:rsidP="004B48E4">
      <w:pPr>
        <w:jc w:val="both"/>
      </w:pPr>
      <w:r>
        <w:lastRenderedPageBreak/>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 xml:space="preserve">the character # followed by a space </w:t>
      </w:r>
      <w:r w:rsidR="00506779">
        <w:t xml:space="preserve">(ASCII 32) </w:t>
      </w:r>
      <w:r w:rsidR="0016043C">
        <w:t xml:space="preserve">character. </w:t>
      </w:r>
    </w:p>
    <w:p w:rsidR="000E75B7" w:rsidRDefault="000E75B7" w:rsidP="004B48E4">
      <w:pPr>
        <w:jc w:val="both"/>
      </w:pPr>
    </w:p>
    <w:p w:rsidR="004334BE" w:rsidRDefault="004334BE" w:rsidP="004334BE">
      <w:pPr>
        <w:jc w:val="both"/>
      </w:pPr>
      <w:r>
        <w:t xml:space="preserve">The </w:t>
      </w:r>
      <w:r w:rsidR="00D07080">
        <w:t xml:space="preserve">format of the </w:t>
      </w:r>
      <w:r>
        <w:t>file description block is the following:</w:t>
      </w:r>
    </w:p>
    <w:p w:rsidR="004334BE" w:rsidRDefault="004334BE" w:rsidP="00AF164E">
      <w:pPr>
        <w:numPr>
          <w:ilvl w:val="0"/>
          <w:numId w:val="23"/>
        </w:numPr>
        <w:jc w:val="both"/>
      </w:pPr>
      <w:r>
        <w:t>The first line of this section is also the first line of the file. It MUST start with “# PEFF</w:t>
      </w:r>
      <w:r w:rsidR="0050667F">
        <w:t xml:space="preserve"> N.N</w:t>
      </w:r>
      <w:r>
        <w:t>”</w:t>
      </w:r>
      <w:r w:rsidR="0050667F">
        <w:t xml:space="preserve"> where N.N represents the version number of format, most likely 1.0. Parsers SHOULD check this value and compare it to what they are prepared to interpret</w:t>
      </w:r>
      <w:r>
        <w:t xml:space="preserve">; </w:t>
      </w:r>
    </w:p>
    <w:p w:rsidR="004334BE" w:rsidRDefault="004334BE" w:rsidP="00AF164E">
      <w:pPr>
        <w:numPr>
          <w:ilvl w:val="0"/>
          <w:numId w:val="23"/>
        </w:numPr>
        <w:jc w:val="both"/>
      </w:pPr>
      <w:r>
        <w:t xml:space="preserve">It MAY be followed by one of more general </w:t>
      </w:r>
      <w:r w:rsidR="0050667F">
        <w:t>comment</w:t>
      </w:r>
      <w:r>
        <w:t xml:space="preserve"> lines, which have each the following format:</w:t>
      </w:r>
    </w:p>
    <w:p w:rsidR="004334BE" w:rsidRPr="001F39B2" w:rsidRDefault="004334BE" w:rsidP="004334BE">
      <w:pPr>
        <w:jc w:val="both"/>
        <w:rPr>
          <w:i/>
        </w:rPr>
      </w:pPr>
      <w:r>
        <w:tab/>
      </w:r>
      <w:r>
        <w:tab/>
      </w:r>
      <w:r w:rsidRPr="001F39B2">
        <w:rPr>
          <w:i/>
        </w:rPr>
        <w:t xml:space="preserve"># </w:t>
      </w:r>
      <w:proofErr w:type="spellStart"/>
      <w:r w:rsidRPr="001F39B2">
        <w:rPr>
          <w:i/>
        </w:rPr>
        <w:t>GeneralComment</w:t>
      </w:r>
      <w:proofErr w:type="spellEnd"/>
      <w:r w:rsidRPr="001F39B2">
        <w:rPr>
          <w:i/>
        </w:rPr>
        <w:t>=value</w:t>
      </w:r>
      <w:r>
        <w:rPr>
          <w:i/>
        </w:rPr>
        <w:t xml:space="preserve"> </w:t>
      </w:r>
      <w:r w:rsidRPr="001F39B2">
        <w:t>(</w:t>
      </w:r>
      <w:r w:rsidR="00D07080">
        <w:t>where t</w:t>
      </w:r>
      <w:r w:rsidRPr="001F39B2">
        <w:t xml:space="preserve">he </w:t>
      </w:r>
      <w:r w:rsidRPr="00AF164E">
        <w:rPr>
          <w:i/>
        </w:rPr>
        <w:t>value</w:t>
      </w:r>
      <w:r w:rsidRPr="001F39B2">
        <w:t xml:space="preserve"> is a string of text)</w:t>
      </w:r>
    </w:p>
    <w:p w:rsidR="004334BE" w:rsidRDefault="004334BE" w:rsidP="004B48E4">
      <w:pPr>
        <w:jc w:val="both"/>
      </w:pPr>
    </w:p>
    <w:p w:rsidR="000E75B7" w:rsidRDefault="000E75B7" w:rsidP="004B48E4">
      <w:pPr>
        <w:jc w:val="both"/>
      </w:pPr>
      <w:r>
        <w:t xml:space="preserve">The format </w:t>
      </w:r>
      <w:r w:rsidR="00D07080">
        <w:t>of the sequence database information</w:t>
      </w:r>
      <w:r>
        <w:t xml:space="preserve"> blocks</w:t>
      </w:r>
      <w:r w:rsidR="00D07080">
        <w:t xml:space="preserve"> is the following</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Pr>
          <w:color w:val="0000FF"/>
        </w:rPr>
        <w:t xml:space="preserve"> </w:t>
      </w:r>
    </w:p>
    <w:p w:rsidR="000E75B7" w:rsidRDefault="007E3728" w:rsidP="000E75B7">
      <w:pPr>
        <w:numPr>
          <w:ilvl w:val="0"/>
          <w:numId w:val="20"/>
        </w:numPr>
        <w:jc w:val="both"/>
      </w:pPr>
      <w:r>
        <w:t>Each</w:t>
      </w:r>
      <w:r w:rsidR="000E75B7">
        <w:t xml:space="preserve"> piece of information MUST have the following format: </w:t>
      </w:r>
    </w:p>
    <w:p w:rsidR="000E75B7" w:rsidRDefault="000E75B7" w:rsidP="000E75B7">
      <w:pPr>
        <w:ind w:left="1080"/>
        <w:jc w:val="both"/>
      </w:pPr>
      <w:r>
        <w:rPr>
          <w:i/>
        </w:rPr>
        <w:t xml:space="preserve"># </w:t>
      </w:r>
      <w:proofErr w:type="gramStart"/>
      <w:r w:rsidRPr="002C2562">
        <w:rPr>
          <w:i/>
        </w:rPr>
        <w:t>key=</w:t>
      </w:r>
      <w:proofErr w:type="gramEnd"/>
      <w:r w:rsidRPr="002C2562">
        <w:rPr>
          <w:i/>
        </w:rPr>
        <w:t>value</w:t>
      </w:r>
      <w:r>
        <w:t xml:space="preserve">   (Note: Space character MUST be Space ASCII 32)</w:t>
      </w:r>
    </w:p>
    <w:p w:rsidR="000E75B7" w:rsidRDefault="000E75B7" w:rsidP="000E75B7">
      <w:pPr>
        <w:numPr>
          <w:ilvl w:val="0"/>
          <w:numId w:val="20"/>
        </w:numPr>
        <w:jc w:val="both"/>
      </w:pPr>
      <w:r>
        <w:t xml:space="preserve">The element </w:t>
      </w:r>
      <w:r w:rsidRPr="00AC2870">
        <w:rPr>
          <w:i/>
        </w:rPr>
        <w:t>key</w:t>
      </w:r>
      <w:r>
        <w:t xml:space="preserve"> </w:t>
      </w:r>
      <w:r w:rsidR="007E3728">
        <w:t>MUST be a</w:t>
      </w:r>
      <w:r>
        <w:t xml:space="preserve"> CV term. The format of the </w:t>
      </w:r>
      <w:r w:rsidRPr="00AC2870">
        <w:rPr>
          <w:i/>
        </w:rPr>
        <w:t>value</w:t>
      </w:r>
      <w:r>
        <w:t xml:space="preserve"> is defined for each key in the CV</w:t>
      </w:r>
    </w:p>
    <w:p w:rsidR="007E3728" w:rsidRDefault="007E3728" w:rsidP="007E3728">
      <w:pPr>
        <w:numPr>
          <w:ilvl w:val="0"/>
          <w:numId w:val="20"/>
        </w:numPr>
        <w:jc w:val="both"/>
      </w:pPr>
      <w:r>
        <w:t>The block MUST start with a database line description and follow the following format:</w:t>
      </w:r>
    </w:p>
    <w:p w:rsidR="007E3728" w:rsidRPr="001F39B2" w:rsidRDefault="007E3728" w:rsidP="007E3728">
      <w:pPr>
        <w:numPr>
          <w:ilvl w:val="1"/>
          <w:numId w:val="20"/>
        </w:numPr>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must be defined here using the </w:t>
      </w:r>
      <w:proofErr w:type="spellStart"/>
      <w:r w:rsidR="0050667F" w:rsidRPr="0050667F">
        <w:t>SpecificKey</w:t>
      </w:r>
      <w:proofErr w:type="spellEnd"/>
      <w:r w:rsidR="0050667F">
        <w:t xml:space="preserve"> key.</w:t>
      </w: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0E75B7" w:rsidRDefault="000E75B7" w:rsidP="00AF164E">
      <w:pPr>
        <w:numPr>
          <w:ilvl w:val="1"/>
          <w:numId w:val="20"/>
        </w:numPr>
        <w:jc w:val="both"/>
      </w:pPr>
      <w:r>
        <w:t># //</w:t>
      </w:r>
      <w:r w:rsidR="007E3728">
        <w:t xml:space="preserve"> (Note: Space character MUST be Space ASCII 32)</w:t>
      </w:r>
    </w:p>
    <w:p w:rsidR="000E75B7" w:rsidRDefault="000E75B7" w:rsidP="004B48E4">
      <w:pPr>
        <w:jc w:val="both"/>
      </w:pPr>
    </w:p>
    <w:p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rsidR="002C2562" w:rsidRDefault="002C2562" w:rsidP="004B48E4">
      <w:pPr>
        <w:jc w:val="both"/>
      </w:pPr>
    </w:p>
    <w:p w:rsidR="002C2562" w:rsidRDefault="002C2562" w:rsidP="004B48E4">
      <w:pPr>
        <w:jc w:val="both"/>
      </w:pPr>
      <w:r>
        <w:t>Generic illustration:</w:t>
      </w:r>
    </w:p>
    <w:p w:rsidR="00FF7DC6" w:rsidRDefault="00FF7DC6" w:rsidP="004B48E4">
      <w:pPr>
        <w:ind w:left="720"/>
        <w:jc w:val="both"/>
      </w:pPr>
      <w:r>
        <w:t># PEFF</w:t>
      </w:r>
      <w:r w:rsidR="0050667F">
        <w:t xml:space="preserve"> 1.0</w:t>
      </w:r>
    </w:p>
    <w:p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an example comment</w:t>
      </w:r>
    </w:p>
    <w:p w:rsidR="007A3466" w:rsidRDefault="007A3466" w:rsidP="004B48E4">
      <w:pPr>
        <w:ind w:left="720"/>
        <w:jc w:val="both"/>
      </w:pPr>
      <w:bookmarkStart w:id="19" w:name="OLE_LINK1"/>
      <w:bookmarkStart w:id="20" w:name="OLE_LINK2"/>
      <w:r>
        <w:t xml:space="preserve"># </w:t>
      </w:r>
      <w:proofErr w:type="spellStart"/>
      <w:r w:rsidR="00FF7DC6">
        <w:t>DbName</w:t>
      </w:r>
      <w:proofErr w:type="spellEnd"/>
      <w:r>
        <w:t>=</w:t>
      </w:r>
      <w:r w:rsidRPr="00AF164E">
        <w:rPr>
          <w:i/>
        </w:rPr>
        <w:t>value</w:t>
      </w:r>
    </w:p>
    <w:p w:rsidR="00FF7DC6" w:rsidRDefault="00FF7DC6" w:rsidP="004B48E4">
      <w:pPr>
        <w:ind w:left="720"/>
        <w:jc w:val="both"/>
      </w:pPr>
      <w:r>
        <w:t># Prefix=</w:t>
      </w:r>
      <w:r w:rsidRPr="00AF164E">
        <w:rPr>
          <w:i/>
        </w:rPr>
        <w:t>value</w:t>
      </w:r>
    </w:p>
    <w:p w:rsidR="00FF7DC6" w:rsidRDefault="00FF7DC6" w:rsidP="004B48E4">
      <w:pPr>
        <w:ind w:left="720"/>
        <w:jc w:val="both"/>
      </w:pPr>
      <w:r>
        <w:t xml:space="preserve"># </w:t>
      </w:r>
      <w:proofErr w:type="spellStart"/>
      <w:r w:rsidR="002C7386">
        <w:t>Db</w:t>
      </w:r>
      <w:r>
        <w:t>Version</w:t>
      </w:r>
      <w:proofErr w:type="spellEnd"/>
      <w:r>
        <w:t>=</w:t>
      </w:r>
      <w:r w:rsidRPr="00AF164E">
        <w:rPr>
          <w:i/>
        </w:rPr>
        <w:t>value</w:t>
      </w:r>
    </w:p>
    <w:p w:rsidR="00FF7DC6" w:rsidRDefault="00FF7DC6" w:rsidP="004B48E4">
      <w:pPr>
        <w:ind w:left="720"/>
        <w:jc w:val="both"/>
      </w:pPr>
      <w:r>
        <w:t xml:space="preserve"># </w:t>
      </w:r>
      <w:proofErr w:type="spellStart"/>
      <w:r w:rsidR="002C7386">
        <w:t>Db</w:t>
      </w:r>
      <w:r>
        <w:t>Source</w:t>
      </w:r>
      <w:proofErr w:type="spellEnd"/>
      <w:r>
        <w:t>=</w:t>
      </w:r>
      <w:r w:rsidRPr="00AF164E">
        <w:rPr>
          <w:i/>
        </w:rPr>
        <w:t>value</w:t>
      </w:r>
    </w:p>
    <w:p w:rsidR="00FF7DC6" w:rsidRDefault="00FF7DC6" w:rsidP="004B48E4">
      <w:pPr>
        <w:ind w:left="720"/>
        <w:jc w:val="both"/>
      </w:pPr>
      <w:r>
        <w:t xml:space="preserve"># </w:t>
      </w:r>
      <w:proofErr w:type="spellStart"/>
      <w:r>
        <w:t>NumberOfEntries</w:t>
      </w:r>
      <w:proofErr w:type="spellEnd"/>
      <w:r>
        <w:t>=</w:t>
      </w:r>
      <w:r w:rsidRPr="00AF164E">
        <w:rPr>
          <w:i/>
        </w:rPr>
        <w:t>value</w:t>
      </w:r>
    </w:p>
    <w:p w:rsidR="00FF7DC6" w:rsidRDefault="00FF7DC6" w:rsidP="004B48E4">
      <w:pPr>
        <w:ind w:left="720"/>
        <w:jc w:val="both"/>
      </w:pPr>
      <w:r>
        <w:t xml:space="preserve"># </w:t>
      </w:r>
      <w:proofErr w:type="spellStart"/>
      <w:r>
        <w:t>SequenceType</w:t>
      </w:r>
      <w:proofErr w:type="spellEnd"/>
      <w:r>
        <w:t>=</w:t>
      </w:r>
      <w:r w:rsidRPr="00AF164E">
        <w:rPr>
          <w:i/>
        </w:rPr>
        <w:t>value</w:t>
      </w:r>
    </w:p>
    <w:p w:rsidR="007A3466" w:rsidRDefault="007A3466" w:rsidP="004B48E4">
      <w:pPr>
        <w:ind w:left="720"/>
        <w:jc w:val="both"/>
      </w:pPr>
      <w:r>
        <w:t># …</w:t>
      </w:r>
    </w:p>
    <w:p w:rsidR="00FF7DC6" w:rsidRDefault="007A3466" w:rsidP="0050667F">
      <w:pPr>
        <w:ind w:left="720"/>
        <w:jc w:val="both"/>
      </w:pPr>
      <w:r>
        <w:t># //</w:t>
      </w:r>
      <w:bookmarkEnd w:id="19"/>
      <w:bookmarkEnd w:id="20"/>
    </w:p>
    <w:p w:rsidR="002C2562" w:rsidRDefault="002C2562" w:rsidP="004B48E4">
      <w:pPr>
        <w:jc w:val="both"/>
      </w:pPr>
    </w:p>
    <w:p w:rsidR="0050667F" w:rsidRDefault="0050667F" w:rsidP="0050667F">
      <w:pPr>
        <w:jc w:val="both"/>
      </w:pPr>
    </w:p>
    <w:p w:rsidR="00F6387F" w:rsidRDefault="00F6387F" w:rsidP="004B48E4">
      <w:pPr>
        <w:pStyle w:val="Heading3"/>
        <w:jc w:val="both"/>
      </w:pPr>
      <w:r w:rsidRPr="00F6387F">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pPr>
      <w:r>
        <w:t xml:space="preserve">The format of each individual sequence entry is described below. The individual sequence entries are placed in one single block of individual sequence entries within a file. There MUST NOT </w:t>
      </w:r>
      <w:proofErr w:type="gramStart"/>
      <w:r>
        <w:t>be</w:t>
      </w:r>
      <w:proofErr w:type="gramEnd"/>
      <w:r>
        <w:t xml:space="preserve"> any empty lines between individual sequence entries.</w:t>
      </w:r>
    </w:p>
    <w:p w:rsidR="00F6387F" w:rsidRDefault="00F6387F" w:rsidP="004B48E4">
      <w:pPr>
        <w:jc w:val="both"/>
      </w:pPr>
      <w:proofErr w:type="gramStart"/>
      <w:r>
        <w:t>General format of the individual sequence entries.</w:t>
      </w:r>
      <w:proofErr w:type="gramEnd"/>
      <w:r>
        <w:t xml:space="preserve"> 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Prefix is the database Prefix, as defined in the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lastRenderedPageBreak/>
        <w:t xml:space="preserve">The </w:t>
      </w:r>
      <w:r w:rsidR="007E5315">
        <w:t xml:space="preserve">description </w:t>
      </w:r>
      <w:r>
        <w:t xml:space="preserve">line </w:t>
      </w:r>
      <w:r w:rsidR="006974D1">
        <w:t>MAY</w:t>
      </w:r>
      <w:r>
        <w:t xml:space="preserve"> include optional information, separated by </w:t>
      </w:r>
      <w:r w:rsidR="006974D1">
        <w:t xml:space="preserve">at least one </w:t>
      </w:r>
      <w:r>
        <w:t>space character</w:t>
      </w:r>
      <w:r w:rsidR="003323B0">
        <w:t xml:space="preserve"> (Space ASCII 32)</w:t>
      </w:r>
      <w:r>
        <w:t xml:space="preserve">, each of them described as </w:t>
      </w:r>
      <w:r w:rsidRPr="0034271F">
        <w:rPr>
          <w:i/>
        </w:rPr>
        <w:t>\key=value</w:t>
      </w:r>
      <w:r>
        <w:t xml:space="preserve"> pairs</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t>a list</w:t>
      </w:r>
      <w:r w:rsidR="00677C09">
        <w:t xml:space="preserve"> of items</w:t>
      </w:r>
      <w:r>
        <w:t>. In that case</w:t>
      </w:r>
      <w:r w:rsidR="0081171B">
        <w:t>,</w:t>
      </w:r>
      <w:r>
        <w:t xml:space="preserve"> items are formatted </w:t>
      </w:r>
      <w:r w:rsidR="0081171B">
        <w:t>within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 …</w:t>
      </w:r>
      <w:r w:rsidR="0081171B">
        <w:rPr>
          <w:i/>
        </w:rPr>
        <w:t xml:space="preserve"> </w:t>
      </w:r>
      <w:r w:rsidR="0081171B" w:rsidRPr="0081171B">
        <w:t xml:space="preserve">There MUST </w:t>
      </w:r>
      <w:r w:rsidR="0081171B">
        <w:t>NOT</w:t>
      </w:r>
      <w:r w:rsidR="0081171B" w:rsidRPr="0081171B">
        <w:t xml:space="preserve"> be spaces between items.</w:t>
      </w:r>
    </w:p>
    <w:p w:rsidR="00677C09" w:rsidRDefault="00677C09" w:rsidP="004B48E4">
      <w:pPr>
        <w:numPr>
          <w:ilvl w:val="2"/>
          <w:numId w:val="22"/>
        </w:numPr>
        <w:jc w:val="both"/>
      </w:pPr>
      <w:r>
        <w:rPr>
          <w:i/>
        </w:rPr>
        <w:t>Generic example: \key=(</w:t>
      </w:r>
      <w:r w:rsidR="00330ADC">
        <w:rPr>
          <w:i/>
        </w:rPr>
        <w:t>item</w:t>
      </w:r>
      <w:r>
        <w:rPr>
          <w:i/>
        </w:rPr>
        <w:t>1)(</w:t>
      </w:r>
      <w:r w:rsidR="00330ADC">
        <w:rPr>
          <w:i/>
        </w:rPr>
        <w:t>item</w:t>
      </w:r>
      <w:r>
        <w:rPr>
          <w:i/>
        </w:rPr>
        <w:t>2)</w:t>
      </w:r>
    </w:p>
    <w:p w:rsidR="0034271F" w:rsidRPr="00A86ECE"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In that case the </w:t>
      </w:r>
      <w:r w:rsidR="007E5315">
        <w:t xml:space="preserve">item </w:t>
      </w:r>
      <w:r>
        <w:t xml:space="preserve">has the form </w:t>
      </w: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rsidR="0034271F" w:rsidRDefault="0034271F" w:rsidP="004B48E4">
      <w:pPr>
        <w:numPr>
          <w:ilvl w:val="1"/>
          <w:numId w:val="22"/>
        </w:numPr>
        <w:jc w:val="both"/>
      </w:pPr>
      <w:r>
        <w:t xml:space="preserve">Characters allowed for a key: </w:t>
      </w:r>
      <w:r>
        <w:rPr>
          <w:rFonts w:ascii="Helvetica" w:hAnsi="Helvetica"/>
          <w:color w:val="000000"/>
          <w:sz w:val="18"/>
          <w:szCs w:val="18"/>
        </w:rPr>
        <w:t>Key: [A-Za-z0-9_</w:t>
      </w:r>
      <w:proofErr w:type="gramStart"/>
      <w:r>
        <w:rPr>
          <w:rFonts w:ascii="Helvetica" w:hAnsi="Helvetica"/>
          <w:color w:val="000000"/>
          <w:sz w:val="18"/>
          <w:szCs w:val="18"/>
        </w:rPr>
        <w:t>]+</w:t>
      </w:r>
      <w:proofErr w:type="gramEnd"/>
      <w:r>
        <w:rPr>
          <w:rFonts w:ascii="Helvetica" w:hAnsi="Helvetica"/>
          <w:color w:val="000000"/>
          <w:sz w:val="18"/>
          <w:szCs w:val="18"/>
        </w:rPr>
        <w:t xml:space="preserve">; Use </w:t>
      </w:r>
      <w:proofErr w:type="spellStart"/>
      <w:r>
        <w:rPr>
          <w:rFonts w:ascii="Helvetica" w:hAnsi="Helvetica"/>
          <w:color w:val="000000"/>
          <w:sz w:val="18"/>
          <w:szCs w:val="18"/>
        </w:rPr>
        <w:t>CamelCase</w:t>
      </w:r>
      <w:proofErr w:type="spellEnd"/>
      <w:r w:rsidR="005B4F27">
        <w:rPr>
          <w:rFonts w:ascii="Helvetica" w:hAnsi="Helvetica"/>
          <w:color w:val="000000"/>
          <w:sz w:val="18"/>
          <w:szCs w:val="18"/>
        </w:rPr>
        <w:t xml:space="preserve"> .</w:t>
      </w:r>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p>
    <w:p w:rsidR="00677C09" w:rsidRDefault="00677C09" w:rsidP="004B48E4">
      <w:pPr>
        <w:numPr>
          <w:ilvl w:val="0"/>
          <w:numId w:val="22"/>
        </w:numPr>
        <w:jc w:val="both"/>
      </w:pPr>
      <w:r>
        <w:t>The sequence block contain</w:t>
      </w:r>
      <w:r w:rsidR="00CB1A2B">
        <w:t>s</w:t>
      </w:r>
      <w:r>
        <w:t xml:space="preserve"> the actual sequence, coded as one-letter code for both protein and nucleotide sequences. </w:t>
      </w:r>
      <w:commentRangeStart w:id="21"/>
      <w:r w:rsidR="0061293E">
        <w:t>Allowed characters follow the DDBJ/EMBL/</w:t>
      </w:r>
      <w:proofErr w:type="spellStart"/>
      <w:r w:rsidR="0061293E">
        <w:t>GenBank</w:t>
      </w:r>
      <w:proofErr w:type="spellEnd"/>
      <w:r w:rsidR="0061293E">
        <w:t xml:space="preserve"> Feature Table Definition, version 8 Oct2008</w:t>
      </w:r>
      <w:r w:rsidR="00015A13">
        <w:t xml:space="preserve"> [DDBJ01, EMBL01]</w:t>
      </w:r>
      <w:r w:rsidR="003323B0">
        <w:t>.</w:t>
      </w:r>
      <w:commentRangeEnd w:id="21"/>
      <w:r w:rsidR="00DD492F">
        <w:rPr>
          <w:rStyle w:val="CommentReference"/>
        </w:rPr>
        <w:commentReference w:id="21"/>
      </w:r>
    </w:p>
    <w:p w:rsidR="00677C09" w:rsidRDefault="00051A65" w:rsidP="004B48E4">
      <w:pPr>
        <w:numPr>
          <w:ilvl w:val="0"/>
          <w:numId w:val="22"/>
        </w:numPr>
        <w:jc w:val="both"/>
      </w:pPr>
      <w:r>
        <w:t xml:space="preserve">The sequence block MAY be a single long line with only a single line ending. </w:t>
      </w:r>
      <w:r w:rsidR="00677C09">
        <w:t>When the database should be used with tools that do not handle long lines, we suggest to wrap the sequences</w:t>
      </w:r>
      <w:r w:rsidR="005B4F27">
        <w:t>.</w:t>
      </w:r>
    </w:p>
    <w:p w:rsidR="009B13AC" w:rsidRDefault="00F23CA4" w:rsidP="004B48E4">
      <w:pPr>
        <w:numPr>
          <w:ilvl w:val="0"/>
          <w:numId w:val="22"/>
        </w:numPr>
        <w:jc w:val="both"/>
      </w:pPr>
      <w:r>
        <w:t xml:space="preserve">There MUST NOT </w:t>
      </w:r>
      <w:proofErr w:type="gramStart"/>
      <w:r>
        <w:t>be</w:t>
      </w:r>
      <w:proofErr w:type="gramEnd"/>
      <w:r>
        <w:t xml:space="preserv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Default="00E670B1" w:rsidP="00E670B1">
      <w:r>
        <w:t>&gt;nxp:NX_Q064</w:t>
      </w:r>
      <w:r w:rsidR="00E722BE">
        <w:t>18-1 \</w:t>
      </w:r>
      <w:proofErr w:type="spellStart"/>
      <w:r w:rsidR="00E722BE">
        <w:t>DbUniqueId</w:t>
      </w:r>
      <w:proofErr w:type="spellEnd"/>
      <w:r w:rsidR="00E722BE">
        <w:t>=NX_Q06418-1 \</w:t>
      </w:r>
      <w:proofErr w:type="spellStart"/>
      <w:r w:rsidR="00E722BE">
        <w:t>PN</w:t>
      </w:r>
      <w:r>
        <w:t>ame</w:t>
      </w:r>
      <w:proofErr w:type="spellEnd"/>
      <w:r>
        <w:t xml:space="preserve">=Tyrosine-protein kinase receptor TYRO3 isoform </w:t>
      </w:r>
      <w:proofErr w:type="spellStart"/>
      <w:r>
        <w:t>Iso</w:t>
      </w:r>
      <w:proofErr w:type="spellEnd"/>
      <w:r>
        <w:t xml:space="preserve"> 1 \</w:t>
      </w:r>
      <w:proofErr w:type="spellStart"/>
      <w:r>
        <w:t>Gname</w:t>
      </w:r>
      <w:proofErr w:type="spellEnd"/>
      <w:r>
        <w:t>=TYRO3 \</w:t>
      </w:r>
      <w:proofErr w:type="spellStart"/>
      <w:r>
        <w:t>NcbiTaxId</w:t>
      </w:r>
      <w:proofErr w:type="spellEnd"/>
      <w:r>
        <w:t>=9606 \</w:t>
      </w:r>
      <w:proofErr w:type="spellStart"/>
      <w:r>
        <w:t>TaxName</w:t>
      </w:r>
      <w:proofErr w:type="spellEnd"/>
      <w:r>
        <w:t>=Homo Sapiens \Length=</w:t>
      </w:r>
      <w:commentRangeStart w:id="22"/>
      <w:r>
        <w:t>890</w:t>
      </w:r>
      <w:commentRangeEnd w:id="22"/>
      <w:r w:rsidR="00790AAB">
        <w:rPr>
          <w:rStyle w:val="CommentReference"/>
        </w:rPr>
        <w:commentReference w:id="22"/>
      </w:r>
      <w:r>
        <w:t xml:space="preserve"> \SV=135 \EV=357 \PE=1 \ModResPsi=(681|681|MOD:00048|</w:t>
      </w:r>
      <w:r w:rsidRPr="00E670B1">
        <w:t>O4'-phospho-L-tyrosine</w:t>
      </w:r>
      <w:r>
        <w:t>)(685|685|MOD:00048|</w:t>
      </w:r>
      <w:r w:rsidRPr="00E670B1">
        <w:t>O4'-phospho-L-tyrosine</w:t>
      </w:r>
      <w:r>
        <w:t>)(686|686|MOD:00048|</w:t>
      </w:r>
      <w:r w:rsidRPr="00E670B1">
        <w:t>O4'-phospho-L-tyrosine</w:t>
      </w:r>
      <w:r>
        <w:t>)(804|804|MOD:00048|</w:t>
      </w:r>
      <w:r w:rsidRPr="00E670B1">
        <w:t>O4'-phospho-L-tyrosine</w:t>
      </w:r>
      <w:r>
        <w:t>) \</w:t>
      </w:r>
      <w:proofErr w:type="spellStart"/>
      <w:r>
        <w:t>ModRes</w:t>
      </w:r>
      <w:proofErr w:type="spellEnd"/>
      <w:r>
        <w:t>=(63|63|</w:t>
      </w:r>
      <w:r w:rsidR="00E2053D">
        <w:t>|</w:t>
      </w:r>
      <w:r>
        <w:t>N-linked (</w:t>
      </w:r>
      <w:proofErr w:type="spellStart"/>
      <w:r>
        <w:t>GlcNAc</w:t>
      </w:r>
      <w:proofErr w:type="spellEnd"/>
      <w:r>
        <w:t>...))(191|</w:t>
      </w:r>
      <w:r w:rsidR="00E2053D">
        <w:t>191||</w:t>
      </w:r>
      <w:r>
        <w:t>N-linked (GlcNAc...))(230|</w:t>
      </w:r>
      <w:r w:rsidR="00E2053D">
        <w:t>230||</w:t>
      </w:r>
      <w:r>
        <w:t>N-linked (GlcNAc...))(240|</w:t>
      </w:r>
      <w:r w:rsidR="00E2053D">
        <w:t>240||</w:t>
      </w:r>
      <w:r>
        <w:t>N-linked (GlcNAc...))(293|</w:t>
      </w:r>
      <w:r w:rsidR="00E2053D">
        <w:t>293||</w:t>
      </w:r>
      <w:r>
        <w:t>N-linked (GlcNAc...))(366|</w:t>
      </w:r>
      <w:r w:rsidR="00E2053D">
        <w:t>366||</w:t>
      </w:r>
      <w:r>
        <w:t>N-linked (GlcNAc...))(380|</w:t>
      </w:r>
      <w:r w:rsidR="00E2053D">
        <w:t>380||</w:t>
      </w:r>
      <w:r>
        <w:t>N-linked (GlcNAc...))(64|</w:t>
      </w:r>
      <w:r w:rsidR="00E2053D">
        <w:t>64||</w:t>
      </w:r>
      <w:r>
        <w:t>Disulfide)(117|</w:t>
      </w:r>
      <w:r w:rsidR="00E2053D">
        <w:t>117||</w:t>
      </w:r>
      <w:r>
        <w:t>Disulfide)(160|</w:t>
      </w:r>
      <w:r w:rsidR="00E2053D">
        <w:t>160||</w:t>
      </w:r>
      <w:r>
        <w:t>Disulfide)(203|</w:t>
      </w:r>
      <w:r w:rsidR="00E2053D">
        <w:t>203||</w:t>
      </w:r>
      <w:r>
        <w:t>Disulfide) \</w:t>
      </w:r>
      <w:r w:rsidR="004D2856">
        <w:t>VariantSimple</w:t>
      </w:r>
      <w:r>
        <w:t>=(21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w:t>
      </w:r>
      <w:commentRangeStart w:id="23"/>
      <w:commentRangeStart w:id="24"/>
      <w:r>
        <w:t>R</w:t>
      </w:r>
      <w:commentRangeEnd w:id="23"/>
      <w:r w:rsidR="006D44B7">
        <w:rPr>
          <w:rStyle w:val="CommentReference"/>
        </w:rPr>
        <w:commentReference w:id="23"/>
      </w:r>
      <w:commentRangeEnd w:id="24"/>
      <w:r w:rsidR="004D2856">
        <w:rPr>
          <w:rStyle w:val="CommentReference"/>
        </w:rPr>
        <w:commentReference w:id="24"/>
      </w:r>
      <w:r>
        <w:t>) \Processed=(1|40|signal peptide)(41|890|mature protein)</w:t>
      </w:r>
    </w:p>
    <w:p w:rsidR="00E670B1" w:rsidRDefault="00E670B1" w:rsidP="00E670B1">
      <w:r>
        <w:t>MALRRSMGRPGLPPLPLPPPPRLGLLLAALASLLLPESAAAGLKLMGAPVKLTVSQGQPV</w:t>
      </w:r>
    </w:p>
    <w:p w:rsidR="00E670B1" w:rsidRDefault="00E670B1" w:rsidP="00E670B1">
      <w:r>
        <w:t>KLNCSVEGMEEPDIQWVKDGAVVQNLDQLYIPVSEQHWIGFLSLKSVERSDAGRYWCQVE</w:t>
      </w:r>
    </w:p>
    <w:p w:rsidR="00E670B1" w:rsidRDefault="00E670B1" w:rsidP="00E670B1">
      <w:r>
        <w:t>DGGETEISQPVWLTVEGVPFFTVEPKDLAVPPNAPFQLSCEAVGPPEPVTIVWWRGTTKI</w:t>
      </w:r>
    </w:p>
    <w:p w:rsidR="00E670B1" w:rsidRDefault="00E670B1" w:rsidP="00E670B1">
      <w:r>
        <w:t>GGPAPSPSVLNVTGVTQSTMFSCEAHNLKGLASSRTATVHLQALPAAPFNITVTKLSSSN</w:t>
      </w:r>
    </w:p>
    <w:p w:rsidR="00E670B1" w:rsidRDefault="00E670B1" w:rsidP="00E670B1">
      <w:r>
        <w:t>ASVAWMPGADGRALLQSCTVQVTQAPGGWEVLAVVVPVPPFTCLLRDLVPATNYSLRVRC</w:t>
      </w:r>
    </w:p>
    <w:p w:rsidR="00E670B1" w:rsidRDefault="00E670B1" w:rsidP="00E670B1">
      <w:r>
        <w:t>ANALGPSPYADWVPFQTKGLAPASAPQNLHAIRTDSGLILEWEEVIPEAPLEGPLGPYKL</w:t>
      </w:r>
    </w:p>
    <w:p w:rsidR="00E670B1" w:rsidRDefault="00E670B1" w:rsidP="00E670B1">
      <w:r>
        <w:t>SWVQDNGTQDELTVEGTRANLTGWDPQKDLIVRVCVSNAVGCGPWSQPLVVSSHDRAGQQ</w:t>
      </w:r>
    </w:p>
    <w:p w:rsidR="00E670B1" w:rsidRDefault="00E670B1" w:rsidP="00E670B1">
      <w:r>
        <w:t>GPPHSRTSWVPVVLGVLTALVTAAALALILLRKRRKETRFGQAFDSVMARGEPAVHFRAA</w:t>
      </w:r>
    </w:p>
    <w:p w:rsidR="00E670B1" w:rsidRDefault="00E670B1" w:rsidP="00E670B1">
      <w:r>
        <w:t>RSFNRERPERIEATLDSLGISDELKEKLEDVLIPEQQFTLGRMLGKGEFGSVREAQLKQE</w:t>
      </w:r>
    </w:p>
    <w:p w:rsidR="00E670B1" w:rsidRDefault="00E670B1" w:rsidP="00E670B1">
      <w:r>
        <w:t>DGSFVKVAVKMLKADIIASSDIEEFLREAACMKEFDHPHVAKLVGVSLRSRAKGRLPIPM</w:t>
      </w:r>
    </w:p>
    <w:p w:rsidR="00E670B1" w:rsidRDefault="00E670B1" w:rsidP="00E670B1">
      <w:r>
        <w:lastRenderedPageBreak/>
        <w:t>VILPFMKHGDLHAFLLASRIGENPFNLPLQTLIRFMVDIACGMEYLSSRNFIHRDLAARN</w:t>
      </w:r>
    </w:p>
    <w:p w:rsidR="00E670B1" w:rsidRDefault="00E670B1" w:rsidP="00E670B1">
      <w:r>
        <w:t>CMLAEDMTVCVADFGLSRKIYSGDYYRQGCASKLPVKWLALESLADNLYTVQSDVWAFGV</w:t>
      </w:r>
    </w:p>
    <w:p w:rsidR="00E670B1" w:rsidRDefault="00E670B1" w:rsidP="00E670B1">
      <w:r>
        <w:t>TMWEIMTRGQTPYAGIENAEIYNYLIGGNRLKQPPECMEDVYDLMYQCWSADPKQRPSFT</w:t>
      </w:r>
    </w:p>
    <w:p w:rsidR="00E670B1" w:rsidRDefault="00E670B1" w:rsidP="00E670B1">
      <w:r>
        <w:t>CLRMELENILGQLSVLSASQDPLYINIERAEEPTAGGSLELPGRDQPYSGAGDGSGMGAV</w:t>
      </w:r>
    </w:p>
    <w:p w:rsidR="00E670B1" w:rsidRDefault="00E670B1" w:rsidP="00E670B1">
      <w:r>
        <w:t>GGTPSDCRYILTPGGLAEQPGQAEHQPESPLNETQRLLLLQQGLLPHSSC</w:t>
      </w:r>
    </w:p>
    <w:p w:rsidR="00E670B1" w:rsidRDefault="00E670B1" w:rsidP="004B48E4">
      <w:pPr>
        <w:jc w:val="both"/>
      </w:pPr>
    </w:p>
    <w:p w:rsidR="00E670B1" w:rsidRDefault="00E670B1" w:rsidP="004B48E4">
      <w:pPr>
        <w:jc w:val="both"/>
      </w:pPr>
    </w:p>
    <w:p w:rsidR="007D4A66" w:rsidRDefault="007D4A66" w:rsidP="007D4A66">
      <w:pPr>
        <w:pStyle w:val="Heading3"/>
        <w:jc w:val="both"/>
      </w:pPr>
      <w:r>
        <w:t>Defining custom keys in the header for use in the sequence entries section</w:t>
      </w:r>
    </w:p>
    <w:p w:rsidR="007D4A66" w:rsidRDefault="007D4A66" w:rsidP="007D4A66">
      <w:pPr>
        <w:jc w:val="both"/>
      </w:pPr>
    </w:p>
    <w:p w:rsidR="007D4A66" w:rsidRDefault="007D4A66" w:rsidP="007D4A66">
      <w:pPr>
        <w:jc w:val="both"/>
      </w:pPr>
      <w:r>
        <w:t xml:space="preserve">Most of the keys found in each of the individual sequence entries (described below in 3.3.3) are defined in the controlled vocabulary. However, it is possible to define custom keys that may be used within custom pipelines. It is recommended that for PEFF files that will be exported publicly or for any generally reusable keys, any new keys </w:t>
      </w:r>
      <w:proofErr w:type="gramStart"/>
      <w:r>
        <w:t>be</w:t>
      </w:r>
      <w:proofErr w:type="gramEnd"/>
      <w:r>
        <w:t xml:space="preserve"> proposed to the PSI for inclusion in the CV. However, whenever a key that is not is the CV is used, it MUST be defined in the file header block like this:</w:t>
      </w:r>
    </w:p>
    <w:p w:rsidR="007D4A66" w:rsidRDefault="007D4A66" w:rsidP="007D4A66">
      <w:pPr>
        <w:jc w:val="both"/>
      </w:pPr>
    </w:p>
    <w:p w:rsidR="007D4A66" w:rsidRDefault="007D4A66" w:rsidP="007D4A66">
      <w:pPr>
        <w:jc w:val="both"/>
      </w:pPr>
      <w:r>
        <w:t xml:space="preserve"># </w:t>
      </w:r>
      <w:proofErr w:type="spellStart"/>
      <w:r w:rsidRPr="00807FB8">
        <w:rPr>
          <w:highlight w:val="yellow"/>
        </w:rPr>
        <w:t>SpecificKey</w:t>
      </w:r>
      <w:proofErr w:type="spellEnd"/>
      <w:r w:rsidRPr="00807FB8">
        <w:rPr>
          <w:highlight w:val="yellow"/>
        </w:rPr>
        <w:t>=KEYNAME:”KEYDEFINITION”</w:t>
      </w:r>
      <w:proofErr w:type="gramStart"/>
      <w:r w:rsidRPr="00807FB8">
        <w:rPr>
          <w:highlight w:val="yellow"/>
        </w:rPr>
        <w:t>:VALUEREGEXP</w:t>
      </w:r>
      <w:proofErr w:type="gramEnd"/>
    </w:p>
    <w:p w:rsidR="007D4A66" w:rsidRDefault="007D4A66" w:rsidP="007D4A66">
      <w:pPr>
        <w:jc w:val="both"/>
      </w:pPr>
      <w:r>
        <w:t xml:space="preserve"> </w:t>
      </w:r>
    </w:p>
    <w:p w:rsidR="007D4A66" w:rsidRDefault="007D4A66" w:rsidP="007D4A66">
      <w:pPr>
        <w:jc w:val="both"/>
      </w:pPr>
      <w:r>
        <w:t xml:space="preserve">For example, to define a </w:t>
      </w:r>
      <w:proofErr w:type="spellStart"/>
      <w:r>
        <w:t>SecondaryStructure</w:t>
      </w:r>
      <w:proofErr w:type="spellEnd"/>
      <w:r>
        <w:t xml:space="preserve"> term:</w:t>
      </w:r>
    </w:p>
    <w:p w:rsidR="007D4A66" w:rsidRDefault="007D4A66" w:rsidP="007D4A66">
      <w:pPr>
        <w:jc w:val="both"/>
      </w:pPr>
      <w:r>
        <w:t xml:space="preserve"> </w:t>
      </w:r>
    </w:p>
    <w:p w:rsidR="007D4A66" w:rsidRDefault="007D4A66" w:rsidP="007D4A6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rsidR="007D4A66" w:rsidRDefault="007D4A66" w:rsidP="007D4A66">
      <w:pPr>
        <w:jc w:val="both"/>
      </w:pPr>
      <w:r>
        <w:t xml:space="preserve"> </w:t>
      </w:r>
    </w:p>
    <w:p w:rsidR="007D4A66" w:rsidRDefault="007D4A66" w:rsidP="007D4A66">
      <w:pPr>
        <w:jc w:val="both"/>
      </w:pPr>
      <w:r>
        <w:t>And then use in the sequence entries section:</w:t>
      </w:r>
    </w:p>
    <w:p w:rsidR="007D4A66" w:rsidRDefault="007D4A66" w:rsidP="007D4A66">
      <w:pPr>
        <w:jc w:val="both"/>
      </w:pPr>
      <w:r>
        <w:t xml:space="preserve"> </w:t>
      </w:r>
    </w:p>
    <w:p w:rsidR="007D4A66" w:rsidRDefault="007D4A66" w:rsidP="007D4A66">
      <w:pPr>
        <w:jc w:val="both"/>
      </w:pPr>
      <w:r>
        <w:t>\</w:t>
      </w:r>
      <w:proofErr w:type="spellStart"/>
      <w:r>
        <w:t>SecondaryStructure</w:t>
      </w:r>
      <w:proofErr w:type="spellEnd"/>
      <w:proofErr w:type="gramStart"/>
      <w:r>
        <w:t>=(</w:t>
      </w:r>
      <w:proofErr w:type="gramEnd"/>
      <w:r>
        <w:t>617|673|ncithesaurus:C47937|Helix)</w:t>
      </w:r>
    </w:p>
    <w:p w:rsidR="007D4A66" w:rsidRDefault="007D4A66" w:rsidP="007D4A66">
      <w:pPr>
        <w:jc w:val="both"/>
      </w:pPr>
    </w:p>
    <w:p w:rsidR="007D4A66" w:rsidRDefault="007D4A66" w:rsidP="007D4A66">
      <w:pPr>
        <w:jc w:val="both"/>
      </w:pPr>
    </w:p>
    <w:p w:rsidR="00443147" w:rsidRDefault="00443147" w:rsidP="00443147">
      <w:pPr>
        <w:pStyle w:val="Heading3"/>
        <w:jc w:val="both"/>
      </w:pPr>
      <w:r>
        <w:t xml:space="preserve">Most </w:t>
      </w:r>
      <w:r w:rsidR="00171AF8">
        <w:t>complex</w:t>
      </w:r>
      <w:r>
        <w:t xml:space="preserve"> header keys</w:t>
      </w:r>
    </w:p>
    <w:p w:rsidR="00443147" w:rsidRDefault="00443147" w:rsidP="00443147">
      <w:pPr>
        <w:jc w:val="both"/>
      </w:pPr>
    </w:p>
    <w:p w:rsidR="00171AF8" w:rsidRDefault="007D4A66" w:rsidP="00443147">
      <w:pPr>
        <w:jc w:val="both"/>
      </w:pPr>
      <w:r>
        <w:t>Most keys in the controlled vocabulary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rsidR="00171AF8" w:rsidRDefault="00171AF8" w:rsidP="00443147">
      <w:pPr>
        <w:jc w:val="both"/>
      </w:pPr>
    </w:p>
    <w:p w:rsidR="00927D61" w:rsidRDefault="00E36B2B" w:rsidP="00927D61">
      <w:pPr>
        <w:pStyle w:val="Heading3"/>
        <w:jc w:val="both"/>
      </w:pPr>
      <w:r>
        <w:t xml:space="preserve">Variant </w:t>
      </w:r>
      <w:r w:rsidR="00927D61">
        <w:t>header key</w:t>
      </w:r>
    </w:p>
    <w:p w:rsidR="00927D61" w:rsidRDefault="00927D61" w:rsidP="00927D61">
      <w:pPr>
        <w:jc w:val="both"/>
      </w:pPr>
    </w:p>
    <w:p w:rsidR="00927D61" w:rsidRDefault="00927D61" w:rsidP="00927D61">
      <w:pPr>
        <w:jc w:val="both"/>
      </w:pPr>
      <w:r>
        <w:t>The header key “</w:t>
      </w:r>
      <w:r w:rsidR="00E36B2B">
        <w:t>Variant</w:t>
      </w:r>
      <w:r>
        <w:t>” was deprecated in 2015 during final development of the format in favor of “</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header key before it was deprecated. This term should no longer be used.</w:t>
      </w:r>
    </w:p>
    <w:p w:rsidR="00927D61" w:rsidRDefault="00927D61" w:rsidP="00927D61">
      <w:pPr>
        <w:jc w:val="both"/>
      </w:pPr>
    </w:p>
    <w:p w:rsidR="00927D61" w:rsidRDefault="004D2856" w:rsidP="00927D61">
      <w:pPr>
        <w:pStyle w:val="Heading3"/>
        <w:jc w:val="both"/>
      </w:pPr>
      <w:proofErr w:type="spellStart"/>
      <w:r>
        <w:t>VariantSimple</w:t>
      </w:r>
      <w:proofErr w:type="spellEnd"/>
      <w:r w:rsidR="00927D61">
        <w:t xml:space="preserve"> header key</w:t>
      </w:r>
    </w:p>
    <w:p w:rsidR="00927D61" w:rsidRDefault="00927D61" w:rsidP="00927D61">
      <w:pPr>
        <w:jc w:val="both"/>
      </w:pPr>
    </w:p>
    <w:p w:rsidR="00927D61" w:rsidRDefault="00927D61" w:rsidP="00927D61">
      <w:pPr>
        <w:jc w:val="both"/>
      </w:pPr>
      <w:r>
        <w:t>The header key “</w:t>
      </w:r>
      <w:proofErr w:type="spellStart"/>
      <w:r w:rsidR="004D2856">
        <w:t>VariantSimple</w:t>
      </w:r>
      <w:proofErr w:type="spellEnd"/>
      <w:r>
        <w:t>” is used to encode all single-amino acid substitutions. The format of this term is (</w:t>
      </w:r>
      <w:proofErr w:type="spellStart"/>
      <w:r w:rsidR="004D2856">
        <w:t>position</w:t>
      </w:r>
      <w:r>
        <w:t>|newAminoAcid</w:t>
      </w:r>
      <w:r w:rsidR="006114E6">
        <w:t>|optionalTag</w:t>
      </w:r>
      <w:proofErr w:type="spellEnd"/>
      <w:r>
        <w:t>), e.g. “(223|A</w:t>
      </w:r>
      <w:proofErr w:type="gramStart"/>
      <w:r>
        <w:t>)</w:t>
      </w:r>
      <w:r w:rsidR="006114E6">
        <w:t>(</w:t>
      </w:r>
      <w:proofErr w:type="gramEnd"/>
      <w:r w:rsidR="006114E6">
        <w:t>225|C|dbSNP)</w:t>
      </w:r>
      <w:r>
        <w:t xml:space="preserve">”. This </w:t>
      </w:r>
      <w:r w:rsidR="00904061">
        <w:t xml:space="preserve">example </w:t>
      </w:r>
      <w:r>
        <w:t>indicates that at position 233 (count starting at 1) the default amino acid in the sequence may be substituted with the amino acid A</w:t>
      </w:r>
      <w:r w:rsidR="006114E6">
        <w:t>, and at position 225 the default amino acid in the sequence may be substituted with the amino acid C (and that change is tagged with the string “dbSNP”</w:t>
      </w:r>
      <w:r>
        <w:t xml:space="preserve">. </w:t>
      </w:r>
      <w:r w:rsidR="00DB674F">
        <w:t xml:space="preserve"> The position MUST be greater than 0 </w:t>
      </w:r>
      <w:r w:rsidR="00CC4573">
        <w:t xml:space="preserve">and </w:t>
      </w:r>
      <w:r>
        <w:t xml:space="preserve">less than </w:t>
      </w:r>
      <w:r w:rsidR="00CC4573">
        <w:t xml:space="preserve">or equal to </w:t>
      </w:r>
      <w:r>
        <w:t>the length of the protein. This key may not be used to extend a protein. The “</w:t>
      </w:r>
      <w:proofErr w:type="spellStart"/>
      <w:r>
        <w:t>newAminoAcid</w:t>
      </w:r>
      <w:proofErr w:type="spellEnd"/>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w:t>
      </w:r>
      <w:r w:rsidR="00807FB8">
        <w:t xml:space="preserve">(stop codon) </w:t>
      </w:r>
      <w:r w:rsidR="00904061">
        <w:t xml:space="preserve">over which a peptide sequence may not span. Regular expressions may not be used. </w:t>
      </w:r>
      <w:r w:rsidR="00AF352A">
        <w:t>Insertions or deletions (indels)</w:t>
      </w:r>
      <w:r w:rsidR="00904061">
        <w:t xml:space="preserve"> MUST </w:t>
      </w:r>
      <w:r w:rsidR="00DB674F">
        <w:t xml:space="preserve">NOT </w:t>
      </w:r>
      <w:proofErr w:type="gramStart"/>
      <w:r w:rsidR="00904061">
        <w:t>be</w:t>
      </w:r>
      <w:proofErr w:type="gramEnd"/>
      <w:r w:rsidR="00904061">
        <w:t xml:space="preserve"> specified with this term. The rationale for separating these variants into a separate term from more complex variants is to more easily allow reader software and sequence search engines to support these simple variations in advance of more complex variations, which are considerably more diff</w:t>
      </w:r>
      <w:bookmarkStart w:id="25" w:name="_GoBack"/>
      <w:bookmarkEnd w:id="25"/>
      <w:r w:rsidR="00904061">
        <w:t>icult to implement.</w:t>
      </w:r>
      <w:r w:rsidR="006114E6">
        <w:t xml:space="preserve"> The optional tag MAY be specified or not, as desired by the writer. If a tag is not provided, the trailing pipe character (“|”) MUST NOT be written. The tags are free text strings that are not constrained by a controlled vocabulary. The tags MAY be defined in the file </w:t>
      </w:r>
      <w:r w:rsidR="006114E6" w:rsidRPr="00807FB8">
        <w:rPr>
          <w:highlight w:val="yellow"/>
        </w:rPr>
        <w:t xml:space="preserve">header via the </w:t>
      </w:r>
      <w:proofErr w:type="spellStart"/>
      <w:r w:rsidR="006114E6" w:rsidRPr="00807FB8">
        <w:rPr>
          <w:highlight w:val="yellow"/>
        </w:rPr>
        <w:t>VariantTagDescription</w:t>
      </w:r>
      <w:proofErr w:type="spellEnd"/>
      <w:r w:rsidR="006114E6" w:rsidRPr="00807FB8">
        <w:rPr>
          <w:highlight w:val="yellow"/>
        </w:rPr>
        <w:t xml:space="preserve"> keyword</w:t>
      </w:r>
      <w:r w:rsidR="006114E6">
        <w:t>.</w:t>
      </w:r>
    </w:p>
    <w:p w:rsidR="00904061" w:rsidRDefault="00904061" w:rsidP="00927D61">
      <w:pPr>
        <w:jc w:val="both"/>
      </w:pPr>
    </w:p>
    <w:p w:rsidR="00AF352A" w:rsidRDefault="004D2856" w:rsidP="00AF352A">
      <w:pPr>
        <w:pStyle w:val="Heading3"/>
        <w:jc w:val="both"/>
      </w:pPr>
      <w:proofErr w:type="spellStart"/>
      <w:r>
        <w:lastRenderedPageBreak/>
        <w:t>VariantComplex</w:t>
      </w:r>
      <w:proofErr w:type="spellEnd"/>
      <w:r w:rsidR="00AF352A">
        <w:t xml:space="preserve"> header key</w:t>
      </w:r>
    </w:p>
    <w:p w:rsidR="00AF352A" w:rsidRDefault="00AF352A" w:rsidP="00AF352A">
      <w:pPr>
        <w:jc w:val="both"/>
      </w:pPr>
    </w:p>
    <w:p w:rsidR="00AF352A" w:rsidRDefault="00AF352A" w:rsidP="00AF352A">
      <w:pPr>
        <w:jc w:val="both"/>
      </w:pPr>
      <w:r>
        <w:t>The header key “</w:t>
      </w:r>
      <w:proofErr w:type="spellStart"/>
      <w:r w:rsidR="004D2856">
        <w:t>VariantComplex</w:t>
      </w:r>
      <w:proofErr w:type="spellEnd"/>
      <w:r>
        <w:t>” is used to encode all sequence variations more complex than a single-amino acid substitution. The format of this term is (</w:t>
      </w:r>
      <w:proofErr w:type="spellStart"/>
      <w:r>
        <w:t>start</w:t>
      </w:r>
      <w:r w:rsidR="006114E6">
        <w:t>Position</w:t>
      </w:r>
      <w:r>
        <w:t>|end</w:t>
      </w:r>
      <w:r w:rsidR="006114E6">
        <w:t>Position</w:t>
      </w:r>
      <w:r>
        <w:t>|newSequence</w:t>
      </w:r>
      <w:r w:rsidR="006114E6">
        <w:t>|optionalTag</w:t>
      </w:r>
      <w:proofErr w:type="spellEnd"/>
      <w:r>
        <w:t xml:space="preserve">). Variations that can fit the description of a </w:t>
      </w:r>
      <w:proofErr w:type="spellStart"/>
      <w:r w:rsidR="004D2856">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r w:rsidR="006114E6">
        <w:t xml:space="preserve">The optional tag MAY be specified or not, as desired by the writer. If a tag is not provided, the trailing pipe character (“|”) MUST NOT be written. The tags are free text strings that are not constrained by a controlled vocabulary. The tags MAY be defined in the file header via the </w:t>
      </w:r>
      <w:proofErr w:type="spellStart"/>
      <w:r w:rsidR="006114E6">
        <w:t>VariantTagDescription</w:t>
      </w:r>
      <w:proofErr w:type="spellEnd"/>
      <w:r w:rsidR="006114E6">
        <w:t xml:space="preserve"> keyword.</w:t>
      </w:r>
    </w:p>
    <w:tbl>
      <w:tblPr>
        <w:tblStyle w:val="TableClassic1"/>
        <w:tblW w:w="0" w:type="auto"/>
        <w:tblLook w:val="04A0" w:firstRow="1" w:lastRow="0" w:firstColumn="1" w:lastColumn="0" w:noHBand="0" w:noVBand="1"/>
      </w:tblPr>
      <w:tblGrid>
        <w:gridCol w:w="2196"/>
        <w:gridCol w:w="7049"/>
      </w:tblGrid>
      <w:tr w:rsidR="00AF352A"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Example Value</w:t>
            </w:r>
          </w:p>
        </w:tc>
        <w:tc>
          <w:tcPr>
            <w:tcW w:w="7337" w:type="dxa"/>
          </w:tcPr>
          <w:p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rsidTr="00E722BE">
        <w:tc>
          <w:tcPr>
            <w:cnfStyle w:val="001000000000" w:firstRow="0" w:lastRow="0" w:firstColumn="1" w:lastColumn="0" w:oddVBand="0" w:evenVBand="0" w:oddHBand="0" w:evenHBand="0" w:firstRowFirstColumn="0" w:firstRowLastColumn="0" w:lastRowFirstColumn="0" w:lastRowLastColumn="0"/>
            <w:tcW w:w="1908" w:type="dxa"/>
          </w:tcPr>
          <w:p w:rsidR="006114E6" w:rsidRDefault="006114E6" w:rsidP="00E722BE">
            <w:pPr>
              <w:jc w:val="both"/>
            </w:pPr>
            <w:r>
              <w:t>(100|100|)</w:t>
            </w:r>
          </w:p>
        </w:tc>
        <w:tc>
          <w:tcPr>
            <w:tcW w:w="7337" w:type="dxa"/>
          </w:tcPr>
          <w:p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Position 100 may be nothing, signifying a single amino acid deletion. No character should be used to denote deletions rather than dashes (-) or any other character.</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w:t>
            </w:r>
            <w:r w:rsidR="006114E6">
              <w:t>|</w:t>
            </w:r>
            <w:r w:rsidR="004043C7">
              <w:t>10kexomes</w:t>
            </w:r>
            <w:r>
              <w:t>)</w:t>
            </w:r>
          </w:p>
        </w:tc>
        <w:tc>
          <w:tcPr>
            <w:tcW w:w="7337" w:type="dxa"/>
          </w:tcPr>
          <w:p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(100|102|)</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(100|100|AP)</w:t>
            </w:r>
          </w:p>
        </w:tc>
        <w:tc>
          <w:tcPr>
            <w:tcW w:w="7337" w:type="dxa"/>
          </w:tcPr>
          <w:p w:rsidR="00AF352A" w:rsidRDefault="0092768F" w:rsidP="0092768F">
            <w:pPr>
              <w:jc w:val="both"/>
              <w:cnfStyle w:val="000000000000" w:firstRow="0" w:lastRow="0" w:firstColumn="0" w:lastColumn="0" w:oddVBand="0" w:evenVBand="0" w:oddHBand="0" w:evenHBand="0" w:firstRowFirstColumn="0" w:firstRowLastColumn="0" w:lastRowFirstColumn="0" w:lastRowLastColumn="0"/>
            </w:pPr>
            <w:r>
              <w:t>A replacement of the original residue by AP. It represents X -&gt; AP, where X can be any residue</w:t>
            </w:r>
            <w:r w:rsidR="00AF352A">
              <w:t>.</w:t>
            </w:r>
            <w:r w:rsidR="00064466">
              <w:t xml:space="preserve"> For an insertion, the following convention SHOULD be used: inserted amino acids SHOULD come before the existing amino acid at position N. In this example, suppose there was a P at position 100, and an A was inserted before the P (which will now be at 101).</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w:t>
            </w:r>
            <w:r w:rsidR="0024014A">
              <w:t xml:space="preserve">  </w:t>
            </w:r>
            <w:r w:rsidR="0024014A" w:rsidRPr="0024014A">
              <w:rPr>
                <w:sz w:val="12"/>
                <w:szCs w:val="12"/>
                <w:highlight w:val="red"/>
              </w:rPr>
              <w:t>ILLEGAL</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must be encoded as a </w:t>
            </w:r>
            <w:proofErr w:type="spellStart"/>
            <w:r w:rsidR="004D2856">
              <w:t>VariantSimple</w:t>
            </w:r>
            <w:proofErr w:type="spellEnd"/>
            <w:r>
              <w:t>.</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(100|102|KPA)</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should be encoded as 3 separate </w:t>
            </w:r>
            <w:proofErr w:type="spellStart"/>
            <w:r w:rsidR="004D2856">
              <w:t>VariantSimple</w:t>
            </w:r>
            <w:proofErr w:type="spellEnd"/>
            <w:r w:rsidR="0024014A">
              <w:t xml:space="preserve"> entrie</w:t>
            </w:r>
            <w:r>
              <w:t>s.</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(100|101|P)</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deletion and substitution. AAs at position 100 and 101 are both removed and replaced with a single P. Neither position was originally a P. If either position already had a P, then either (100|100|) or (101|101|) should be used.</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(100|100|[AEQ]P)</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(100|100|[AEQ])</w:t>
            </w:r>
            <w:r w:rsidR="0024014A">
              <w:t xml:space="preserve">  </w:t>
            </w:r>
            <w:r w:rsidR="0024014A" w:rsidRPr="0024014A">
              <w:rPr>
                <w:sz w:val="12"/>
                <w:szCs w:val="12"/>
                <w:highlight w:val="red"/>
              </w:rPr>
              <w:t>ILLEGAL</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must be encoded as three separate </w:t>
            </w:r>
            <w:proofErr w:type="spellStart"/>
            <w:r w:rsidR="004D2856">
              <w:t>VariantSimple</w:t>
            </w:r>
            <w:r>
              <w:t>s</w:t>
            </w:r>
            <w:proofErr w:type="spellEnd"/>
            <w:r>
              <w:t xml:space="preserve">. Any variants that can be encoded as a </w:t>
            </w:r>
            <w:proofErr w:type="spellStart"/>
            <w:r w:rsidR="004D2856">
              <w:t>VariantSimple</w:t>
            </w:r>
            <w:proofErr w:type="spellEnd"/>
            <w:r>
              <w:t xml:space="preserve"> must be encoded with </w:t>
            </w:r>
            <w:proofErr w:type="spellStart"/>
            <w:r w:rsidR="004D2856">
              <w:t>VariantSimple</w:t>
            </w:r>
            <w:proofErr w:type="spellEnd"/>
            <w:r>
              <w:t>.</w:t>
            </w:r>
          </w:p>
        </w:tc>
      </w:tr>
    </w:tbl>
    <w:p w:rsidR="00AF352A" w:rsidRDefault="00AF352A" w:rsidP="00AF352A">
      <w:pPr>
        <w:jc w:val="both"/>
      </w:pPr>
    </w:p>
    <w:p w:rsidR="00AF352A" w:rsidRDefault="00AF352A" w:rsidP="00AF352A">
      <w:pPr>
        <w:pStyle w:val="Heading3"/>
        <w:jc w:val="both"/>
      </w:pPr>
      <w:commentRangeStart w:id="26"/>
      <w:proofErr w:type="spellStart"/>
      <w:r>
        <w:t>ModResPsi</w:t>
      </w:r>
      <w:proofErr w:type="spellEnd"/>
      <w:r>
        <w:t xml:space="preserve"> </w:t>
      </w:r>
      <w:commentRangeEnd w:id="26"/>
      <w:r w:rsidR="00A23E5D">
        <w:rPr>
          <w:rStyle w:val="CommentReference"/>
          <w:rFonts w:ascii="Arial" w:hAnsi="Arial"/>
        </w:rPr>
        <w:commentReference w:id="26"/>
      </w:r>
      <w:r>
        <w:t xml:space="preserve">header </w:t>
      </w:r>
      <w:commentRangeStart w:id="27"/>
      <w:r>
        <w:t>key</w:t>
      </w:r>
      <w:commentRangeEnd w:id="27"/>
      <w:r w:rsidR="0008569E">
        <w:rPr>
          <w:rStyle w:val="CommentReference"/>
          <w:rFonts w:ascii="Arial" w:hAnsi="Arial"/>
        </w:rPr>
        <w:commentReference w:id="27"/>
      </w:r>
    </w:p>
    <w:p w:rsidR="00AF352A" w:rsidRDefault="00AF352A" w:rsidP="00AF352A">
      <w:pPr>
        <w:jc w:val="both"/>
      </w:pPr>
    </w:p>
    <w:p w:rsidR="00AF352A" w:rsidRDefault="00AF352A" w:rsidP="00AF352A">
      <w:pPr>
        <w:jc w:val="both"/>
      </w:pPr>
      <w:r>
        <w:t>The header key “</w:t>
      </w:r>
      <w:proofErr w:type="spellStart"/>
      <w:r>
        <w:t>ModResPsi</w:t>
      </w:r>
      <w:proofErr w:type="spellEnd"/>
      <w:r>
        <w:t xml:space="preserve">” is used to encode mass modifications </w:t>
      </w:r>
      <w:r w:rsidR="00D57F8A">
        <w:t>on amino acids (residues) using the PSI-MOD controlled vocabulary. Two other terms (</w:t>
      </w:r>
      <w:proofErr w:type="spellStart"/>
      <w:r w:rsidR="00D57F8A">
        <w:t>ModResUni</w:t>
      </w:r>
      <w:r w:rsidR="00101487">
        <w:t>m</w:t>
      </w:r>
      <w:r w:rsidR="00D57F8A">
        <w:t>od</w:t>
      </w:r>
      <w:proofErr w:type="spellEnd"/>
      <w:r w:rsidR="00D57F8A">
        <w:t xml:space="preserve"> and </w:t>
      </w:r>
      <w:proofErr w:type="spellStart"/>
      <w:r w:rsidR="00D57F8A">
        <w:t>ModRes</w:t>
      </w:r>
      <w:proofErr w:type="spellEnd"/>
      <w:r w:rsidR="00D57F8A">
        <w:t>) are used for other controlled vocabularies</w:t>
      </w:r>
      <w:r>
        <w:t xml:space="preserve">. </w:t>
      </w:r>
      <w:r w:rsidR="00D57F8A">
        <w:t>The format of this term is (</w:t>
      </w:r>
      <w:proofErr w:type="spellStart"/>
      <w:r w:rsidR="006B5EEF">
        <w:t>startPosition</w:t>
      </w:r>
      <w:r w:rsidR="00D57F8A">
        <w:t>|</w:t>
      </w:r>
      <w:r w:rsidR="006B5EEF">
        <w:t>endPosition</w:t>
      </w:r>
      <w:r w:rsidR="00D57F8A">
        <w:t>|accession|name</w:t>
      </w:r>
      <w:proofErr w:type="spellEnd"/>
      <w:r w:rsidR="00D57F8A">
        <w:t xml:space="preserve">). </w:t>
      </w:r>
      <w:r>
        <w:t xml:space="preserve">See the table below for a series of examples, both legal and illegal. </w:t>
      </w:r>
      <w:r w:rsidR="006B5EEF">
        <w:t xml:space="preserve">Position </w:t>
      </w:r>
      <w:r>
        <w:t>counting begins with 1.</w:t>
      </w:r>
      <w:r w:rsidR="00B93491">
        <w:t xml:space="preserve"> Note that the </w:t>
      </w:r>
      <w:proofErr w:type="spellStart"/>
      <w:r w:rsidR="00B93491">
        <w:t>ModResPsi</w:t>
      </w:r>
      <w:proofErr w:type="spellEnd"/>
      <w:r w:rsidR="00B93491">
        <w:t xml:space="preserve"> </w:t>
      </w:r>
      <w:r w:rsidR="003B0B08">
        <w:t xml:space="preserve">CV entry </w:t>
      </w:r>
      <w:r w:rsidR="00B93491">
        <w:t xml:space="preserve">encodes the amino acid </w:t>
      </w:r>
      <w:r w:rsidR="00367EA6">
        <w:t>that is</w:t>
      </w:r>
      <w:r w:rsidR="00B93491">
        <w:t xml:space="preserve"> modified, but </w:t>
      </w:r>
      <w:r w:rsidR="003B0B08">
        <w:t xml:space="preserve">it is possible that the </w:t>
      </w:r>
      <w:r w:rsidR="00B93491">
        <w:t>amino acid</w:t>
      </w:r>
      <w:r w:rsidR="003B0B08">
        <w:t xml:space="preserve"> </w:t>
      </w:r>
      <w:r w:rsidR="00367EA6">
        <w:t xml:space="preserve">referenced in the CV </w:t>
      </w:r>
      <w:r w:rsidR="003B0B08">
        <w:t>is not found at that position</w:t>
      </w:r>
      <w:r w:rsidR="00367EA6">
        <w:t xml:space="preserve"> in the protein sequence</w:t>
      </w:r>
      <w:r w:rsidR="003B0B08">
        <w:t xml:space="preserve">. In cases where the position has a sequence variant, only the form </w:t>
      </w:r>
      <w:r w:rsidR="00367EA6">
        <w:t>which has the</w:t>
      </w:r>
      <w:r w:rsidR="003B0B08">
        <w:t xml:space="preserve"> reference</w:t>
      </w:r>
      <w:r w:rsidR="00367EA6">
        <w:t>d</w:t>
      </w:r>
      <w:r w:rsidR="003B0B08">
        <w:t xml:space="preserve"> residue should be potentially modified. Other forms are not modified. If the </w:t>
      </w:r>
      <w:r w:rsidR="00367EA6">
        <w:t>specified position cannot take on the specific amino acid in its default or variant form, this is an error in the file.</w:t>
      </w:r>
    </w:p>
    <w:tbl>
      <w:tblPr>
        <w:tblStyle w:val="TableClassic1"/>
        <w:tblW w:w="0" w:type="auto"/>
        <w:tblLook w:val="04A0" w:firstRow="1" w:lastRow="0" w:firstColumn="1" w:lastColumn="0" w:noHBand="0" w:noVBand="1"/>
      </w:tblPr>
      <w:tblGrid>
        <w:gridCol w:w="4068"/>
        <w:gridCol w:w="5177"/>
      </w:tblGrid>
      <w:tr w:rsidR="00AF352A" w:rsidTr="00281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F352A" w:rsidRDefault="00AF352A" w:rsidP="006F019F">
            <w:pPr>
              <w:jc w:val="both"/>
            </w:pPr>
            <w:r>
              <w:t>Example Value</w:t>
            </w:r>
          </w:p>
        </w:tc>
        <w:tc>
          <w:tcPr>
            <w:tcW w:w="5177" w:type="dxa"/>
          </w:tcPr>
          <w:p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AF352A" w:rsidTr="0028101F">
        <w:tc>
          <w:tcPr>
            <w:cnfStyle w:val="001000000000" w:firstRow="0" w:lastRow="0" w:firstColumn="1" w:lastColumn="0" w:oddVBand="0" w:evenVBand="0" w:oddHBand="0" w:evenHBand="0" w:firstRowFirstColumn="0" w:firstRowLastColumn="0" w:lastRowFirstColumn="0" w:lastRowLastColumn="0"/>
            <w:tcW w:w="4068" w:type="dxa"/>
          </w:tcPr>
          <w:p w:rsidR="00AF352A" w:rsidRDefault="00AF352A" w:rsidP="0028101F">
            <w:pPr>
              <w:jc w:val="both"/>
            </w:pPr>
            <w:r>
              <w:t>(100|100|</w:t>
            </w:r>
            <w:r w:rsidR="0028101F">
              <w:t>MOD:00046</w:t>
            </w:r>
            <w:r w:rsidR="00B93491">
              <w:t>|</w:t>
            </w:r>
            <w:r w:rsidR="0028101F">
              <w:t>O-phospho-L-serine</w:t>
            </w:r>
            <w:r>
              <w:t>)</w:t>
            </w:r>
          </w:p>
        </w:tc>
        <w:tc>
          <w:tcPr>
            <w:tcW w:w="5177" w:type="dxa"/>
          </w:tcPr>
          <w:p w:rsidR="00AF352A" w:rsidRDefault="0028101F" w:rsidP="006F019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p>
        </w:tc>
      </w:tr>
      <w:tr w:rsidR="00AF352A" w:rsidTr="0028101F">
        <w:tc>
          <w:tcPr>
            <w:cnfStyle w:val="001000000000" w:firstRow="0" w:lastRow="0" w:firstColumn="1" w:lastColumn="0" w:oddVBand="0" w:evenVBand="0" w:oddHBand="0" w:evenHBand="0" w:firstRowFirstColumn="0" w:firstRowLastColumn="0" w:lastRowFirstColumn="0" w:lastRowLastColumn="0"/>
            <w:tcW w:w="4068" w:type="dxa"/>
          </w:tcPr>
          <w:p w:rsidR="00AF352A" w:rsidRDefault="003B0B08" w:rsidP="0028101F">
            <w:pPr>
              <w:jc w:val="both"/>
            </w:pPr>
            <w:r>
              <w:t>(100|100</w:t>
            </w:r>
            <w:r w:rsidR="00AF352A">
              <w:t>|</w:t>
            </w:r>
            <w:r>
              <w:t>|</w:t>
            </w:r>
            <w:r w:rsidR="0028101F">
              <w:t>O-phospho-L-serine</w:t>
            </w:r>
            <w:r w:rsidR="00AF352A">
              <w:t>)</w:t>
            </w:r>
            <w:r w:rsidR="0024014A">
              <w:t xml:space="preserve">  </w:t>
            </w:r>
            <w:r w:rsidR="0024014A" w:rsidRPr="0024014A">
              <w:rPr>
                <w:sz w:val="12"/>
                <w:szCs w:val="12"/>
                <w:highlight w:val="red"/>
              </w:rPr>
              <w:t>ILLEGAL</w:t>
            </w:r>
          </w:p>
        </w:tc>
        <w:tc>
          <w:tcPr>
            <w:tcW w:w="5177" w:type="dxa"/>
          </w:tcPr>
          <w:p w:rsidR="00AF352A" w:rsidRDefault="003B0B08" w:rsidP="006F019F">
            <w:pPr>
              <w:jc w:val="both"/>
              <w:cnfStyle w:val="000000000000" w:firstRow="0" w:lastRow="0" w:firstColumn="0" w:lastColumn="0" w:oddVBand="0" w:evenVBand="0" w:oddHBand="0" w:evenHBand="0" w:firstRowFirstColumn="0" w:firstRowLastColumn="0" w:lastRowFirstColumn="0" w:lastRowLastColumn="0"/>
            </w:pPr>
            <w:r>
              <w:t>Not legal.</w:t>
            </w:r>
            <w:r w:rsidR="0028101F">
              <w:t xml:space="preserve"> The MOD:00046</w:t>
            </w:r>
            <w:r>
              <w:t xml:space="preserve"> accession must be provided</w:t>
            </w:r>
          </w:p>
        </w:tc>
      </w:tr>
      <w:tr w:rsidR="00AF352A" w:rsidTr="0028101F">
        <w:tc>
          <w:tcPr>
            <w:cnfStyle w:val="001000000000" w:firstRow="0" w:lastRow="0" w:firstColumn="1" w:lastColumn="0" w:oddVBand="0" w:evenVBand="0" w:oddHBand="0" w:evenHBand="0" w:firstRowFirstColumn="0" w:firstRowLastColumn="0" w:lastRowFirstColumn="0" w:lastRowLastColumn="0"/>
            <w:tcW w:w="4068" w:type="dxa"/>
          </w:tcPr>
          <w:p w:rsidR="00AF352A" w:rsidRDefault="00AF352A" w:rsidP="0028101F">
            <w:pPr>
              <w:jc w:val="both"/>
            </w:pPr>
            <w:r>
              <w:t>(100|100|</w:t>
            </w:r>
            <w:r w:rsidR="003B0B08">
              <w:t>MOD:000</w:t>
            </w:r>
            <w:r w:rsidR="0028101F">
              <w:t>46</w:t>
            </w:r>
            <w:r w:rsidR="003B0B08">
              <w:t>|</w:t>
            </w:r>
            <w:r>
              <w:t>)</w:t>
            </w:r>
            <w:r w:rsidR="0024014A">
              <w:t xml:space="preserve">  </w:t>
            </w:r>
            <w:r w:rsidR="0024014A" w:rsidRPr="0024014A">
              <w:rPr>
                <w:sz w:val="12"/>
                <w:szCs w:val="12"/>
                <w:highlight w:val="red"/>
              </w:rPr>
              <w:t>ILLEGAL</w:t>
            </w:r>
          </w:p>
        </w:tc>
        <w:tc>
          <w:tcPr>
            <w:tcW w:w="5177" w:type="dxa"/>
          </w:tcPr>
          <w:p w:rsidR="00AF352A" w:rsidRDefault="003B0B08" w:rsidP="003B0B08">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tc>
      </w:tr>
      <w:tr w:rsidR="00AF352A" w:rsidTr="0028101F">
        <w:tc>
          <w:tcPr>
            <w:cnfStyle w:val="001000000000" w:firstRow="0" w:lastRow="0" w:firstColumn="1" w:lastColumn="0" w:oddVBand="0" w:evenVBand="0" w:oddHBand="0" w:evenHBand="0" w:firstRowFirstColumn="0" w:firstRowLastColumn="0" w:lastRowFirstColumn="0" w:lastRowLastColumn="0"/>
            <w:tcW w:w="4068" w:type="dxa"/>
          </w:tcPr>
          <w:p w:rsidR="00AF352A" w:rsidRPr="00101487" w:rsidRDefault="00AF352A" w:rsidP="003B0B08">
            <w:pPr>
              <w:jc w:val="both"/>
              <w:rPr>
                <w:highlight w:val="yellow"/>
              </w:rPr>
            </w:pPr>
            <w:r w:rsidRPr="00101487">
              <w:rPr>
                <w:highlight w:val="yellow"/>
              </w:rPr>
              <w:t>(100|10</w:t>
            </w:r>
            <w:r w:rsidR="0028101F" w:rsidRPr="00101487">
              <w:rPr>
                <w:highlight w:val="yellow"/>
              </w:rPr>
              <w:t>2|MOD:00???</w:t>
            </w:r>
            <w:r w:rsidR="003B0B08" w:rsidRPr="00101487">
              <w:rPr>
                <w:highlight w:val="yellow"/>
              </w:rPr>
              <w:t>|name</w:t>
            </w:r>
            <w:r w:rsidRPr="00101487">
              <w:rPr>
                <w:highlight w:val="yellow"/>
              </w:rPr>
              <w:t>)</w:t>
            </w:r>
          </w:p>
        </w:tc>
        <w:tc>
          <w:tcPr>
            <w:tcW w:w="5177" w:type="dxa"/>
          </w:tcPr>
          <w:p w:rsidR="00AF352A" w:rsidRPr="00101487" w:rsidRDefault="003B0B08" w:rsidP="006F019F">
            <w:pPr>
              <w:jc w:val="both"/>
              <w:cnfStyle w:val="000000000000" w:firstRow="0" w:lastRow="0" w:firstColumn="0" w:lastColumn="0" w:oddVBand="0" w:evenVBand="0" w:oddHBand="0" w:evenHBand="0" w:firstRowFirstColumn="0" w:firstRowLastColumn="0" w:lastRowFirstColumn="0" w:lastRowLastColumn="0"/>
              <w:rPr>
                <w:highlight w:val="yellow"/>
              </w:rPr>
            </w:pPr>
            <w:commentRangeStart w:id="28"/>
            <w:commentRangeStart w:id="29"/>
            <w:r w:rsidRPr="00101487">
              <w:rPr>
                <w:highlight w:val="yellow"/>
              </w:rPr>
              <w:t xml:space="preserve">Example </w:t>
            </w:r>
            <w:commentRangeEnd w:id="28"/>
            <w:r w:rsidR="00101487">
              <w:rPr>
                <w:rStyle w:val="CommentReference"/>
              </w:rPr>
              <w:commentReference w:id="28"/>
            </w:r>
            <w:commentRangeEnd w:id="29"/>
            <w:r w:rsidR="007A24FE">
              <w:rPr>
                <w:rStyle w:val="CommentReference"/>
              </w:rPr>
              <w:commentReference w:id="29"/>
            </w:r>
            <w:r w:rsidRPr="00101487">
              <w:rPr>
                <w:highlight w:val="yellow"/>
              </w:rPr>
              <w:t>of a multi-residue mass modification</w:t>
            </w:r>
          </w:p>
        </w:tc>
      </w:tr>
    </w:tbl>
    <w:p w:rsidR="00AF352A" w:rsidRDefault="00AF352A" w:rsidP="00AF352A">
      <w:pPr>
        <w:jc w:val="both"/>
      </w:pPr>
    </w:p>
    <w:p w:rsidR="00367EA6" w:rsidRDefault="00367EA6" w:rsidP="00367EA6">
      <w:pPr>
        <w:pStyle w:val="Heading3"/>
        <w:jc w:val="both"/>
      </w:pPr>
      <w:proofErr w:type="spellStart"/>
      <w:r>
        <w:t>ModResUnimod</w:t>
      </w:r>
      <w:proofErr w:type="spellEnd"/>
      <w:r>
        <w:t xml:space="preserve"> header key</w:t>
      </w:r>
    </w:p>
    <w:p w:rsidR="00367EA6" w:rsidRDefault="00367EA6" w:rsidP="00367EA6">
      <w:pPr>
        <w:jc w:val="both"/>
      </w:pPr>
    </w:p>
    <w:p w:rsidR="00367EA6" w:rsidRDefault="00367EA6" w:rsidP="00367EA6">
      <w:pPr>
        <w:jc w:val="both"/>
      </w:pPr>
      <w:r>
        <w:t>The header key “</w:t>
      </w:r>
      <w:proofErr w:type="spellStart"/>
      <w:r>
        <w:t>ModResUnimod</w:t>
      </w:r>
      <w:proofErr w:type="spellEnd"/>
      <w:r>
        <w:t>” is used to encode mass modifications on amino acids (residues) using the Unimod controlled vocabulary. Two other terms (</w:t>
      </w:r>
      <w:proofErr w:type="spellStart"/>
      <w:r>
        <w:t>ModResPsi</w:t>
      </w:r>
      <w:proofErr w:type="spellEnd"/>
      <w:r>
        <w:t xml:space="preserve"> and </w:t>
      </w:r>
      <w:proofErr w:type="spellStart"/>
      <w:r>
        <w:t>ModRes</w:t>
      </w:r>
      <w:proofErr w:type="spellEnd"/>
      <w:r>
        <w:t>) are used for other controlled vocabularies. The format of this term is (</w:t>
      </w:r>
      <w:proofErr w:type="spellStart"/>
      <w:r w:rsidR="00A62F57">
        <w:t>startPosition</w:t>
      </w:r>
      <w:r>
        <w:t>|</w:t>
      </w:r>
      <w:r w:rsidR="00A62F57">
        <w:t>endPosition</w:t>
      </w:r>
      <w:r>
        <w:t>|accession|name</w:t>
      </w:r>
      <w:proofErr w:type="spellEnd"/>
      <w:r>
        <w:t xml:space="preserve">). See the table below for a series of examples, both legal and illegal. </w:t>
      </w:r>
      <w:proofErr w:type="gramStart"/>
      <w:r w:rsidR="006114E6">
        <w:t>Positions</w:t>
      </w:r>
      <w:r>
        <w:t xml:space="preserve"> counting begins</w:t>
      </w:r>
      <w:proofErr w:type="gramEnd"/>
      <w:r>
        <w:t xml:space="preserve"> with 1. Note that </w:t>
      </w:r>
      <w:r w:rsidR="006F019F">
        <w:t>a</w:t>
      </w:r>
      <w:r>
        <w:t xml:space="preserve"> </w:t>
      </w:r>
      <w:r w:rsidR="006F019F">
        <w:t>Uni</w:t>
      </w:r>
      <w:r w:rsidR="00101487">
        <w:t>m</w:t>
      </w:r>
      <w:r w:rsidR="006F019F">
        <w:t>od</w:t>
      </w:r>
      <w:r>
        <w:t xml:space="preserve"> CV entry encodes a list of possible amino acids </w:t>
      </w:r>
      <w:r w:rsidR="00101487">
        <w:t xml:space="preserve">(or termini) </w:t>
      </w:r>
      <w:r>
        <w:t xml:space="preserve">that can be modified, but it is possible that the amino acid found at </w:t>
      </w:r>
      <w:r w:rsidR="006F019F">
        <w:t>the specified</w:t>
      </w:r>
      <w:r>
        <w:t xml:space="preserve"> position in the protein sequence</w:t>
      </w:r>
      <w:r w:rsidR="006F019F">
        <w:t xml:space="preserve"> (either by default or due to a variant) is not an allowed amino acid</w:t>
      </w:r>
      <w:r>
        <w:t>. In cases where the position has a sequence variant, only the form</w:t>
      </w:r>
      <w:r w:rsidR="006F019F">
        <w:t>(s)</w:t>
      </w:r>
      <w:r>
        <w:t xml:space="preserve"> which has </w:t>
      </w:r>
      <w:r w:rsidR="006F019F">
        <w:t>an allowed</w:t>
      </w:r>
      <w:r>
        <w:t xml:space="preserve"> residue </w:t>
      </w:r>
      <w:r w:rsidR="006F019F">
        <w:t>ought to</w:t>
      </w:r>
      <w:r>
        <w:t xml:space="preserve"> be potentially modif</w:t>
      </w:r>
      <w:r w:rsidR="006F019F">
        <w:t xml:space="preserve">ied, although </w:t>
      </w:r>
      <w:r w:rsidR="006F019F">
        <w:lastRenderedPageBreak/>
        <w:t xml:space="preserve">individual implementations may choose a different </w:t>
      </w:r>
      <w:r w:rsidR="00101487">
        <w:t>behavior</w:t>
      </w:r>
      <w:r>
        <w:t>.</w:t>
      </w:r>
      <w:r w:rsidR="006F019F">
        <w:t xml:space="preserve"> The specified modification name should be the one found in the “</w:t>
      </w:r>
      <w:r w:rsidR="00101487">
        <w:t>n</w:t>
      </w:r>
      <w:r w:rsidR="003E1AE3">
        <w:t>ame:” field in the OBO file, not a synonym.</w:t>
      </w:r>
    </w:p>
    <w:tbl>
      <w:tblPr>
        <w:tblStyle w:val="TableClassic1"/>
        <w:tblW w:w="0" w:type="auto"/>
        <w:tblLook w:val="04A0" w:firstRow="1" w:lastRow="0" w:firstColumn="1" w:lastColumn="0" w:noHBand="0" w:noVBand="1"/>
      </w:tblPr>
      <w:tblGrid>
        <w:gridCol w:w="3618"/>
        <w:gridCol w:w="5627"/>
      </w:tblGrid>
      <w:tr w:rsidR="00367EA6"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6F019F">
            <w:pPr>
              <w:jc w:val="both"/>
            </w:pPr>
            <w:r>
              <w:t>Example Value</w:t>
            </w:r>
          </w:p>
        </w:tc>
        <w:tc>
          <w:tcPr>
            <w:tcW w:w="5627" w:type="dxa"/>
          </w:tcPr>
          <w:p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A05416">
            <w:pPr>
              <w:jc w:val="both"/>
            </w:pPr>
            <w:r>
              <w:t>(100|100|</w:t>
            </w:r>
            <w:r w:rsidR="006F019F">
              <w:t>UNI</w:t>
            </w:r>
            <w:r w:rsidR="00A05416">
              <w:t>MOD:21|Phospho</w:t>
            </w:r>
            <w:r>
              <w:t>)</w:t>
            </w:r>
          </w:p>
        </w:tc>
        <w:tc>
          <w:tcPr>
            <w:tcW w:w="5627" w:type="dxa"/>
          </w:tcPr>
          <w:p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A05416">
            <w:pPr>
              <w:jc w:val="both"/>
            </w:pPr>
            <w:r>
              <w:t>(100|100||</w:t>
            </w:r>
            <w:r w:rsidR="00A05416">
              <w:t>Phospho</w:t>
            </w:r>
            <w:r>
              <w:t>)</w:t>
            </w:r>
            <w:r w:rsidR="0024014A">
              <w:t xml:space="preserve">  </w:t>
            </w:r>
            <w:r w:rsidR="0024014A" w:rsidRPr="0024014A">
              <w:rPr>
                <w:sz w:val="12"/>
                <w:szCs w:val="12"/>
                <w:highlight w:val="red"/>
              </w:rPr>
              <w:t>ILLEGAL</w:t>
            </w:r>
          </w:p>
        </w:tc>
        <w:tc>
          <w:tcPr>
            <w:tcW w:w="5627" w:type="dxa"/>
          </w:tcPr>
          <w:p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must be provided</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6F019F">
            <w:pPr>
              <w:jc w:val="both"/>
            </w:pPr>
            <w:r>
              <w:t>(100|100|</w:t>
            </w:r>
            <w:r w:rsidR="006F019F">
              <w:t>UNI</w:t>
            </w:r>
            <w:r w:rsidR="00A05416">
              <w:t>MOD:21</w:t>
            </w:r>
            <w:r>
              <w:t>|)</w:t>
            </w:r>
            <w:r w:rsidR="0024014A">
              <w:t xml:space="preserve">  </w:t>
            </w:r>
            <w:r w:rsidR="0024014A" w:rsidRPr="0024014A">
              <w:rPr>
                <w:sz w:val="12"/>
                <w:szCs w:val="12"/>
                <w:highlight w:val="red"/>
              </w:rPr>
              <w:t>ILLEGAL</w:t>
            </w:r>
          </w:p>
        </w:tc>
        <w:tc>
          <w:tcPr>
            <w:tcW w:w="5627" w:type="dxa"/>
          </w:tcPr>
          <w:p w:rsidR="00367EA6" w:rsidRDefault="00367EA6" w:rsidP="006F019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Pr="0023168A" w:rsidRDefault="00367EA6" w:rsidP="006F019F">
            <w:pPr>
              <w:jc w:val="both"/>
              <w:rPr>
                <w:highlight w:val="yellow"/>
              </w:rPr>
            </w:pPr>
            <w:r w:rsidRPr="0023168A">
              <w:rPr>
                <w:highlight w:val="yellow"/>
              </w:rPr>
              <w:t>(100|102|</w:t>
            </w:r>
            <w:r w:rsidR="00A85FD1">
              <w:rPr>
                <w:highlight w:val="yellow"/>
              </w:rPr>
              <w:t>UNI</w:t>
            </w:r>
            <w:r w:rsidRPr="0023168A">
              <w:rPr>
                <w:highlight w:val="yellow"/>
              </w:rPr>
              <w:t>MOD:00015|name)</w:t>
            </w:r>
          </w:p>
        </w:tc>
        <w:tc>
          <w:tcPr>
            <w:tcW w:w="5627" w:type="dxa"/>
          </w:tcPr>
          <w:p w:rsidR="00367EA6" w:rsidRPr="0023168A" w:rsidRDefault="00367EA6" w:rsidP="006F019F">
            <w:pPr>
              <w:jc w:val="both"/>
              <w:cnfStyle w:val="000000000000" w:firstRow="0" w:lastRow="0" w:firstColumn="0" w:lastColumn="0" w:oddVBand="0" w:evenVBand="0" w:oddHBand="0" w:evenHBand="0" w:firstRowFirstColumn="0" w:firstRowLastColumn="0" w:lastRowFirstColumn="0" w:lastRowLastColumn="0"/>
              <w:rPr>
                <w:highlight w:val="yellow"/>
              </w:rPr>
            </w:pPr>
            <w:r w:rsidRPr="0023168A">
              <w:rPr>
                <w:highlight w:val="yellow"/>
              </w:rPr>
              <w:t>Example of a multi-residue mass modification</w:t>
            </w:r>
          </w:p>
        </w:tc>
      </w:tr>
    </w:tbl>
    <w:p w:rsidR="00367EA6" w:rsidRDefault="00367EA6" w:rsidP="00367EA6">
      <w:pPr>
        <w:jc w:val="both"/>
      </w:pPr>
    </w:p>
    <w:p w:rsidR="00367EA6" w:rsidRDefault="00367EA6" w:rsidP="00367EA6">
      <w:pPr>
        <w:jc w:val="both"/>
      </w:pPr>
    </w:p>
    <w:p w:rsidR="006F019F" w:rsidRDefault="006F019F" w:rsidP="006F019F">
      <w:pPr>
        <w:pStyle w:val="Heading3"/>
        <w:jc w:val="both"/>
      </w:pPr>
      <w:proofErr w:type="spellStart"/>
      <w:r>
        <w:t>ModRes</w:t>
      </w:r>
      <w:proofErr w:type="spellEnd"/>
      <w:r>
        <w:t xml:space="preserve"> header key</w:t>
      </w:r>
    </w:p>
    <w:p w:rsidR="006F019F" w:rsidRDefault="006F019F" w:rsidP="006F019F">
      <w:pPr>
        <w:jc w:val="both"/>
      </w:pPr>
    </w:p>
    <w:p w:rsidR="006F019F" w:rsidRDefault="00FF7CFB" w:rsidP="006F019F">
      <w:pPr>
        <w:jc w:val="both"/>
      </w:pPr>
      <w:r>
        <w:t>The header key “</w:t>
      </w:r>
      <w:proofErr w:type="spellStart"/>
      <w:r>
        <w:t>ModRes</w:t>
      </w:r>
      <w:proofErr w:type="spellEnd"/>
      <w:r w:rsidR="006F019F">
        <w:t xml:space="preserve">” is used to encode mass modifications on amino acids (residues) </w:t>
      </w:r>
      <w:r>
        <w:t xml:space="preserve">where a controlled </w:t>
      </w:r>
      <w:r w:rsidR="006F019F">
        <w:t>vocabulary</w:t>
      </w:r>
      <w:r>
        <w:t xml:space="preserve"> entry in neither PSI-MOD nor </w:t>
      </w:r>
      <w:proofErr w:type="spellStart"/>
      <w:r>
        <w:t>Unimod</w:t>
      </w:r>
      <w:proofErr w:type="spellEnd"/>
      <w:r>
        <w:t xml:space="preserve"> is available</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preferred and should be used when possible</w:t>
      </w:r>
      <w:r w:rsidR="006F019F">
        <w:t>. The format of this term is (</w:t>
      </w:r>
      <w:proofErr w:type="spellStart"/>
      <w:r w:rsidR="006F019F">
        <w:t>start</w:t>
      </w:r>
      <w:r w:rsidR="008175DE">
        <w:t>Index</w:t>
      </w:r>
      <w:r w:rsidR="006F019F">
        <w:t>|end</w:t>
      </w:r>
      <w:r w:rsidR="008175DE">
        <w:t>Index</w:t>
      </w:r>
      <w:r w:rsidR="006F019F">
        <w:t>|accession|name</w:t>
      </w:r>
      <w:proofErr w:type="spellEnd"/>
      <w:r w:rsidR="006F019F">
        <w:t xml:space="preserve">). See the table below for a series of examples, both legal and illegal. </w:t>
      </w:r>
      <w:r w:rsidR="006114E6">
        <w:t>Position</w:t>
      </w:r>
      <w:r w:rsidR="006F019F">
        <w:t xml:space="preserve"> counting begins with 1. </w:t>
      </w:r>
      <w:r>
        <w:t>The accession field may be empty if no accession number is available</w:t>
      </w:r>
      <w:r w:rsidR="006F019F">
        <w:t>.</w:t>
      </w:r>
      <w:r>
        <w:t xml:space="preserve"> However, the name field must be provided. Sin</w:t>
      </w:r>
      <w:r w:rsidR="00101487">
        <w:t>ce no amino acid may be specified</w:t>
      </w:r>
      <w:r>
        <w:t>, the modification is presumed to apply to all possible residues in</w:t>
      </w:r>
      <w:r w:rsidR="003E1AE3">
        <w:t xml:space="preserve"> that position, unless specified in the custom lookup file.</w:t>
      </w:r>
    </w:p>
    <w:tbl>
      <w:tblPr>
        <w:tblStyle w:val="TableClassic1"/>
        <w:tblW w:w="0" w:type="auto"/>
        <w:tblLook w:val="04A0" w:firstRow="1" w:lastRow="0" w:firstColumn="1" w:lastColumn="0" w:noHBand="0" w:noVBand="1"/>
      </w:tblPr>
      <w:tblGrid>
        <w:gridCol w:w="3618"/>
        <w:gridCol w:w="5627"/>
      </w:tblGrid>
      <w:tr w:rsidR="006F019F"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6F019F" w:rsidRDefault="006F019F" w:rsidP="006F019F">
            <w:pPr>
              <w:jc w:val="both"/>
            </w:pPr>
            <w:r>
              <w:t>Example Value</w:t>
            </w:r>
          </w:p>
        </w:tc>
        <w:tc>
          <w:tcPr>
            <w:tcW w:w="5627" w:type="dxa"/>
          </w:tcPr>
          <w:p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rsidTr="00B36110">
        <w:tc>
          <w:tcPr>
            <w:cnfStyle w:val="001000000000" w:firstRow="0" w:lastRow="0" w:firstColumn="1" w:lastColumn="0" w:oddVBand="0" w:evenVBand="0" w:oddHBand="0" w:evenHBand="0" w:firstRowFirstColumn="0" w:firstRowLastColumn="0" w:lastRowFirstColumn="0" w:lastRowLastColumn="0"/>
            <w:tcW w:w="3618" w:type="dxa"/>
          </w:tcPr>
          <w:p w:rsidR="00DC6E60" w:rsidRDefault="00DC6E60" w:rsidP="004161DB">
            <w:pPr>
              <w:jc w:val="both"/>
            </w:pPr>
            <w:r>
              <w:t>(100|100||</w:t>
            </w:r>
            <w:r w:rsidR="00E722BE" w:rsidRPr="00E722BE">
              <w:t>N-linked (</w:t>
            </w:r>
            <w:proofErr w:type="spellStart"/>
            <w:r w:rsidR="00E722BE" w:rsidRPr="00E722BE">
              <w:t>GlcNAc</w:t>
            </w:r>
            <w:proofErr w:type="spellEnd"/>
            <w:r w:rsidR="00E722BE" w:rsidRPr="00E722BE">
              <w:t>...)</w:t>
            </w:r>
            <w:r>
              <w:t>)</w:t>
            </w:r>
          </w:p>
        </w:tc>
        <w:tc>
          <w:tcPr>
            <w:tcW w:w="5627" w:type="dxa"/>
          </w:tcPr>
          <w:p w:rsidR="00DC6E60"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some kind of N-linked glycosylation</w:t>
            </w:r>
            <w:r w:rsidR="00670C8C">
              <w:t xml:space="preserve"> modification</w:t>
            </w:r>
            <w:r w:rsidR="00146A8D">
              <w:t xml:space="preserve"> probably with an unknown total mass of the glycan, and therefore not in PSI-MOD or </w:t>
            </w:r>
            <w:proofErr w:type="spellStart"/>
            <w:r w:rsidR="00146A8D">
              <w:t>UniMod</w:t>
            </w:r>
            <w:proofErr w:type="spellEnd"/>
            <w:r w:rsidR="00146A8D">
              <w:t>.</w:t>
            </w:r>
          </w:p>
        </w:tc>
      </w:tr>
      <w:tr w:rsidR="00E722BE" w:rsidTr="00E722BE">
        <w:tc>
          <w:tcPr>
            <w:cnfStyle w:val="001000000000" w:firstRow="0" w:lastRow="0" w:firstColumn="1" w:lastColumn="0" w:oddVBand="0" w:evenVBand="0" w:oddHBand="0" w:evenHBand="0" w:firstRowFirstColumn="0" w:firstRowLastColumn="0" w:lastRowFirstColumn="0" w:lastRowLastColumn="0"/>
            <w:tcW w:w="3618" w:type="dxa"/>
          </w:tcPr>
          <w:p w:rsidR="00E722BE" w:rsidRDefault="00E722BE" w:rsidP="00E722BE">
            <w:pPr>
              <w:jc w:val="both"/>
            </w:pPr>
            <w:r>
              <w:t>(100|100||Disulfide)</w:t>
            </w:r>
          </w:p>
        </w:tc>
        <w:tc>
          <w:tcPr>
            <w:tcW w:w="5627" w:type="dxa"/>
          </w:tcPr>
          <w:p w:rsidR="00E722BE" w:rsidRDefault="00E722BE"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a </w:t>
            </w:r>
            <w:proofErr w:type="spellStart"/>
            <w:r w:rsidR="00146A8D">
              <w:t>disulphide</w:t>
            </w:r>
            <w:proofErr w:type="spellEnd"/>
            <w:r>
              <w:t xml:space="preserve"> modification. This is probably not </w:t>
            </w:r>
            <w:r w:rsidR="00146A8D">
              <w:t>useful for sequence database searching, but may be valuable information for other purposes.</w:t>
            </w:r>
          </w:p>
        </w:tc>
      </w:tr>
      <w:tr w:rsidR="006F019F" w:rsidTr="006F019F">
        <w:tc>
          <w:tcPr>
            <w:cnfStyle w:val="001000000000" w:firstRow="0" w:lastRow="0" w:firstColumn="1" w:lastColumn="0" w:oddVBand="0" w:evenVBand="0" w:oddHBand="0" w:evenHBand="0" w:firstRowFirstColumn="0" w:firstRowLastColumn="0" w:lastRowFirstColumn="0" w:lastRowLastColumn="0"/>
            <w:tcW w:w="3618" w:type="dxa"/>
          </w:tcPr>
          <w:p w:rsidR="006F019F" w:rsidRDefault="006F019F" w:rsidP="00841157">
            <w:pPr>
              <w:jc w:val="both"/>
            </w:pPr>
            <w:r>
              <w:t>(100|100|</w:t>
            </w:r>
            <w:r w:rsidR="00DC6E60">
              <w:t>CustomMod:2</w:t>
            </w:r>
            <w:r w:rsidR="004161DB">
              <w:t>2</w:t>
            </w:r>
            <w:r>
              <w:t>|</w:t>
            </w:r>
            <w:r w:rsidR="00841157">
              <w:t>Floxilation</w:t>
            </w:r>
            <w:r>
              <w:t>)</w:t>
            </w:r>
          </w:p>
        </w:tc>
        <w:tc>
          <w:tcPr>
            <w:tcW w:w="5627" w:type="dxa"/>
          </w:tcPr>
          <w:p w:rsidR="006F019F"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has </w:t>
            </w:r>
            <w:r w:rsidR="00E722BE">
              <w:t xml:space="preserve">a </w:t>
            </w:r>
            <w:proofErr w:type="spellStart"/>
            <w:r w:rsidR="00841157">
              <w:t>floxilation</w:t>
            </w:r>
            <w:proofErr w:type="spellEnd"/>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tc>
      </w:tr>
      <w:tr w:rsidR="00DC6E60" w:rsidTr="006F019F">
        <w:tc>
          <w:tcPr>
            <w:cnfStyle w:val="001000000000" w:firstRow="0" w:lastRow="0" w:firstColumn="1" w:lastColumn="0" w:oddVBand="0" w:evenVBand="0" w:oddHBand="0" w:evenHBand="0" w:firstRowFirstColumn="0" w:firstRowLastColumn="0" w:lastRowFirstColumn="0" w:lastRowLastColumn="0"/>
            <w:tcW w:w="3618" w:type="dxa"/>
          </w:tcPr>
          <w:p w:rsidR="00DC6E60" w:rsidRDefault="00DC6E60" w:rsidP="00101487">
            <w:pPr>
              <w:jc w:val="both"/>
            </w:pPr>
            <w:r>
              <w:t>(100|100||</w:t>
            </w:r>
            <w:r w:rsidR="00101487">
              <w:t>Phosphorylation</w:t>
            </w:r>
            <w:r>
              <w:t>)</w:t>
            </w:r>
          </w:p>
        </w:tc>
        <w:tc>
          <w:tcPr>
            <w:tcW w:w="5627" w:type="dxa"/>
          </w:tcPr>
          <w:p w:rsidR="00DC6E60" w:rsidRDefault="00DC6E60" w:rsidP="00101487">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w:t>
            </w:r>
            <w:r w:rsidR="00101487">
              <w:t>potential phosphorylation</w:t>
            </w:r>
            <w:r>
              <w:t xml:space="preserve">. </w:t>
            </w:r>
            <w:r w:rsidR="00841157">
              <w:t xml:space="preserve">Although this is permitted, use of either </w:t>
            </w:r>
            <w:proofErr w:type="spellStart"/>
            <w:r w:rsidR="00841157">
              <w:t>ModResPsi</w:t>
            </w:r>
            <w:proofErr w:type="spellEnd"/>
            <w:r w:rsidR="00841157">
              <w:t xml:space="preserve"> or </w:t>
            </w:r>
            <w:proofErr w:type="spellStart"/>
            <w:r w:rsidR="00841157">
              <w:t>ModResUnimod</w:t>
            </w:r>
            <w:proofErr w:type="spellEnd"/>
            <w:r w:rsidR="00841157">
              <w:t xml:space="preserve"> for well-known modifications is strongly encouraged.</w:t>
            </w:r>
          </w:p>
        </w:tc>
      </w:tr>
    </w:tbl>
    <w:p w:rsidR="006F019F" w:rsidRDefault="006F019F" w:rsidP="006F019F">
      <w:pPr>
        <w:jc w:val="both"/>
      </w:pPr>
    </w:p>
    <w:p w:rsidR="00B36110" w:rsidRDefault="00B36110" w:rsidP="00B36110">
      <w:pPr>
        <w:pStyle w:val="Heading3"/>
        <w:jc w:val="both"/>
      </w:pPr>
      <w:r>
        <w:t>Processed header key</w:t>
      </w:r>
    </w:p>
    <w:p w:rsidR="00B36110" w:rsidRDefault="00B36110" w:rsidP="00B36110">
      <w:pPr>
        <w:jc w:val="both"/>
      </w:pPr>
    </w:p>
    <w:p w:rsidR="00B36110" w:rsidRDefault="00B36110" w:rsidP="00B36110">
      <w:pPr>
        <w:jc w:val="both"/>
      </w:pPr>
      <w:r>
        <w:t>The header key “Processed” is used to encode post-translational processing of the protein, such that the mature form of the protein is only a subset of the entire provided sequence. The format of this term is (</w:t>
      </w:r>
      <w:proofErr w:type="spellStart"/>
      <w:r>
        <w:t>start</w:t>
      </w:r>
      <w:r w:rsidR="006114E6">
        <w:t>Position</w:t>
      </w:r>
      <w:r>
        <w:t>|end</w:t>
      </w:r>
      <w:r w:rsidR="006114E6">
        <w:t>Position</w:t>
      </w:r>
      <w:r>
        <w:t>|accession|name</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p>
    <w:tbl>
      <w:tblPr>
        <w:tblStyle w:val="TableClassic1"/>
        <w:tblW w:w="0" w:type="auto"/>
        <w:tblLook w:val="04A0" w:firstRow="1" w:lastRow="0" w:firstColumn="1" w:lastColumn="0" w:noHBand="0" w:noVBand="1"/>
      </w:tblPr>
      <w:tblGrid>
        <w:gridCol w:w="3618"/>
        <w:gridCol w:w="5627"/>
      </w:tblGrid>
      <w:tr w:rsidR="00B36110" w:rsidTr="00B36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B36110">
            <w:pPr>
              <w:jc w:val="both"/>
            </w:pPr>
            <w:r>
              <w:t>Example Value</w:t>
            </w:r>
          </w:p>
        </w:tc>
        <w:tc>
          <w:tcPr>
            <w:tcW w:w="5627" w:type="dxa"/>
          </w:tcPr>
          <w:p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tc>
      </w:tr>
      <w:tr w:rsidR="00E670B1" w:rsidTr="0092768F">
        <w:tc>
          <w:tcPr>
            <w:cnfStyle w:val="001000000000" w:firstRow="0" w:lastRow="0" w:firstColumn="1" w:lastColumn="0" w:oddVBand="0" w:evenVBand="0" w:oddHBand="0" w:evenHBand="0" w:firstRowFirstColumn="0" w:firstRowLastColumn="0" w:lastRowFirstColumn="0" w:lastRowLastColumn="0"/>
            <w:tcW w:w="3618" w:type="dxa"/>
          </w:tcPr>
          <w:p w:rsidR="00E670B1" w:rsidRDefault="00E670B1" w:rsidP="0092768F">
            <w:pPr>
              <w:jc w:val="both"/>
            </w:pPr>
            <w:r>
              <w:t>(1|40||signal sequence)</w:t>
            </w:r>
            <w:r w:rsidR="0024014A">
              <w:t xml:space="preserve">  </w:t>
            </w:r>
            <w:r w:rsidR="0024014A" w:rsidRPr="0024014A">
              <w:rPr>
                <w:sz w:val="12"/>
                <w:szCs w:val="12"/>
                <w:highlight w:val="red"/>
              </w:rPr>
              <w:t>ILLEGAL</w:t>
            </w:r>
          </w:p>
        </w:tc>
        <w:tc>
          <w:tcPr>
            <w:tcW w:w="5627" w:type="dxa"/>
          </w:tcPr>
          <w:p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Not legal; an accession number from the PEFF CV must be provided.</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E670B1">
            <w:pPr>
              <w:jc w:val="both"/>
            </w:pPr>
            <w:r>
              <w:t>(</w:t>
            </w:r>
            <w:r w:rsidR="00E670B1">
              <w:t>1</w:t>
            </w:r>
            <w:r>
              <w:t>|</w:t>
            </w:r>
            <w:r w:rsidR="00E670B1">
              <w:t>40</w:t>
            </w:r>
            <w:r>
              <w:t>|</w:t>
            </w:r>
            <w:r w:rsidR="00E670B1">
              <w:t>PEFF:1027</w:t>
            </w:r>
            <w:r>
              <w:t>|)</w:t>
            </w:r>
            <w:r w:rsidR="004161DB">
              <w:t xml:space="preserve">  </w:t>
            </w:r>
            <w:r w:rsidR="004161DB" w:rsidRPr="0024014A">
              <w:rPr>
                <w:sz w:val="12"/>
                <w:szCs w:val="12"/>
                <w:highlight w:val="red"/>
              </w:rPr>
              <w:t>ILLEGAL</w:t>
            </w:r>
          </w:p>
        </w:tc>
        <w:tc>
          <w:tcPr>
            <w:tcW w:w="5627" w:type="dxa"/>
          </w:tcPr>
          <w:p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Not legal; the term name from the PEFF CV must be provided</w:t>
            </w:r>
            <w:r w:rsidR="00B36110">
              <w:t>.</w:t>
            </w:r>
          </w:p>
        </w:tc>
      </w:tr>
    </w:tbl>
    <w:p w:rsidR="00B36110" w:rsidRDefault="00B36110" w:rsidP="00B36110">
      <w:pPr>
        <w:jc w:val="both"/>
      </w:pPr>
    </w:p>
    <w:p w:rsidR="00443147" w:rsidRDefault="00443147" w:rsidP="00443147">
      <w:pPr>
        <w:jc w:val="both"/>
      </w:pPr>
    </w:p>
    <w:p w:rsidR="007A3466" w:rsidRDefault="007A3466" w:rsidP="004B48E4">
      <w:pPr>
        <w:tabs>
          <w:tab w:val="left" w:pos="1440"/>
          <w:tab w:val="left" w:pos="6300"/>
        </w:tabs>
        <w:jc w:val="both"/>
      </w:pPr>
    </w:p>
    <w:p w:rsidR="007A3466" w:rsidRPr="00844118" w:rsidRDefault="001848FA" w:rsidP="004B48E4">
      <w:pPr>
        <w:pStyle w:val="Heading2"/>
        <w:jc w:val="both"/>
      </w:pPr>
      <w:r w:rsidRPr="00844118">
        <w:t xml:space="preserve"> </w:t>
      </w:r>
      <w:bookmarkStart w:id="30" w:name="_Toc387848657"/>
      <w:r w:rsidRPr="00844118">
        <w:t>Additional considerations</w:t>
      </w:r>
      <w:bookmarkEnd w:id="30"/>
    </w:p>
    <w:p w:rsidR="007A3466" w:rsidRDefault="007A3466" w:rsidP="004B48E4">
      <w:pPr>
        <w:tabs>
          <w:tab w:val="left" w:pos="1440"/>
          <w:tab w:val="left" w:pos="6300"/>
        </w:tabs>
        <w:jc w:val="both"/>
      </w:pPr>
    </w:p>
    <w:p w:rsidR="006974D1" w:rsidRDefault="006974D1" w:rsidP="004B48E4">
      <w:pPr>
        <w:pStyle w:val="Heading3"/>
        <w:jc w:val="both"/>
      </w:pPr>
      <w:r>
        <w:lastRenderedPageBreak/>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w:t>
      </w:r>
      <w:proofErr w:type="gramStart"/>
      <w:r w:rsidR="00D225D2">
        <w:t>be</w:t>
      </w:r>
      <w:proofErr w:type="gramEnd"/>
      <w:r w:rsidR="00D225D2">
        <w:t xml:space="preserv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Heading3"/>
        <w:jc w:val="both"/>
      </w:pPr>
      <w:r>
        <w:t>Representation of processed sequences</w:t>
      </w:r>
    </w:p>
    <w:p w:rsidR="006974D1" w:rsidRDefault="006974D1" w:rsidP="004B48E4">
      <w:pPr>
        <w:pStyle w:val="Heading3"/>
        <w:numPr>
          <w:ilvl w:val="0"/>
          <w:numId w:val="0"/>
        </w:numPr>
        <w:ind w:left="720"/>
        <w:jc w:val="both"/>
      </w:pPr>
    </w:p>
    <w:p w:rsidR="007A3466" w:rsidRDefault="007A3466" w:rsidP="004B48E4">
      <w:pPr>
        <w:pStyle w:val="Heading3"/>
        <w:numPr>
          <w:ilvl w:val="0"/>
          <w:numId w:val="0"/>
        </w:numPr>
        <w:jc w:val="both"/>
      </w:pPr>
      <w:r>
        <w:t>Processed sequences (removal of precu</w:t>
      </w:r>
      <w:r w:rsidR="006974D1">
        <w:t xml:space="preserve">rsor peptide, active </w:t>
      </w:r>
      <w:proofErr w:type="gramStart"/>
      <w:r w:rsidR="006974D1">
        <w:t>chain, …)</w:t>
      </w:r>
      <w:proofErr w:type="gramEnd"/>
      <w:r w:rsidR="006974D1">
        <w:t xml:space="preserve"> SHOULD be represented with </w:t>
      </w:r>
      <w:r>
        <w:t xml:space="preserve">annotations in the sequence </w:t>
      </w:r>
      <w:r w:rsidR="007E5315">
        <w:t>description line</w:t>
      </w:r>
      <w:r w:rsidR="005B4F27">
        <w:t>.</w:t>
      </w:r>
      <w:r w:rsidR="00BD0024">
        <w:t xml:space="preserve"> In cases where reading software cannot interpret this annotation, or in case where the complexity of interpretation of additional annotation (such as active forms specific PTMs), processed sequences MAY be represented in separate sequence entries; in this case, the </w:t>
      </w:r>
      <w:proofErr w:type="spellStart"/>
      <w:r w:rsidR="00BD0024">
        <w:t>DbUniqueId</w:t>
      </w:r>
      <w:proofErr w:type="spellEnd"/>
      <w:r w:rsidR="00BD0024">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Heading3"/>
        <w:jc w:val="both"/>
      </w:pPr>
      <w:r>
        <w:t>File extension</w:t>
      </w:r>
    </w:p>
    <w:p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Heading1"/>
        <w:jc w:val="both"/>
      </w:pPr>
      <w:bookmarkStart w:id="31" w:name="_Toc387848658"/>
      <w:r w:rsidRPr="007D27E8">
        <w:t>Author</w:t>
      </w:r>
      <w:r w:rsidR="002A0B24" w:rsidRPr="007D27E8">
        <w:t>s</w:t>
      </w:r>
      <w:r w:rsidRPr="007D27E8">
        <w:t xml:space="preserve"> Information</w:t>
      </w:r>
      <w:bookmarkEnd w:id="31"/>
    </w:p>
    <w:p w:rsidR="00CB2E8B" w:rsidRDefault="00CB2E8B" w:rsidP="004B48E4">
      <w:pPr>
        <w:pStyle w:val="nobreak"/>
        <w:jc w:val="both"/>
      </w:pPr>
    </w:p>
    <w:p w:rsidR="00A83BBD" w:rsidRDefault="00A83BBD" w:rsidP="004B48E4">
      <w:pPr>
        <w:jc w:val="both"/>
      </w:pPr>
      <w:r>
        <w:t>Pierre-Alain Binz</w:t>
      </w:r>
    </w:p>
    <w:p w:rsidR="00A83BBD" w:rsidRPr="00A83BBD" w:rsidRDefault="002206EB" w:rsidP="004B48E4">
      <w:pPr>
        <w:jc w:val="both"/>
      </w:pPr>
      <w:r>
        <w:t xml:space="preserve">CHUV Centre </w:t>
      </w:r>
      <w:proofErr w:type="spellStart"/>
      <w:r>
        <w:t>Universitaire</w:t>
      </w:r>
      <w:proofErr w:type="spellEnd"/>
      <w:r>
        <w:t xml:space="preserve"> </w:t>
      </w:r>
      <w:proofErr w:type="spellStart"/>
      <w:r>
        <w:t>Hospitalier</w:t>
      </w:r>
      <w:proofErr w:type="spellEnd"/>
      <w:r>
        <w:t xml:space="preserve"> Vaudois</w:t>
      </w:r>
      <w:r w:rsidR="007E5315">
        <w:t>,</w:t>
      </w:r>
      <w:r w:rsidR="00A83BBD" w:rsidRPr="00A83BBD">
        <w:t xml:space="preserve"> CH-1</w:t>
      </w:r>
      <w:r>
        <w:t>011</w:t>
      </w:r>
      <w:r w:rsidR="00A83BBD" w:rsidRPr="00A83BBD">
        <w:t xml:space="preserve"> </w:t>
      </w:r>
      <w:r>
        <w:t>Lausanne</w:t>
      </w:r>
      <w:r w:rsidR="00A83BBD" w:rsidRPr="00A83BBD">
        <w:t xml:space="preserve"> </w:t>
      </w:r>
      <w:r w:rsidR="0067632B">
        <w:t>1</w:t>
      </w:r>
      <w:r w:rsidR="007E5315">
        <w:t xml:space="preserve">4, </w:t>
      </w:r>
      <w:r w:rsidR="00A83BBD" w:rsidRPr="00A83BBD">
        <w:t>Switzerland</w:t>
      </w:r>
    </w:p>
    <w:p w:rsidR="00A83BBD" w:rsidRDefault="00015A13" w:rsidP="004B48E4">
      <w:pPr>
        <w:jc w:val="both"/>
      </w:pPr>
      <w:r>
        <w:t>p</w:t>
      </w:r>
      <w:r w:rsidR="00A83BBD" w:rsidRPr="00420513">
        <w:t>ierre-alain.binz@</w:t>
      </w:r>
      <w:r w:rsidR="002206EB">
        <w:t>chuv</w:t>
      </w:r>
      <w:r w:rsidR="007E5315">
        <w:t>.ch</w:t>
      </w:r>
    </w:p>
    <w:p w:rsidR="00A83BBD" w:rsidRDefault="00A83BBD" w:rsidP="004B48E4">
      <w:pPr>
        <w:jc w:val="both"/>
      </w:pPr>
    </w:p>
    <w:p w:rsidR="00A83BBD" w:rsidRDefault="00A83BBD" w:rsidP="004B48E4">
      <w:pPr>
        <w:jc w:val="both"/>
      </w:pPr>
      <w:r>
        <w:t>Sean L. Seymour</w:t>
      </w:r>
    </w:p>
    <w:p w:rsidR="00A83BBD" w:rsidRPr="00420513" w:rsidRDefault="00AE73EC" w:rsidP="004B48E4">
      <w:pPr>
        <w:jc w:val="both"/>
      </w:pPr>
      <w:commentRangeStart w:id="32"/>
      <w:r w:rsidRPr="00AE73EC">
        <w:rPr>
          <w:rFonts w:cs="Arial"/>
          <w:lang w:val="en-GB"/>
        </w:rPr>
        <w:t xml:space="preserve">Applied </w:t>
      </w:r>
      <w:proofErr w:type="spellStart"/>
      <w:r w:rsidRPr="00AE73EC">
        <w:rPr>
          <w:rFonts w:cs="Arial"/>
          <w:lang w:val="en-GB"/>
        </w:rPr>
        <w:t>Biosystems|MDS</w:t>
      </w:r>
      <w:proofErr w:type="spellEnd"/>
      <w:r w:rsidRPr="00AE73EC">
        <w:rPr>
          <w:rFonts w:cs="Arial"/>
          <w:lang w:val="en-GB"/>
        </w:rPr>
        <w:t xml:space="preserve"> Analytical Technologies</w:t>
      </w:r>
      <w:r>
        <w:t xml:space="preserve"> </w:t>
      </w:r>
      <w:commentRangeEnd w:id="32"/>
      <w:r w:rsidR="00494356">
        <w:rPr>
          <w:rStyle w:val="CommentReference"/>
        </w:rPr>
        <w:commentReference w:id="32"/>
      </w:r>
      <w:r w:rsidR="00A83BBD">
        <w:t>|</w:t>
      </w:r>
      <w:r w:rsidR="00420513">
        <w:t xml:space="preserve"> 850 Lincoln Centre Drive |</w:t>
      </w:r>
      <w:r w:rsidR="00420513" w:rsidRPr="00420513">
        <w:t xml:space="preserve"> Foster City</w:t>
      </w:r>
      <w:r w:rsidR="00420513">
        <w:t xml:space="preserve"> |</w:t>
      </w:r>
      <w:r w:rsidR="00420513" w:rsidRPr="00420513">
        <w:t xml:space="preserve"> CA 94404</w:t>
      </w:r>
      <w:r w:rsidR="00420513">
        <w:t xml:space="preserve"> |</w:t>
      </w:r>
      <w:r w:rsidR="00420513" w:rsidRPr="00420513">
        <w:t xml:space="preserve"> USA</w:t>
      </w:r>
    </w:p>
    <w:p w:rsidR="00A83BBD" w:rsidRPr="00620B6E" w:rsidRDefault="00015A13" w:rsidP="004B48E4">
      <w:pPr>
        <w:jc w:val="both"/>
      </w:pPr>
      <w:r w:rsidRPr="00620B6E">
        <w:t>sean.seymour</w:t>
      </w:r>
      <w:r w:rsidR="00420513" w:rsidRPr="00620B6E">
        <w:t>@</w:t>
      </w:r>
      <w:r w:rsidR="007E5315" w:rsidRPr="00620B6E">
        <w:t>absciex</w:t>
      </w:r>
      <w:r w:rsidR="00420513" w:rsidRPr="00620B6E">
        <w:t>.com</w:t>
      </w:r>
    </w:p>
    <w:p w:rsidR="00420513" w:rsidRPr="00620B6E" w:rsidRDefault="00420513" w:rsidP="004B48E4">
      <w:pPr>
        <w:jc w:val="both"/>
      </w:pPr>
    </w:p>
    <w:p w:rsidR="006B084B" w:rsidRPr="00620B6E" w:rsidRDefault="006B084B" w:rsidP="006B084B">
      <w:pPr>
        <w:jc w:val="both"/>
      </w:pPr>
      <w:r w:rsidRPr="00620B6E">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420513" w:rsidRDefault="006B084B" w:rsidP="004B48E4">
      <w:pPr>
        <w:jc w:val="both"/>
      </w:pPr>
      <w:r>
        <w:t>kapp@wehi.edu.au</w:t>
      </w:r>
    </w:p>
    <w:p w:rsidR="00420513" w:rsidRDefault="00420513" w:rsidP="004B48E4">
      <w:pPr>
        <w:jc w:val="both"/>
      </w:pPr>
    </w:p>
    <w:p w:rsidR="00A83BBD" w:rsidRDefault="00A83BBD" w:rsidP="004B48E4">
      <w:pPr>
        <w:jc w:val="both"/>
      </w:pPr>
      <w: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t>jim.shofstahl@thermo.com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t>Lydie Lane</w:t>
      </w:r>
    </w:p>
    <w:p w:rsidR="00A83BBD" w:rsidRDefault="0067632B" w:rsidP="004B48E4">
      <w:pPr>
        <w:jc w:val="both"/>
      </w:pPr>
      <w:r>
        <w:t xml:space="preserve">SIB </w:t>
      </w:r>
      <w:r w:rsidR="00A83BBD">
        <w:t>Swiss Institute of Bioinformatics</w:t>
      </w:r>
      <w:proofErr w:type="gramStart"/>
      <w:r>
        <w:t>,,</w:t>
      </w:r>
      <w:proofErr w:type="gramEnd"/>
      <w:r w:rsidR="00420513">
        <w:t xml:space="preserve"> 1 Michel-</w:t>
      </w:r>
      <w:proofErr w:type="spellStart"/>
      <w:r w:rsidR="00420513">
        <w:t>Servet</w:t>
      </w:r>
      <w:proofErr w:type="spellEnd"/>
      <w:r w:rsidR="00420513">
        <w:t xml:space="preserve"> CH-1211 Genève 14 </w:t>
      </w:r>
      <w:r>
        <w:t>,</w:t>
      </w:r>
      <w:r w:rsidR="00420513">
        <w:t>Switzerland</w:t>
      </w:r>
    </w:p>
    <w:p w:rsidR="00420513" w:rsidRPr="00620B6E" w:rsidRDefault="009A2650" w:rsidP="004B48E4">
      <w:pPr>
        <w:jc w:val="both"/>
      </w:pPr>
      <w:r w:rsidRPr="00620B6E">
        <w:t>Lydie.Lane@isb-sib.ch</w:t>
      </w:r>
    </w:p>
    <w:p w:rsidR="00E66537" w:rsidRPr="00620B6E" w:rsidRDefault="00E66537" w:rsidP="004B48E4">
      <w:pPr>
        <w:jc w:val="both"/>
      </w:pPr>
    </w:p>
    <w:p w:rsidR="00495FB8" w:rsidRPr="00620B6E" w:rsidRDefault="00E66537" w:rsidP="004B48E4">
      <w:pPr>
        <w:jc w:val="both"/>
      </w:pPr>
      <w:r w:rsidRPr="00620B6E">
        <w:t>Harald Bar</w:t>
      </w:r>
      <w:ins w:id="33" w:author="Harald Barsnes" w:date="2015-06-24T12:22:00Z">
        <w:r w:rsidR="00620B6E">
          <w:t>s</w:t>
        </w:r>
      </w:ins>
      <w:r w:rsidRPr="00620B6E">
        <w:t xml:space="preserve">nes </w:t>
      </w:r>
    </w:p>
    <w:p w:rsidR="00E66537" w:rsidRDefault="00495FB8" w:rsidP="00AF164E">
      <w:r>
        <w:t>Proteomics Unit</w:t>
      </w:r>
      <w:r w:rsidR="00270EA5">
        <w:t xml:space="preserve"> | </w:t>
      </w:r>
      <w:r>
        <w:t>Department of Biomedicine</w:t>
      </w:r>
      <w:r w:rsidR="00270EA5">
        <w:t xml:space="preserve"> | </w:t>
      </w:r>
      <w:r>
        <w:t>University of Bergen</w:t>
      </w:r>
      <w:r w:rsidR="00270EA5">
        <w:t xml:space="preserve"> | </w:t>
      </w:r>
      <w:r>
        <w:t>Norway</w:t>
      </w:r>
    </w:p>
    <w:p w:rsidR="00DC296C" w:rsidRDefault="00495FB8" w:rsidP="00495FB8">
      <w:pPr>
        <w:jc w:val="both"/>
      </w:pPr>
      <w:del w:id="34" w:author="Harald Barsnes" w:date="2015-06-24T12:22:00Z">
        <w:r w:rsidRPr="006B084B" w:rsidDel="00620B6E">
          <w:delText>Harald.Barsnes@biomed.uib.no</w:delText>
        </w:r>
      </w:del>
      <w:ins w:id="35" w:author="Harald Barsnes" w:date="2015-06-24T12:22:00Z">
        <w:r w:rsidR="00620B6E">
          <w:t>harald.barsnes@uib.no</w:t>
        </w:r>
      </w:ins>
    </w:p>
    <w:p w:rsidR="00495FB8" w:rsidRDefault="00495FB8" w:rsidP="00495FB8">
      <w:pPr>
        <w:jc w:val="both"/>
      </w:pPr>
    </w:p>
    <w:p w:rsidR="008F40EF" w:rsidRDefault="00324205" w:rsidP="004B48E4">
      <w:pPr>
        <w:jc w:val="both"/>
      </w:pPr>
      <w:r>
        <w:t>Matt Chambers</w:t>
      </w:r>
    </w:p>
    <w:p w:rsidR="006B084B" w:rsidRPr="00620B6E" w:rsidRDefault="006B084B" w:rsidP="004B48E4">
      <w:pPr>
        <w:jc w:val="both"/>
      </w:pPr>
      <w:r w:rsidRPr="00620B6E">
        <w:t>Vanderbilt University, Nashville, Tennessee</w:t>
      </w:r>
    </w:p>
    <w:p w:rsidR="00324205" w:rsidRPr="00620B6E" w:rsidRDefault="008F40EF" w:rsidP="004B48E4">
      <w:pPr>
        <w:jc w:val="both"/>
      </w:pPr>
      <w:r w:rsidRPr="00620B6E">
        <w:t>matt.chambers@vanderbilt.edu</w:t>
      </w:r>
    </w:p>
    <w:p w:rsidR="008F40EF" w:rsidRPr="00620B6E" w:rsidRDefault="008F40EF" w:rsidP="004B48E4">
      <w:pPr>
        <w:jc w:val="both"/>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620B6E" w:rsidRDefault="006B084B" w:rsidP="004B48E4">
      <w:pPr>
        <w:jc w:val="both"/>
      </w:pPr>
      <w:r w:rsidRPr="00620B6E">
        <w:t>chalkley@cgl.ucsf.edu</w:t>
      </w:r>
    </w:p>
    <w:p w:rsidR="00A83BBD" w:rsidRPr="00620B6E" w:rsidRDefault="00A83BBD" w:rsidP="004B48E4">
      <w:pPr>
        <w:jc w:val="both"/>
      </w:pPr>
    </w:p>
    <w:p w:rsidR="006B084B" w:rsidRPr="00620B6E" w:rsidRDefault="006B084B" w:rsidP="004B48E4">
      <w:pPr>
        <w:jc w:val="both"/>
      </w:pPr>
      <w:r w:rsidRPr="00620B6E">
        <w:lastRenderedPageBreak/>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Heading1"/>
        <w:jc w:val="both"/>
      </w:pPr>
      <w:bookmarkStart w:id="36" w:name="_Toc5010630"/>
      <w:bookmarkStart w:id="37" w:name="_Toc387848659"/>
      <w:r w:rsidRPr="007D27E8">
        <w:t>Contributors</w:t>
      </w:r>
      <w:bookmarkEnd w:id="36"/>
      <w:bookmarkEnd w:id="37"/>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 xml:space="preserve">been made during the preparation process. </w:t>
      </w:r>
      <w:del w:id="38" w:author="Harald Barsnes" w:date="2015-06-24T12:22:00Z">
        <w:r w:rsidR="00A72EE5" w:rsidDel="00620B6E">
          <w:delText xml:space="preserve"> </w:delText>
        </w:r>
      </w:del>
      <w:r w:rsidR="00A72EE5">
        <w:t>The contributors who actively participated to the recommendation documentation are:</w:t>
      </w:r>
    </w:p>
    <w:p w:rsidR="00A72EE5" w:rsidRDefault="00A72EE5" w:rsidP="004B48E4">
      <w:pPr>
        <w:jc w:val="both"/>
      </w:pPr>
    </w:p>
    <w:p w:rsidR="00A72EE5" w:rsidRDefault="00A72EE5" w:rsidP="004B48E4">
      <w:pPr>
        <w:jc w:val="both"/>
      </w:pPr>
      <w:r>
        <w:t>Members of the Uni</w:t>
      </w:r>
      <w:r w:rsidR="007D3297">
        <w:t>P</w:t>
      </w:r>
      <w:r>
        <w:t xml:space="preserve">rot </w:t>
      </w:r>
      <w:r w:rsidR="007D3297">
        <w:t>c</w:t>
      </w:r>
      <w:r>
        <w:t xml:space="preserve">onsortium that </w:t>
      </w:r>
      <w:proofErr w:type="spellStart"/>
      <w:r>
        <w:t>map</w:t>
      </w:r>
      <w:r w:rsidR="009A2650">
        <w:t>ed</w:t>
      </w:r>
      <w:proofErr w:type="spellEnd"/>
      <w:r>
        <w:t xml:space="preserve"> the proposal with </w:t>
      </w:r>
      <w:proofErr w:type="gramStart"/>
      <w:r>
        <w:t>Uni</w:t>
      </w:r>
      <w:r w:rsidR="007D3297">
        <w:t>P</w:t>
      </w:r>
      <w:r>
        <w:t>rot :</w:t>
      </w:r>
      <w:proofErr w:type="gramEnd"/>
    </w:p>
    <w:p w:rsidR="00A72EE5" w:rsidRPr="00A72EE5" w:rsidRDefault="00A72EE5" w:rsidP="004B48E4">
      <w:pPr>
        <w:jc w:val="both"/>
      </w:pPr>
      <w:r w:rsidRPr="00A72EE5">
        <w:t>Nicole Redaschi, Swiss Institute of Bioinformatics</w:t>
      </w:r>
      <w:r>
        <w:t xml:space="preserve">, </w:t>
      </w:r>
      <w:r w:rsidR="00CB1A2B">
        <w:t>Swiss-Prot</w:t>
      </w:r>
      <w:r>
        <w:t xml:space="preserve"> group, Geneva, Switzerland</w:t>
      </w:r>
    </w:p>
    <w:p w:rsidR="00A72EE5" w:rsidRPr="00A72EE5" w:rsidRDefault="00A72EE5" w:rsidP="004B48E4">
      <w:pPr>
        <w:jc w:val="both"/>
      </w:pPr>
      <w:r w:rsidRPr="00A72EE5">
        <w:t>Maria Jesus Martin, European Bioinformatics Institute, Hinxton, UK</w:t>
      </w:r>
    </w:p>
    <w:p w:rsidR="00A72EE5" w:rsidRPr="00A72EE5" w:rsidRDefault="00A72EE5" w:rsidP="004B48E4">
      <w:pPr>
        <w:jc w:val="both"/>
      </w:pPr>
      <w:r w:rsidRPr="00A72EE5">
        <w:t>Claire O Donovan, European Bioinformatics Institute, Hinxton, UK</w:t>
      </w:r>
    </w:p>
    <w:p w:rsidR="00A72EE5" w:rsidRDefault="00A72EE5" w:rsidP="004B48E4">
      <w:pPr>
        <w:jc w:val="both"/>
      </w:pPr>
      <w:r w:rsidRPr="000C75A1">
        <w:t xml:space="preserve">Peter </w:t>
      </w:r>
      <w:proofErr w:type="spellStart"/>
      <w:r w:rsidRPr="000C75A1">
        <w:t>McG</w:t>
      </w:r>
      <w:r w:rsidR="00CB1A2B" w:rsidRPr="000C75A1">
        <w:t>a</w:t>
      </w:r>
      <w:r w:rsidRPr="000C75A1">
        <w:t>rvey</w:t>
      </w:r>
      <w:proofErr w:type="spellEnd"/>
      <w:r w:rsidRPr="000C75A1">
        <w:t xml:space="preserve">,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Bairoch, </w:t>
      </w:r>
      <w:r w:rsidRPr="00A72EE5">
        <w:t>Swiss Institute of Bioinformatics</w:t>
      </w:r>
      <w:r>
        <w:t>, CALIPHO group, Geneva, Switzerland</w:t>
      </w:r>
    </w:p>
    <w:p w:rsidR="005631CE" w:rsidRDefault="005631CE" w:rsidP="004B48E4">
      <w:pPr>
        <w:jc w:val="both"/>
      </w:pPr>
      <w:r>
        <w:t>Philip C Andrews, University of Michigan, Ann Arbor, MI, USA</w:t>
      </w:r>
    </w:p>
    <w:p w:rsidR="005631CE" w:rsidRPr="000C75A1" w:rsidRDefault="005631CE" w:rsidP="004B48E4">
      <w:pPr>
        <w:jc w:val="both"/>
      </w:pPr>
      <w:r>
        <w:t xml:space="preserve">Jason Falkner, </w:t>
      </w:r>
      <w:commentRangeStart w:id="39"/>
      <w:r>
        <w:t>University of Michigan</w:t>
      </w:r>
      <w:commentRangeEnd w:id="39"/>
      <w:r w:rsidR="00494356">
        <w:rPr>
          <w:rStyle w:val="CommentReference"/>
        </w:rPr>
        <w:commentReference w:id="39"/>
      </w:r>
      <w:r>
        <w:t>, Ann Arbor, MI, USA</w:t>
      </w:r>
    </w:p>
    <w:p w:rsidR="00A72EE5" w:rsidRPr="000C75A1" w:rsidRDefault="00A72EE5" w:rsidP="004B48E4">
      <w:pPr>
        <w:jc w:val="both"/>
      </w:pPr>
    </w:p>
    <w:p w:rsidR="00095610" w:rsidRPr="000C75A1" w:rsidRDefault="00095610" w:rsidP="004B48E4">
      <w:pPr>
        <w:jc w:val="both"/>
      </w:pPr>
    </w:p>
    <w:p w:rsidR="00095610" w:rsidRPr="007D27E8" w:rsidRDefault="00095610" w:rsidP="004B48E4">
      <w:pPr>
        <w:pStyle w:val="Heading1"/>
        <w:jc w:val="both"/>
      </w:pPr>
      <w:bookmarkStart w:id="40" w:name="_Toc526008660"/>
      <w:bookmarkStart w:id="41" w:name="_Toc387848660"/>
      <w:r w:rsidRPr="007D27E8">
        <w:t>Intellectual Property Statement</w:t>
      </w:r>
      <w:bookmarkEnd w:id="40"/>
      <w:bookmarkEnd w:id="41"/>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w:t>
      </w:r>
      <w:del w:id="42" w:author="Harald Barsnes" w:date="2015-06-24T12:23:00Z">
        <w:r w:rsidDel="00620B6E">
          <w:rPr>
            <w:rFonts w:eastAsia="MS Mincho"/>
            <w:lang w:eastAsia="zh-CN"/>
          </w:rPr>
          <w:delText xml:space="preserve"> </w:delText>
        </w:r>
      </w:del>
      <w:r>
        <w:rPr>
          <w:rFonts w:eastAsia="MS Mincho"/>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 xml:space="preserve">The PSI invites any interested party to bring to its attention any copyrights, patents or patent applications, or other proprietary rights which may cover technology that may be required to practice this recommendation. </w:t>
      </w:r>
      <w:del w:id="43" w:author="Harald Barsnes" w:date="2015-06-24T12:23:00Z">
        <w:r w:rsidDel="00620B6E">
          <w:rPr>
            <w:rFonts w:eastAsia="MS Mincho"/>
            <w:lang w:eastAsia="zh-CN"/>
          </w:rPr>
          <w:delText xml:space="preserve"> </w:delText>
        </w:r>
      </w:del>
      <w:r>
        <w:rPr>
          <w:rFonts w:eastAsia="MS Mincho"/>
          <w:lang w:eastAsia="zh-CN"/>
        </w:rPr>
        <w:t>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Heading1"/>
        <w:jc w:val="both"/>
      </w:pPr>
      <w:bookmarkStart w:id="44" w:name="_Toc387848661"/>
      <w:r w:rsidRPr="007D27E8">
        <w:t>Copyright Notice</w:t>
      </w:r>
      <w:bookmarkEnd w:id="44"/>
    </w:p>
    <w:p w:rsidR="00062C3B" w:rsidRDefault="00062C3B" w:rsidP="004B48E4">
      <w:pPr>
        <w:jc w:val="both"/>
      </w:pPr>
    </w:p>
    <w:p w:rsidR="00062C3B" w:rsidRDefault="00062C3B" w:rsidP="004B48E4">
      <w:pPr>
        <w:jc w:val="both"/>
      </w:pPr>
      <w:proofErr w:type="gramStart"/>
      <w:r>
        <w:t>Copyright (C) Proteomics Standards Initiative (200</w:t>
      </w:r>
      <w:r w:rsidR="00A86ECE">
        <w:t>8</w:t>
      </w:r>
      <w:r>
        <w:t>).</w:t>
      </w:r>
      <w:proofErr w:type="gramEnd"/>
      <w:r>
        <w:t xml:space="preserve"> All Rights Reserved.</w:t>
      </w:r>
    </w:p>
    <w:p w:rsidR="00062C3B" w:rsidRDefault="00062C3B" w:rsidP="004B48E4">
      <w:pPr>
        <w:jc w:val="both"/>
      </w:pPr>
    </w:p>
    <w:p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5" w:name="29"/>
      <w:bookmarkStart w:id="46" w:name="30"/>
      <w:bookmarkStart w:id="47" w:name="31"/>
      <w:bookmarkEnd w:id="45"/>
      <w:bookmarkEnd w:id="46"/>
      <w:bookmarkEnd w:id="47"/>
    </w:p>
    <w:p w:rsidR="00AD4F6A" w:rsidRDefault="00AD4F6A" w:rsidP="004B48E4">
      <w:pPr>
        <w:jc w:val="both"/>
      </w:pPr>
    </w:p>
    <w:p w:rsidR="00957914" w:rsidRDefault="00957914" w:rsidP="004B48E4">
      <w:pPr>
        <w:jc w:val="both"/>
      </w:pPr>
    </w:p>
    <w:p w:rsidR="00AD4F6A" w:rsidRPr="007D27E8" w:rsidRDefault="00AD4F6A" w:rsidP="004B48E4">
      <w:pPr>
        <w:pStyle w:val="Heading1"/>
        <w:jc w:val="both"/>
      </w:pPr>
      <w:bookmarkStart w:id="48" w:name="_Toc387848662"/>
      <w:r w:rsidRPr="007D27E8">
        <w:t>Glossary</w:t>
      </w:r>
      <w:bookmarkEnd w:id="48"/>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Heading1"/>
        <w:jc w:val="both"/>
      </w:pPr>
      <w:bookmarkStart w:id="49" w:name="_Toc387848663"/>
      <w:r w:rsidRPr="007D27E8">
        <w:t>References</w:t>
      </w:r>
      <w:bookmarkEnd w:id="49"/>
    </w:p>
    <w:p w:rsidR="00095610" w:rsidRDefault="00095610" w:rsidP="004B48E4">
      <w:pPr>
        <w:ind w:left="360" w:hanging="360"/>
        <w:jc w:val="both"/>
      </w:pPr>
    </w:p>
    <w:p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Gasteiger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Redaschi N., </w:t>
      </w:r>
      <w:proofErr w:type="spellStart"/>
      <w:r w:rsidRPr="00C97F4C">
        <w:t>Yeh</w:t>
      </w:r>
      <w:proofErr w:type="spellEnd"/>
      <w:r w:rsidRPr="00C97F4C">
        <w:t xml:space="preserve"> L.S.</w:t>
      </w:r>
      <w:r w:rsidRPr="00C97F4C">
        <w:br/>
      </w:r>
      <w:r w:rsidRPr="00C97F4C">
        <w:rPr>
          <w:iCs/>
        </w:rPr>
        <w:t>UniProt: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w:t>
      </w:r>
      <w:proofErr w:type="spellStart"/>
      <w:proofErr w:type="gramStart"/>
      <w:r>
        <w:t>Bradner</w:t>
      </w:r>
      <w:proofErr w:type="spellEnd"/>
      <w:r>
        <w:t>, S.</w:t>
      </w:r>
      <w:proofErr w:type="gramEnd"/>
      <w:r>
        <w:t xml:space="preserve">  </w:t>
      </w:r>
      <w:proofErr w:type="gramStart"/>
      <w:r>
        <w:rPr>
          <w:u w:val="single"/>
        </w:rPr>
        <w:t>Key Words for Use in RFCs to Indicate Requirement Levels, RFC 2119</w:t>
      </w:r>
      <w:r>
        <w:t>.</w:t>
      </w:r>
      <w:proofErr w:type="gramEnd"/>
      <w:r>
        <w:t xml:space="preserve">  March 1997.</w:t>
      </w:r>
    </w:p>
    <w:p w:rsidR="00015A13" w:rsidRDefault="00015A13" w:rsidP="004B48E4">
      <w:pPr>
        <w:ind w:left="360" w:hanging="360"/>
        <w:jc w:val="both"/>
      </w:pPr>
      <w:r>
        <w:t xml:space="preserve">[DDBJ01] </w:t>
      </w:r>
      <w:r w:rsidRPr="00015A13">
        <w:t>http://www.ddbj.nig.ac.jp/FT/FT.pdf</w:t>
      </w:r>
    </w:p>
    <w:p w:rsidR="00015A13" w:rsidRPr="00C07625" w:rsidRDefault="00015A13" w:rsidP="004B48E4">
      <w:pPr>
        <w:ind w:left="360" w:hanging="360"/>
        <w:jc w:val="both"/>
      </w:pPr>
      <w:r>
        <w:t xml:space="preserve">[EMBL01] </w:t>
      </w:r>
      <w:r w:rsidRPr="00015A13">
        <w:t>http://www.ebi.ac.uk/embl/Documentation/FT_definitions/feature_table.html</w:t>
      </w:r>
    </w:p>
    <w:p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proofErr w:type="gramStart"/>
      <w:r w:rsidRPr="00C97F4C">
        <w:rPr>
          <w:bCs/>
        </w:rPr>
        <w:t>Improved tools for biological sequence comparison.</w:t>
      </w:r>
      <w:proofErr w:type="gramEnd"/>
      <w:r>
        <w:rPr>
          <w:bCs/>
          <w:sz w:val="27"/>
          <w:szCs w:val="27"/>
        </w:rPr>
        <w:t xml:space="preserve"> </w:t>
      </w:r>
      <w:r w:rsidRPr="00C97F4C">
        <w:t xml:space="preserve">Proc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rsidR="00C97F4C" w:rsidRDefault="00C97F4C" w:rsidP="004B48E4">
      <w:pPr>
        <w:ind w:left="360" w:hanging="360"/>
        <w:jc w:val="both"/>
      </w:pPr>
      <w:commentRangeStart w:id="50"/>
      <w:r>
        <w:t xml:space="preserve">[THE_UNIPROT_CONSORTIUM1] </w:t>
      </w:r>
      <w:r w:rsidR="007D27E8">
        <w:t xml:space="preserve">The UniProt Consortium, </w:t>
      </w:r>
      <w:proofErr w:type="gramStart"/>
      <w:r w:rsidR="007D27E8">
        <w:t>The</w:t>
      </w:r>
      <w:proofErr w:type="gramEnd"/>
      <w:r w:rsidR="007D27E8">
        <w:t xml:space="preserve"> Universal Protein Resource </w:t>
      </w:r>
      <w:commentRangeEnd w:id="50"/>
      <w:r w:rsidR="00120A36">
        <w:rPr>
          <w:rStyle w:val="CommentReference"/>
        </w:rPr>
        <w:commentReference w:id="50"/>
      </w:r>
      <w:r w:rsidR="007D27E8">
        <w:t>(UniProt). Nucleic Acids Res. 35:D193-</w:t>
      </w:r>
      <w:proofErr w:type="gramStart"/>
      <w:r w:rsidR="007D27E8">
        <w:t>D197(</w:t>
      </w:r>
      <w:proofErr w:type="gramEnd"/>
      <w:r w:rsidR="007D27E8">
        <w:t>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20"/>
      <w:footerReference w:type="default" r:id="rId21"/>
      <w:pgSz w:w="11909" w:h="16834" w:code="9"/>
      <w:pgMar w:top="1440" w:right="1440" w:bottom="1440" w:left="1440" w:header="720" w:footer="720" w:gutter="0"/>
      <w:cols w:space="720"/>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binz" w:date="2014-05-14T15:05:00Z" w:initials="p">
    <w:p w:rsidR="00E722BE" w:rsidRDefault="00E722BE">
      <w:pPr>
        <w:pStyle w:val="CommentText"/>
      </w:pPr>
      <w:r>
        <w:rPr>
          <w:rStyle w:val="CommentReference"/>
        </w:rPr>
        <w:annotationRef/>
      </w:r>
      <w:proofErr w:type="gramStart"/>
      <w:r>
        <w:t>to</w:t>
      </w:r>
      <w:proofErr w:type="gramEnd"/>
      <w:r>
        <w:t xml:space="preserve"> update on psi website</w:t>
      </w:r>
    </w:p>
  </w:comment>
  <w:comment w:id="12" w:author="Juan Antonio Vizcaino" w:date="2015-06-23T10:05:00Z" w:initials="JV">
    <w:p w:rsidR="00E722BE" w:rsidRDefault="00E722BE">
      <w:pPr>
        <w:pStyle w:val="CommentText"/>
      </w:pPr>
      <w:r>
        <w:rPr>
          <w:rStyle w:val="CommentReference"/>
        </w:rPr>
        <w:annotationRef/>
      </w:r>
      <w:r>
        <w:t>It is needed to add here mzQuantML, mzTab??</w:t>
      </w:r>
    </w:p>
  </w:comment>
  <w:comment w:id="14" w:author="Pierre-Alain Binz" w:date="2013-05-08T17:50:00Z" w:initials="pab">
    <w:p w:rsidR="00E722BE" w:rsidRDefault="00E722BE">
      <w:pPr>
        <w:pStyle w:val="CommentText"/>
      </w:pPr>
      <w:r>
        <w:rPr>
          <w:rStyle w:val="CommentReference"/>
        </w:rPr>
        <w:annotationRef/>
      </w:r>
      <w:proofErr w:type="gramStart"/>
      <w:r>
        <w:t>ref</w:t>
      </w:r>
      <w:proofErr w:type="gramEnd"/>
      <w:r>
        <w:t xml:space="preserve"> to obo foundry</w:t>
      </w:r>
    </w:p>
  </w:comment>
  <w:comment w:id="16" w:author="Pierre-Alain Binz" w:date="2013-05-07T17:54:00Z" w:initials="pab">
    <w:p w:rsidR="00E722BE" w:rsidRDefault="00E722BE">
      <w:pPr>
        <w:pStyle w:val="CommentText"/>
      </w:pPr>
      <w:r>
        <w:rPr>
          <w:rStyle w:val="CommentReference"/>
        </w:rPr>
        <w:annotationRef/>
      </w:r>
      <w:proofErr w:type="gramStart"/>
      <w:r>
        <w:t>to</w:t>
      </w:r>
      <w:proofErr w:type="gramEnd"/>
      <w:r>
        <w:t xml:space="preserve"> confirm</w:t>
      </w:r>
    </w:p>
  </w:comment>
  <w:comment w:id="17" w:author="Pierre-Alain Binz" w:date="2013-05-07T17:54:00Z" w:initials="pab">
    <w:p w:rsidR="00E722BE" w:rsidRDefault="00E722BE">
      <w:pPr>
        <w:pStyle w:val="CommentText"/>
      </w:pPr>
      <w:r>
        <w:rPr>
          <w:rStyle w:val="CommentReference"/>
        </w:rPr>
        <w:annotationRef/>
      </w:r>
      <w:proofErr w:type="gramStart"/>
      <w:r>
        <w:t>to</w:t>
      </w:r>
      <w:proofErr w:type="gramEnd"/>
      <w:r>
        <w:t xml:space="preserve"> update</w:t>
      </w:r>
    </w:p>
  </w:comment>
  <w:comment w:id="21" w:author="Harald Barsnes" w:date="2015-06-24T13:31:00Z" w:initials="HB">
    <w:p w:rsidR="00E722BE" w:rsidRDefault="00E722BE">
      <w:pPr>
        <w:pStyle w:val="CommentText"/>
      </w:pPr>
      <w:r>
        <w:rPr>
          <w:rStyle w:val="CommentReference"/>
        </w:rPr>
        <w:annotationRef/>
      </w:r>
      <w:r>
        <w:t>I didn't find this references very helpful as a way of understanding which characters are allowed? Has to be an easier way of describing this?</w:t>
      </w:r>
    </w:p>
  </w:comment>
  <w:comment w:id="22" w:author="Juan Antonio Vizcaino" w:date="2015-06-23T11:35:00Z" w:initials="JV">
    <w:p w:rsidR="00E722BE" w:rsidRDefault="00E722BE">
      <w:pPr>
        <w:pStyle w:val="CommentText"/>
      </w:pPr>
      <w:r>
        <w:rPr>
          <w:rStyle w:val="CommentReference"/>
        </w:rPr>
        <w:annotationRef/>
      </w:r>
      <w:r>
        <w:t>The Length field should be encouraged. It would be easier to interpret potential insertions/deletions for reader software. Also, it would be useful for checking the correctness of the file.</w:t>
      </w:r>
    </w:p>
  </w:comment>
  <w:comment w:id="23" w:author="Juan Antonio Vizcaino" w:date="2015-06-23T11:35:00Z" w:initials="JV">
    <w:p w:rsidR="00E722BE" w:rsidRDefault="00E722BE">
      <w:pPr>
        <w:pStyle w:val="CommentText"/>
      </w:pPr>
      <w:r>
        <w:rPr>
          <w:rStyle w:val="CommentReference"/>
        </w:rPr>
        <w:annotationRef/>
      </w:r>
      <w:r>
        <w:t xml:space="preserve">Maybe too complex but there could be a way to label the importance of the Variants, to enable software to consider only the ones that are e.g. disease related or the ones that are found more frequently or the ones that come from a particular project (1000 genomes). The same is applicable to complex variants. The mechanism should be similar to the </w:t>
      </w:r>
    </w:p>
    <w:p w:rsidR="00E722BE" w:rsidRDefault="00E722BE">
      <w:pPr>
        <w:pStyle w:val="CommentText"/>
      </w:pPr>
      <w:r>
        <w:t>(875|R|CV or free text).</w:t>
      </w:r>
    </w:p>
    <w:p w:rsidR="00E722BE" w:rsidRDefault="00E722BE">
      <w:pPr>
        <w:pStyle w:val="CommentText"/>
      </w:pPr>
      <w:r>
        <w:t>Of course it is the database provider who may do the filtering in advance and this could be described in the general metadata section.</w:t>
      </w:r>
    </w:p>
  </w:comment>
  <w:comment w:id="24" w:author="Karl Clauser" w:date="2015-06-23T07:55:00Z" w:initials="KC">
    <w:p w:rsidR="00E722BE" w:rsidRDefault="00E722BE">
      <w:pPr>
        <w:pStyle w:val="CommentText"/>
      </w:pPr>
      <w:r>
        <w:rPr>
          <w:rStyle w:val="CommentReference"/>
        </w:rPr>
        <w:annotationRef/>
      </w:r>
      <w:r>
        <w:t>I agree about enabling some form quality filtering by the reader, perhaps with an optional third field. If categorical it would instead be more facile to just expect the db providers to evolve the keys by extending them: \</w:t>
      </w:r>
      <w:proofErr w:type="spellStart"/>
      <w:r>
        <w:t>VariantSomatic</w:t>
      </w:r>
      <w:proofErr w:type="spellEnd"/>
      <w:r>
        <w:t>, \</w:t>
      </w:r>
      <w:proofErr w:type="spellStart"/>
      <w:r>
        <w:t>VariantCOSMIC.and</w:t>
      </w:r>
      <w:proofErr w:type="spellEnd"/>
      <w:r>
        <w:t xml:space="preserve"> also allow search engine related preprocessors to enable/disable.</w:t>
      </w:r>
    </w:p>
  </w:comment>
  <w:comment w:id="26" w:author="Harald Barsnes" w:date="2015-06-24T13:32:00Z" w:initials="HB">
    <w:p w:rsidR="00E722BE" w:rsidRDefault="00E722BE">
      <w:pPr>
        <w:pStyle w:val="CommentText"/>
      </w:pPr>
      <w:r>
        <w:rPr>
          <w:rStyle w:val="CommentReference"/>
        </w:rPr>
        <w:annotationRef/>
      </w:r>
      <w:r>
        <w:t xml:space="preserve">I don't really see why we need three different </w:t>
      </w:r>
      <w:proofErr w:type="spellStart"/>
      <w:r>
        <w:t>ModRes</w:t>
      </w:r>
      <w:proofErr w:type="spellEnd"/>
      <w:r>
        <w:t xml:space="preserve"> terms when the only difference is which CV is used? And that the CV term can be excluded when using custom PTMs not in PSI-MOD or </w:t>
      </w:r>
      <w:proofErr w:type="spellStart"/>
      <w:r>
        <w:t>Unimod</w:t>
      </w:r>
      <w:proofErr w:type="spellEnd"/>
      <w:r>
        <w:t>? Shouldn't the reading software be able to solve this? Or is there something I'm missing here..?</w:t>
      </w:r>
    </w:p>
  </w:comment>
  <w:comment w:id="27" w:author="Juan Antonio Vizcaino" w:date="2015-06-23T11:36:00Z" w:initials="JV">
    <w:p w:rsidR="00E722BE" w:rsidRDefault="00E722BE">
      <w:pPr>
        <w:pStyle w:val="CommentText"/>
      </w:pPr>
      <w:r>
        <w:rPr>
          <w:rStyle w:val="CommentReference"/>
        </w:rPr>
        <w:annotationRef/>
      </w:r>
      <w:r>
        <w:t xml:space="preserve">Forbid the use of </w:t>
      </w:r>
      <w:proofErr w:type="spellStart"/>
      <w:r>
        <w:t>UniMod</w:t>
      </w:r>
      <w:proofErr w:type="spellEnd"/>
      <w:r>
        <w:t xml:space="preserve"> and PSI-MOD terms related to substitution of </w:t>
      </w:r>
      <w:proofErr w:type="spellStart"/>
      <w:r>
        <w:t>aminoacids</w:t>
      </w:r>
      <w:proofErr w:type="spellEnd"/>
      <w:r>
        <w:t>. This should be encoded using the Variant functionality.</w:t>
      </w:r>
    </w:p>
  </w:comment>
  <w:comment w:id="28" w:author="deutsch" w:date="2015-06-03T11:03:00Z" w:initials="d">
    <w:p w:rsidR="00E722BE" w:rsidRDefault="00E722BE">
      <w:pPr>
        <w:pStyle w:val="CommentText"/>
      </w:pPr>
      <w:r>
        <w:rPr>
          <w:rStyle w:val="CommentReference"/>
        </w:rPr>
        <w:annotationRef/>
      </w:r>
      <w:r>
        <w:t>Can someone help with an authentic example of when to use this?</w:t>
      </w:r>
    </w:p>
  </w:comment>
  <w:comment w:id="29" w:author="Robert" w:date="2015-06-24T11:53:00Z" w:initials="R">
    <w:p w:rsidR="00E722BE" w:rsidRDefault="00E722BE">
      <w:pPr>
        <w:pStyle w:val="CommentText"/>
      </w:pPr>
      <w:r>
        <w:rPr>
          <w:rStyle w:val="CommentReference"/>
        </w:rPr>
        <w:annotationRef/>
      </w:r>
      <w:r>
        <w:t>A disulfide bridge between two residues is the most obvious multi-residue modification, but this is not a range modification as indicated here.</w:t>
      </w:r>
    </w:p>
  </w:comment>
  <w:comment w:id="32" w:author="Pierre-Alain Binz" w:date="2013-05-07T17:54:00Z" w:initials="PB">
    <w:p w:rsidR="00E722BE" w:rsidRDefault="00E722BE">
      <w:pPr>
        <w:pStyle w:val="CommentText"/>
      </w:pPr>
      <w:r>
        <w:rPr>
          <w:rStyle w:val="CommentReference"/>
        </w:rPr>
        <w:annotationRef/>
      </w:r>
      <w:r>
        <w:t>To update</w:t>
      </w:r>
    </w:p>
  </w:comment>
  <w:comment w:id="39" w:author="Pierre-Alain Binz" w:date="2013-05-07T17:54:00Z" w:initials="PB">
    <w:p w:rsidR="00E722BE" w:rsidRDefault="00E722BE">
      <w:pPr>
        <w:pStyle w:val="CommentText"/>
      </w:pPr>
      <w:r>
        <w:rPr>
          <w:rStyle w:val="CommentReference"/>
        </w:rPr>
        <w:annotationRef/>
      </w:r>
      <w:r>
        <w:t>To update</w:t>
      </w:r>
    </w:p>
  </w:comment>
  <w:comment w:id="50" w:author="Pierre-Alain Binz" w:date="2013-05-07T17:54:00Z" w:initials="pab">
    <w:p w:rsidR="00E722BE" w:rsidRDefault="00E722BE">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A594C" w15:done="0"/>
  <w15:commentEx w15:paraId="2640772D" w15:done="0"/>
  <w15:commentEx w15:paraId="1228C687" w15:done="0"/>
  <w15:commentEx w15:paraId="4154DFF7" w15:done="0"/>
  <w15:commentEx w15:paraId="7020E609" w15:done="0"/>
  <w15:commentEx w15:paraId="3925E945" w15:done="0"/>
  <w15:commentEx w15:paraId="175F6D21" w15:done="0"/>
  <w15:commentEx w15:paraId="42EA37DF" w15:done="0"/>
  <w15:commentEx w15:paraId="2E6E3849" w15:done="0"/>
  <w15:commentEx w15:paraId="55720CEE" w15:done="0"/>
  <w15:commentEx w15:paraId="4C3C1E22" w15:done="0"/>
  <w15:commentEx w15:paraId="78775205" w15:done="0"/>
  <w15:commentEx w15:paraId="22A1321E" w15:done="0"/>
  <w15:commentEx w15:paraId="067C25C8" w15:done="0"/>
  <w15:commentEx w15:paraId="0E32B54B" w15:done="0"/>
  <w15:commentEx w15:paraId="6DAB03F2" w15:done="0"/>
  <w15:commentEx w15:paraId="6D8CDB05" w15:done="0"/>
  <w15:commentEx w15:paraId="1366DA15" w15:done="0"/>
  <w15:commentEx w15:paraId="6BC92660" w15:done="0"/>
  <w15:commentEx w15:paraId="1ED22D68" w15:done="0"/>
  <w15:commentEx w15:paraId="0024C46E" w15:done="0"/>
  <w15:commentEx w15:paraId="1D9054AE" w15:done="0"/>
  <w15:commentEx w15:paraId="450D4A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B60" w:rsidRDefault="00CD7B60">
      <w:r>
        <w:separator/>
      </w:r>
    </w:p>
  </w:endnote>
  <w:endnote w:type="continuationSeparator" w:id="0">
    <w:p w:rsidR="00CD7B60" w:rsidRDefault="00CD7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2BE" w:rsidRDefault="00E722BE">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2BE" w:rsidRDefault="00E722BE">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DC4F6B">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B60" w:rsidRDefault="00CD7B60">
      <w:r>
        <w:separator/>
      </w:r>
    </w:p>
  </w:footnote>
  <w:footnote w:type="continuationSeparator" w:id="0">
    <w:p w:rsidR="00CD7B60" w:rsidRDefault="00CD7B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2BE" w:rsidRDefault="00E722BE" w:rsidP="00A91C84">
    <w:pPr>
      <w:pStyle w:val="Header"/>
    </w:pPr>
    <w:r>
      <w:t>PEFF: A Common Sequence Database Format for Proteomics</w:t>
    </w:r>
    <w:r>
      <w:tab/>
    </w:r>
    <w:r>
      <w:rPr>
        <w:rFonts w:ascii="Arial Narrow" w:hAnsi="Arial Narrow"/>
      </w:rPr>
      <w:t>June 1, 2015</w:t>
    </w:r>
  </w:p>
  <w:p w:rsidR="00E722BE" w:rsidRPr="00A91C84" w:rsidRDefault="00E722BE" w:rsidP="00A91C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2BE" w:rsidRPr="00253ABA" w:rsidRDefault="00E722BE" w:rsidP="0004120E">
    <w:pPr>
      <w:tabs>
        <w:tab w:val="right" w:pos="8640"/>
        <w:tab w:val="right" w:pos="10440"/>
      </w:tabs>
      <w:rPr>
        <w:rFonts w:ascii="Arial Narrow" w:hAnsi="Arial Narrow"/>
        <w:lang w:val="en-GB"/>
      </w:rPr>
    </w:pPr>
    <w:r w:rsidRPr="0004120E">
      <w:rPr>
        <w:rFonts w:ascii="Arial Narrow" w:hAnsi="Arial Narrow"/>
      </w:rPr>
      <w:t>PSI Recommendation</w:t>
    </w:r>
    <w:r>
      <w:rPr>
        <w:rFonts w:ascii="Arial Narrow" w:hAnsi="Arial Narrow"/>
      </w:rPr>
      <w:tab/>
    </w:r>
    <w:r w:rsidRPr="00D47195">
      <w:rPr>
        <w:rFonts w:ascii="Arial Narrow" w:hAnsi="Arial Narrow"/>
        <w:lang w:val="en-GB"/>
      </w:rPr>
      <w:t xml:space="preserve">Pierre-Alain Binz, </w:t>
    </w:r>
    <w:r>
      <w:rPr>
        <w:rFonts w:ascii="Arial Narrow" w:hAnsi="Arial Narrow"/>
        <w:lang w:val="en-GB"/>
      </w:rPr>
      <w:t xml:space="preserve">Centre </w:t>
    </w:r>
    <w:proofErr w:type="spellStart"/>
    <w:r>
      <w:rPr>
        <w:rFonts w:ascii="Arial Narrow" w:hAnsi="Arial Narrow"/>
        <w:lang w:val="en-GB"/>
      </w:rPr>
      <w:t>Hospitalier</w:t>
    </w:r>
    <w:proofErr w:type="spellEnd"/>
    <w:r>
      <w:rPr>
        <w:rFonts w:ascii="Arial Narrow" w:hAnsi="Arial Narrow"/>
        <w:lang w:val="en-GB"/>
      </w:rPr>
      <w:t xml:space="preserve"> </w:t>
    </w:r>
    <w:proofErr w:type="spellStart"/>
    <w:r>
      <w:rPr>
        <w:rFonts w:ascii="Arial Narrow" w:hAnsi="Arial Narrow"/>
        <w:lang w:val="en-GB"/>
      </w:rPr>
      <w:t>Universitaire</w:t>
    </w:r>
    <w:proofErr w:type="spellEnd"/>
    <w:r>
      <w:rPr>
        <w:rFonts w:ascii="Arial Narrow" w:hAnsi="Arial Narrow"/>
        <w:lang w:val="en-GB"/>
      </w:rPr>
      <w:t xml:space="preserve"> Vaudois</w:t>
    </w:r>
  </w:p>
  <w:p w:rsidR="00E722BE" w:rsidRPr="00BC31F2" w:rsidRDefault="00E722BE" w:rsidP="0004120E">
    <w:pPr>
      <w:tabs>
        <w:tab w:val="right" w:pos="8640"/>
        <w:tab w:val="right" w:pos="10440"/>
      </w:tabs>
      <w:rPr>
        <w:rFonts w:ascii="Arial Narrow" w:hAnsi="Arial Narrow"/>
        <w:lang w:val="en-GB"/>
      </w:rPr>
    </w:pPr>
    <w:r w:rsidRPr="00C04249">
      <w:rPr>
        <w:rFonts w:ascii="Arial Narrow" w:hAnsi="Arial Narrow"/>
        <w:lang w:val="en-GB"/>
      </w:rPr>
      <w:tab/>
      <w:t xml:space="preserve">Sean L. Seymour, AB </w:t>
    </w:r>
    <w:proofErr w:type="spellStart"/>
    <w:r w:rsidRPr="00C04249">
      <w:rPr>
        <w:rFonts w:ascii="Arial Narrow" w:hAnsi="Arial Narrow"/>
        <w:lang w:val="en-GB"/>
      </w:rPr>
      <w:t>Sciex</w:t>
    </w:r>
    <w:proofErr w:type="spellEnd"/>
  </w:p>
  <w:p w:rsidR="00E722BE" w:rsidRPr="00D07080" w:rsidRDefault="00E722BE" w:rsidP="0004120E">
    <w:pPr>
      <w:tabs>
        <w:tab w:val="right" w:pos="8640"/>
        <w:tab w:val="right" w:pos="10440"/>
      </w:tabs>
      <w:rPr>
        <w:rFonts w:ascii="Arial Narrow" w:hAnsi="Arial Narrow"/>
        <w:iCs/>
      </w:rPr>
    </w:pPr>
    <w:r w:rsidRPr="004334BE">
      <w:rPr>
        <w:rFonts w:ascii="Arial Narrow" w:hAnsi="Arial Narrow"/>
        <w:lang w:val="en-GB"/>
      </w:rPr>
      <w:t xml:space="preserve">  </w:t>
    </w:r>
    <w:r w:rsidRPr="004334BE">
      <w:rPr>
        <w:rFonts w:ascii="Arial Narrow" w:hAnsi="Arial Narrow"/>
        <w:lang w:val="en-GB"/>
      </w:rPr>
      <w:tab/>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E722BE" w:rsidRPr="00C82448" w:rsidRDefault="00E722BE" w:rsidP="0004120E">
    <w:pPr>
      <w:tabs>
        <w:tab w:val="right" w:pos="8640"/>
        <w:tab w:val="right" w:pos="10440"/>
      </w:tabs>
      <w:rPr>
        <w:rStyle w:val="Strong"/>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Strong"/>
        <w:rFonts w:ascii="Arial Narrow" w:hAnsi="Arial Narrow"/>
        <w:b w:val="0"/>
      </w:rPr>
      <w:t>Jim Shofstahl, Thermo Fisher Scientific</w:t>
    </w:r>
  </w:p>
  <w:p w:rsidR="00E722BE" w:rsidRPr="007E3728" w:rsidRDefault="00E722BE" w:rsidP="0004120E">
    <w:pPr>
      <w:tabs>
        <w:tab w:val="right" w:pos="8640"/>
        <w:tab w:val="right" w:pos="10440"/>
      </w:tabs>
      <w:rPr>
        <w:rStyle w:val="Strong"/>
        <w:rFonts w:ascii="Arial Narrow" w:hAnsi="Arial Narrow"/>
        <w:b w:val="0"/>
      </w:rPr>
    </w:pPr>
    <w:r w:rsidRPr="007E3728">
      <w:rPr>
        <w:rStyle w:val="Strong"/>
        <w:rFonts w:ascii="Arial Narrow" w:hAnsi="Arial Narrow"/>
        <w:b w:val="0"/>
      </w:rPr>
      <w:t xml:space="preserve"> </w:t>
    </w:r>
    <w:r w:rsidRPr="007E3728">
      <w:rPr>
        <w:rStyle w:val="Strong"/>
        <w:rFonts w:ascii="Arial Narrow" w:hAnsi="Arial Narrow"/>
        <w:b w:val="0"/>
      </w:rPr>
      <w:tab/>
      <w:t>David Creasy, Matrix Science Ltd</w:t>
    </w:r>
  </w:p>
  <w:p w:rsidR="00E722BE" w:rsidRPr="00D47195" w:rsidRDefault="00E722BE" w:rsidP="0004120E">
    <w:pPr>
      <w:tabs>
        <w:tab w:val="right" w:pos="8640"/>
        <w:tab w:val="right" w:pos="10440"/>
      </w:tabs>
      <w:rPr>
        <w:rStyle w:val="Strong"/>
        <w:rFonts w:ascii="Arial Narrow" w:hAnsi="Arial Narrow"/>
        <w:b w:val="0"/>
      </w:rPr>
    </w:pPr>
    <w:r w:rsidRPr="00701D2D">
      <w:rPr>
        <w:rStyle w:val="Strong"/>
        <w:rFonts w:ascii="Arial Narrow" w:hAnsi="Arial Narrow"/>
        <w:b w:val="0"/>
      </w:rPr>
      <w:t xml:space="preserve"> </w:t>
    </w: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rsidR="00E722BE" w:rsidRPr="00D47195" w:rsidRDefault="00E722BE" w:rsidP="00AF164E">
    <w:pPr>
      <w:tabs>
        <w:tab w:val="right" w:pos="8640"/>
        <w:tab w:val="right" w:pos="10440"/>
      </w:tabs>
      <w:jc w:val="right"/>
      <w:rPr>
        <w:rStyle w:val="Strong"/>
        <w:rFonts w:ascii="Arial Narrow" w:hAnsi="Arial Narrow"/>
        <w:b w:val="0"/>
      </w:rPr>
    </w:pPr>
    <w:r w:rsidRPr="00D47195">
      <w:rPr>
        <w:rStyle w:val="Strong"/>
        <w:rFonts w:ascii="Arial Narrow" w:hAnsi="Arial Narrow"/>
        <w:b w:val="0"/>
      </w:rPr>
      <w:t>Matt Chambers, Vanderbilt University</w:t>
    </w:r>
  </w:p>
  <w:p w:rsidR="00E722BE" w:rsidRPr="00D47195" w:rsidRDefault="00E722BE" w:rsidP="00AF164E">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UCSF</w:t>
    </w:r>
  </w:p>
  <w:p w:rsidR="00E722BE" w:rsidRPr="00AF164E" w:rsidRDefault="00E722BE"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E722BE" w:rsidRDefault="00E722BE"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E722BE" w:rsidRPr="0004120E" w:rsidRDefault="00E722BE" w:rsidP="00A91C84">
    <w:pPr>
      <w:tabs>
        <w:tab w:val="left" w:pos="7328"/>
      </w:tabs>
      <w:rPr>
        <w:rFonts w:ascii="Arial Narrow" w:hAnsi="Arial Narrow"/>
        <w:lang w:val="en-GB"/>
      </w:rPr>
    </w:pPr>
  </w:p>
  <w:p w:rsidR="00E722BE" w:rsidRPr="00AF164E" w:rsidRDefault="00E722BE" w:rsidP="00AF164E">
    <w:pPr>
      <w:pStyle w:val="Header"/>
      <w:rPr>
        <w:rFonts w:ascii="Arial Narrow" w:hAnsi="Arial Narrow"/>
      </w:rPr>
    </w:pPr>
    <w:r w:rsidRPr="0004120E">
      <w:rPr>
        <w:rFonts w:ascii="Arial Narrow" w:hAnsi="Arial Narrow"/>
        <w:lang w:val="en-GB"/>
      </w:rPr>
      <w:tab/>
    </w:r>
    <w:r>
      <w:rPr>
        <w:rFonts w:ascii="Arial Narrow" w:hAnsi="Arial Narrow"/>
        <w:lang w:val="en-GB"/>
      </w:rPr>
      <w:tab/>
      <w:t>March 27</w:t>
    </w:r>
    <w:r w:rsidRPr="0004120E">
      <w:rPr>
        <w:rFonts w:ascii="Arial Narrow" w:hAnsi="Arial Narrow"/>
        <w:lang w:val="en-GB"/>
      </w:rPr>
      <w:t>, 20</w:t>
    </w:r>
    <w:r>
      <w:rPr>
        <w:rFonts w:ascii="Arial Narrow" w:hAnsi="Arial Narrow"/>
        <w:lang w:val="en-GB"/>
      </w:rPr>
      <w:t>16</w:t>
    </w:r>
    <w:r>
      <w:tab/>
    </w:r>
    <w:fldSimple w:instr=" DOCPROPERTY &quot;ggf-doc-revision-date&quot;  \* MERGEFORMAT ">
      <w:r>
        <w:t xml:space="preserve"> </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2BE" w:rsidRDefault="00E722BE">
    <w:pPr>
      <w:pStyle w:val="Header"/>
    </w:pPr>
    <w:r>
      <w:t>PEFF: A Common Sequence Database Format for Proteomics</w:t>
    </w:r>
    <w:r>
      <w:tab/>
    </w:r>
    <w:r>
      <w:rPr>
        <w:rFonts w:ascii="Arial Narrow" w:hAnsi="Arial Narrow"/>
      </w:rPr>
      <w:t>June 1,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278B6"/>
    <w:multiLevelType w:val="hybridMultilevel"/>
    <w:tmpl w:val="5296943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BB47158"/>
    <w:multiLevelType w:val="hybridMultilevel"/>
    <w:tmpl w:val="54F23B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F752B5"/>
    <w:multiLevelType w:val="hybridMultilevel"/>
    <w:tmpl w:val="01882EF2"/>
    <w:lvl w:ilvl="0" w:tplc="100C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0077D8"/>
    <w:multiLevelType w:val="hybridMultilevel"/>
    <w:tmpl w:val="ECA04274"/>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2">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9"/>
  </w:num>
  <w:num w:numId="14">
    <w:abstractNumId w:val="20"/>
  </w:num>
  <w:num w:numId="15">
    <w:abstractNumId w:val="15"/>
  </w:num>
  <w:num w:numId="16">
    <w:abstractNumId w:val="14"/>
  </w:num>
  <w:num w:numId="17">
    <w:abstractNumId w:val="12"/>
  </w:num>
  <w:num w:numId="18">
    <w:abstractNumId w:val="21"/>
  </w:num>
  <w:num w:numId="19">
    <w:abstractNumId w:val="10"/>
  </w:num>
  <w:num w:numId="20">
    <w:abstractNumId w:val="18"/>
  </w:num>
  <w:num w:numId="21">
    <w:abstractNumId w:val="11"/>
  </w:num>
  <w:num w:numId="22">
    <w:abstractNumId w:val="16"/>
  </w:num>
  <w:num w:numId="23">
    <w:abstractNumId w:val="1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utsch">
    <w15:presenceInfo w15:providerId="None" w15:userId="deutsch"/>
  </w15:person>
  <w15:person w15:author="Karl Clauser">
    <w15:presenceInfo w15:providerId="AD" w15:userId="S-1-5-21-1434341430-1052582739-452798024-3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0075"/>
    <w:rsid w:val="00000A0A"/>
    <w:rsid w:val="00015A13"/>
    <w:rsid w:val="0004120E"/>
    <w:rsid w:val="00051A65"/>
    <w:rsid w:val="00057B59"/>
    <w:rsid w:val="00062C3B"/>
    <w:rsid w:val="00064466"/>
    <w:rsid w:val="0008461F"/>
    <w:rsid w:val="0008569E"/>
    <w:rsid w:val="00095610"/>
    <w:rsid w:val="000A0EDD"/>
    <w:rsid w:val="000B4907"/>
    <w:rsid w:val="000B4C1E"/>
    <w:rsid w:val="000C75A1"/>
    <w:rsid w:val="000E03A3"/>
    <w:rsid w:val="000E75B7"/>
    <w:rsid w:val="000E7BD0"/>
    <w:rsid w:val="000F2C4F"/>
    <w:rsid w:val="000F7D9B"/>
    <w:rsid w:val="00101487"/>
    <w:rsid w:val="0011332E"/>
    <w:rsid w:val="0011374E"/>
    <w:rsid w:val="00117CD4"/>
    <w:rsid w:val="00120A36"/>
    <w:rsid w:val="00121ED4"/>
    <w:rsid w:val="00122CCD"/>
    <w:rsid w:val="00146A8D"/>
    <w:rsid w:val="00150242"/>
    <w:rsid w:val="001506DB"/>
    <w:rsid w:val="001568DA"/>
    <w:rsid w:val="0016043C"/>
    <w:rsid w:val="001668DE"/>
    <w:rsid w:val="00171AF8"/>
    <w:rsid w:val="0017569A"/>
    <w:rsid w:val="001848FA"/>
    <w:rsid w:val="00185271"/>
    <w:rsid w:val="001923D1"/>
    <w:rsid w:val="001A116D"/>
    <w:rsid w:val="001A1F52"/>
    <w:rsid w:val="001A2137"/>
    <w:rsid w:val="001A30FB"/>
    <w:rsid w:val="001B3CB5"/>
    <w:rsid w:val="001E7513"/>
    <w:rsid w:val="001F249F"/>
    <w:rsid w:val="001F339D"/>
    <w:rsid w:val="00200514"/>
    <w:rsid w:val="0020111B"/>
    <w:rsid w:val="00201A2E"/>
    <w:rsid w:val="002066D2"/>
    <w:rsid w:val="002206EB"/>
    <w:rsid w:val="0023168A"/>
    <w:rsid w:val="00235016"/>
    <w:rsid w:val="00235FC1"/>
    <w:rsid w:val="0024014A"/>
    <w:rsid w:val="00243FF2"/>
    <w:rsid w:val="0024584C"/>
    <w:rsid w:val="00253ABA"/>
    <w:rsid w:val="00270EA5"/>
    <w:rsid w:val="00277E0C"/>
    <w:rsid w:val="0028101F"/>
    <w:rsid w:val="002A0B24"/>
    <w:rsid w:val="002B240D"/>
    <w:rsid w:val="002C2562"/>
    <w:rsid w:val="002C7386"/>
    <w:rsid w:val="002D1199"/>
    <w:rsid w:val="002D7CF7"/>
    <w:rsid w:val="002E40F3"/>
    <w:rsid w:val="002F0C21"/>
    <w:rsid w:val="002F5C9A"/>
    <w:rsid w:val="00314D3B"/>
    <w:rsid w:val="00324205"/>
    <w:rsid w:val="00325468"/>
    <w:rsid w:val="00330ADC"/>
    <w:rsid w:val="003323B0"/>
    <w:rsid w:val="00340096"/>
    <w:rsid w:val="0034271F"/>
    <w:rsid w:val="00357987"/>
    <w:rsid w:val="0036735B"/>
    <w:rsid w:val="00367EA6"/>
    <w:rsid w:val="00375C94"/>
    <w:rsid w:val="00383A6F"/>
    <w:rsid w:val="00392045"/>
    <w:rsid w:val="00397CC4"/>
    <w:rsid w:val="003A68CC"/>
    <w:rsid w:val="003B0B08"/>
    <w:rsid w:val="003C4948"/>
    <w:rsid w:val="003D2281"/>
    <w:rsid w:val="003D251F"/>
    <w:rsid w:val="003D3F6B"/>
    <w:rsid w:val="003D4AD6"/>
    <w:rsid w:val="003E1AE3"/>
    <w:rsid w:val="003F07AA"/>
    <w:rsid w:val="004043C7"/>
    <w:rsid w:val="00415317"/>
    <w:rsid w:val="004161DB"/>
    <w:rsid w:val="00420513"/>
    <w:rsid w:val="004260A9"/>
    <w:rsid w:val="004334BE"/>
    <w:rsid w:val="00441DD0"/>
    <w:rsid w:val="00443147"/>
    <w:rsid w:val="00444771"/>
    <w:rsid w:val="00445504"/>
    <w:rsid w:val="00454A88"/>
    <w:rsid w:val="00455E5E"/>
    <w:rsid w:val="00473FCA"/>
    <w:rsid w:val="00475977"/>
    <w:rsid w:val="004842EA"/>
    <w:rsid w:val="00485432"/>
    <w:rsid w:val="004858B1"/>
    <w:rsid w:val="0048593C"/>
    <w:rsid w:val="004927C6"/>
    <w:rsid w:val="00494356"/>
    <w:rsid w:val="00495481"/>
    <w:rsid w:val="00495FB8"/>
    <w:rsid w:val="004B48E4"/>
    <w:rsid w:val="004C0752"/>
    <w:rsid w:val="004D2856"/>
    <w:rsid w:val="004D2967"/>
    <w:rsid w:val="004D3204"/>
    <w:rsid w:val="004E2A98"/>
    <w:rsid w:val="004E59C3"/>
    <w:rsid w:val="00504013"/>
    <w:rsid w:val="0050667F"/>
    <w:rsid w:val="00506779"/>
    <w:rsid w:val="005072C8"/>
    <w:rsid w:val="00514411"/>
    <w:rsid w:val="00517E78"/>
    <w:rsid w:val="00525E17"/>
    <w:rsid w:val="00531BEE"/>
    <w:rsid w:val="00535C78"/>
    <w:rsid w:val="00554BA3"/>
    <w:rsid w:val="005631CE"/>
    <w:rsid w:val="00587014"/>
    <w:rsid w:val="005B0397"/>
    <w:rsid w:val="005B26AB"/>
    <w:rsid w:val="005B4F27"/>
    <w:rsid w:val="005B7CB8"/>
    <w:rsid w:val="005C0C73"/>
    <w:rsid w:val="005C3C35"/>
    <w:rsid w:val="005E17B9"/>
    <w:rsid w:val="005E1F08"/>
    <w:rsid w:val="005F24D3"/>
    <w:rsid w:val="00601603"/>
    <w:rsid w:val="00603B0B"/>
    <w:rsid w:val="006114E6"/>
    <w:rsid w:val="0061293E"/>
    <w:rsid w:val="00620B6E"/>
    <w:rsid w:val="00621F0C"/>
    <w:rsid w:val="006224C8"/>
    <w:rsid w:val="0065720B"/>
    <w:rsid w:val="00670C8C"/>
    <w:rsid w:val="0067632B"/>
    <w:rsid w:val="00677C09"/>
    <w:rsid w:val="006974D1"/>
    <w:rsid w:val="006A222B"/>
    <w:rsid w:val="006A68B9"/>
    <w:rsid w:val="006A6B2C"/>
    <w:rsid w:val="006A7F64"/>
    <w:rsid w:val="006B084B"/>
    <w:rsid w:val="006B5EEF"/>
    <w:rsid w:val="006B635B"/>
    <w:rsid w:val="006D44B7"/>
    <w:rsid w:val="006E4C2A"/>
    <w:rsid w:val="006F019F"/>
    <w:rsid w:val="006F2992"/>
    <w:rsid w:val="00701D2D"/>
    <w:rsid w:val="00716CE4"/>
    <w:rsid w:val="007257AE"/>
    <w:rsid w:val="0073341D"/>
    <w:rsid w:val="00734B90"/>
    <w:rsid w:val="00765618"/>
    <w:rsid w:val="007704E3"/>
    <w:rsid w:val="0077427F"/>
    <w:rsid w:val="007771DC"/>
    <w:rsid w:val="007771E4"/>
    <w:rsid w:val="00790AAB"/>
    <w:rsid w:val="00792DDB"/>
    <w:rsid w:val="007A24FE"/>
    <w:rsid w:val="007A3466"/>
    <w:rsid w:val="007B04D4"/>
    <w:rsid w:val="007D27E8"/>
    <w:rsid w:val="007D3297"/>
    <w:rsid w:val="007D3FA7"/>
    <w:rsid w:val="007D4A66"/>
    <w:rsid w:val="007E3728"/>
    <w:rsid w:val="007E5315"/>
    <w:rsid w:val="007F6983"/>
    <w:rsid w:val="0080293F"/>
    <w:rsid w:val="00807FB8"/>
    <w:rsid w:val="0081171B"/>
    <w:rsid w:val="008175DE"/>
    <w:rsid w:val="00827F1A"/>
    <w:rsid w:val="00836BFC"/>
    <w:rsid w:val="00841157"/>
    <w:rsid w:val="0084295F"/>
    <w:rsid w:val="00844118"/>
    <w:rsid w:val="00850500"/>
    <w:rsid w:val="00850E29"/>
    <w:rsid w:val="0085427F"/>
    <w:rsid w:val="00867FA2"/>
    <w:rsid w:val="00873BEE"/>
    <w:rsid w:val="00877D5C"/>
    <w:rsid w:val="00880344"/>
    <w:rsid w:val="00883F92"/>
    <w:rsid w:val="008A0511"/>
    <w:rsid w:val="008A532D"/>
    <w:rsid w:val="008C3614"/>
    <w:rsid w:val="008C4505"/>
    <w:rsid w:val="008D2A8F"/>
    <w:rsid w:val="008E0C22"/>
    <w:rsid w:val="008E43C6"/>
    <w:rsid w:val="008E572B"/>
    <w:rsid w:val="008F40EF"/>
    <w:rsid w:val="00904061"/>
    <w:rsid w:val="0092768F"/>
    <w:rsid w:val="00927D61"/>
    <w:rsid w:val="00933F0C"/>
    <w:rsid w:val="00950B81"/>
    <w:rsid w:val="00952523"/>
    <w:rsid w:val="00953D6F"/>
    <w:rsid w:val="009578C3"/>
    <w:rsid w:val="00957914"/>
    <w:rsid w:val="0097042A"/>
    <w:rsid w:val="00971D20"/>
    <w:rsid w:val="00975282"/>
    <w:rsid w:val="009A2650"/>
    <w:rsid w:val="009B13AC"/>
    <w:rsid w:val="009C6603"/>
    <w:rsid w:val="009D1DE6"/>
    <w:rsid w:val="009D7797"/>
    <w:rsid w:val="00A05416"/>
    <w:rsid w:val="00A06522"/>
    <w:rsid w:val="00A219E0"/>
    <w:rsid w:val="00A23E5D"/>
    <w:rsid w:val="00A34714"/>
    <w:rsid w:val="00A43739"/>
    <w:rsid w:val="00A51CA1"/>
    <w:rsid w:val="00A62F57"/>
    <w:rsid w:val="00A712A8"/>
    <w:rsid w:val="00A72EE5"/>
    <w:rsid w:val="00A826A2"/>
    <w:rsid w:val="00A83BBD"/>
    <w:rsid w:val="00A85FD1"/>
    <w:rsid w:val="00A86ECE"/>
    <w:rsid w:val="00A91C84"/>
    <w:rsid w:val="00A97FCF"/>
    <w:rsid w:val="00AA6118"/>
    <w:rsid w:val="00AB3F17"/>
    <w:rsid w:val="00AC2870"/>
    <w:rsid w:val="00AC362A"/>
    <w:rsid w:val="00AC456F"/>
    <w:rsid w:val="00AC5D9D"/>
    <w:rsid w:val="00AC6D44"/>
    <w:rsid w:val="00AD4F6A"/>
    <w:rsid w:val="00AD559A"/>
    <w:rsid w:val="00AE0CB0"/>
    <w:rsid w:val="00AE73EC"/>
    <w:rsid w:val="00AF164E"/>
    <w:rsid w:val="00AF22F4"/>
    <w:rsid w:val="00AF352A"/>
    <w:rsid w:val="00B14237"/>
    <w:rsid w:val="00B36110"/>
    <w:rsid w:val="00B370CF"/>
    <w:rsid w:val="00B41D0A"/>
    <w:rsid w:val="00B45737"/>
    <w:rsid w:val="00B50E40"/>
    <w:rsid w:val="00B62CFC"/>
    <w:rsid w:val="00B66A07"/>
    <w:rsid w:val="00B83DC9"/>
    <w:rsid w:val="00B93491"/>
    <w:rsid w:val="00B95EFB"/>
    <w:rsid w:val="00B96275"/>
    <w:rsid w:val="00BA0127"/>
    <w:rsid w:val="00BA4E29"/>
    <w:rsid w:val="00BC31F2"/>
    <w:rsid w:val="00BC35FF"/>
    <w:rsid w:val="00BD0024"/>
    <w:rsid w:val="00BE250A"/>
    <w:rsid w:val="00BF6225"/>
    <w:rsid w:val="00C04249"/>
    <w:rsid w:val="00C52738"/>
    <w:rsid w:val="00C82448"/>
    <w:rsid w:val="00C9644E"/>
    <w:rsid w:val="00C97F4C"/>
    <w:rsid w:val="00CA0E54"/>
    <w:rsid w:val="00CB13EA"/>
    <w:rsid w:val="00CB1A2B"/>
    <w:rsid w:val="00CB2E8B"/>
    <w:rsid w:val="00CC181B"/>
    <w:rsid w:val="00CC214D"/>
    <w:rsid w:val="00CC4573"/>
    <w:rsid w:val="00CC4654"/>
    <w:rsid w:val="00CC4910"/>
    <w:rsid w:val="00CC4F2E"/>
    <w:rsid w:val="00CD10EA"/>
    <w:rsid w:val="00CD4FCD"/>
    <w:rsid w:val="00CD7B60"/>
    <w:rsid w:val="00CE7BA0"/>
    <w:rsid w:val="00D03175"/>
    <w:rsid w:val="00D07080"/>
    <w:rsid w:val="00D11E69"/>
    <w:rsid w:val="00D225D2"/>
    <w:rsid w:val="00D278C5"/>
    <w:rsid w:val="00D34DC0"/>
    <w:rsid w:val="00D47195"/>
    <w:rsid w:val="00D5224E"/>
    <w:rsid w:val="00D57F8A"/>
    <w:rsid w:val="00D6243A"/>
    <w:rsid w:val="00D6272E"/>
    <w:rsid w:val="00D90C2C"/>
    <w:rsid w:val="00D947B0"/>
    <w:rsid w:val="00D974AD"/>
    <w:rsid w:val="00DB32A5"/>
    <w:rsid w:val="00DB64A5"/>
    <w:rsid w:val="00DB674F"/>
    <w:rsid w:val="00DC296C"/>
    <w:rsid w:val="00DC4F6B"/>
    <w:rsid w:val="00DC5E38"/>
    <w:rsid w:val="00DC6E60"/>
    <w:rsid w:val="00DC769A"/>
    <w:rsid w:val="00DD492F"/>
    <w:rsid w:val="00DE0748"/>
    <w:rsid w:val="00DE75BE"/>
    <w:rsid w:val="00E049CE"/>
    <w:rsid w:val="00E10269"/>
    <w:rsid w:val="00E2053D"/>
    <w:rsid w:val="00E2453B"/>
    <w:rsid w:val="00E24D70"/>
    <w:rsid w:val="00E354CC"/>
    <w:rsid w:val="00E36B2B"/>
    <w:rsid w:val="00E52D51"/>
    <w:rsid w:val="00E66537"/>
    <w:rsid w:val="00E670B1"/>
    <w:rsid w:val="00E722BE"/>
    <w:rsid w:val="00E80345"/>
    <w:rsid w:val="00E91917"/>
    <w:rsid w:val="00EA18EF"/>
    <w:rsid w:val="00EA3BDD"/>
    <w:rsid w:val="00EB0344"/>
    <w:rsid w:val="00EB05F8"/>
    <w:rsid w:val="00ED1CBD"/>
    <w:rsid w:val="00F15478"/>
    <w:rsid w:val="00F15BED"/>
    <w:rsid w:val="00F23CA4"/>
    <w:rsid w:val="00F62D73"/>
    <w:rsid w:val="00F6387F"/>
    <w:rsid w:val="00F644B9"/>
    <w:rsid w:val="00F74050"/>
    <w:rsid w:val="00FA26F6"/>
    <w:rsid w:val="00FE14D3"/>
    <w:rsid w:val="00FE20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BLAST/fasta.shtml" TargetMode="External"/><Relationship Id="rId18" Type="http://schemas.openxmlformats.org/officeDocument/2006/relationships/hyperlink" Target="http://www.psidev.info/mziden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n.wikipedia.org/wiki/FASTA_format" TargetMode="External"/><Relationship Id="rId17" Type="http://schemas.openxmlformats.org/officeDocument/2006/relationships/hyperlink" Target="http://www.psidev.info/miape"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psidev.info/miape"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psidev.cvs.sourceforge.net/viewvc/psidev/psi/psi-ms/mzML/controlledVocabulary/psi-ms.ob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xpasy.org/sprot/userman.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9AAA1-C3D6-4E47-A96A-77892682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12</Pages>
  <Words>5464</Words>
  <Characters>31148</Characters>
  <Application>Microsoft Office Word</Application>
  <DocSecurity>0</DocSecurity>
  <Lines>259</Lines>
  <Paragraphs>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36539</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3</cp:revision>
  <cp:lastPrinted>2002-09-24T21:06:00Z</cp:lastPrinted>
  <dcterms:created xsi:type="dcterms:W3CDTF">2016-03-27T21:33:00Z</dcterms:created>
  <dcterms:modified xsi:type="dcterms:W3CDTF">2016-03-28T06:33:00Z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