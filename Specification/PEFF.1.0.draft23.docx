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10" w:rsidRDefault="00095610" w:rsidP="004B48E4">
      <w:pPr>
        <w:jc w:val="both"/>
      </w:pPr>
    </w:p>
    <w:p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rsidR="00095610" w:rsidRPr="0004120E" w:rsidRDefault="00095610" w:rsidP="004B48E4">
      <w:pPr>
        <w:jc w:val="both"/>
        <w:rPr>
          <w:lang w:val="en-GB"/>
        </w:rPr>
      </w:pPr>
    </w:p>
    <w:p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rsidR="00095610" w:rsidRDefault="00095610" w:rsidP="004B48E4">
      <w:pPr>
        <w:jc w:val="both"/>
      </w:pPr>
    </w:p>
    <w:p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xml:space="preserve">. </w:t>
      </w:r>
      <w:del w:id="0" w:author="Harald Barsnes" w:date="2017-05-09T15:17:00Z">
        <w:r w:rsidDel="00D269EA">
          <w:delText xml:space="preserve"> </w:delText>
        </w:r>
      </w:del>
      <w:r>
        <w:t>Distribution is unlimited.</w:t>
      </w:r>
    </w:p>
    <w:p w:rsidR="0004120E" w:rsidRDefault="0004120E" w:rsidP="004B48E4">
      <w:pPr>
        <w:jc w:val="both"/>
      </w:pPr>
      <w:r>
        <w:t>Version</w:t>
      </w:r>
      <w:r w:rsidR="00DC5E38">
        <w:t xml:space="preserve"> </w:t>
      </w:r>
      <w:r w:rsidR="00A91C84">
        <w:t xml:space="preserve">Draft </w:t>
      </w:r>
      <w:r w:rsidR="00D44F7A">
        <w:t>2</w:t>
      </w:r>
      <w:ins w:id="1" w:author="Binz Pierre-Alain (HOS41670)" w:date="2017-05-11T14:47:00Z">
        <w:r w:rsidR="00F012BE">
          <w:t>3</w:t>
        </w:r>
      </w:ins>
      <w:del w:id="2" w:author="Binz Pierre-Alain (HOS41670)" w:date="2017-05-11T14:47:00Z">
        <w:r w:rsidR="0005013E" w:rsidDel="00F012BE">
          <w:delText>1</w:delText>
        </w:r>
      </w:del>
      <w:r w:rsidR="00473FCA">
        <w:t xml:space="preserve"> - </w:t>
      </w:r>
      <w:r w:rsidR="00DC5E38">
        <w:t>this is a draft</w:t>
      </w:r>
      <w:r>
        <w:t xml:space="preserve"> of version 1.0</w:t>
      </w:r>
    </w:p>
    <w:p w:rsidR="00095610" w:rsidRPr="00486664" w:rsidRDefault="00095610" w:rsidP="004B48E4">
      <w:pPr>
        <w:pStyle w:val="Titre1"/>
        <w:numPr>
          <w:ilvl w:val="0"/>
          <w:numId w:val="0"/>
        </w:numPr>
        <w:jc w:val="both"/>
        <w:rPr>
          <w:b w:val="0"/>
          <w:u w:val="single"/>
        </w:rPr>
      </w:pPr>
      <w:bookmarkStart w:id="3" w:name="_Ref525097868"/>
      <w:bookmarkStart w:id="4" w:name="_Toc482532565"/>
      <w:r w:rsidRPr="00486664">
        <w:rPr>
          <w:b w:val="0"/>
          <w:u w:val="single"/>
        </w:rPr>
        <w:t>Abstract</w:t>
      </w:r>
      <w:bookmarkEnd w:id="3"/>
      <w:bookmarkEnd w:id="4"/>
    </w:p>
    <w:p w:rsidR="00095610" w:rsidRDefault="00095610" w:rsidP="004B48E4">
      <w:pPr>
        <w:pStyle w:val="nobreak"/>
        <w:jc w:val="both"/>
      </w:pPr>
    </w:p>
    <w:p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04120E">
        <w:t xml:space="preserve"> library search </w:t>
      </w:r>
      <w:r>
        <w:t>tools</w:t>
      </w:r>
      <w:r w:rsidR="0004120E">
        <w:t xml:space="preserve">, sequence alignment software, </w:t>
      </w:r>
      <w:r w:rsidR="001A30FB">
        <w:t>data repositories</w:t>
      </w:r>
      <w:r w:rsidR="003F07AA">
        <w:t xml:space="preserve">, </w:t>
      </w:r>
      <w:r w:rsidR="0004120E">
        <w:t xml:space="preserve">etc).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meta data to describe relevant information about </w:t>
      </w:r>
      <w:r w:rsidR="003F07AA">
        <w:t>the database</w:t>
      </w:r>
      <w:r w:rsidR="005B4F27">
        <w:t>(</w:t>
      </w:r>
      <w:r w:rsidR="003F07AA">
        <w:t>s</w:t>
      </w:r>
      <w:r w:rsidR="005B4F27">
        <w:t>) from which the sequence has been obtained</w:t>
      </w:r>
      <w:r w:rsidR="003F07AA">
        <w:t xml:space="preserve"> (i.e., name, version, etc)</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rsidR="00095610" w:rsidRDefault="00095610" w:rsidP="004B48E4">
      <w:pPr>
        <w:jc w:val="both"/>
      </w:pPr>
    </w:p>
    <w:p w:rsidR="00095610" w:rsidRDefault="00095610" w:rsidP="004B48E4">
      <w:pPr>
        <w:jc w:val="both"/>
        <w:rPr>
          <w:u w:val="single"/>
        </w:rPr>
      </w:pPr>
      <w:r>
        <w:rPr>
          <w:u w:val="single"/>
        </w:rPr>
        <w:t>Contents</w:t>
      </w:r>
    </w:p>
    <w:p w:rsidR="00095610" w:rsidRDefault="00095610" w:rsidP="004B48E4">
      <w:pPr>
        <w:jc w:val="both"/>
      </w:pPr>
    </w:p>
    <w:p w:rsidR="00232A13" w:rsidRDefault="00F74AF1">
      <w:pPr>
        <w:pStyle w:val="TM1"/>
        <w:tabs>
          <w:tab w:val="right" w:leader="dot" w:pos="8630"/>
        </w:tabs>
        <w:rPr>
          <w:ins w:id="5" w:author="Binz Pierre-Alain (HOS41670)" w:date="2017-05-14T13:40:00Z"/>
          <w:rFonts w:asciiTheme="minorHAnsi" w:eastAsiaTheme="minorEastAsia" w:hAnsiTheme="minorHAnsi" w:cstheme="minorBidi"/>
          <w:noProof/>
          <w:sz w:val="22"/>
          <w:szCs w:val="22"/>
          <w:lang w:val="fr-CH" w:eastAsia="fr-CH"/>
        </w:rPr>
      </w:pPr>
      <w:r>
        <w:fldChar w:fldCharType="begin"/>
      </w:r>
      <w:r w:rsidR="00095610">
        <w:instrText xml:space="preserve"> TOC \o "1-2" \h \z \u </w:instrText>
      </w:r>
      <w:r>
        <w:fldChar w:fldCharType="separate"/>
      </w:r>
      <w:ins w:id="6" w:author="Binz Pierre-Alain (HOS41670)" w:date="2017-05-14T13:40:00Z">
        <w:r w:rsidR="00232A13" w:rsidRPr="001868B1">
          <w:rPr>
            <w:rStyle w:val="Lienhypertexte"/>
            <w:noProof/>
          </w:rPr>
          <w:fldChar w:fldCharType="begin"/>
        </w:r>
        <w:r w:rsidR="00232A13" w:rsidRPr="001868B1">
          <w:rPr>
            <w:rStyle w:val="Lienhypertexte"/>
            <w:noProof/>
          </w:rPr>
          <w:instrText xml:space="preserve"> </w:instrText>
        </w:r>
        <w:r w:rsidR="00232A13">
          <w:rPr>
            <w:noProof/>
          </w:rPr>
          <w:instrText>HYPERLINK \l "_Toc482532565"</w:instrText>
        </w:r>
        <w:r w:rsidR="00232A13" w:rsidRPr="001868B1">
          <w:rPr>
            <w:rStyle w:val="Lienhypertexte"/>
            <w:noProof/>
          </w:rPr>
          <w:instrText xml:space="preserve"> </w:instrText>
        </w:r>
        <w:r w:rsidR="00232A13" w:rsidRPr="001868B1">
          <w:rPr>
            <w:rStyle w:val="Lienhypertexte"/>
            <w:noProof/>
          </w:rPr>
        </w:r>
        <w:r w:rsidR="00232A13" w:rsidRPr="001868B1">
          <w:rPr>
            <w:rStyle w:val="Lienhypertexte"/>
            <w:noProof/>
          </w:rPr>
          <w:fldChar w:fldCharType="separate"/>
        </w:r>
        <w:r w:rsidR="00232A13" w:rsidRPr="001868B1">
          <w:rPr>
            <w:rStyle w:val="Lienhypertexte"/>
            <w:noProof/>
          </w:rPr>
          <w:t>Abstract</w:t>
        </w:r>
        <w:r w:rsidR="00232A13">
          <w:rPr>
            <w:noProof/>
            <w:webHidden/>
          </w:rPr>
          <w:tab/>
        </w:r>
        <w:r w:rsidR="00232A13">
          <w:rPr>
            <w:noProof/>
            <w:webHidden/>
          </w:rPr>
          <w:fldChar w:fldCharType="begin"/>
        </w:r>
        <w:r w:rsidR="00232A13">
          <w:rPr>
            <w:noProof/>
            <w:webHidden/>
          </w:rPr>
          <w:instrText xml:space="preserve"> PAGEREF _Toc482532565 \h </w:instrText>
        </w:r>
        <w:r w:rsidR="00232A13">
          <w:rPr>
            <w:noProof/>
            <w:webHidden/>
          </w:rPr>
        </w:r>
      </w:ins>
      <w:r w:rsidR="00232A13">
        <w:rPr>
          <w:noProof/>
          <w:webHidden/>
        </w:rPr>
        <w:fldChar w:fldCharType="separate"/>
      </w:r>
      <w:ins w:id="7" w:author="Binz Pierre-Alain (HOS41670)" w:date="2017-05-14T13:40:00Z">
        <w:r w:rsidR="00232A13">
          <w:rPr>
            <w:noProof/>
            <w:webHidden/>
          </w:rPr>
          <w:t>1</w:t>
        </w:r>
        <w:r w:rsidR="00232A13">
          <w:rPr>
            <w:noProof/>
            <w:webHidden/>
          </w:rPr>
          <w:fldChar w:fldCharType="end"/>
        </w:r>
        <w:r w:rsidR="00232A13" w:rsidRPr="001868B1">
          <w:rPr>
            <w:rStyle w:val="Lienhypertexte"/>
            <w:noProof/>
          </w:rPr>
          <w:fldChar w:fldCharType="end"/>
        </w:r>
      </w:ins>
    </w:p>
    <w:p w:rsidR="00232A13" w:rsidRDefault="00232A13">
      <w:pPr>
        <w:pStyle w:val="TM1"/>
        <w:tabs>
          <w:tab w:val="left" w:pos="400"/>
          <w:tab w:val="right" w:leader="dot" w:pos="8630"/>
        </w:tabs>
        <w:rPr>
          <w:ins w:id="8" w:author="Binz Pierre-Alain (HOS41670)" w:date="2017-05-14T13:40:00Z"/>
          <w:rFonts w:asciiTheme="minorHAnsi" w:eastAsiaTheme="minorEastAsia" w:hAnsiTheme="minorHAnsi" w:cstheme="minorBidi"/>
          <w:noProof/>
          <w:sz w:val="22"/>
          <w:szCs w:val="22"/>
          <w:lang w:val="fr-CH" w:eastAsia="fr-CH"/>
        </w:rPr>
      </w:pPr>
      <w:ins w:id="9"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"_Toc482532566"</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1.</w:t>
        </w:r>
        <w:r>
          <w:rPr>
            <w:rFonts w:asciiTheme="minorHAnsi" w:eastAsiaTheme="minorEastAsia" w:hAnsiTheme="minorHAnsi" w:cstheme="minorBidi"/>
            <w:noProof/>
            <w:sz w:val="22"/>
            <w:szCs w:val="22"/>
            <w:lang w:val="fr-CH" w:eastAsia="fr-CH"/>
          </w:rPr>
          <w:tab/>
        </w:r>
        <w:r w:rsidRPr="001868B1">
          <w:rPr>
            <w:rStyle w:val="Lienhypertexte"/>
            <w:noProof/>
          </w:rPr>
          <w:t>Introduction</w:t>
        </w:r>
        <w:r>
          <w:rPr>
            <w:noProof/>
            <w:webHidden/>
          </w:rPr>
          <w:tab/>
        </w:r>
        <w:r>
          <w:rPr>
            <w:noProof/>
            <w:webHidden/>
          </w:rPr>
          <w:fldChar w:fldCharType="begin"/>
        </w:r>
        <w:r>
          <w:rPr>
            <w:noProof/>
            <w:webHidden/>
          </w:rPr>
          <w:instrText xml:space="preserve"> PAGEREF _Toc482532566 \h </w:instrText>
        </w:r>
        <w:r>
          <w:rPr>
            <w:noProof/>
            <w:webHidden/>
          </w:rPr>
        </w:r>
      </w:ins>
      <w:r>
        <w:rPr>
          <w:noProof/>
          <w:webHidden/>
        </w:rPr>
        <w:fldChar w:fldCharType="separate"/>
      </w:r>
      <w:ins w:id="10" w:author="Binz Pierre-Alain (HOS41670)" w:date="2017-05-14T13:40:00Z">
        <w:r>
          <w:rPr>
            <w:noProof/>
            <w:webHidden/>
          </w:rPr>
          <w:t>2</w:t>
        </w:r>
        <w:r>
          <w:rPr>
            <w:noProof/>
            <w:webHidden/>
          </w:rPr>
          <w:fldChar w:fldCharType="end"/>
        </w:r>
        <w:r w:rsidRPr="001868B1">
          <w:rPr>
            <w:rStyle w:val="Lienhypertexte"/>
            <w:noProof/>
          </w:rPr>
          <w:fldChar w:fldCharType="end"/>
        </w:r>
      </w:ins>
    </w:p>
    <w:p w:rsidR="00232A13" w:rsidRDefault="00232A13">
      <w:pPr>
        <w:pStyle w:val="TM2"/>
        <w:tabs>
          <w:tab w:val="left" w:pos="800"/>
          <w:tab w:val="right" w:leader="dot" w:pos="8630"/>
        </w:tabs>
        <w:rPr>
          <w:ins w:id="11" w:author="Binz Pierre-Alain (HOS41670)" w:date="2017-05-14T13:40:00Z"/>
          <w:rFonts w:asciiTheme="minorHAnsi" w:eastAsiaTheme="minorEastAsia" w:hAnsiTheme="minorHAnsi" w:cstheme="minorBidi"/>
          <w:noProof/>
          <w:sz w:val="22"/>
          <w:szCs w:val="22"/>
          <w:lang w:val="fr-CH" w:eastAsia="fr-CH"/>
        </w:rPr>
      </w:pPr>
      <w:ins w:id="12"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"_Toc482532567"</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1.1</w:t>
        </w:r>
        <w:r>
          <w:rPr>
            <w:rFonts w:asciiTheme="minorHAnsi" w:eastAsiaTheme="minorEastAsia" w:hAnsiTheme="minorHAnsi" w:cstheme="minorBidi"/>
            <w:noProof/>
            <w:sz w:val="22"/>
            <w:szCs w:val="22"/>
            <w:lang w:val="fr-CH" w:eastAsia="fr-CH"/>
          </w:rPr>
          <w:tab/>
        </w:r>
        <w:r w:rsidRPr="001868B1">
          <w:rPr>
            <w:rStyle w:val="Lienhypertexte"/>
            <w:noProof/>
          </w:rPr>
          <w:t>Description of the need</w:t>
        </w:r>
        <w:r>
          <w:rPr>
            <w:noProof/>
            <w:webHidden/>
          </w:rPr>
          <w:tab/>
        </w:r>
        <w:r>
          <w:rPr>
            <w:noProof/>
            <w:webHidden/>
          </w:rPr>
          <w:fldChar w:fldCharType="begin"/>
        </w:r>
        <w:r>
          <w:rPr>
            <w:noProof/>
            <w:webHidden/>
          </w:rPr>
          <w:instrText xml:space="preserve"> PAGEREF _Toc482532567 \h </w:instrText>
        </w:r>
        <w:r>
          <w:rPr>
            <w:noProof/>
            <w:webHidden/>
          </w:rPr>
        </w:r>
      </w:ins>
      <w:r>
        <w:rPr>
          <w:noProof/>
          <w:webHidden/>
        </w:rPr>
        <w:fldChar w:fldCharType="separate"/>
      </w:r>
      <w:ins w:id="13" w:author="Binz Pierre-Alain (HOS41670)" w:date="2017-05-14T13:40:00Z">
        <w:r>
          <w:rPr>
            <w:noProof/>
            <w:webHidden/>
          </w:rPr>
          <w:t>2</w:t>
        </w:r>
        <w:r>
          <w:rPr>
            <w:noProof/>
            <w:webHidden/>
          </w:rPr>
          <w:fldChar w:fldCharType="end"/>
        </w:r>
        <w:r w:rsidRPr="001868B1">
          <w:rPr>
            <w:rStyle w:val="Lienhypertexte"/>
            <w:noProof/>
          </w:rPr>
          <w:fldChar w:fldCharType="end"/>
        </w:r>
      </w:ins>
    </w:p>
    <w:p w:rsidR="00232A13" w:rsidRDefault="00232A13">
      <w:pPr>
        <w:pStyle w:val="TM2"/>
        <w:tabs>
          <w:tab w:val="left" w:pos="800"/>
          <w:tab w:val="right" w:leader="dot" w:pos="8630"/>
        </w:tabs>
        <w:rPr>
          <w:ins w:id="14" w:author="Binz Pierre-Alain (HOS41670)" w:date="2017-05-14T13:40:00Z"/>
          <w:rFonts w:asciiTheme="minorHAnsi" w:eastAsiaTheme="minorEastAsia" w:hAnsiTheme="minorHAnsi" w:cstheme="minorBidi"/>
          <w:noProof/>
          <w:sz w:val="22"/>
          <w:szCs w:val="22"/>
          <w:lang w:val="fr-CH" w:eastAsia="fr-CH"/>
        </w:rPr>
      </w:pPr>
      <w:ins w:id="15"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"_Toc482532568"</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1.2</w:t>
        </w:r>
        <w:r>
          <w:rPr>
            <w:rFonts w:asciiTheme="minorHAnsi" w:eastAsiaTheme="minorEastAsia" w:hAnsiTheme="minorHAnsi" w:cstheme="minorBidi"/>
            <w:noProof/>
            <w:sz w:val="22"/>
            <w:szCs w:val="22"/>
            <w:lang w:val="fr-CH" w:eastAsia="fr-CH"/>
          </w:rPr>
          <w:tab/>
        </w:r>
        <w:r w:rsidRPr="001868B1">
          <w:rPr>
            <w:rStyle w:val="Lienhypertexte"/>
            <w:noProof/>
          </w:rPr>
          <w:t>Requirements</w:t>
        </w:r>
        <w:r>
          <w:rPr>
            <w:noProof/>
            <w:webHidden/>
          </w:rPr>
          <w:tab/>
        </w:r>
        <w:r>
          <w:rPr>
            <w:noProof/>
            <w:webHidden/>
          </w:rPr>
          <w:fldChar w:fldCharType="begin"/>
        </w:r>
        <w:r>
          <w:rPr>
            <w:noProof/>
            <w:webHidden/>
          </w:rPr>
          <w:instrText xml:space="preserve"> PAGEREF _Toc482532568 \h </w:instrText>
        </w:r>
        <w:r>
          <w:rPr>
            <w:noProof/>
            <w:webHidden/>
          </w:rPr>
        </w:r>
      </w:ins>
      <w:r>
        <w:rPr>
          <w:noProof/>
          <w:webHidden/>
        </w:rPr>
        <w:fldChar w:fldCharType="separate"/>
      </w:r>
      <w:ins w:id="16" w:author="Binz Pierre-Alain (HOS41670)" w:date="2017-05-14T13:40:00Z">
        <w:r>
          <w:rPr>
            <w:noProof/>
            <w:webHidden/>
          </w:rPr>
          <w:t>2</w:t>
        </w:r>
        <w:r>
          <w:rPr>
            <w:noProof/>
            <w:webHidden/>
          </w:rPr>
          <w:fldChar w:fldCharType="end"/>
        </w:r>
        <w:r w:rsidRPr="001868B1">
          <w:rPr>
            <w:rStyle w:val="Lienhypertexte"/>
            <w:noProof/>
          </w:rPr>
          <w:fldChar w:fldCharType="end"/>
        </w:r>
      </w:ins>
    </w:p>
    <w:p w:rsidR="00232A13" w:rsidRDefault="00232A13">
      <w:pPr>
        <w:pStyle w:val="TM2"/>
        <w:tabs>
          <w:tab w:val="left" w:pos="800"/>
          <w:tab w:val="right" w:leader="dot" w:pos="8630"/>
        </w:tabs>
        <w:rPr>
          <w:ins w:id="17" w:author="Binz Pierre-Alain (HOS41670)" w:date="2017-05-14T13:40:00Z"/>
          <w:rFonts w:asciiTheme="minorHAnsi" w:eastAsiaTheme="minorEastAsia" w:hAnsiTheme="minorHAnsi" w:cstheme="minorBidi"/>
          <w:noProof/>
          <w:sz w:val="22"/>
          <w:szCs w:val="22"/>
          <w:lang w:val="fr-CH" w:eastAsia="fr-CH"/>
        </w:rPr>
      </w:pPr>
      <w:ins w:id="18"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"_Toc482532569"</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1.3</w:t>
        </w:r>
        <w:r>
          <w:rPr>
            <w:rFonts w:asciiTheme="minorHAnsi" w:eastAsiaTheme="minorEastAsia" w:hAnsiTheme="minorHAnsi" w:cstheme="minorBidi"/>
            <w:noProof/>
            <w:sz w:val="22"/>
            <w:szCs w:val="22"/>
            <w:lang w:val="fr-CH" w:eastAsia="fr-CH"/>
          </w:rPr>
          <w:tab/>
        </w:r>
        <w:r w:rsidRPr="001868B1">
          <w:rPr>
            <w:rStyle w:val="Lienhypertexte"/>
            <w:noProof/>
          </w:rPr>
          <w:t>Issues to be addressed</w:t>
        </w:r>
        <w:r>
          <w:rPr>
            <w:noProof/>
            <w:webHidden/>
          </w:rPr>
          <w:tab/>
        </w:r>
        <w:r>
          <w:rPr>
            <w:noProof/>
            <w:webHidden/>
          </w:rPr>
          <w:fldChar w:fldCharType="begin"/>
        </w:r>
        <w:r>
          <w:rPr>
            <w:noProof/>
            <w:webHidden/>
          </w:rPr>
          <w:instrText xml:space="preserve"> PAGEREF _Toc482532569 \h </w:instrText>
        </w:r>
        <w:r>
          <w:rPr>
            <w:noProof/>
            <w:webHidden/>
          </w:rPr>
        </w:r>
      </w:ins>
      <w:r>
        <w:rPr>
          <w:noProof/>
          <w:webHidden/>
        </w:rPr>
        <w:fldChar w:fldCharType="separate"/>
      </w:r>
      <w:ins w:id="19" w:author="Binz Pierre-Alain (HOS41670)" w:date="2017-05-14T13:40:00Z">
        <w:r>
          <w:rPr>
            <w:noProof/>
            <w:webHidden/>
          </w:rPr>
          <w:t>3</w:t>
        </w:r>
        <w:r>
          <w:rPr>
            <w:noProof/>
            <w:webHidden/>
          </w:rPr>
          <w:fldChar w:fldCharType="end"/>
        </w:r>
        <w:r w:rsidRPr="001868B1">
          <w:rPr>
            <w:rStyle w:val="Lienhypertexte"/>
            <w:noProof/>
          </w:rPr>
          <w:fldChar w:fldCharType="end"/>
        </w:r>
      </w:ins>
    </w:p>
    <w:p w:rsidR="00232A13" w:rsidRDefault="00232A13">
      <w:pPr>
        <w:pStyle w:val="TM1"/>
        <w:tabs>
          <w:tab w:val="left" w:pos="400"/>
          <w:tab w:val="right" w:leader="dot" w:pos="8630"/>
        </w:tabs>
        <w:rPr>
          <w:ins w:id="20" w:author="Binz Pierre-Alain (HOS41670)" w:date="2017-05-14T13:40:00Z"/>
          <w:rFonts w:asciiTheme="minorHAnsi" w:eastAsiaTheme="minorEastAsia" w:hAnsiTheme="minorHAnsi" w:cstheme="minorBidi"/>
          <w:noProof/>
          <w:sz w:val="22"/>
          <w:szCs w:val="22"/>
          <w:lang w:val="fr-CH" w:eastAsia="fr-CH"/>
        </w:rPr>
      </w:pPr>
      <w:ins w:id="21"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"_Toc482532570"</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2.</w:t>
        </w:r>
        <w:r>
          <w:rPr>
            <w:rFonts w:asciiTheme="minorHAnsi" w:eastAsiaTheme="minorEastAsia" w:hAnsiTheme="minorHAnsi" w:cstheme="minorBidi"/>
            <w:noProof/>
            <w:sz w:val="22"/>
            <w:szCs w:val="22"/>
            <w:lang w:val="fr-CH" w:eastAsia="fr-CH"/>
          </w:rPr>
          <w:tab/>
        </w:r>
        <w:r w:rsidRPr="001868B1">
          <w:rPr>
            <w:rStyle w:val="Lienhypertexte"/>
            <w:noProof/>
          </w:rPr>
          <w:t>Notational Conventions</w:t>
        </w:r>
        <w:r>
          <w:rPr>
            <w:noProof/>
            <w:webHidden/>
          </w:rPr>
          <w:tab/>
        </w:r>
        <w:r>
          <w:rPr>
            <w:noProof/>
            <w:webHidden/>
          </w:rPr>
          <w:fldChar w:fldCharType="begin"/>
        </w:r>
        <w:r>
          <w:rPr>
            <w:noProof/>
            <w:webHidden/>
          </w:rPr>
          <w:instrText xml:space="preserve"> PAGEREF _Toc482532570 \h </w:instrText>
        </w:r>
        <w:r>
          <w:rPr>
            <w:noProof/>
            <w:webHidden/>
          </w:rPr>
        </w:r>
      </w:ins>
      <w:r>
        <w:rPr>
          <w:noProof/>
          <w:webHidden/>
        </w:rPr>
        <w:fldChar w:fldCharType="separate"/>
      </w:r>
      <w:ins w:id="22" w:author="Binz Pierre-Alain (HOS41670)" w:date="2017-05-14T13:40:00Z">
        <w:r>
          <w:rPr>
            <w:noProof/>
            <w:webHidden/>
          </w:rPr>
          <w:t>3</w:t>
        </w:r>
        <w:r>
          <w:rPr>
            <w:noProof/>
            <w:webHidden/>
          </w:rPr>
          <w:fldChar w:fldCharType="end"/>
        </w:r>
        <w:r w:rsidRPr="001868B1">
          <w:rPr>
            <w:rStyle w:val="Lienhypertexte"/>
            <w:noProof/>
          </w:rPr>
          <w:fldChar w:fldCharType="end"/>
        </w:r>
      </w:ins>
    </w:p>
    <w:p w:rsidR="00232A13" w:rsidRDefault="00232A13">
      <w:pPr>
        <w:pStyle w:val="TM1"/>
        <w:tabs>
          <w:tab w:val="left" w:pos="400"/>
          <w:tab w:val="right" w:leader="dot" w:pos="8630"/>
        </w:tabs>
        <w:rPr>
          <w:ins w:id="23" w:author="Binz Pierre-Alain (HOS41670)" w:date="2017-05-14T13:40:00Z"/>
          <w:rFonts w:asciiTheme="minorHAnsi" w:eastAsiaTheme="minorEastAsia" w:hAnsiTheme="minorHAnsi" w:cstheme="minorBidi"/>
          <w:noProof/>
          <w:sz w:val="22"/>
          <w:szCs w:val="22"/>
          <w:lang w:val="fr-CH" w:eastAsia="fr-CH"/>
        </w:rPr>
      </w:pPr>
      <w:ins w:id="24"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"_Toc482532571"</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3.</w:t>
        </w:r>
        <w:r>
          <w:rPr>
            <w:rFonts w:asciiTheme="minorHAnsi" w:eastAsiaTheme="minorEastAsia" w:hAnsiTheme="minorHAnsi" w:cstheme="minorBidi"/>
            <w:noProof/>
            <w:sz w:val="22"/>
            <w:szCs w:val="22"/>
            <w:lang w:val="fr-CH" w:eastAsia="fr-CH"/>
          </w:rPr>
          <w:tab/>
        </w:r>
        <w:r w:rsidRPr="001868B1">
          <w:rPr>
            <w:rStyle w:val="Lienhypertexte"/>
            <w:noProof/>
          </w:rPr>
          <w:t>The Format Implementation</w:t>
        </w:r>
        <w:r>
          <w:rPr>
            <w:noProof/>
            <w:webHidden/>
          </w:rPr>
          <w:tab/>
        </w:r>
        <w:r>
          <w:rPr>
            <w:noProof/>
            <w:webHidden/>
          </w:rPr>
          <w:fldChar w:fldCharType="begin"/>
        </w:r>
        <w:r>
          <w:rPr>
            <w:noProof/>
            <w:webHidden/>
          </w:rPr>
          <w:instrText xml:space="preserve"> PAGEREF _Toc482532571 \h </w:instrText>
        </w:r>
        <w:r>
          <w:rPr>
            <w:noProof/>
            <w:webHidden/>
          </w:rPr>
        </w:r>
      </w:ins>
      <w:r>
        <w:rPr>
          <w:noProof/>
          <w:webHidden/>
        </w:rPr>
        <w:fldChar w:fldCharType="separate"/>
      </w:r>
      <w:ins w:id="25" w:author="Binz Pierre-Alain (HOS41670)" w:date="2017-05-14T13:40:00Z">
        <w:r>
          <w:rPr>
            <w:noProof/>
            <w:webHidden/>
          </w:rPr>
          <w:t>3</w:t>
        </w:r>
        <w:r>
          <w:rPr>
            <w:noProof/>
            <w:webHidden/>
          </w:rPr>
          <w:fldChar w:fldCharType="end"/>
        </w:r>
        <w:r w:rsidRPr="001868B1">
          <w:rPr>
            <w:rStyle w:val="Lienhypertexte"/>
            <w:noProof/>
          </w:rPr>
          <w:fldChar w:fldCharType="end"/>
        </w:r>
      </w:ins>
    </w:p>
    <w:p w:rsidR="00232A13" w:rsidRDefault="00232A13">
      <w:pPr>
        <w:pStyle w:val="TM2"/>
        <w:tabs>
          <w:tab w:val="left" w:pos="800"/>
          <w:tab w:val="right" w:leader="dot" w:pos="8630"/>
        </w:tabs>
        <w:rPr>
          <w:ins w:id="26" w:author="Binz Pierre-Alain (HOS41670)" w:date="2017-05-14T13:40:00Z"/>
          <w:rFonts w:asciiTheme="minorHAnsi" w:eastAsiaTheme="minorEastAsia" w:hAnsiTheme="minorHAnsi" w:cstheme="minorBidi"/>
          <w:noProof/>
          <w:sz w:val="22"/>
          <w:szCs w:val="22"/>
          <w:lang w:val="fr-CH" w:eastAsia="fr-CH"/>
        </w:rPr>
      </w:pPr>
      <w:ins w:id="27"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"_Toc482532572"</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3.1</w:t>
        </w:r>
        <w:r>
          <w:rPr>
            <w:rFonts w:asciiTheme="minorHAnsi" w:eastAsiaTheme="minorEastAsia" w:hAnsiTheme="minorHAnsi" w:cstheme="minorBidi"/>
            <w:noProof/>
            <w:sz w:val="22"/>
            <w:szCs w:val="22"/>
            <w:lang w:val="fr-CH" w:eastAsia="fr-CH"/>
          </w:rPr>
          <w:tab/>
        </w:r>
        <w:r w:rsidRPr="001868B1">
          <w:rPr>
            <w:rStyle w:val="Lienhypertexte"/>
            <w:noProof/>
          </w:rPr>
          <w:t>The documentation</w:t>
        </w:r>
        <w:r>
          <w:rPr>
            <w:noProof/>
            <w:webHidden/>
          </w:rPr>
          <w:tab/>
        </w:r>
        <w:r>
          <w:rPr>
            <w:noProof/>
            <w:webHidden/>
          </w:rPr>
          <w:fldChar w:fldCharType="begin"/>
        </w:r>
        <w:r>
          <w:rPr>
            <w:noProof/>
            <w:webHidden/>
          </w:rPr>
          <w:instrText xml:space="preserve"> PAGEREF _Toc482532572 \h </w:instrText>
        </w:r>
        <w:r>
          <w:rPr>
            <w:noProof/>
            <w:webHidden/>
          </w:rPr>
        </w:r>
      </w:ins>
      <w:r>
        <w:rPr>
          <w:noProof/>
          <w:webHidden/>
        </w:rPr>
        <w:fldChar w:fldCharType="separate"/>
      </w:r>
      <w:ins w:id="28" w:author="Binz Pierre-Alain (HOS41670)" w:date="2017-05-14T13:40:00Z">
        <w:r>
          <w:rPr>
            <w:noProof/>
            <w:webHidden/>
          </w:rPr>
          <w:t>3</w:t>
        </w:r>
        <w:r>
          <w:rPr>
            <w:noProof/>
            <w:webHidden/>
          </w:rPr>
          <w:fldChar w:fldCharType="end"/>
        </w:r>
        <w:r w:rsidRPr="001868B1">
          <w:rPr>
            <w:rStyle w:val="Lienhypertexte"/>
            <w:noProof/>
          </w:rPr>
          <w:fldChar w:fldCharType="end"/>
        </w:r>
      </w:ins>
    </w:p>
    <w:p w:rsidR="00232A13" w:rsidRDefault="00232A13">
      <w:pPr>
        <w:pStyle w:val="TM2"/>
        <w:tabs>
          <w:tab w:val="left" w:pos="800"/>
          <w:tab w:val="right" w:leader="dot" w:pos="8630"/>
        </w:tabs>
        <w:rPr>
          <w:ins w:id="29" w:author="Binz Pierre-Alain (HOS41670)" w:date="2017-05-14T13:40:00Z"/>
          <w:rFonts w:asciiTheme="minorHAnsi" w:eastAsiaTheme="minorEastAsia" w:hAnsiTheme="minorHAnsi" w:cstheme="minorBidi"/>
          <w:noProof/>
          <w:sz w:val="22"/>
          <w:szCs w:val="22"/>
          <w:lang w:val="fr-CH" w:eastAsia="fr-CH"/>
        </w:rPr>
      </w:pPr>
      <w:ins w:id="30"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"_Toc482532573"</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3.2</w:t>
        </w:r>
        <w:r>
          <w:rPr>
            <w:rFonts w:asciiTheme="minorHAnsi" w:eastAsiaTheme="minorEastAsia" w:hAnsiTheme="minorHAnsi" w:cstheme="minorBidi"/>
            <w:noProof/>
            <w:sz w:val="22"/>
            <w:szCs w:val="22"/>
            <w:lang w:val="fr-CH" w:eastAsia="fr-CH"/>
          </w:rPr>
          <w:tab/>
        </w:r>
        <w:r w:rsidRPr="001868B1">
          <w:rPr>
            <w:rStyle w:val="Lienhypertexte"/>
            <w:noProof/>
          </w:rPr>
          <w:t>Relationship to other specifications</w:t>
        </w:r>
        <w:r>
          <w:rPr>
            <w:noProof/>
            <w:webHidden/>
          </w:rPr>
          <w:tab/>
        </w:r>
        <w:r>
          <w:rPr>
            <w:noProof/>
            <w:webHidden/>
          </w:rPr>
          <w:fldChar w:fldCharType="begin"/>
        </w:r>
        <w:r>
          <w:rPr>
            <w:noProof/>
            <w:webHidden/>
          </w:rPr>
          <w:instrText xml:space="preserve"> PAGEREF _Toc482532573 \h </w:instrText>
        </w:r>
        <w:r>
          <w:rPr>
            <w:noProof/>
            <w:webHidden/>
          </w:rPr>
        </w:r>
      </w:ins>
      <w:r>
        <w:rPr>
          <w:noProof/>
          <w:webHidden/>
        </w:rPr>
        <w:fldChar w:fldCharType="separate"/>
      </w:r>
      <w:ins w:id="31" w:author="Binz Pierre-Alain (HOS41670)" w:date="2017-05-14T13:40:00Z">
        <w:r>
          <w:rPr>
            <w:noProof/>
            <w:webHidden/>
          </w:rPr>
          <w:t>4</w:t>
        </w:r>
        <w:r>
          <w:rPr>
            <w:noProof/>
            <w:webHidden/>
          </w:rPr>
          <w:fldChar w:fldCharType="end"/>
        </w:r>
        <w:r w:rsidRPr="001868B1">
          <w:rPr>
            <w:rStyle w:val="Lienhypertexte"/>
            <w:noProof/>
          </w:rPr>
          <w:fldChar w:fldCharType="end"/>
        </w:r>
      </w:ins>
    </w:p>
    <w:p w:rsidR="00232A13" w:rsidRDefault="00232A13">
      <w:pPr>
        <w:pStyle w:val="TM2"/>
        <w:tabs>
          <w:tab w:val="left" w:pos="800"/>
          <w:tab w:val="right" w:leader="dot" w:pos="8630"/>
        </w:tabs>
        <w:rPr>
          <w:ins w:id="32" w:author="Binz Pierre-Alain (HOS41670)" w:date="2017-05-14T13:40:00Z"/>
          <w:rFonts w:asciiTheme="minorHAnsi" w:eastAsiaTheme="minorEastAsia" w:hAnsiTheme="minorHAnsi" w:cstheme="minorBidi"/>
          <w:noProof/>
          <w:sz w:val="22"/>
          <w:szCs w:val="22"/>
          <w:lang w:val="fr-CH" w:eastAsia="fr-CH"/>
        </w:rPr>
      </w:pPr>
      <w:ins w:id="33"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"_Toc482532574"</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3.3</w:t>
        </w:r>
        <w:r>
          <w:rPr>
            <w:rFonts w:asciiTheme="minorHAnsi" w:eastAsiaTheme="minorEastAsia" w:hAnsiTheme="minorHAnsi" w:cstheme="minorBidi"/>
            <w:noProof/>
            <w:sz w:val="22"/>
            <w:szCs w:val="22"/>
            <w:lang w:val="fr-CH" w:eastAsia="fr-CH"/>
          </w:rPr>
          <w:tab/>
        </w:r>
        <w:r w:rsidRPr="001868B1">
          <w:rPr>
            <w:rStyle w:val="Lienhypertexte"/>
            <w:noProof/>
          </w:rPr>
          <w:t>The common sequence database format description</w:t>
        </w:r>
        <w:r>
          <w:rPr>
            <w:noProof/>
            <w:webHidden/>
          </w:rPr>
          <w:tab/>
        </w:r>
        <w:r>
          <w:rPr>
            <w:noProof/>
            <w:webHidden/>
          </w:rPr>
          <w:fldChar w:fldCharType="begin"/>
        </w:r>
        <w:r>
          <w:rPr>
            <w:noProof/>
            <w:webHidden/>
          </w:rPr>
          <w:instrText xml:space="preserve"> PAGEREF _Toc482532574 \h </w:instrText>
        </w:r>
        <w:r>
          <w:rPr>
            <w:noProof/>
            <w:webHidden/>
          </w:rPr>
        </w:r>
      </w:ins>
      <w:r>
        <w:rPr>
          <w:noProof/>
          <w:webHidden/>
        </w:rPr>
        <w:fldChar w:fldCharType="separate"/>
      </w:r>
      <w:ins w:id="34" w:author="Binz Pierre-Alain (HOS41670)" w:date="2017-05-14T13:40:00Z">
        <w:r>
          <w:rPr>
            <w:noProof/>
            <w:webHidden/>
          </w:rPr>
          <w:t>4</w:t>
        </w:r>
        <w:r>
          <w:rPr>
            <w:noProof/>
            <w:webHidden/>
          </w:rPr>
          <w:fldChar w:fldCharType="end"/>
        </w:r>
        <w:r w:rsidRPr="001868B1">
          <w:rPr>
            <w:rStyle w:val="Lienhypertexte"/>
            <w:noProof/>
          </w:rPr>
          <w:fldChar w:fldCharType="end"/>
        </w:r>
      </w:ins>
    </w:p>
    <w:p w:rsidR="00232A13" w:rsidRDefault="00232A13">
      <w:pPr>
        <w:pStyle w:val="TM2"/>
        <w:tabs>
          <w:tab w:val="left" w:pos="800"/>
          <w:tab w:val="right" w:leader="dot" w:pos="8630"/>
        </w:tabs>
        <w:rPr>
          <w:ins w:id="35" w:author="Binz Pierre-Alain (HOS41670)" w:date="2017-05-14T13:40:00Z"/>
          <w:rFonts w:asciiTheme="minorHAnsi" w:eastAsiaTheme="minorEastAsia" w:hAnsiTheme="minorHAnsi" w:cstheme="minorBidi"/>
          <w:noProof/>
          <w:sz w:val="22"/>
          <w:szCs w:val="22"/>
          <w:lang w:val="fr-CH" w:eastAsia="fr-CH"/>
        </w:rPr>
      </w:pPr>
      <w:ins w:id="36"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"_Toc482532575"</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3.4</w:t>
        </w:r>
        <w:r>
          <w:rPr>
            <w:rFonts w:asciiTheme="minorHAnsi" w:eastAsiaTheme="minorEastAsia" w:hAnsiTheme="minorHAnsi" w:cstheme="minorBidi"/>
            <w:noProof/>
            <w:sz w:val="22"/>
            <w:szCs w:val="22"/>
            <w:lang w:val="fr-CH" w:eastAsia="fr-CH"/>
          </w:rPr>
          <w:tab/>
        </w:r>
        <w:r w:rsidRPr="001868B1">
          <w:rPr>
            <w:rStyle w:val="Lienhypertexte"/>
            <w:noProof/>
          </w:rPr>
          <w:t>Additional considerations</w:t>
        </w:r>
        <w:r>
          <w:rPr>
            <w:noProof/>
            <w:webHidden/>
          </w:rPr>
          <w:tab/>
        </w:r>
        <w:r>
          <w:rPr>
            <w:noProof/>
            <w:webHidden/>
          </w:rPr>
          <w:fldChar w:fldCharType="begin"/>
        </w:r>
        <w:r>
          <w:rPr>
            <w:noProof/>
            <w:webHidden/>
          </w:rPr>
          <w:instrText xml:space="preserve"> PAGEREF _Toc482532575 \h </w:instrText>
        </w:r>
        <w:r>
          <w:rPr>
            <w:noProof/>
            <w:webHidden/>
          </w:rPr>
        </w:r>
      </w:ins>
      <w:r>
        <w:rPr>
          <w:noProof/>
          <w:webHidden/>
        </w:rPr>
        <w:fldChar w:fldCharType="separate"/>
      </w:r>
      <w:ins w:id="37" w:author="Binz Pierre-Alain (HOS41670)" w:date="2017-05-14T13:40:00Z">
        <w:r>
          <w:rPr>
            <w:noProof/>
            <w:webHidden/>
          </w:rPr>
          <w:t>12</w:t>
        </w:r>
        <w:r>
          <w:rPr>
            <w:noProof/>
            <w:webHidden/>
          </w:rPr>
          <w:fldChar w:fldCharType="end"/>
        </w:r>
        <w:r w:rsidRPr="001868B1">
          <w:rPr>
            <w:rStyle w:val="Lienhypertexte"/>
            <w:noProof/>
          </w:rPr>
          <w:fldChar w:fldCharType="end"/>
        </w:r>
      </w:ins>
    </w:p>
    <w:p w:rsidR="00232A13" w:rsidRDefault="00232A13">
      <w:pPr>
        <w:pStyle w:val="TM1"/>
        <w:tabs>
          <w:tab w:val="left" w:pos="400"/>
          <w:tab w:val="right" w:leader="dot" w:pos="8630"/>
        </w:tabs>
        <w:rPr>
          <w:ins w:id="38" w:author="Binz Pierre-Alain (HOS41670)" w:date="2017-05-14T13:40:00Z"/>
          <w:rFonts w:asciiTheme="minorHAnsi" w:eastAsiaTheme="minorEastAsia" w:hAnsiTheme="minorHAnsi" w:cstheme="minorBidi"/>
          <w:noProof/>
          <w:sz w:val="22"/>
          <w:szCs w:val="22"/>
          <w:lang w:val="fr-CH" w:eastAsia="fr-CH"/>
        </w:rPr>
      </w:pPr>
      <w:ins w:id="39"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"_Toc482532576"</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4.</w:t>
        </w:r>
        <w:r>
          <w:rPr>
            <w:rFonts w:asciiTheme="minorHAnsi" w:eastAsiaTheme="minorEastAsia" w:hAnsiTheme="minorHAnsi" w:cstheme="minorBidi"/>
            <w:noProof/>
            <w:sz w:val="22"/>
            <w:szCs w:val="22"/>
            <w:lang w:val="fr-CH" w:eastAsia="fr-CH"/>
          </w:rPr>
          <w:tab/>
        </w:r>
        <w:r w:rsidRPr="001868B1">
          <w:rPr>
            <w:rStyle w:val="Lienhypertexte"/>
            <w:noProof/>
          </w:rPr>
          <w:t>Authors Information</w:t>
        </w:r>
        <w:r>
          <w:rPr>
            <w:noProof/>
            <w:webHidden/>
          </w:rPr>
          <w:tab/>
        </w:r>
        <w:r>
          <w:rPr>
            <w:noProof/>
            <w:webHidden/>
          </w:rPr>
          <w:fldChar w:fldCharType="begin"/>
        </w:r>
        <w:r>
          <w:rPr>
            <w:noProof/>
            <w:webHidden/>
          </w:rPr>
          <w:instrText xml:space="preserve"> PAGEREF _Toc482532576 \h </w:instrText>
        </w:r>
        <w:r>
          <w:rPr>
            <w:noProof/>
            <w:webHidden/>
          </w:rPr>
        </w:r>
      </w:ins>
      <w:r>
        <w:rPr>
          <w:noProof/>
          <w:webHidden/>
        </w:rPr>
        <w:fldChar w:fldCharType="separate"/>
      </w:r>
      <w:ins w:id="40" w:author="Binz Pierre-Alain (HOS41670)" w:date="2017-05-14T13:40:00Z">
        <w:r>
          <w:rPr>
            <w:noProof/>
            <w:webHidden/>
          </w:rPr>
          <w:t>13</w:t>
        </w:r>
        <w:r>
          <w:rPr>
            <w:noProof/>
            <w:webHidden/>
          </w:rPr>
          <w:fldChar w:fldCharType="end"/>
        </w:r>
        <w:r w:rsidRPr="001868B1">
          <w:rPr>
            <w:rStyle w:val="Lienhypertexte"/>
            <w:noProof/>
          </w:rPr>
          <w:fldChar w:fldCharType="end"/>
        </w:r>
      </w:ins>
    </w:p>
    <w:p w:rsidR="00232A13" w:rsidRDefault="00232A13">
      <w:pPr>
        <w:pStyle w:val="TM1"/>
        <w:tabs>
          <w:tab w:val="left" w:pos="400"/>
          <w:tab w:val="right" w:leader="dot" w:pos="8630"/>
        </w:tabs>
        <w:rPr>
          <w:ins w:id="41" w:author="Binz Pierre-Alain (HOS41670)" w:date="2017-05-14T13:40:00Z"/>
          <w:rFonts w:asciiTheme="minorHAnsi" w:eastAsiaTheme="minorEastAsia" w:hAnsiTheme="minorHAnsi" w:cstheme="minorBidi"/>
          <w:noProof/>
          <w:sz w:val="22"/>
          <w:szCs w:val="22"/>
          <w:lang w:val="fr-CH" w:eastAsia="fr-CH"/>
        </w:rPr>
      </w:pPr>
      <w:ins w:id="42"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"_Toc482532577"</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5.</w:t>
        </w:r>
        <w:r>
          <w:rPr>
            <w:rFonts w:asciiTheme="minorHAnsi" w:eastAsiaTheme="minorEastAsia" w:hAnsiTheme="minorHAnsi" w:cstheme="minorBidi"/>
            <w:noProof/>
            <w:sz w:val="22"/>
            <w:szCs w:val="22"/>
            <w:lang w:val="fr-CH" w:eastAsia="fr-CH"/>
          </w:rPr>
          <w:tab/>
        </w:r>
        <w:r w:rsidRPr="001868B1">
          <w:rPr>
            <w:rStyle w:val="Lienhypertexte"/>
            <w:noProof/>
          </w:rPr>
          <w:t>Contributors</w:t>
        </w:r>
        <w:r>
          <w:rPr>
            <w:noProof/>
            <w:webHidden/>
          </w:rPr>
          <w:tab/>
        </w:r>
        <w:r>
          <w:rPr>
            <w:noProof/>
            <w:webHidden/>
          </w:rPr>
          <w:fldChar w:fldCharType="begin"/>
        </w:r>
        <w:r>
          <w:rPr>
            <w:noProof/>
            <w:webHidden/>
          </w:rPr>
          <w:instrText xml:space="preserve"> PAGEREF _Toc482532577 \h </w:instrText>
        </w:r>
        <w:r>
          <w:rPr>
            <w:noProof/>
            <w:webHidden/>
          </w:rPr>
        </w:r>
      </w:ins>
      <w:r>
        <w:rPr>
          <w:noProof/>
          <w:webHidden/>
        </w:rPr>
        <w:fldChar w:fldCharType="separate"/>
      </w:r>
      <w:ins w:id="43" w:author="Binz Pierre-Alain (HOS41670)" w:date="2017-05-14T13:40:00Z">
        <w:r>
          <w:rPr>
            <w:noProof/>
            <w:webHidden/>
          </w:rPr>
          <w:t>13</w:t>
        </w:r>
        <w:r>
          <w:rPr>
            <w:noProof/>
            <w:webHidden/>
          </w:rPr>
          <w:fldChar w:fldCharType="end"/>
        </w:r>
        <w:r w:rsidRPr="001868B1">
          <w:rPr>
            <w:rStyle w:val="Lienhypertexte"/>
            <w:noProof/>
          </w:rPr>
          <w:fldChar w:fldCharType="end"/>
        </w:r>
      </w:ins>
    </w:p>
    <w:p w:rsidR="00232A13" w:rsidRDefault="00232A13">
      <w:pPr>
        <w:pStyle w:val="TM1"/>
        <w:tabs>
          <w:tab w:val="left" w:pos="400"/>
          <w:tab w:val="right" w:leader="dot" w:pos="8630"/>
        </w:tabs>
        <w:rPr>
          <w:ins w:id="44" w:author="Binz Pierre-Alain (HOS41670)" w:date="2017-05-14T13:40:00Z"/>
          <w:rFonts w:asciiTheme="minorHAnsi" w:eastAsiaTheme="minorEastAsia" w:hAnsiTheme="minorHAnsi" w:cstheme="minorBidi"/>
          <w:noProof/>
          <w:sz w:val="22"/>
          <w:szCs w:val="22"/>
          <w:lang w:val="fr-CH" w:eastAsia="fr-CH"/>
        </w:rPr>
      </w:pPr>
      <w:ins w:id="45"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"_Toc482532578"</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6.</w:t>
        </w:r>
        <w:r>
          <w:rPr>
            <w:rFonts w:asciiTheme="minorHAnsi" w:eastAsiaTheme="minorEastAsia" w:hAnsiTheme="minorHAnsi" w:cstheme="minorBidi"/>
            <w:noProof/>
            <w:sz w:val="22"/>
            <w:szCs w:val="22"/>
            <w:lang w:val="fr-CH" w:eastAsia="fr-CH"/>
          </w:rPr>
          <w:tab/>
        </w:r>
        <w:r w:rsidRPr="001868B1">
          <w:rPr>
            <w:rStyle w:val="Lienhypertexte"/>
            <w:noProof/>
          </w:rPr>
          <w:t>Intellectual Property Statement</w:t>
        </w:r>
        <w:r>
          <w:rPr>
            <w:noProof/>
            <w:webHidden/>
          </w:rPr>
          <w:tab/>
        </w:r>
        <w:r>
          <w:rPr>
            <w:noProof/>
            <w:webHidden/>
          </w:rPr>
          <w:fldChar w:fldCharType="begin"/>
        </w:r>
        <w:r>
          <w:rPr>
            <w:noProof/>
            <w:webHidden/>
          </w:rPr>
          <w:instrText xml:space="preserve"> PAGEREF _Toc482532578 \h </w:instrText>
        </w:r>
        <w:r>
          <w:rPr>
            <w:noProof/>
            <w:webHidden/>
          </w:rPr>
        </w:r>
      </w:ins>
      <w:r>
        <w:rPr>
          <w:noProof/>
          <w:webHidden/>
        </w:rPr>
        <w:fldChar w:fldCharType="separate"/>
      </w:r>
      <w:ins w:id="46" w:author="Binz Pierre-Alain (HOS41670)" w:date="2017-05-14T13:40:00Z">
        <w:r>
          <w:rPr>
            <w:noProof/>
            <w:webHidden/>
          </w:rPr>
          <w:t>14</w:t>
        </w:r>
        <w:r>
          <w:rPr>
            <w:noProof/>
            <w:webHidden/>
          </w:rPr>
          <w:fldChar w:fldCharType="end"/>
        </w:r>
        <w:r w:rsidRPr="001868B1">
          <w:rPr>
            <w:rStyle w:val="Lienhypertexte"/>
            <w:noProof/>
          </w:rPr>
          <w:fldChar w:fldCharType="end"/>
        </w:r>
      </w:ins>
    </w:p>
    <w:p w:rsidR="00232A13" w:rsidRDefault="00232A13">
      <w:pPr>
        <w:pStyle w:val="TM1"/>
        <w:tabs>
          <w:tab w:val="left" w:pos="400"/>
          <w:tab w:val="right" w:leader="dot" w:pos="8630"/>
        </w:tabs>
        <w:rPr>
          <w:ins w:id="47" w:author="Binz Pierre-Alain (HOS41670)" w:date="2017-05-14T13:40:00Z"/>
          <w:rFonts w:asciiTheme="minorHAnsi" w:eastAsiaTheme="minorEastAsia" w:hAnsiTheme="minorHAnsi" w:cstheme="minorBidi"/>
          <w:noProof/>
          <w:sz w:val="22"/>
          <w:szCs w:val="22"/>
          <w:lang w:val="fr-CH" w:eastAsia="fr-CH"/>
        </w:rPr>
      </w:pPr>
      <w:ins w:id="48"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"_Toc482532579"</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7.</w:t>
        </w:r>
        <w:r>
          <w:rPr>
            <w:rFonts w:asciiTheme="minorHAnsi" w:eastAsiaTheme="minorEastAsia" w:hAnsiTheme="minorHAnsi" w:cstheme="minorBidi"/>
            <w:noProof/>
            <w:sz w:val="22"/>
            <w:szCs w:val="22"/>
            <w:lang w:val="fr-CH" w:eastAsia="fr-CH"/>
          </w:rPr>
          <w:tab/>
        </w:r>
        <w:r w:rsidRPr="001868B1">
          <w:rPr>
            <w:rStyle w:val="Lienhypertexte"/>
            <w:noProof/>
          </w:rPr>
          <w:t>Copyright Notice</w:t>
        </w:r>
        <w:r>
          <w:rPr>
            <w:noProof/>
            <w:webHidden/>
          </w:rPr>
          <w:tab/>
        </w:r>
        <w:r>
          <w:rPr>
            <w:noProof/>
            <w:webHidden/>
          </w:rPr>
          <w:fldChar w:fldCharType="begin"/>
        </w:r>
        <w:r>
          <w:rPr>
            <w:noProof/>
            <w:webHidden/>
          </w:rPr>
          <w:instrText xml:space="preserve"> PAGEREF _Toc482532579 \h </w:instrText>
        </w:r>
        <w:r>
          <w:rPr>
            <w:noProof/>
            <w:webHidden/>
          </w:rPr>
        </w:r>
      </w:ins>
      <w:r>
        <w:rPr>
          <w:noProof/>
          <w:webHidden/>
        </w:rPr>
        <w:fldChar w:fldCharType="separate"/>
      </w:r>
      <w:ins w:id="49" w:author="Binz Pierre-Alain (HOS41670)" w:date="2017-05-14T13:40:00Z">
        <w:r>
          <w:rPr>
            <w:noProof/>
            <w:webHidden/>
          </w:rPr>
          <w:t>14</w:t>
        </w:r>
        <w:r>
          <w:rPr>
            <w:noProof/>
            <w:webHidden/>
          </w:rPr>
          <w:fldChar w:fldCharType="end"/>
        </w:r>
        <w:r w:rsidRPr="001868B1">
          <w:rPr>
            <w:rStyle w:val="Lienhypertexte"/>
            <w:noProof/>
          </w:rPr>
          <w:fldChar w:fldCharType="end"/>
        </w:r>
      </w:ins>
    </w:p>
    <w:p w:rsidR="00232A13" w:rsidRDefault="00232A13">
      <w:pPr>
        <w:pStyle w:val="TM1"/>
        <w:tabs>
          <w:tab w:val="left" w:pos="400"/>
          <w:tab w:val="right" w:leader="dot" w:pos="8630"/>
        </w:tabs>
        <w:rPr>
          <w:ins w:id="50" w:author="Binz Pierre-Alain (HOS41670)" w:date="2017-05-14T13:40:00Z"/>
          <w:rFonts w:asciiTheme="minorHAnsi" w:eastAsiaTheme="minorEastAsia" w:hAnsiTheme="minorHAnsi" w:cstheme="minorBidi"/>
          <w:noProof/>
          <w:sz w:val="22"/>
          <w:szCs w:val="22"/>
          <w:lang w:val="fr-CH" w:eastAsia="fr-CH"/>
        </w:rPr>
      </w:pPr>
      <w:ins w:id="51"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"_Toc482532580"</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8.</w:t>
        </w:r>
        <w:r>
          <w:rPr>
            <w:rFonts w:asciiTheme="minorHAnsi" w:eastAsiaTheme="minorEastAsia" w:hAnsiTheme="minorHAnsi" w:cstheme="minorBidi"/>
            <w:noProof/>
            <w:sz w:val="22"/>
            <w:szCs w:val="22"/>
            <w:lang w:val="fr-CH" w:eastAsia="fr-CH"/>
          </w:rPr>
          <w:tab/>
        </w:r>
        <w:r w:rsidRPr="001868B1">
          <w:rPr>
            <w:rStyle w:val="Lienhypertexte"/>
            <w:noProof/>
          </w:rPr>
          <w:t>Glossary</w:t>
        </w:r>
        <w:r>
          <w:rPr>
            <w:noProof/>
            <w:webHidden/>
          </w:rPr>
          <w:tab/>
        </w:r>
        <w:r>
          <w:rPr>
            <w:noProof/>
            <w:webHidden/>
          </w:rPr>
          <w:fldChar w:fldCharType="begin"/>
        </w:r>
        <w:r>
          <w:rPr>
            <w:noProof/>
            <w:webHidden/>
          </w:rPr>
          <w:instrText xml:space="preserve"> PAGEREF _Toc482532580 \h </w:instrText>
        </w:r>
        <w:r>
          <w:rPr>
            <w:noProof/>
            <w:webHidden/>
          </w:rPr>
        </w:r>
      </w:ins>
      <w:r>
        <w:rPr>
          <w:noProof/>
          <w:webHidden/>
        </w:rPr>
        <w:fldChar w:fldCharType="separate"/>
      </w:r>
      <w:ins w:id="52" w:author="Binz Pierre-Alain (HOS41670)" w:date="2017-05-14T13:40:00Z">
        <w:r>
          <w:rPr>
            <w:noProof/>
            <w:webHidden/>
          </w:rPr>
          <w:t>14</w:t>
        </w:r>
        <w:r>
          <w:rPr>
            <w:noProof/>
            <w:webHidden/>
          </w:rPr>
          <w:fldChar w:fldCharType="end"/>
        </w:r>
        <w:r w:rsidRPr="001868B1">
          <w:rPr>
            <w:rStyle w:val="Lienhypertexte"/>
            <w:noProof/>
          </w:rPr>
          <w:fldChar w:fldCharType="end"/>
        </w:r>
      </w:ins>
    </w:p>
    <w:p w:rsidR="00232A13" w:rsidRDefault="00232A13">
      <w:pPr>
        <w:pStyle w:val="TM1"/>
        <w:tabs>
          <w:tab w:val="left" w:pos="400"/>
          <w:tab w:val="right" w:leader="dot" w:pos="8630"/>
        </w:tabs>
        <w:rPr>
          <w:ins w:id="53" w:author="Binz Pierre-Alain (HOS41670)" w:date="2017-05-14T13:40:00Z"/>
          <w:rFonts w:asciiTheme="minorHAnsi" w:eastAsiaTheme="minorEastAsia" w:hAnsiTheme="minorHAnsi" w:cstheme="minorBidi"/>
          <w:noProof/>
          <w:sz w:val="22"/>
          <w:szCs w:val="22"/>
          <w:lang w:val="fr-CH" w:eastAsia="fr-CH"/>
        </w:rPr>
      </w:pPr>
      <w:ins w:id="54" w:author="Binz Pierre-Alain (HOS41670)" w:date="2017-05-14T13:40:00Z">
        <w:r w:rsidRPr="001868B1">
          <w:rPr>
            <w:rStyle w:val="Lienhypertexte"/>
            <w:noProof/>
          </w:rPr>
          <w:fldChar w:fldCharType="begin"/>
        </w:r>
        <w:r w:rsidRPr="001868B1">
          <w:rPr>
            <w:rStyle w:val="Lienhypertexte"/>
            <w:noProof/>
          </w:rPr>
          <w:instrText xml:space="preserve"> </w:instrText>
        </w:r>
        <w:r>
          <w:rPr>
            <w:noProof/>
          </w:rPr>
          <w:instrText>HYPERLINK \l "_Toc482532581"</w:instrText>
        </w:r>
        <w:r w:rsidRPr="001868B1">
          <w:rPr>
            <w:rStyle w:val="Lienhypertexte"/>
            <w:noProof/>
          </w:rPr>
          <w:instrText xml:space="preserve"> </w:instrText>
        </w:r>
        <w:r w:rsidRPr="001868B1">
          <w:rPr>
            <w:rStyle w:val="Lienhypertexte"/>
            <w:noProof/>
          </w:rPr>
        </w:r>
        <w:r w:rsidRPr="001868B1">
          <w:rPr>
            <w:rStyle w:val="Lienhypertexte"/>
            <w:noProof/>
          </w:rPr>
          <w:fldChar w:fldCharType="separate"/>
        </w:r>
        <w:r w:rsidRPr="001868B1">
          <w:rPr>
            <w:rStyle w:val="Lienhypertexte"/>
            <w:noProof/>
          </w:rPr>
          <w:t>9.</w:t>
        </w:r>
        <w:r>
          <w:rPr>
            <w:rFonts w:asciiTheme="minorHAnsi" w:eastAsiaTheme="minorEastAsia" w:hAnsiTheme="minorHAnsi" w:cstheme="minorBidi"/>
            <w:noProof/>
            <w:sz w:val="22"/>
            <w:szCs w:val="22"/>
            <w:lang w:val="fr-CH" w:eastAsia="fr-CH"/>
          </w:rPr>
          <w:tab/>
        </w:r>
        <w:r w:rsidRPr="001868B1">
          <w:rPr>
            <w:rStyle w:val="Lienhypertexte"/>
            <w:noProof/>
          </w:rPr>
          <w:t>References</w:t>
        </w:r>
        <w:r>
          <w:rPr>
            <w:noProof/>
            <w:webHidden/>
          </w:rPr>
          <w:tab/>
        </w:r>
        <w:r>
          <w:rPr>
            <w:noProof/>
            <w:webHidden/>
          </w:rPr>
          <w:fldChar w:fldCharType="begin"/>
        </w:r>
        <w:r>
          <w:rPr>
            <w:noProof/>
            <w:webHidden/>
          </w:rPr>
          <w:instrText xml:space="preserve"> PAGEREF _Toc482532581 \h </w:instrText>
        </w:r>
        <w:r>
          <w:rPr>
            <w:noProof/>
            <w:webHidden/>
          </w:rPr>
        </w:r>
      </w:ins>
      <w:r>
        <w:rPr>
          <w:noProof/>
          <w:webHidden/>
        </w:rPr>
        <w:fldChar w:fldCharType="separate"/>
      </w:r>
      <w:ins w:id="55" w:author="Binz Pierre-Alain (HOS41670)" w:date="2017-05-14T13:40:00Z">
        <w:r>
          <w:rPr>
            <w:noProof/>
            <w:webHidden/>
          </w:rPr>
          <w:t>14</w:t>
        </w:r>
        <w:r>
          <w:rPr>
            <w:noProof/>
            <w:webHidden/>
          </w:rPr>
          <w:fldChar w:fldCharType="end"/>
        </w:r>
        <w:r w:rsidRPr="001868B1">
          <w:rPr>
            <w:rStyle w:val="Lienhypertexte"/>
            <w:noProof/>
          </w:rPr>
          <w:fldChar w:fldCharType="end"/>
        </w:r>
      </w:ins>
    </w:p>
    <w:p w:rsidR="006E4C2A" w:rsidDel="00232A13" w:rsidRDefault="006E4C2A">
      <w:pPr>
        <w:pStyle w:val="TM1"/>
        <w:tabs>
          <w:tab w:val="right" w:leader="dot" w:pos="8630"/>
        </w:tabs>
        <w:rPr>
          <w:del w:id="56" w:author="Binz Pierre-Alain (HOS41670)" w:date="2017-05-14T13:40:00Z"/>
          <w:rFonts w:ascii="Calibri" w:hAnsi="Calibri"/>
          <w:noProof/>
          <w:sz w:val="22"/>
          <w:szCs w:val="22"/>
          <w:lang w:val="fr-CH" w:eastAsia="fr-CH"/>
        </w:rPr>
      </w:pPr>
      <w:del w:id="57" w:author="Binz Pierre-Alain (HOS41670)" w:date="2017-05-14T13:40:00Z">
        <w:r w:rsidRPr="00232A13" w:rsidDel="00232A13">
          <w:rPr>
            <w:noProof/>
            <w:rPrChange w:id="58" w:author="Binz Pierre-Alain (HOS41670)" w:date="2017-05-14T13:40:00Z">
              <w:rPr>
                <w:rStyle w:val="Lienhypertexte"/>
                <w:noProof/>
              </w:rPr>
            </w:rPrChange>
          </w:rPr>
          <w:delText>Abstract</w:delText>
        </w:r>
        <w:r w:rsidDel="00232A13">
          <w:rPr>
            <w:noProof/>
            <w:webHidden/>
          </w:rPr>
          <w:tab/>
          <w:delText>1</w:delText>
        </w:r>
      </w:del>
    </w:p>
    <w:p w:rsidR="006E4C2A" w:rsidDel="00232A13" w:rsidRDefault="006E4C2A">
      <w:pPr>
        <w:pStyle w:val="TM1"/>
        <w:tabs>
          <w:tab w:val="left" w:pos="400"/>
          <w:tab w:val="right" w:leader="dot" w:pos="8630"/>
        </w:tabs>
        <w:rPr>
          <w:del w:id="59" w:author="Binz Pierre-Alain (HOS41670)" w:date="2017-05-14T13:40:00Z"/>
          <w:rFonts w:ascii="Calibri" w:hAnsi="Calibri"/>
          <w:noProof/>
          <w:sz w:val="22"/>
          <w:szCs w:val="22"/>
          <w:lang w:val="fr-CH" w:eastAsia="fr-CH"/>
        </w:rPr>
      </w:pPr>
      <w:del w:id="60" w:author="Binz Pierre-Alain (HOS41670)" w:date="2017-05-14T13:40:00Z">
        <w:r w:rsidRPr="00232A13" w:rsidDel="00232A13">
          <w:rPr>
            <w:noProof/>
            <w:rPrChange w:id="61" w:author="Binz Pierre-Alain (HOS41670)" w:date="2017-05-14T13:40:00Z">
              <w:rPr>
                <w:rStyle w:val="Lienhypertexte"/>
                <w:noProof/>
              </w:rPr>
            </w:rPrChange>
          </w:rPr>
          <w:delText>1.</w:delText>
        </w:r>
        <w:r w:rsidDel="00232A13">
          <w:rPr>
            <w:rFonts w:ascii="Calibri" w:hAnsi="Calibri"/>
            <w:noProof/>
            <w:sz w:val="22"/>
            <w:szCs w:val="22"/>
            <w:lang w:val="fr-CH" w:eastAsia="fr-CH"/>
          </w:rPr>
          <w:tab/>
        </w:r>
        <w:r w:rsidRPr="00232A13" w:rsidDel="00232A13">
          <w:rPr>
            <w:noProof/>
            <w:rPrChange w:id="62" w:author="Binz Pierre-Alain (HOS41670)" w:date="2017-05-14T13:40:00Z">
              <w:rPr>
                <w:rStyle w:val="Lienhypertexte"/>
                <w:noProof/>
              </w:rPr>
            </w:rPrChange>
          </w:rPr>
          <w:delText>Introduction</w:delText>
        </w:r>
        <w:r w:rsidDel="00232A13">
          <w:rPr>
            <w:noProof/>
            <w:webHidden/>
          </w:rPr>
          <w:tab/>
          <w:delText>3</w:delText>
        </w:r>
      </w:del>
    </w:p>
    <w:p w:rsidR="006E4C2A" w:rsidDel="00232A13" w:rsidRDefault="006E4C2A">
      <w:pPr>
        <w:pStyle w:val="TM2"/>
        <w:tabs>
          <w:tab w:val="left" w:pos="800"/>
          <w:tab w:val="right" w:leader="dot" w:pos="8630"/>
        </w:tabs>
        <w:rPr>
          <w:del w:id="63" w:author="Binz Pierre-Alain (HOS41670)" w:date="2017-05-14T13:40:00Z"/>
          <w:rFonts w:ascii="Calibri" w:hAnsi="Calibri"/>
          <w:noProof/>
          <w:sz w:val="22"/>
          <w:szCs w:val="22"/>
          <w:lang w:val="fr-CH" w:eastAsia="fr-CH"/>
        </w:rPr>
      </w:pPr>
      <w:del w:id="64" w:author="Binz Pierre-Alain (HOS41670)" w:date="2017-05-14T13:40:00Z">
        <w:r w:rsidRPr="00232A13" w:rsidDel="00232A13">
          <w:rPr>
            <w:noProof/>
            <w:rPrChange w:id="65" w:author="Binz Pierre-Alain (HOS41670)" w:date="2017-05-14T13:40:00Z">
              <w:rPr>
                <w:rStyle w:val="Lienhypertexte"/>
                <w:noProof/>
              </w:rPr>
            </w:rPrChange>
          </w:rPr>
          <w:delText>1.1</w:delText>
        </w:r>
        <w:r w:rsidDel="00232A13">
          <w:rPr>
            <w:rFonts w:ascii="Calibri" w:hAnsi="Calibri"/>
            <w:noProof/>
            <w:sz w:val="22"/>
            <w:szCs w:val="22"/>
            <w:lang w:val="fr-CH" w:eastAsia="fr-CH"/>
          </w:rPr>
          <w:tab/>
        </w:r>
        <w:r w:rsidRPr="00232A13" w:rsidDel="00232A13">
          <w:rPr>
            <w:noProof/>
            <w:rPrChange w:id="66" w:author="Binz Pierre-Alain (HOS41670)" w:date="2017-05-14T13:40:00Z">
              <w:rPr>
                <w:rStyle w:val="Lienhypertexte"/>
                <w:noProof/>
              </w:rPr>
            </w:rPrChange>
          </w:rPr>
          <w:delText>Description of the need</w:delText>
        </w:r>
        <w:r w:rsidDel="00232A13">
          <w:rPr>
            <w:noProof/>
            <w:webHidden/>
          </w:rPr>
          <w:tab/>
          <w:delText>3</w:delText>
        </w:r>
      </w:del>
    </w:p>
    <w:p w:rsidR="006E4C2A" w:rsidDel="00232A13" w:rsidRDefault="006E4C2A">
      <w:pPr>
        <w:pStyle w:val="TM2"/>
        <w:tabs>
          <w:tab w:val="left" w:pos="800"/>
          <w:tab w:val="right" w:leader="dot" w:pos="8630"/>
        </w:tabs>
        <w:rPr>
          <w:del w:id="67" w:author="Binz Pierre-Alain (HOS41670)" w:date="2017-05-14T13:40:00Z"/>
          <w:rFonts w:ascii="Calibri" w:hAnsi="Calibri"/>
          <w:noProof/>
          <w:sz w:val="22"/>
          <w:szCs w:val="22"/>
          <w:lang w:val="fr-CH" w:eastAsia="fr-CH"/>
        </w:rPr>
      </w:pPr>
      <w:del w:id="68" w:author="Binz Pierre-Alain (HOS41670)" w:date="2017-05-14T13:40:00Z">
        <w:r w:rsidRPr="00232A13" w:rsidDel="00232A13">
          <w:rPr>
            <w:noProof/>
            <w:rPrChange w:id="69" w:author="Binz Pierre-Alain (HOS41670)" w:date="2017-05-14T13:40:00Z">
              <w:rPr>
                <w:rStyle w:val="Lienhypertexte"/>
                <w:noProof/>
              </w:rPr>
            </w:rPrChange>
          </w:rPr>
          <w:delText>1.2</w:delText>
        </w:r>
        <w:r w:rsidDel="00232A13">
          <w:rPr>
            <w:rFonts w:ascii="Calibri" w:hAnsi="Calibri"/>
            <w:noProof/>
            <w:sz w:val="22"/>
            <w:szCs w:val="22"/>
            <w:lang w:val="fr-CH" w:eastAsia="fr-CH"/>
          </w:rPr>
          <w:tab/>
        </w:r>
        <w:r w:rsidRPr="00232A13" w:rsidDel="00232A13">
          <w:rPr>
            <w:noProof/>
            <w:rPrChange w:id="70" w:author="Binz Pierre-Alain (HOS41670)" w:date="2017-05-14T13:40:00Z">
              <w:rPr>
                <w:rStyle w:val="Lienhypertexte"/>
                <w:noProof/>
              </w:rPr>
            </w:rPrChange>
          </w:rPr>
          <w:delText>Requirements</w:delText>
        </w:r>
        <w:r w:rsidDel="00232A13">
          <w:rPr>
            <w:noProof/>
            <w:webHidden/>
          </w:rPr>
          <w:tab/>
          <w:delText>3</w:delText>
        </w:r>
      </w:del>
    </w:p>
    <w:p w:rsidR="006E4C2A" w:rsidDel="00232A13" w:rsidRDefault="006E4C2A">
      <w:pPr>
        <w:pStyle w:val="TM2"/>
        <w:tabs>
          <w:tab w:val="left" w:pos="800"/>
          <w:tab w:val="right" w:leader="dot" w:pos="8630"/>
        </w:tabs>
        <w:rPr>
          <w:del w:id="71" w:author="Binz Pierre-Alain (HOS41670)" w:date="2017-05-14T13:40:00Z"/>
          <w:rFonts w:ascii="Calibri" w:hAnsi="Calibri"/>
          <w:noProof/>
          <w:sz w:val="22"/>
          <w:szCs w:val="22"/>
          <w:lang w:val="fr-CH" w:eastAsia="fr-CH"/>
        </w:rPr>
      </w:pPr>
      <w:del w:id="72" w:author="Binz Pierre-Alain (HOS41670)" w:date="2017-05-14T13:40:00Z">
        <w:r w:rsidRPr="00232A13" w:rsidDel="00232A13">
          <w:rPr>
            <w:noProof/>
            <w:rPrChange w:id="73" w:author="Binz Pierre-Alain (HOS41670)" w:date="2017-05-14T13:40:00Z">
              <w:rPr>
                <w:rStyle w:val="Lienhypertexte"/>
                <w:noProof/>
              </w:rPr>
            </w:rPrChange>
          </w:rPr>
          <w:delText>1.3</w:delText>
        </w:r>
        <w:r w:rsidDel="00232A13">
          <w:rPr>
            <w:rFonts w:ascii="Calibri" w:hAnsi="Calibri"/>
            <w:noProof/>
            <w:sz w:val="22"/>
            <w:szCs w:val="22"/>
            <w:lang w:val="fr-CH" w:eastAsia="fr-CH"/>
          </w:rPr>
          <w:tab/>
        </w:r>
        <w:r w:rsidRPr="00232A13" w:rsidDel="00232A13">
          <w:rPr>
            <w:noProof/>
            <w:rPrChange w:id="74" w:author="Binz Pierre-Alain (HOS41670)" w:date="2017-05-14T13:40:00Z">
              <w:rPr>
                <w:rStyle w:val="Lienhypertexte"/>
                <w:noProof/>
              </w:rPr>
            </w:rPrChange>
          </w:rPr>
          <w:delText>Issues to be addressed</w:delText>
        </w:r>
        <w:r w:rsidDel="00232A13">
          <w:rPr>
            <w:noProof/>
            <w:webHidden/>
          </w:rPr>
          <w:tab/>
          <w:delText>4</w:delText>
        </w:r>
      </w:del>
    </w:p>
    <w:p w:rsidR="006E4C2A" w:rsidDel="00232A13" w:rsidRDefault="006E4C2A">
      <w:pPr>
        <w:pStyle w:val="TM1"/>
        <w:tabs>
          <w:tab w:val="left" w:pos="400"/>
          <w:tab w:val="right" w:leader="dot" w:pos="8630"/>
        </w:tabs>
        <w:rPr>
          <w:del w:id="75" w:author="Binz Pierre-Alain (HOS41670)" w:date="2017-05-14T13:40:00Z"/>
          <w:rFonts w:ascii="Calibri" w:hAnsi="Calibri"/>
          <w:noProof/>
          <w:sz w:val="22"/>
          <w:szCs w:val="22"/>
          <w:lang w:val="fr-CH" w:eastAsia="fr-CH"/>
        </w:rPr>
      </w:pPr>
      <w:del w:id="76" w:author="Binz Pierre-Alain (HOS41670)" w:date="2017-05-14T13:40:00Z">
        <w:r w:rsidRPr="00232A13" w:rsidDel="00232A13">
          <w:rPr>
            <w:noProof/>
            <w:rPrChange w:id="77" w:author="Binz Pierre-Alain (HOS41670)" w:date="2017-05-14T13:40:00Z">
              <w:rPr>
                <w:rStyle w:val="Lienhypertexte"/>
                <w:noProof/>
              </w:rPr>
            </w:rPrChange>
          </w:rPr>
          <w:delText>2.</w:delText>
        </w:r>
        <w:r w:rsidDel="00232A13">
          <w:rPr>
            <w:rFonts w:ascii="Calibri" w:hAnsi="Calibri"/>
            <w:noProof/>
            <w:sz w:val="22"/>
            <w:szCs w:val="22"/>
            <w:lang w:val="fr-CH" w:eastAsia="fr-CH"/>
          </w:rPr>
          <w:tab/>
        </w:r>
        <w:r w:rsidRPr="00232A13" w:rsidDel="00232A13">
          <w:rPr>
            <w:noProof/>
            <w:rPrChange w:id="78" w:author="Binz Pierre-Alain (HOS41670)" w:date="2017-05-14T13:40:00Z">
              <w:rPr>
                <w:rStyle w:val="Lienhypertexte"/>
                <w:noProof/>
              </w:rPr>
            </w:rPrChange>
          </w:rPr>
          <w:delText>Notational Conventions</w:delText>
        </w:r>
        <w:r w:rsidDel="00232A13">
          <w:rPr>
            <w:noProof/>
            <w:webHidden/>
          </w:rPr>
          <w:tab/>
          <w:delText>4</w:delText>
        </w:r>
      </w:del>
    </w:p>
    <w:p w:rsidR="006E4C2A" w:rsidDel="00232A13" w:rsidRDefault="006E4C2A">
      <w:pPr>
        <w:pStyle w:val="TM1"/>
        <w:tabs>
          <w:tab w:val="left" w:pos="400"/>
          <w:tab w:val="right" w:leader="dot" w:pos="8630"/>
        </w:tabs>
        <w:rPr>
          <w:del w:id="79" w:author="Binz Pierre-Alain (HOS41670)" w:date="2017-05-14T13:40:00Z"/>
          <w:rFonts w:ascii="Calibri" w:hAnsi="Calibri"/>
          <w:noProof/>
          <w:sz w:val="22"/>
          <w:szCs w:val="22"/>
          <w:lang w:val="fr-CH" w:eastAsia="fr-CH"/>
        </w:rPr>
      </w:pPr>
      <w:del w:id="80" w:author="Binz Pierre-Alain (HOS41670)" w:date="2017-05-14T13:40:00Z">
        <w:r w:rsidRPr="00232A13" w:rsidDel="00232A13">
          <w:rPr>
            <w:noProof/>
            <w:rPrChange w:id="81" w:author="Binz Pierre-Alain (HOS41670)" w:date="2017-05-14T13:40:00Z">
              <w:rPr>
                <w:rStyle w:val="Lienhypertexte"/>
                <w:noProof/>
              </w:rPr>
            </w:rPrChange>
          </w:rPr>
          <w:delText>3.</w:delText>
        </w:r>
        <w:r w:rsidDel="00232A13">
          <w:rPr>
            <w:rFonts w:ascii="Calibri" w:hAnsi="Calibri"/>
            <w:noProof/>
            <w:sz w:val="22"/>
            <w:szCs w:val="22"/>
            <w:lang w:val="fr-CH" w:eastAsia="fr-CH"/>
          </w:rPr>
          <w:tab/>
        </w:r>
        <w:r w:rsidRPr="00232A13" w:rsidDel="00232A13">
          <w:rPr>
            <w:noProof/>
            <w:rPrChange w:id="82" w:author="Binz Pierre-Alain (HOS41670)" w:date="2017-05-14T13:40:00Z">
              <w:rPr>
                <w:rStyle w:val="Lienhypertexte"/>
                <w:noProof/>
              </w:rPr>
            </w:rPrChange>
          </w:rPr>
          <w:delText>The Format Implementation</w:delText>
        </w:r>
        <w:r w:rsidDel="00232A13">
          <w:rPr>
            <w:noProof/>
            <w:webHidden/>
          </w:rPr>
          <w:tab/>
          <w:delText>4</w:delText>
        </w:r>
      </w:del>
    </w:p>
    <w:p w:rsidR="006E4C2A" w:rsidDel="00232A13" w:rsidRDefault="006E4C2A">
      <w:pPr>
        <w:pStyle w:val="TM2"/>
        <w:tabs>
          <w:tab w:val="left" w:pos="800"/>
          <w:tab w:val="right" w:leader="dot" w:pos="8630"/>
        </w:tabs>
        <w:rPr>
          <w:del w:id="83" w:author="Binz Pierre-Alain (HOS41670)" w:date="2017-05-14T13:40:00Z"/>
          <w:rFonts w:ascii="Calibri" w:hAnsi="Calibri"/>
          <w:noProof/>
          <w:sz w:val="22"/>
          <w:szCs w:val="22"/>
          <w:lang w:val="fr-CH" w:eastAsia="fr-CH"/>
        </w:rPr>
      </w:pPr>
      <w:del w:id="84" w:author="Binz Pierre-Alain (HOS41670)" w:date="2017-05-14T13:40:00Z">
        <w:r w:rsidRPr="00232A13" w:rsidDel="00232A13">
          <w:rPr>
            <w:noProof/>
            <w:rPrChange w:id="85" w:author="Binz Pierre-Alain (HOS41670)" w:date="2017-05-14T13:40:00Z">
              <w:rPr>
                <w:rStyle w:val="Lienhypertexte"/>
                <w:noProof/>
              </w:rPr>
            </w:rPrChange>
          </w:rPr>
          <w:delText>3.1</w:delText>
        </w:r>
        <w:r w:rsidDel="00232A13">
          <w:rPr>
            <w:rFonts w:ascii="Calibri" w:hAnsi="Calibri"/>
            <w:noProof/>
            <w:sz w:val="22"/>
            <w:szCs w:val="22"/>
            <w:lang w:val="fr-CH" w:eastAsia="fr-CH"/>
          </w:rPr>
          <w:tab/>
        </w:r>
        <w:r w:rsidRPr="00232A13" w:rsidDel="00232A13">
          <w:rPr>
            <w:noProof/>
            <w:rPrChange w:id="86" w:author="Binz Pierre-Alain (HOS41670)" w:date="2017-05-14T13:40:00Z">
              <w:rPr>
                <w:rStyle w:val="Lienhypertexte"/>
                <w:noProof/>
              </w:rPr>
            </w:rPrChange>
          </w:rPr>
          <w:delText>The documentation</w:delText>
        </w:r>
        <w:r w:rsidDel="00232A13">
          <w:rPr>
            <w:noProof/>
            <w:webHidden/>
          </w:rPr>
          <w:tab/>
          <w:delText>4</w:delText>
        </w:r>
      </w:del>
    </w:p>
    <w:p w:rsidR="006E4C2A" w:rsidDel="00232A13" w:rsidRDefault="006E4C2A">
      <w:pPr>
        <w:pStyle w:val="TM2"/>
        <w:tabs>
          <w:tab w:val="left" w:pos="800"/>
          <w:tab w:val="right" w:leader="dot" w:pos="8630"/>
        </w:tabs>
        <w:rPr>
          <w:del w:id="87" w:author="Binz Pierre-Alain (HOS41670)" w:date="2017-05-14T13:40:00Z"/>
          <w:rFonts w:ascii="Calibri" w:hAnsi="Calibri"/>
          <w:noProof/>
          <w:sz w:val="22"/>
          <w:szCs w:val="22"/>
          <w:lang w:val="fr-CH" w:eastAsia="fr-CH"/>
        </w:rPr>
      </w:pPr>
      <w:del w:id="88" w:author="Binz Pierre-Alain (HOS41670)" w:date="2017-05-14T13:40:00Z">
        <w:r w:rsidRPr="00232A13" w:rsidDel="00232A13">
          <w:rPr>
            <w:noProof/>
            <w:rPrChange w:id="89" w:author="Binz Pierre-Alain (HOS41670)" w:date="2017-05-14T13:40:00Z">
              <w:rPr>
                <w:rStyle w:val="Lienhypertexte"/>
                <w:noProof/>
              </w:rPr>
            </w:rPrChange>
          </w:rPr>
          <w:delText>3.2</w:delText>
        </w:r>
        <w:r w:rsidDel="00232A13">
          <w:rPr>
            <w:rFonts w:ascii="Calibri" w:hAnsi="Calibri"/>
            <w:noProof/>
            <w:sz w:val="22"/>
            <w:szCs w:val="22"/>
            <w:lang w:val="fr-CH" w:eastAsia="fr-CH"/>
          </w:rPr>
          <w:tab/>
        </w:r>
        <w:r w:rsidRPr="00232A13" w:rsidDel="00232A13">
          <w:rPr>
            <w:noProof/>
            <w:rPrChange w:id="90" w:author="Binz Pierre-Alain (HOS41670)" w:date="2017-05-14T13:40:00Z">
              <w:rPr>
                <w:rStyle w:val="Lienhypertexte"/>
                <w:noProof/>
              </w:rPr>
            </w:rPrChange>
          </w:rPr>
          <w:delText>Relationship to other specifications</w:delText>
        </w:r>
        <w:r w:rsidDel="00232A13">
          <w:rPr>
            <w:noProof/>
            <w:webHidden/>
          </w:rPr>
          <w:tab/>
          <w:delText>5</w:delText>
        </w:r>
      </w:del>
    </w:p>
    <w:p w:rsidR="006E4C2A" w:rsidDel="00232A13" w:rsidRDefault="006E4C2A">
      <w:pPr>
        <w:pStyle w:val="TM2"/>
        <w:tabs>
          <w:tab w:val="left" w:pos="800"/>
          <w:tab w:val="right" w:leader="dot" w:pos="8630"/>
        </w:tabs>
        <w:rPr>
          <w:del w:id="91" w:author="Binz Pierre-Alain (HOS41670)" w:date="2017-05-14T13:40:00Z"/>
          <w:rFonts w:ascii="Calibri" w:hAnsi="Calibri"/>
          <w:noProof/>
          <w:sz w:val="22"/>
          <w:szCs w:val="22"/>
          <w:lang w:val="fr-CH" w:eastAsia="fr-CH"/>
        </w:rPr>
      </w:pPr>
      <w:del w:id="92" w:author="Binz Pierre-Alain (HOS41670)" w:date="2017-05-14T13:40:00Z">
        <w:r w:rsidRPr="00232A13" w:rsidDel="00232A13">
          <w:rPr>
            <w:noProof/>
            <w:rPrChange w:id="93" w:author="Binz Pierre-Alain (HOS41670)" w:date="2017-05-14T13:40:00Z">
              <w:rPr>
                <w:rStyle w:val="Lienhypertexte"/>
                <w:noProof/>
              </w:rPr>
            </w:rPrChange>
          </w:rPr>
          <w:delText>3.3</w:delText>
        </w:r>
        <w:r w:rsidDel="00232A13">
          <w:rPr>
            <w:rFonts w:ascii="Calibri" w:hAnsi="Calibri"/>
            <w:noProof/>
            <w:sz w:val="22"/>
            <w:szCs w:val="22"/>
            <w:lang w:val="fr-CH" w:eastAsia="fr-CH"/>
          </w:rPr>
          <w:tab/>
        </w:r>
        <w:r w:rsidRPr="00232A13" w:rsidDel="00232A13">
          <w:rPr>
            <w:noProof/>
            <w:rPrChange w:id="94" w:author="Binz Pierre-Alain (HOS41670)" w:date="2017-05-14T13:40:00Z">
              <w:rPr>
                <w:rStyle w:val="Lienhypertexte"/>
                <w:noProof/>
              </w:rPr>
            </w:rPrChange>
          </w:rPr>
          <w:delText>The common sequence database format description</w:delText>
        </w:r>
        <w:r w:rsidDel="00232A13">
          <w:rPr>
            <w:noProof/>
            <w:webHidden/>
          </w:rPr>
          <w:tab/>
          <w:delText>5</w:delText>
        </w:r>
      </w:del>
    </w:p>
    <w:p w:rsidR="006E4C2A" w:rsidDel="00232A13" w:rsidRDefault="006E4C2A">
      <w:pPr>
        <w:pStyle w:val="TM2"/>
        <w:tabs>
          <w:tab w:val="left" w:pos="800"/>
          <w:tab w:val="right" w:leader="dot" w:pos="8630"/>
        </w:tabs>
        <w:rPr>
          <w:del w:id="95" w:author="Binz Pierre-Alain (HOS41670)" w:date="2017-05-14T13:40:00Z"/>
          <w:rFonts w:ascii="Calibri" w:hAnsi="Calibri"/>
          <w:noProof/>
          <w:sz w:val="22"/>
          <w:szCs w:val="22"/>
          <w:lang w:val="fr-CH" w:eastAsia="fr-CH"/>
        </w:rPr>
      </w:pPr>
      <w:del w:id="96" w:author="Binz Pierre-Alain (HOS41670)" w:date="2017-05-14T13:40:00Z">
        <w:r w:rsidRPr="00232A13" w:rsidDel="00232A13">
          <w:rPr>
            <w:noProof/>
            <w:rPrChange w:id="97" w:author="Binz Pierre-Alain (HOS41670)" w:date="2017-05-14T13:40:00Z">
              <w:rPr>
                <w:rStyle w:val="Lienhypertexte"/>
                <w:noProof/>
              </w:rPr>
            </w:rPrChange>
          </w:rPr>
          <w:delText>3.4</w:delText>
        </w:r>
        <w:r w:rsidDel="00232A13">
          <w:rPr>
            <w:rFonts w:ascii="Calibri" w:hAnsi="Calibri"/>
            <w:noProof/>
            <w:sz w:val="22"/>
            <w:szCs w:val="22"/>
            <w:lang w:val="fr-CH" w:eastAsia="fr-CH"/>
          </w:rPr>
          <w:tab/>
        </w:r>
        <w:r w:rsidRPr="00232A13" w:rsidDel="00232A13">
          <w:rPr>
            <w:noProof/>
            <w:rPrChange w:id="98" w:author="Binz Pierre-Alain (HOS41670)" w:date="2017-05-14T13:40:00Z">
              <w:rPr>
                <w:rStyle w:val="Lienhypertexte"/>
                <w:noProof/>
              </w:rPr>
            </w:rPrChange>
          </w:rPr>
          <w:delText>Additional considerations</w:delText>
        </w:r>
        <w:r w:rsidDel="00232A13">
          <w:rPr>
            <w:noProof/>
            <w:webHidden/>
          </w:rPr>
          <w:tab/>
          <w:delText>7</w:delText>
        </w:r>
      </w:del>
    </w:p>
    <w:p w:rsidR="006E4C2A" w:rsidDel="00232A13" w:rsidRDefault="006E4C2A">
      <w:pPr>
        <w:pStyle w:val="TM1"/>
        <w:tabs>
          <w:tab w:val="left" w:pos="400"/>
          <w:tab w:val="right" w:leader="dot" w:pos="8630"/>
        </w:tabs>
        <w:rPr>
          <w:del w:id="99" w:author="Binz Pierre-Alain (HOS41670)" w:date="2017-05-14T13:40:00Z"/>
          <w:rFonts w:ascii="Calibri" w:hAnsi="Calibri"/>
          <w:noProof/>
          <w:sz w:val="22"/>
          <w:szCs w:val="22"/>
          <w:lang w:val="fr-CH" w:eastAsia="fr-CH"/>
        </w:rPr>
      </w:pPr>
      <w:del w:id="100" w:author="Binz Pierre-Alain (HOS41670)" w:date="2017-05-14T13:40:00Z">
        <w:r w:rsidRPr="00232A13" w:rsidDel="00232A13">
          <w:rPr>
            <w:noProof/>
            <w:rPrChange w:id="101" w:author="Binz Pierre-Alain (HOS41670)" w:date="2017-05-14T13:40:00Z">
              <w:rPr>
                <w:rStyle w:val="Lienhypertexte"/>
                <w:noProof/>
              </w:rPr>
            </w:rPrChange>
          </w:rPr>
          <w:delText>4.</w:delText>
        </w:r>
        <w:r w:rsidDel="00232A13">
          <w:rPr>
            <w:rFonts w:ascii="Calibri" w:hAnsi="Calibri"/>
            <w:noProof/>
            <w:sz w:val="22"/>
            <w:szCs w:val="22"/>
            <w:lang w:val="fr-CH" w:eastAsia="fr-CH"/>
          </w:rPr>
          <w:tab/>
        </w:r>
        <w:r w:rsidRPr="00232A13" w:rsidDel="00232A13">
          <w:rPr>
            <w:noProof/>
            <w:rPrChange w:id="102" w:author="Binz Pierre-Alain (HOS41670)" w:date="2017-05-14T13:40:00Z">
              <w:rPr>
                <w:rStyle w:val="Lienhypertexte"/>
                <w:noProof/>
              </w:rPr>
            </w:rPrChange>
          </w:rPr>
          <w:delText>Authors Information</w:delText>
        </w:r>
        <w:r w:rsidDel="00232A13">
          <w:rPr>
            <w:noProof/>
            <w:webHidden/>
          </w:rPr>
          <w:tab/>
          <w:delText>7</w:delText>
        </w:r>
      </w:del>
    </w:p>
    <w:p w:rsidR="006E4C2A" w:rsidDel="00232A13" w:rsidRDefault="006E4C2A">
      <w:pPr>
        <w:pStyle w:val="TM1"/>
        <w:tabs>
          <w:tab w:val="left" w:pos="400"/>
          <w:tab w:val="right" w:leader="dot" w:pos="8630"/>
        </w:tabs>
        <w:rPr>
          <w:del w:id="103" w:author="Binz Pierre-Alain (HOS41670)" w:date="2017-05-14T13:40:00Z"/>
          <w:rFonts w:ascii="Calibri" w:hAnsi="Calibri"/>
          <w:noProof/>
          <w:sz w:val="22"/>
          <w:szCs w:val="22"/>
          <w:lang w:val="fr-CH" w:eastAsia="fr-CH"/>
        </w:rPr>
      </w:pPr>
      <w:del w:id="104" w:author="Binz Pierre-Alain (HOS41670)" w:date="2017-05-14T13:40:00Z">
        <w:r w:rsidRPr="00232A13" w:rsidDel="00232A13">
          <w:rPr>
            <w:noProof/>
            <w:rPrChange w:id="105" w:author="Binz Pierre-Alain (HOS41670)" w:date="2017-05-14T13:40:00Z">
              <w:rPr>
                <w:rStyle w:val="Lienhypertexte"/>
                <w:noProof/>
              </w:rPr>
            </w:rPrChange>
          </w:rPr>
          <w:delText>5.</w:delText>
        </w:r>
        <w:r w:rsidDel="00232A13">
          <w:rPr>
            <w:rFonts w:ascii="Calibri" w:hAnsi="Calibri"/>
            <w:noProof/>
            <w:sz w:val="22"/>
            <w:szCs w:val="22"/>
            <w:lang w:val="fr-CH" w:eastAsia="fr-CH"/>
          </w:rPr>
          <w:tab/>
        </w:r>
        <w:r w:rsidRPr="00232A13" w:rsidDel="00232A13">
          <w:rPr>
            <w:noProof/>
            <w:rPrChange w:id="106" w:author="Binz Pierre-Alain (HOS41670)" w:date="2017-05-14T13:40:00Z">
              <w:rPr>
                <w:rStyle w:val="Lienhypertexte"/>
                <w:noProof/>
              </w:rPr>
            </w:rPrChange>
          </w:rPr>
          <w:delText>Contributors</w:delText>
        </w:r>
        <w:r w:rsidDel="00232A13">
          <w:rPr>
            <w:noProof/>
            <w:webHidden/>
          </w:rPr>
          <w:tab/>
          <w:delText>8</w:delText>
        </w:r>
      </w:del>
    </w:p>
    <w:p w:rsidR="006E4C2A" w:rsidDel="00232A13" w:rsidRDefault="006E4C2A">
      <w:pPr>
        <w:pStyle w:val="TM1"/>
        <w:tabs>
          <w:tab w:val="left" w:pos="400"/>
          <w:tab w:val="right" w:leader="dot" w:pos="8630"/>
        </w:tabs>
        <w:rPr>
          <w:del w:id="107" w:author="Binz Pierre-Alain (HOS41670)" w:date="2017-05-14T13:40:00Z"/>
          <w:rFonts w:ascii="Calibri" w:hAnsi="Calibri"/>
          <w:noProof/>
          <w:sz w:val="22"/>
          <w:szCs w:val="22"/>
          <w:lang w:val="fr-CH" w:eastAsia="fr-CH"/>
        </w:rPr>
      </w:pPr>
      <w:del w:id="108" w:author="Binz Pierre-Alain (HOS41670)" w:date="2017-05-14T13:40:00Z">
        <w:r w:rsidRPr="00232A13" w:rsidDel="00232A13">
          <w:rPr>
            <w:noProof/>
            <w:rPrChange w:id="109" w:author="Binz Pierre-Alain (HOS41670)" w:date="2017-05-14T13:40:00Z">
              <w:rPr>
                <w:rStyle w:val="Lienhypertexte"/>
                <w:noProof/>
              </w:rPr>
            </w:rPrChange>
          </w:rPr>
          <w:delText>6.</w:delText>
        </w:r>
        <w:r w:rsidDel="00232A13">
          <w:rPr>
            <w:rFonts w:ascii="Calibri" w:hAnsi="Calibri"/>
            <w:noProof/>
            <w:sz w:val="22"/>
            <w:szCs w:val="22"/>
            <w:lang w:val="fr-CH" w:eastAsia="fr-CH"/>
          </w:rPr>
          <w:tab/>
        </w:r>
        <w:r w:rsidRPr="00232A13" w:rsidDel="00232A13">
          <w:rPr>
            <w:noProof/>
            <w:rPrChange w:id="110" w:author="Binz Pierre-Alain (HOS41670)" w:date="2017-05-14T13:40:00Z">
              <w:rPr>
                <w:rStyle w:val="Lienhypertexte"/>
                <w:noProof/>
              </w:rPr>
            </w:rPrChange>
          </w:rPr>
          <w:delText>Intellectual Property Statement</w:delText>
        </w:r>
        <w:r w:rsidDel="00232A13">
          <w:rPr>
            <w:noProof/>
            <w:webHidden/>
          </w:rPr>
          <w:tab/>
          <w:delText>8</w:delText>
        </w:r>
      </w:del>
    </w:p>
    <w:p w:rsidR="006E4C2A" w:rsidDel="00232A13" w:rsidRDefault="006E4C2A">
      <w:pPr>
        <w:pStyle w:val="TM1"/>
        <w:tabs>
          <w:tab w:val="left" w:pos="400"/>
          <w:tab w:val="right" w:leader="dot" w:pos="8630"/>
        </w:tabs>
        <w:rPr>
          <w:del w:id="111" w:author="Binz Pierre-Alain (HOS41670)" w:date="2017-05-14T13:40:00Z"/>
          <w:rFonts w:ascii="Calibri" w:hAnsi="Calibri"/>
          <w:noProof/>
          <w:sz w:val="22"/>
          <w:szCs w:val="22"/>
          <w:lang w:val="fr-CH" w:eastAsia="fr-CH"/>
        </w:rPr>
      </w:pPr>
      <w:del w:id="112" w:author="Binz Pierre-Alain (HOS41670)" w:date="2017-05-14T13:40:00Z">
        <w:r w:rsidRPr="00232A13" w:rsidDel="00232A13">
          <w:rPr>
            <w:noProof/>
            <w:rPrChange w:id="113" w:author="Binz Pierre-Alain (HOS41670)" w:date="2017-05-14T13:40:00Z">
              <w:rPr>
                <w:rStyle w:val="Lienhypertexte"/>
                <w:noProof/>
              </w:rPr>
            </w:rPrChange>
          </w:rPr>
          <w:delText>7.</w:delText>
        </w:r>
        <w:r w:rsidDel="00232A13">
          <w:rPr>
            <w:rFonts w:ascii="Calibri" w:hAnsi="Calibri"/>
            <w:noProof/>
            <w:sz w:val="22"/>
            <w:szCs w:val="22"/>
            <w:lang w:val="fr-CH" w:eastAsia="fr-CH"/>
          </w:rPr>
          <w:tab/>
        </w:r>
        <w:r w:rsidRPr="00232A13" w:rsidDel="00232A13">
          <w:rPr>
            <w:noProof/>
            <w:rPrChange w:id="114" w:author="Binz Pierre-Alain (HOS41670)" w:date="2017-05-14T13:40:00Z">
              <w:rPr>
                <w:rStyle w:val="Lienhypertexte"/>
                <w:noProof/>
              </w:rPr>
            </w:rPrChange>
          </w:rPr>
          <w:delText>Copyright Notice</w:delText>
        </w:r>
        <w:r w:rsidDel="00232A13">
          <w:rPr>
            <w:noProof/>
            <w:webHidden/>
          </w:rPr>
          <w:tab/>
          <w:delText>9</w:delText>
        </w:r>
      </w:del>
    </w:p>
    <w:p w:rsidR="006E4C2A" w:rsidDel="00232A13" w:rsidRDefault="006E4C2A">
      <w:pPr>
        <w:pStyle w:val="TM1"/>
        <w:tabs>
          <w:tab w:val="left" w:pos="400"/>
          <w:tab w:val="right" w:leader="dot" w:pos="8630"/>
        </w:tabs>
        <w:rPr>
          <w:del w:id="115" w:author="Binz Pierre-Alain (HOS41670)" w:date="2017-05-14T13:40:00Z"/>
          <w:rFonts w:ascii="Calibri" w:hAnsi="Calibri"/>
          <w:noProof/>
          <w:sz w:val="22"/>
          <w:szCs w:val="22"/>
          <w:lang w:val="fr-CH" w:eastAsia="fr-CH"/>
        </w:rPr>
      </w:pPr>
      <w:del w:id="116" w:author="Binz Pierre-Alain (HOS41670)" w:date="2017-05-14T13:40:00Z">
        <w:r w:rsidRPr="00232A13" w:rsidDel="00232A13">
          <w:rPr>
            <w:noProof/>
            <w:rPrChange w:id="117" w:author="Binz Pierre-Alain (HOS41670)" w:date="2017-05-14T13:40:00Z">
              <w:rPr>
                <w:rStyle w:val="Lienhypertexte"/>
                <w:noProof/>
              </w:rPr>
            </w:rPrChange>
          </w:rPr>
          <w:delText>8.</w:delText>
        </w:r>
        <w:r w:rsidDel="00232A13">
          <w:rPr>
            <w:rFonts w:ascii="Calibri" w:hAnsi="Calibri"/>
            <w:noProof/>
            <w:sz w:val="22"/>
            <w:szCs w:val="22"/>
            <w:lang w:val="fr-CH" w:eastAsia="fr-CH"/>
          </w:rPr>
          <w:tab/>
        </w:r>
        <w:r w:rsidRPr="00232A13" w:rsidDel="00232A13">
          <w:rPr>
            <w:noProof/>
            <w:rPrChange w:id="118" w:author="Binz Pierre-Alain (HOS41670)" w:date="2017-05-14T13:40:00Z">
              <w:rPr>
                <w:rStyle w:val="Lienhypertexte"/>
                <w:noProof/>
              </w:rPr>
            </w:rPrChange>
          </w:rPr>
          <w:delText>Glossary</w:delText>
        </w:r>
        <w:r w:rsidDel="00232A13">
          <w:rPr>
            <w:noProof/>
            <w:webHidden/>
          </w:rPr>
          <w:tab/>
          <w:delText>9</w:delText>
        </w:r>
      </w:del>
    </w:p>
    <w:p w:rsidR="006E4C2A" w:rsidDel="00232A13" w:rsidRDefault="006E4C2A">
      <w:pPr>
        <w:pStyle w:val="TM1"/>
        <w:tabs>
          <w:tab w:val="left" w:pos="400"/>
          <w:tab w:val="right" w:leader="dot" w:pos="8630"/>
        </w:tabs>
        <w:rPr>
          <w:del w:id="119" w:author="Binz Pierre-Alain (HOS41670)" w:date="2017-05-14T13:40:00Z"/>
          <w:rFonts w:ascii="Calibri" w:hAnsi="Calibri"/>
          <w:noProof/>
          <w:sz w:val="22"/>
          <w:szCs w:val="22"/>
          <w:lang w:val="fr-CH" w:eastAsia="fr-CH"/>
        </w:rPr>
      </w:pPr>
      <w:del w:id="120" w:author="Binz Pierre-Alain (HOS41670)" w:date="2017-05-14T13:40:00Z">
        <w:r w:rsidRPr="00232A13" w:rsidDel="00232A13">
          <w:rPr>
            <w:noProof/>
            <w:rPrChange w:id="121" w:author="Binz Pierre-Alain (HOS41670)" w:date="2017-05-14T13:40:00Z">
              <w:rPr>
                <w:rStyle w:val="Lienhypertexte"/>
                <w:noProof/>
              </w:rPr>
            </w:rPrChange>
          </w:rPr>
          <w:delText>9.</w:delText>
        </w:r>
        <w:r w:rsidDel="00232A13">
          <w:rPr>
            <w:rFonts w:ascii="Calibri" w:hAnsi="Calibri"/>
            <w:noProof/>
            <w:sz w:val="22"/>
            <w:szCs w:val="22"/>
            <w:lang w:val="fr-CH" w:eastAsia="fr-CH"/>
          </w:rPr>
          <w:tab/>
        </w:r>
        <w:r w:rsidRPr="00232A13" w:rsidDel="00232A13">
          <w:rPr>
            <w:noProof/>
            <w:rPrChange w:id="122" w:author="Binz Pierre-Alain (HOS41670)" w:date="2017-05-14T13:40:00Z">
              <w:rPr>
                <w:rStyle w:val="Lienhypertexte"/>
                <w:noProof/>
              </w:rPr>
            </w:rPrChange>
          </w:rPr>
          <w:delText>References</w:delText>
        </w:r>
        <w:r w:rsidDel="00232A13">
          <w:rPr>
            <w:noProof/>
            <w:webHidden/>
          </w:rPr>
          <w:tab/>
          <w:delText>9</w:delText>
        </w:r>
      </w:del>
    </w:p>
    <w:p w:rsidR="00095610" w:rsidRDefault="00F74AF1"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rsidR="00095610" w:rsidRPr="007D27E8" w:rsidRDefault="00095610" w:rsidP="004B48E4">
      <w:pPr>
        <w:pStyle w:val="Titre1"/>
        <w:jc w:val="both"/>
      </w:pPr>
      <w:bookmarkStart w:id="132" w:name="_Toc482532566"/>
      <w:r w:rsidRPr="007D27E8">
        <w:lastRenderedPageBreak/>
        <w:t>Introduction</w:t>
      </w:r>
      <w:bookmarkEnd w:id="132"/>
    </w:p>
    <w:p w:rsidR="00095610" w:rsidRPr="003633AF" w:rsidRDefault="00095610" w:rsidP="004B48E4">
      <w:pPr>
        <w:pStyle w:val="nobreak"/>
        <w:jc w:val="both"/>
      </w:pPr>
    </w:p>
    <w:p w:rsidR="00A83BBD" w:rsidRDefault="00A83BBD" w:rsidP="004B48E4">
      <w:pPr>
        <w:pStyle w:val="Titre2"/>
        <w:jc w:val="both"/>
      </w:pPr>
      <w:bookmarkStart w:id="133" w:name="_Toc482532567"/>
      <w:r>
        <w:t>Description of the need</w:t>
      </w:r>
      <w:bookmarkEnd w:id="133"/>
    </w:p>
    <w:p w:rsidR="00A83BBD" w:rsidRDefault="00A83BBD" w:rsidP="004B48E4">
      <w:pPr>
        <w:jc w:val="both"/>
      </w:pPr>
    </w:p>
    <w:p w:rsidR="00A83BBD" w:rsidRPr="00C97F4C" w:rsidRDefault="00A83BBD" w:rsidP="004B48E4">
      <w:pPr>
        <w:jc w:val="both"/>
      </w:pPr>
      <w:r>
        <w:t xml:space="preserve">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w:t>
      </w:r>
      <w:commentRangeStart w:id="134"/>
      <w:r>
        <w:t xml:space="preserve">Typically, protein hits are reported with a database accession code, a description, a </w:t>
      </w:r>
      <w:proofErr w:type="spellStart"/>
      <w:r>
        <w:t>taxon</w:t>
      </w:r>
      <w:proofErr w:type="spellEnd"/>
      <w:r w:rsidR="00DE0748">
        <w:t>,</w:t>
      </w:r>
      <w:r>
        <w:t xml:space="preserve"> and some additional technical interpretation values such as matching score and sequence coverage reached by the procedure. </w:t>
      </w:r>
      <w:commentRangeEnd w:id="134"/>
      <w:r w:rsidR="00DB7FCA">
        <w:rPr>
          <w:rStyle w:val="Marquedecommentaire"/>
        </w:rPr>
        <w:commentReference w:id="134"/>
      </w:r>
      <w:r>
        <w:t>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[Pearson88] (</w:t>
      </w:r>
      <w:hyperlink r:id="rId12" w:history="1">
        <w:r w:rsidR="00C97F4C" w:rsidRPr="00B43497">
          <w:rPr>
            <w:rStyle w:val="Lienhypertexte"/>
          </w:rPr>
          <w:t>http://en.wikipedia.org/wiki/FASTA_format</w:t>
        </w:r>
      </w:hyperlink>
      <w:r w:rsidR="00C97F4C">
        <w:t xml:space="preserve">, </w:t>
      </w:r>
      <w:hyperlink r:id="rId13" w:history="1">
        <w:r w:rsidR="00C97F4C" w:rsidRPr="00B43497">
          <w:rPr>
            <w:rStyle w:val="Lienhypertexte"/>
          </w:rPr>
          <w:t>http://www.ncbi.nlm.nih.gov/BLAST/fasta.shtml</w:t>
        </w:r>
      </w:hyperlink>
      <w:r w:rsidR="00C97F4C">
        <w:t xml:space="preserve">) </w:t>
      </w:r>
      <w:commentRangeStart w:id="135"/>
      <w:r>
        <w:t>or</w:t>
      </w:r>
      <w:commentRangeEnd w:id="135"/>
      <w:r w:rsidR="00DB7FCA">
        <w:rPr>
          <w:rStyle w:val="Marquedecommentaire"/>
        </w:rPr>
        <w:commentReference w:id="135"/>
      </w:r>
      <w:r>
        <w:t xml:space="preserve"> i</w:t>
      </w:r>
      <w:r w:rsidR="00DE0748">
        <w:t>n other native formats (</w:t>
      </w:r>
      <w:proofErr w:type="spellStart"/>
      <w:r w:rsidR="00DE0748">
        <w:t>UniProt</w:t>
      </w:r>
      <w:r w:rsidR="00B62CFC">
        <w:t>KB</w:t>
      </w:r>
      <w:proofErr w:type="spellEnd"/>
      <w:r w:rsidR="00B62CFC">
        <w:t>/</w:t>
      </w:r>
      <w:r w:rsidR="00CB1A2B">
        <w:t>Swiss-Prot</w:t>
      </w:r>
      <w:r w:rsidR="00DE0748">
        <w:t xml:space="preserve"> and </w:t>
      </w:r>
      <w:proofErr w:type="spellStart"/>
      <w:r w:rsidR="00DE0748">
        <w:t>UniProt</w:t>
      </w:r>
      <w:r w:rsidR="00B62CFC">
        <w:t>KB</w:t>
      </w:r>
      <w:proofErr w:type="spellEnd"/>
      <w:r w:rsidR="00B62CFC">
        <w:t>/</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post-translational modifications. To access </w:t>
      </w:r>
      <w:r w:rsidR="00880344">
        <w:t>information about these</w:t>
      </w:r>
      <w:r>
        <w:t xml:space="preserve">, one needs to choose another format, for instance a richer </w:t>
      </w:r>
      <w:r w:rsidR="007704E3">
        <w:t>XML</w:t>
      </w:r>
      <w:r>
        <w:t xml:space="preserve"> format</w:t>
      </w:r>
      <w:r w:rsidR="00880344">
        <w:t>,</w:t>
      </w:r>
      <w:r>
        <w:t xml:space="preserve"> or for </w:t>
      </w:r>
      <w:proofErr w:type="spellStart"/>
      <w:r>
        <w:t>UniProt</w:t>
      </w:r>
      <w:r w:rsidR="006E4C2A">
        <w:t>KB</w:t>
      </w:r>
      <w:proofErr w:type="spellEnd"/>
      <w:r>
        <w:t xml:space="preserve"> the</w:t>
      </w:r>
      <w:r w:rsidR="008A532D">
        <w:t xml:space="preserve"> native</w:t>
      </w:r>
      <w:r>
        <w:t xml:space="preserve"> .</w:t>
      </w:r>
      <w:proofErr w:type="spellStart"/>
      <w:r>
        <w:t>dat</w:t>
      </w:r>
      <w:proofErr w:type="spellEnd"/>
      <w:r>
        <w:t xml:space="preserve"> format</w:t>
      </w:r>
      <w:r w:rsidR="007D27E8">
        <w:t xml:space="preserve"> (</w:t>
      </w:r>
      <w:hyperlink r:id="rId14" w:history="1">
        <w:r w:rsidR="007D27E8" w:rsidRPr="00B43497">
          <w:rPr>
            <w:rStyle w:val="Lienhypertexte"/>
          </w:rPr>
          <w:t>http://www.expasy.org/sprot/userman.html</w:t>
        </w:r>
      </w:hyperlink>
      <w:r w:rsidR="007D27E8">
        <w:t>)</w:t>
      </w:r>
      <w:r>
        <w:t>.</w:t>
      </w:r>
    </w:p>
    <w:p w:rsidR="00A83BBD" w:rsidRDefault="00A83BBD" w:rsidP="004B48E4">
      <w:pPr>
        <w:jc w:val="both"/>
      </w:pPr>
    </w:p>
    <w:p w:rsidR="00A83BBD" w:rsidRDefault="00A83BBD" w:rsidP="004B48E4">
      <w:pPr>
        <w:jc w:val="both"/>
      </w:pPr>
      <w:r>
        <w:t xml:space="preserve">Mass spectrometry-based peptide identification software </w:t>
      </w:r>
      <w:r w:rsidR="00517E78">
        <w:t xml:space="preserve">tools </w:t>
      </w:r>
      <w:r>
        <w:t xml:space="preserve">deliver, in their graphical interfaces or their export formats, protein and peptide hits with information </w:t>
      </w:r>
      <w:r w:rsidR="00517E78">
        <w:t xml:space="preserve">such as </w:t>
      </w:r>
      <w:r>
        <w:t xml:space="preserve">a </w:t>
      </w:r>
      <w:r w:rsidR="00517E78">
        <w:t xml:space="preserve">protein </w:t>
      </w:r>
      <w:r>
        <w:t xml:space="preserve">accession code, sequence coverage, matching score, taxonomy and description. The same entry identified by different tools is not necessarily displayed in a unique manner, which renders </w:t>
      </w:r>
      <w:r w:rsidR="00517E78">
        <w:t xml:space="preserve">it </w:t>
      </w:r>
      <w:r>
        <w:t>difficult</w:t>
      </w:r>
      <w:r w:rsidR="00517E78">
        <w:t>,</w:t>
      </w:r>
      <w:r>
        <w:t xml:space="preserve"> if not impossible</w:t>
      </w:r>
      <w:r w:rsidR="00517E78">
        <w:t>,</w:t>
      </w:r>
      <w:r>
        <w:t xml:space="preserve"> to map results between the tools. </w:t>
      </w:r>
      <w:r w:rsidR="00517E78">
        <w:t>One reason for this is that</w:t>
      </w:r>
      <w:r w:rsidR="005B4F27">
        <w:t xml:space="preserve"> t</w:t>
      </w:r>
      <w:r>
        <w:t xml:space="preserve">hese tools do not “parse” and interpret the database content in a </w:t>
      </w:r>
      <w:r w:rsidR="00867FA2">
        <w:t>consi</w:t>
      </w:r>
      <w:r w:rsidR="0080293F">
        <w:t>s</w:t>
      </w:r>
      <w:r w:rsidR="00867FA2">
        <w:t>tent</w:t>
      </w:r>
      <w:r>
        <w:t xml:space="preserve"> manner. In order to </w:t>
      </w:r>
      <w:r w:rsidR="00517E78">
        <w:t xml:space="preserve">create </w:t>
      </w:r>
      <w:r>
        <w:t xml:space="preserve">a standardized </w:t>
      </w:r>
      <w:r w:rsidR="00517E78">
        <w:t xml:space="preserve">manner </w:t>
      </w:r>
      <w:r>
        <w:t>to represent a protein in a search engine result</w:t>
      </w:r>
      <w:r w:rsidR="0080293F">
        <w:t xml:space="preserve"> (entry identifier, description, taxonomy, etc)</w:t>
      </w:r>
      <w:r>
        <w:t>, and to enable a consistent link to a protein from third party software</w:t>
      </w:r>
      <w:r w:rsidR="00517E78">
        <w:t>,</w:t>
      </w:r>
      <w:r>
        <w:t xml:space="preserve"> we are proposing a unified format for sequence database</w:t>
      </w:r>
      <w:r w:rsidR="0080293F">
        <w:t xml:space="preserve">s that can be interpreted in a uniform </w:t>
      </w:r>
      <w:r>
        <w:t xml:space="preserve">manner by all sequence search software and other associated tools. </w:t>
      </w:r>
      <w:r w:rsidR="007D27E8">
        <w:t>Converters generated by the database providers or elsewhere</w:t>
      </w:r>
      <w:r>
        <w:t xml:space="preserve"> have to be made available and maintained for the generation and parsing of these databases. </w:t>
      </w:r>
    </w:p>
    <w:p w:rsidR="007D27E8" w:rsidRDefault="007D27E8" w:rsidP="004B48E4">
      <w:pPr>
        <w:jc w:val="both"/>
      </w:pPr>
    </w:p>
    <w:p w:rsidR="00A83BBD" w:rsidRDefault="00A83BBD" w:rsidP="004B48E4">
      <w:pPr>
        <w:jc w:val="both"/>
      </w:pPr>
    </w:p>
    <w:p w:rsidR="00A83BBD" w:rsidRDefault="00A83BBD" w:rsidP="004B48E4">
      <w:pPr>
        <w:pStyle w:val="Titre2"/>
        <w:jc w:val="both"/>
      </w:pPr>
      <w:bookmarkStart w:id="136" w:name="_Toc482532568"/>
      <w:r>
        <w:t>Requirements</w:t>
      </w:r>
      <w:bookmarkEnd w:id="136"/>
    </w:p>
    <w:p w:rsidR="00A83BBD" w:rsidRDefault="00A83BBD" w:rsidP="004B48E4">
      <w:pPr>
        <w:jc w:val="both"/>
      </w:pPr>
    </w:p>
    <w:p w:rsidR="00A83BBD" w:rsidRDefault="0080293F" w:rsidP="004B48E4">
      <w:pPr>
        <w:jc w:val="both"/>
      </w:pPr>
      <w:r>
        <w:t>The m</w:t>
      </w:r>
      <w:r w:rsidR="00A83BBD">
        <w:t>ain requirements to be fulfilled are:</w:t>
      </w:r>
    </w:p>
    <w:p w:rsidR="00201A2E" w:rsidRDefault="00201A2E" w:rsidP="004B48E4">
      <w:pPr>
        <w:jc w:val="both"/>
      </w:pPr>
    </w:p>
    <w:p w:rsidR="00A83BBD" w:rsidRDefault="00A83BBD" w:rsidP="004B48E4">
      <w:pPr>
        <w:numPr>
          <w:ilvl w:val="0"/>
          <w:numId w:val="14"/>
        </w:numPr>
        <w:jc w:val="both"/>
      </w:pPr>
      <w:r>
        <w:t xml:space="preserve">The format should allow more than one sequence database to </w:t>
      </w:r>
      <w:r w:rsidR="0080293F">
        <w:t>be represented in one flat file.</w:t>
      </w:r>
    </w:p>
    <w:p w:rsidR="00201A2E" w:rsidRDefault="00201A2E" w:rsidP="004B48E4">
      <w:pPr>
        <w:ind w:left="1080"/>
        <w:jc w:val="both"/>
      </w:pPr>
    </w:p>
    <w:p w:rsidR="00A83BBD" w:rsidRDefault="00A83BBD" w:rsidP="004B48E4">
      <w:pPr>
        <w:numPr>
          <w:ilvl w:val="0"/>
          <w:numId w:val="14"/>
        </w:numPr>
        <w:jc w:val="both"/>
      </w:pPr>
      <w:r>
        <w:t xml:space="preserve">The format should require minimal </w:t>
      </w:r>
      <w:r w:rsidR="0080293F">
        <w:t>changes to the existing parsers.</w:t>
      </w:r>
    </w:p>
    <w:p w:rsidR="00201A2E" w:rsidRDefault="00201A2E" w:rsidP="004B48E4">
      <w:pPr>
        <w:ind w:left="1080"/>
        <w:jc w:val="both"/>
      </w:pPr>
    </w:p>
    <w:p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w:t>
      </w:r>
      <w:proofErr w:type="gramStart"/>
      <w:r w:rsidR="00A83BBD">
        <w:t>other</w:t>
      </w:r>
      <w:proofErr w:type="gramEnd"/>
      <w:r w:rsidR="00A83BBD">
        <w:t xml:space="preserve"> structural</w:t>
      </w:r>
      <w:r>
        <w:t xml:space="preserve"> or functional annotation data).</w:t>
      </w:r>
    </w:p>
    <w:p w:rsidR="00201A2E" w:rsidRDefault="00201A2E" w:rsidP="004B48E4">
      <w:pPr>
        <w:jc w:val="both"/>
      </w:pPr>
    </w:p>
    <w:p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version, type of content, etc).</w:t>
      </w:r>
    </w:p>
    <w:p w:rsidR="00201A2E" w:rsidRDefault="00201A2E" w:rsidP="004B48E4">
      <w:pPr>
        <w:jc w:val="both"/>
      </w:pPr>
    </w:p>
    <w:p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rsidR="00201A2E" w:rsidRDefault="00201A2E" w:rsidP="004B48E4">
      <w:pPr>
        <w:jc w:val="both"/>
      </w:pPr>
    </w:p>
    <w:p w:rsidR="00A83BBD" w:rsidRDefault="00A83BBD" w:rsidP="004B48E4">
      <w:pPr>
        <w:numPr>
          <w:ilvl w:val="0"/>
          <w:numId w:val="14"/>
        </w:numPr>
        <w:jc w:val="both"/>
      </w:pPr>
      <w:r>
        <w:lastRenderedPageBreak/>
        <w:t xml:space="preserve">The format should be </w:t>
      </w:r>
      <w:r w:rsidR="00201A2E">
        <w:t>compatible</w:t>
      </w:r>
      <w:r>
        <w:t xml:space="preserve"> with MIAPE gui</w:t>
      </w:r>
      <w:r w:rsidR="00201A2E">
        <w:t>delines</w:t>
      </w:r>
      <w:r w:rsidR="00AC362A">
        <w:t xml:space="preserve"> (</w:t>
      </w:r>
      <w:hyperlink r:id="rId15" w:history="1">
        <w:r w:rsidR="00340096" w:rsidRPr="009B2DF2">
          <w:rPr>
            <w:rStyle w:val="Lienhypertexte"/>
          </w:rPr>
          <w:t>http://www.psidev.info/miape</w:t>
        </w:r>
      </w:hyperlink>
      <w:r w:rsidR="00AC362A">
        <w:t>)</w:t>
      </w:r>
      <w:r w:rsidR="00201A2E">
        <w:t xml:space="preserve">, </w:t>
      </w:r>
      <w:r w:rsidR="0080293F">
        <w:t>for instance MIAPE MSI</w:t>
      </w:r>
      <w:r w:rsidR="0080293F">
        <w:rPr>
          <w:lang w:val="en-GB"/>
        </w:rPr>
        <w:t>.</w:t>
      </w:r>
    </w:p>
    <w:p w:rsidR="00A83BBD" w:rsidRDefault="00A83BBD" w:rsidP="004B48E4">
      <w:pPr>
        <w:jc w:val="both"/>
      </w:pPr>
    </w:p>
    <w:p w:rsidR="00A83BBD" w:rsidRDefault="00A83BBD" w:rsidP="004B48E4">
      <w:pPr>
        <w:jc w:val="both"/>
      </w:pPr>
    </w:p>
    <w:p w:rsidR="00A83BBD" w:rsidRPr="007D27E8" w:rsidRDefault="00A83BBD" w:rsidP="004B48E4">
      <w:pPr>
        <w:pStyle w:val="Titre2"/>
        <w:jc w:val="both"/>
      </w:pPr>
      <w:bookmarkStart w:id="137" w:name="_Toc482532569"/>
      <w:r w:rsidRPr="007D27E8">
        <w:t xml:space="preserve">Issues to </w:t>
      </w:r>
      <w:r w:rsidR="00A826A2" w:rsidRPr="007D27E8">
        <w:t>be addressed</w:t>
      </w:r>
      <w:bookmarkEnd w:id="137"/>
    </w:p>
    <w:p w:rsidR="00A83BBD" w:rsidRDefault="00A83BBD" w:rsidP="004B48E4">
      <w:pPr>
        <w:jc w:val="both"/>
      </w:pPr>
    </w:p>
    <w:p w:rsidR="00201A2E" w:rsidRDefault="00201A2E" w:rsidP="004B48E4">
      <w:pPr>
        <w:jc w:val="both"/>
      </w:pPr>
      <w:r>
        <w:t>The main issues to be addressed by the format are:</w:t>
      </w:r>
    </w:p>
    <w:p w:rsidR="00A83BBD" w:rsidRDefault="00A83BBD" w:rsidP="004B48E4">
      <w:pPr>
        <w:ind w:left="360"/>
        <w:jc w:val="both"/>
      </w:pPr>
    </w:p>
    <w:p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rsidR="00A83BBD" w:rsidRDefault="00A83BBD" w:rsidP="004B48E4">
      <w:pPr>
        <w:ind w:left="360"/>
        <w:jc w:val="both"/>
      </w:pPr>
    </w:p>
    <w:p w:rsidR="00A83BBD" w:rsidRDefault="00A83BBD" w:rsidP="00932A37">
      <w:pPr>
        <w:numPr>
          <w:ilvl w:val="0"/>
          <w:numId w:val="13"/>
        </w:numPr>
        <w:jc w:val="both"/>
        <w:pPrChange w:id="138" w:author="Binz Pierre-Alain (HOS41670)" w:date="2017-05-11T14:53:00Z">
          <w:pPr>
            <w:numPr>
              <w:ilvl w:val="1"/>
              <w:numId w:val="13"/>
            </w:numPr>
            <w:tabs>
              <w:tab w:val="num" w:pos="1440"/>
            </w:tabs>
            <w:ind w:left="1440" w:hanging="360"/>
            <w:jc w:val="both"/>
          </w:pPr>
        </w:pPrChange>
      </w:pPr>
      <w:commentRangeStart w:id="139"/>
      <w:commentRangeStart w:id="140"/>
      <w:r>
        <w:t xml:space="preserve">The same database file is variably processed in different search engines. A given database entry </w:t>
      </w:r>
      <w:ins w:id="141" w:author="Binz Pierre-Alain (HOS41670)" w:date="2017-05-11T14:52:00Z">
        <w:r w:rsidR="00932A37">
          <w:t xml:space="preserve">can contain multiple identifiers, which can </w:t>
        </w:r>
      </w:ins>
      <w:r>
        <w:t>lead</w:t>
      </w:r>
      <w:del w:id="142" w:author="Binz Pierre-Alain (HOS41670)" w:date="2017-05-11T14:53:00Z">
        <w:r w:rsidDel="00932A37">
          <w:delText>s</w:delText>
        </w:r>
      </w:del>
      <w:r>
        <w:t xml:space="preserve"> to variably interpreted identifiers, which</w:t>
      </w:r>
      <w:r w:rsidR="00BE250A">
        <w:t xml:space="preserve"> renders difficult the mapping </w:t>
      </w:r>
      <w:r>
        <w:t xml:space="preserve">of identical entries in different tools (for instance the </w:t>
      </w:r>
      <w:proofErr w:type="spellStart"/>
      <w:r w:rsidR="00B62CFC">
        <w:t>UniProtKB</w:t>
      </w:r>
      <w:proofErr w:type="spellEnd"/>
      <w:r w:rsidR="00B62CFC">
        <w:t>/</w:t>
      </w:r>
      <w:r w:rsidR="00CB1A2B">
        <w:t>Swiss-Prot</w:t>
      </w:r>
      <w:r>
        <w:t xml:space="preserve"> AC: </w:t>
      </w:r>
      <w:r w:rsidR="00B62CFC" w:rsidRPr="00201A2E">
        <w:rPr>
          <w:rStyle w:val="lev"/>
          <w:b w:val="0"/>
        </w:rPr>
        <w:t>P02768</w:t>
      </w:r>
      <w:r w:rsidR="00B62CFC">
        <w:t xml:space="preserve"> </w:t>
      </w:r>
      <w:r>
        <w:t>vs. Swiss-Prot ID: ALBU_HUMAN)</w:t>
      </w:r>
      <w:r w:rsidR="00201A2E">
        <w:t>.</w:t>
      </w:r>
      <w:commentRangeEnd w:id="139"/>
      <w:r w:rsidR="00DD1717">
        <w:rPr>
          <w:rStyle w:val="Marquedecommentaire"/>
        </w:rPr>
        <w:commentReference w:id="139"/>
      </w:r>
      <w:commentRangeEnd w:id="140"/>
      <w:r w:rsidR="00932A37">
        <w:rPr>
          <w:rStyle w:val="Marquedecommentaire"/>
        </w:rPr>
        <w:commentReference w:id="140"/>
      </w:r>
    </w:p>
    <w:p w:rsidR="00A83BBD" w:rsidRDefault="00A83BBD" w:rsidP="004B48E4">
      <w:pPr>
        <w:jc w:val="both"/>
      </w:pPr>
    </w:p>
    <w:p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lev"/>
          <w:b w:val="0"/>
        </w:rPr>
        <w:t>P02768</w:t>
      </w:r>
      <w:r w:rsidR="00B62CFC">
        <w:t xml:space="preserve"> </w:t>
      </w:r>
      <w:r w:rsidR="00A83BBD">
        <w:t xml:space="preserve">in </w:t>
      </w:r>
      <w:proofErr w:type="spellStart"/>
      <w:r w:rsidR="00B62CFC">
        <w:t>UniProtKB</w:t>
      </w:r>
      <w:proofErr w:type="spellEnd"/>
      <w:r w:rsidR="00B62CFC">
        <w:t>/</w:t>
      </w:r>
      <w:r w:rsidR="00CB1A2B">
        <w:t>Swiss-Prot</w:t>
      </w:r>
      <w:r w:rsidR="00DE75BE">
        <w:t xml:space="preserve">, NX_P02768 in </w:t>
      </w:r>
      <w:proofErr w:type="spellStart"/>
      <w:r w:rsidR="00DE75BE">
        <w:t>neXtProt</w:t>
      </w:r>
      <w:proofErr w:type="spellEnd"/>
      <w:r w:rsidR="00DE75BE">
        <w:t xml:space="preserve">,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w:t>
      </w:r>
      <w:proofErr w:type="spellStart"/>
      <w:r w:rsidR="00DE75BE">
        <w:t>Ensembl</w:t>
      </w:r>
      <w:proofErr w:type="spellEnd"/>
      <w:r w:rsidR="00201A2E">
        <w:t>.</w:t>
      </w:r>
    </w:p>
    <w:p w:rsidR="00A83BBD" w:rsidRDefault="00A83BBD" w:rsidP="004B48E4">
      <w:pPr>
        <w:jc w:val="both"/>
      </w:pPr>
    </w:p>
    <w:p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proofErr w:type="spellStart"/>
      <w:r>
        <w:t>vs</w:t>
      </w:r>
      <w:proofErr w:type="spellEnd"/>
      <w:r>
        <w:t xml:space="preserve"> </w:t>
      </w:r>
      <w:r w:rsidR="002F0C21">
        <w:t xml:space="preserve">113576 </w:t>
      </w:r>
      <w:proofErr w:type="spellStart"/>
      <w:r>
        <w:t>vs</w:t>
      </w:r>
      <w:proofErr w:type="spellEnd"/>
      <w:r>
        <w:t xml:space="preserve"> </w:t>
      </w:r>
      <w:r w:rsidR="002F0C21">
        <w:t xml:space="preserve">sp|P02768 </w:t>
      </w:r>
      <w:proofErr w:type="spellStart"/>
      <w:r>
        <w:t>vs</w:t>
      </w:r>
      <w:proofErr w:type="spellEnd"/>
      <w:r>
        <w:t xml:space="preserve"> </w:t>
      </w:r>
      <w:r w:rsidR="002F0C21">
        <w:t>gi|113576|sp|P02768.2|ALBU_HUMAN</w:t>
      </w:r>
      <w:r w:rsidR="002F0C21" w:rsidDel="002F0C21">
        <w:t xml:space="preserve"> </w:t>
      </w:r>
      <w:r w:rsidR="00201A2E">
        <w:t>etc). The definition and format description of the</w:t>
      </w:r>
      <w:r>
        <w:t xml:space="preserve"> identifier should come from the DB provider</w:t>
      </w:r>
      <w:r w:rsidR="00C04249">
        <w:t xml:space="preserve"> (documentation)</w:t>
      </w:r>
      <w:r>
        <w:t>.</w:t>
      </w:r>
    </w:p>
    <w:p w:rsidR="00A83BBD" w:rsidRDefault="00A83BBD" w:rsidP="004B48E4">
      <w:pPr>
        <w:jc w:val="both"/>
      </w:pPr>
    </w:p>
    <w:p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rsidR="00A83BBD" w:rsidRDefault="00A83BBD" w:rsidP="004B48E4">
      <w:pPr>
        <w:jc w:val="both"/>
      </w:pPr>
    </w:p>
    <w:p w:rsidR="00A83BBD" w:rsidRDefault="00A83BBD" w:rsidP="004B48E4">
      <w:pPr>
        <w:numPr>
          <w:ilvl w:val="0"/>
          <w:numId w:val="13"/>
        </w:numPr>
        <w:jc w:val="both"/>
      </w:pPr>
      <w:r>
        <w:t xml:space="preserve">Choice of the description string (variations include full </w:t>
      </w:r>
      <w:r w:rsidR="00201A2E">
        <w:t xml:space="preserve">or partial </w:t>
      </w:r>
      <w:r>
        <w:t>description, including or not taxonomy information, alternative names, truncation at a defined number of characters, etc)</w:t>
      </w:r>
      <w:r w:rsidR="00201A2E">
        <w:t>.</w:t>
      </w:r>
      <w:r>
        <w:t xml:space="preserve"> </w:t>
      </w:r>
    </w:p>
    <w:p w:rsidR="00A83BBD" w:rsidRDefault="00A83BBD" w:rsidP="004B48E4">
      <w:pPr>
        <w:jc w:val="both"/>
      </w:pPr>
    </w:p>
    <w:p w:rsidR="00A83BBD" w:rsidDel="00932A37" w:rsidRDefault="00932A37" w:rsidP="004B48E4">
      <w:pPr>
        <w:numPr>
          <w:ilvl w:val="0"/>
          <w:numId w:val="13"/>
        </w:numPr>
        <w:jc w:val="both"/>
        <w:rPr>
          <w:del w:id="143" w:author="Binz Pierre-Alain (HOS41670)" w:date="2017-05-11T14:58:00Z"/>
        </w:rPr>
      </w:pPr>
      <w:ins w:id="144" w:author="Binz Pierre-Alain (HOS41670)" w:date="2017-05-11T14:55:00Z">
        <w:r>
          <w:t xml:space="preserve">Version name or </w:t>
        </w:r>
      </w:ins>
      <w:ins w:id="145" w:author="Binz Pierre-Alain (HOS41670)" w:date="2017-05-11T14:56:00Z">
        <w:r>
          <w:t xml:space="preserve">date of a specific database is </w:t>
        </w:r>
      </w:ins>
      <w:ins w:id="146" w:author="Binz Pierre-Alain (HOS41670)" w:date="2017-05-11T14:57:00Z">
        <w:r>
          <w:t xml:space="preserve">often </w:t>
        </w:r>
      </w:ins>
      <w:ins w:id="147" w:author="Binz Pierre-Alain (HOS41670)" w:date="2017-05-11T14:56:00Z">
        <w:r>
          <w:t>requested for traceability purposes</w:t>
        </w:r>
      </w:ins>
      <w:ins w:id="148" w:author="Binz Pierre-Alain (HOS41670)" w:date="2017-05-11T14:58:00Z">
        <w:r>
          <w:t xml:space="preserve"> and to allow reproducibility of results obtained from the use of a given database</w:t>
        </w:r>
      </w:ins>
      <w:ins w:id="149" w:author="Binz Pierre-Alain (HOS41670)" w:date="2017-05-11T14:57:00Z">
        <w:r>
          <w:t xml:space="preserve"> (</w:t>
        </w:r>
      </w:ins>
      <w:commentRangeStart w:id="150"/>
      <w:commentRangeStart w:id="151"/>
      <w:del w:id="152" w:author="Binz Pierre-Alain (HOS41670)" w:date="2017-05-11T14:57:00Z">
        <w:r w:rsidR="00A83BBD" w:rsidDel="00932A37">
          <w:delText>Because the content of an entry</w:delText>
        </w:r>
        <w:r w:rsidR="002206EB" w:rsidDel="00932A37">
          <w:delText xml:space="preserve"> (</w:delText>
        </w:r>
      </w:del>
      <w:ins w:id="153" w:author="Binz Pierre-Alain (HOS41670)" w:date="2017-05-11T14:57:00Z">
        <w:r>
          <w:t xml:space="preserve">number of entries, </w:t>
        </w:r>
      </w:ins>
      <w:r w:rsidR="002206EB">
        <w:t>protein or gene name</w:t>
      </w:r>
      <w:ins w:id="154" w:author="Binz Pierre-Alain (HOS41670)" w:date="2017-05-11T14:57:00Z">
        <w:r>
          <w:t>s</w:t>
        </w:r>
      </w:ins>
      <w:r w:rsidR="002206EB">
        <w:t>, description</w:t>
      </w:r>
      <w:ins w:id="155" w:author="Binz Pierre-Alain (HOS41670)" w:date="2017-05-11T14:57:00Z">
        <w:r>
          <w:t>s</w:t>
        </w:r>
      </w:ins>
      <w:r w:rsidR="002206EB">
        <w:t>, sequence</w:t>
      </w:r>
      <w:ins w:id="156" w:author="Binz Pierre-Alain (HOS41670)" w:date="2017-05-11T14:57:00Z">
        <w:r>
          <w:t>s</w:t>
        </w:r>
      </w:ins>
      <w:r w:rsidR="002206EB">
        <w:t xml:space="preserve">, PTMs, </w:t>
      </w:r>
      <w:proofErr w:type="spellStart"/>
      <w:r w:rsidR="002206EB">
        <w:t>etc.</w:t>
      </w:r>
      <w:del w:id="157" w:author="Binz Pierre-Alain (HOS41670)" w:date="2017-05-11T14:57:00Z">
        <w:r w:rsidR="002206EB" w:rsidDel="00932A37">
          <w:delText>)</w:delText>
        </w:r>
        <w:r w:rsidR="00A83BBD" w:rsidDel="00932A37">
          <w:delText xml:space="preserve"> </w:delText>
        </w:r>
      </w:del>
      <w:del w:id="158" w:author="Binz Pierre-Alain (HOS41670)" w:date="2017-05-11T14:58:00Z">
        <w:r w:rsidR="00A83BBD" w:rsidDel="00932A37">
          <w:delText xml:space="preserve">might </w:delText>
        </w:r>
      </w:del>
      <w:proofErr w:type="gramStart"/>
      <w:r w:rsidR="00A83BBD">
        <w:t>vary</w:t>
      </w:r>
      <w:proofErr w:type="spellEnd"/>
      <w:proofErr w:type="gramEnd"/>
      <w:ins w:id="159" w:author="Binz Pierre-Alain (HOS41670)" w:date="2017-05-11T14:57:00Z">
        <w:r>
          <w:t xml:space="preserve"> from one version to another</w:t>
        </w:r>
      </w:ins>
      <w:ins w:id="160" w:author="Binz Pierre-Alain (HOS41670)" w:date="2017-05-11T14:58:00Z">
        <w:r>
          <w:t>).</w:t>
        </w:r>
      </w:ins>
      <w:del w:id="161" w:author="Binz Pierre-Alain (HOS41670)" w:date="2017-05-11T14:58:00Z">
        <w:r w:rsidR="00A83BBD" w:rsidDel="00932A37">
          <w:delText xml:space="preserve">, </w:delText>
        </w:r>
        <w:r w:rsidR="002206EB" w:rsidDel="00932A37">
          <w:delText xml:space="preserve">support for </w:delText>
        </w:r>
        <w:r w:rsidR="00A83BBD" w:rsidDel="00932A37">
          <w:delText>versioning is required</w:delText>
        </w:r>
        <w:r w:rsidR="00201A2E" w:rsidDel="00932A37">
          <w:delText>.</w:delText>
        </w:r>
        <w:commentRangeEnd w:id="150"/>
        <w:r w:rsidR="004D14E9" w:rsidDel="00932A37">
          <w:rPr>
            <w:rStyle w:val="Marquedecommentaire"/>
          </w:rPr>
          <w:commentReference w:id="150"/>
        </w:r>
      </w:del>
      <w:commentRangeEnd w:id="151"/>
      <w:r w:rsidR="00C82C51">
        <w:rPr>
          <w:rStyle w:val="Marquedecommentaire"/>
        </w:rPr>
        <w:commentReference w:id="151"/>
      </w:r>
    </w:p>
    <w:p w:rsidR="00A83BBD" w:rsidRDefault="00A83BBD" w:rsidP="004B48E4">
      <w:pPr>
        <w:numPr>
          <w:ilvl w:val="0"/>
          <w:numId w:val="13"/>
        </w:numPr>
        <w:jc w:val="both"/>
        <w:pPrChange w:id="162" w:author="Binz Pierre-Alain (HOS41670)" w:date="2017-05-11T14:58:00Z">
          <w:pPr>
            <w:jc w:val="both"/>
          </w:pPr>
        </w:pPrChange>
      </w:pPr>
    </w:p>
    <w:p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rsidR="00A83BBD" w:rsidRDefault="00A83BBD" w:rsidP="004B48E4">
      <w:pPr>
        <w:jc w:val="both"/>
      </w:pPr>
    </w:p>
    <w:p w:rsidR="00095610" w:rsidRPr="003633AF" w:rsidRDefault="00095610" w:rsidP="004B48E4">
      <w:pPr>
        <w:jc w:val="both"/>
      </w:pPr>
    </w:p>
    <w:p w:rsidR="00095610" w:rsidRPr="007D27E8" w:rsidDel="00C07625" w:rsidRDefault="00095610" w:rsidP="004B48E4">
      <w:pPr>
        <w:pStyle w:val="Titre1"/>
        <w:jc w:val="both"/>
      </w:pPr>
      <w:bookmarkStart w:id="163" w:name="_Toc1403318"/>
      <w:bookmarkStart w:id="164" w:name="_Toc482532570"/>
      <w:r w:rsidRPr="007D27E8" w:rsidDel="00C07625">
        <w:t>Notational Conventions</w:t>
      </w:r>
      <w:bookmarkEnd w:id="163"/>
      <w:bookmarkEnd w:id="164"/>
    </w:p>
    <w:p w:rsidR="00095610" w:rsidRPr="003633AF" w:rsidDel="00C07625" w:rsidRDefault="00095610" w:rsidP="004B48E4">
      <w:pPr>
        <w:jc w:val="both"/>
      </w:pPr>
    </w:p>
    <w:p w:rsidR="00095610" w:rsidRPr="00C07625" w:rsidDel="00C07625" w:rsidRDefault="00095610" w:rsidP="004B48E4">
      <w:pPr>
        <w:jc w:val="both"/>
      </w:pPr>
      <w:r w:rsidRPr="00C07625" w:rsidDel="00C07625">
        <w:t xml:space="preserve">The key words </w:t>
      </w:r>
      <w:ins w:id="165" w:author="Harald Barsnes" w:date="2017-05-09T15:26:00Z">
        <w:r w:rsidR="007D2B51" w:rsidRPr="00C07625" w:rsidDel="00C07625">
          <w:t>“</w:t>
        </w:r>
      </w:ins>
      <w:del w:id="166" w:author="Harald Barsnes" w:date="2017-05-09T15:26:00Z">
        <w:r w:rsidRPr="00C07625" w:rsidDel="007D2B51">
          <w:delText>‘</w:delText>
        </w:r>
      </w:del>
      <w:r w:rsidRPr="00C07625" w:rsidDel="00C07625">
        <w:t>MUST</w:t>
      </w:r>
      <w:ins w:id="167" w:author="Harald Barsnes" w:date="2017-05-09T15:26:00Z">
        <w:r w:rsidR="007D2B51" w:rsidRPr="00C07625" w:rsidDel="00C07625">
          <w:t>“</w:t>
        </w:r>
      </w:ins>
      <w:r w:rsidRPr="00C07625" w:rsidDel="00C07625">
        <w:t>,</w:t>
      </w:r>
      <w:del w:id="168" w:author="Harald Barsnes" w:date="2017-05-09T15:26:00Z">
        <w:r w:rsidRPr="00C07625" w:rsidDel="007D2B51">
          <w:delText>”</w:delText>
        </w:r>
      </w:del>
      <w:r w:rsidRPr="00C07625" w:rsidDel="00C07625">
        <w:t xml:space="preserve"> “MUST NOT</w:t>
      </w:r>
      <w:ins w:id="169" w:author="Harald Barsnes" w:date="2017-05-09T15:26:00Z">
        <w:r w:rsidR="00B05BA1" w:rsidRPr="00C07625" w:rsidDel="00C07625">
          <w:t>”</w:t>
        </w:r>
      </w:ins>
      <w:r w:rsidRPr="00C07625" w:rsidDel="00C07625">
        <w:t>,</w:t>
      </w:r>
      <w:del w:id="170" w:author="Harald Barsnes" w:date="2017-05-09T15:26:00Z">
        <w:r w:rsidRPr="00C07625" w:rsidDel="00B05BA1">
          <w:delText>”</w:delText>
        </w:r>
      </w:del>
      <w:r w:rsidRPr="00C07625" w:rsidDel="00C07625">
        <w:t xml:space="preserve"> “REQUIRED</w:t>
      </w:r>
      <w:ins w:id="171" w:author="Harald Barsnes" w:date="2017-05-09T15:26:00Z">
        <w:r w:rsidR="00B05BA1" w:rsidRPr="00C07625" w:rsidDel="00C07625">
          <w:t>”</w:t>
        </w:r>
      </w:ins>
      <w:r w:rsidRPr="00C07625" w:rsidDel="00C07625">
        <w:t>,</w:t>
      </w:r>
      <w:del w:id="172" w:author="Harald Barsnes" w:date="2017-05-09T15:26:00Z">
        <w:r w:rsidRPr="00C07625" w:rsidDel="00B05BA1">
          <w:delText>”</w:delText>
        </w:r>
      </w:del>
      <w:r w:rsidRPr="00C07625" w:rsidDel="00C07625">
        <w:t xml:space="preserve"> “SHALL</w:t>
      </w:r>
      <w:ins w:id="173" w:author="Harald Barsnes" w:date="2017-05-09T15:26:00Z">
        <w:r w:rsidR="00B05BA1" w:rsidRPr="00C07625" w:rsidDel="00C07625">
          <w:t>”</w:t>
        </w:r>
      </w:ins>
      <w:r w:rsidRPr="00C07625" w:rsidDel="00C07625">
        <w:t>,</w:t>
      </w:r>
      <w:del w:id="174" w:author="Harald Barsnes" w:date="2017-05-09T15:26:00Z">
        <w:r w:rsidRPr="00C07625" w:rsidDel="00B05BA1">
          <w:delText>”</w:delText>
        </w:r>
      </w:del>
      <w:r w:rsidRPr="00C07625" w:rsidDel="00C07625">
        <w:t xml:space="preserve"> “SHALL NOT</w:t>
      </w:r>
      <w:ins w:id="175" w:author="Harald Barsnes" w:date="2017-05-09T15:26:00Z">
        <w:r w:rsidR="00B05BA1" w:rsidRPr="00C07625" w:rsidDel="00C07625">
          <w:t>”</w:t>
        </w:r>
      </w:ins>
      <w:r w:rsidRPr="00C07625" w:rsidDel="00C07625">
        <w:t>,</w:t>
      </w:r>
      <w:del w:id="176" w:author="Harald Barsnes" w:date="2017-05-09T15:26:00Z">
        <w:r w:rsidRPr="00C07625" w:rsidDel="00B05BA1">
          <w:delText>”</w:delText>
        </w:r>
      </w:del>
      <w:r w:rsidRPr="00C07625" w:rsidDel="00C07625">
        <w:t xml:space="preserve"> “SHOULD</w:t>
      </w:r>
      <w:ins w:id="177" w:author="Harald Barsnes" w:date="2017-05-09T15:26:00Z">
        <w:r w:rsidR="00B05BA1" w:rsidRPr="00C07625" w:rsidDel="00C07625">
          <w:t>”</w:t>
        </w:r>
      </w:ins>
      <w:r w:rsidRPr="00C07625" w:rsidDel="00C07625">
        <w:t>,</w:t>
      </w:r>
      <w:del w:id="178" w:author="Harald Barsnes" w:date="2017-05-09T15:26:00Z">
        <w:r w:rsidRPr="00C07625" w:rsidDel="00B05BA1">
          <w:delText>”</w:delText>
        </w:r>
      </w:del>
      <w:r w:rsidRPr="00C07625" w:rsidDel="00C07625">
        <w:t xml:space="preserve"> “SHOULD NOT</w:t>
      </w:r>
      <w:ins w:id="179" w:author="Harald Barsnes" w:date="2017-05-09T15:26:00Z">
        <w:r w:rsidR="00B05BA1" w:rsidRPr="00C07625" w:rsidDel="00C07625">
          <w:t>”</w:t>
        </w:r>
      </w:ins>
      <w:r w:rsidRPr="00C07625" w:rsidDel="00C07625">
        <w:t>,</w:t>
      </w:r>
      <w:del w:id="180" w:author="Harald Barsnes" w:date="2017-05-09T15:26:00Z">
        <w:r w:rsidRPr="00C07625" w:rsidDel="00B05BA1">
          <w:delText>”</w:delText>
        </w:r>
      </w:del>
      <w:r w:rsidRPr="00C07625" w:rsidDel="00C07625">
        <w:t xml:space="preserve"> “RECOMMENDED</w:t>
      </w:r>
      <w:ins w:id="181" w:author="Harald Barsnes" w:date="2017-05-09T15:26:00Z">
        <w:r w:rsidR="00B05BA1" w:rsidRPr="00C07625" w:rsidDel="00C07625">
          <w:t>”</w:t>
        </w:r>
      </w:ins>
      <w:r w:rsidRPr="00C07625" w:rsidDel="00C07625">
        <w:t>,</w:t>
      </w:r>
      <w:del w:id="182" w:author="Harald Barsnes" w:date="2017-05-09T15:26:00Z">
        <w:r w:rsidRPr="00C07625" w:rsidDel="00B05BA1">
          <w:delText>”</w:delText>
        </w:r>
      </w:del>
      <w:r w:rsidRPr="00C07625" w:rsidDel="00C07625">
        <w:t xml:space="preserve"> “MAY</w:t>
      </w:r>
      <w:ins w:id="183" w:author="Harald Barsnes" w:date="2017-05-09T15:26:00Z">
        <w:r w:rsidR="00B05BA1" w:rsidRPr="00C07625" w:rsidDel="00C07625">
          <w:t>”</w:t>
        </w:r>
      </w:ins>
      <w:r w:rsidRPr="00C07625" w:rsidDel="00C07625">
        <w:t>,</w:t>
      </w:r>
      <w:del w:id="184" w:author="Harald Barsnes" w:date="2017-05-09T15:26:00Z">
        <w:r w:rsidRPr="00C07625" w:rsidDel="00B05BA1">
          <w:delText>”</w:delText>
        </w:r>
      </w:del>
      <w:r w:rsidRPr="00C07625" w:rsidDel="00C07625">
        <w:t xml:space="preserve"> and “OPTIONAL” are to be interpreted as described in RFC 2119 [BRADNER1]</w:t>
      </w:r>
      <w:r w:rsidR="005B4F27">
        <w:t>.</w:t>
      </w:r>
    </w:p>
    <w:p w:rsidR="00095610" w:rsidRDefault="00095610" w:rsidP="004B48E4">
      <w:pPr>
        <w:pStyle w:val="nobreak"/>
        <w:jc w:val="both"/>
      </w:pPr>
    </w:p>
    <w:p w:rsidR="00095610" w:rsidRDefault="00095610" w:rsidP="004B48E4">
      <w:pPr>
        <w:pStyle w:val="Titre1"/>
        <w:numPr>
          <w:ilvl w:val="0"/>
          <w:numId w:val="0"/>
        </w:numPr>
        <w:jc w:val="both"/>
      </w:pPr>
    </w:p>
    <w:p w:rsidR="007A3466" w:rsidRPr="007D27E8" w:rsidRDefault="00BE250A" w:rsidP="004B48E4">
      <w:pPr>
        <w:pStyle w:val="Titre1"/>
        <w:jc w:val="both"/>
      </w:pPr>
      <w:bookmarkStart w:id="185" w:name="_Toc482532571"/>
      <w:r w:rsidRPr="007D27E8">
        <w:t>The Format I</w:t>
      </w:r>
      <w:r w:rsidR="007A3466" w:rsidRPr="007D27E8">
        <w:t>mplementation</w:t>
      </w:r>
      <w:bookmarkEnd w:id="185"/>
    </w:p>
    <w:p w:rsidR="007A3466" w:rsidRDefault="007A3466" w:rsidP="004B48E4">
      <w:pPr>
        <w:pStyle w:val="nobreak"/>
        <w:jc w:val="both"/>
      </w:pPr>
    </w:p>
    <w:p w:rsidR="00587014" w:rsidRDefault="00587014" w:rsidP="004B48E4">
      <w:pPr>
        <w:pStyle w:val="Titre2"/>
        <w:jc w:val="both"/>
      </w:pPr>
      <w:bookmarkStart w:id="186" w:name="_Toc482532572"/>
      <w:r>
        <w:t xml:space="preserve">The </w:t>
      </w:r>
      <w:r w:rsidR="004E59C3">
        <w:t>documentation</w:t>
      </w:r>
      <w:bookmarkEnd w:id="186"/>
    </w:p>
    <w:p w:rsidR="00587014" w:rsidRDefault="00587014" w:rsidP="004B48E4">
      <w:pPr>
        <w:pStyle w:val="nobreak"/>
        <w:jc w:val="both"/>
      </w:pPr>
    </w:p>
    <w:p w:rsidR="00587014" w:rsidRDefault="00587014" w:rsidP="004B48E4">
      <w:pPr>
        <w:jc w:val="both"/>
      </w:pPr>
      <w:r>
        <w:t>The documentation of the format is divided in</w:t>
      </w:r>
      <w:ins w:id="187" w:author="Harald Barsnes" w:date="2017-05-09T15:27:00Z">
        <w:r w:rsidR="00CF5D8B">
          <w:t>to</w:t>
        </w:r>
      </w:ins>
      <w:r>
        <w:t xml:space="preserve"> several documents and files. These files are available from the main format description page on the HUPO-PSI website (</w:t>
      </w:r>
      <w:hyperlink r:id="rId16" w:history="1">
        <w:r w:rsidR="00AC362A">
          <w:rPr>
            <w:rStyle w:val="Lienhypertexte"/>
          </w:rPr>
          <w:t>http://www.psidev.info/peff</w:t>
        </w:r>
      </w:hyperlink>
      <w:r>
        <w:t>)</w:t>
      </w:r>
      <w:r w:rsidR="005B4F27">
        <w:t>.</w:t>
      </w:r>
    </w:p>
    <w:p w:rsidR="00587014" w:rsidRDefault="00587014" w:rsidP="004B48E4">
      <w:pPr>
        <w:jc w:val="both"/>
      </w:pPr>
    </w:p>
    <w:p w:rsidR="00587014" w:rsidRPr="00A75507" w:rsidRDefault="00514411" w:rsidP="004B48E4">
      <w:pPr>
        <w:numPr>
          <w:ilvl w:val="0"/>
          <w:numId w:val="13"/>
        </w:numPr>
        <w:jc w:val="both"/>
        <w:rPr>
          <w:lang w:val="fr-CH"/>
        </w:rPr>
      </w:pPr>
      <w:r w:rsidRPr="00A75507">
        <w:rPr>
          <w:lang w:val="fr-CH"/>
        </w:rPr>
        <w:t>M</w:t>
      </w:r>
      <w:r w:rsidR="00587014" w:rsidRPr="00A75507">
        <w:rPr>
          <w:lang w:val="fr-CH"/>
        </w:rPr>
        <w:t xml:space="preserve">ain </w:t>
      </w:r>
      <w:proofErr w:type="spellStart"/>
      <w:r w:rsidR="00587014" w:rsidRPr="00A75507">
        <w:rPr>
          <w:lang w:val="fr-CH"/>
        </w:rPr>
        <w:t>specification</w:t>
      </w:r>
      <w:proofErr w:type="spellEnd"/>
      <w:r w:rsidR="00587014" w:rsidRPr="00A75507">
        <w:rPr>
          <w:lang w:val="fr-CH"/>
        </w:rPr>
        <w:t xml:space="preserve"> document</w:t>
      </w:r>
      <w:r w:rsidRPr="00A75507">
        <w:rPr>
          <w:lang w:val="fr-CH"/>
        </w:rPr>
        <w:t xml:space="preserve"> (</w:t>
      </w:r>
      <w:proofErr w:type="spellStart"/>
      <w:r w:rsidRPr="00A75507">
        <w:rPr>
          <w:lang w:val="fr-CH"/>
        </w:rPr>
        <w:t>this</w:t>
      </w:r>
      <w:proofErr w:type="spellEnd"/>
      <w:r w:rsidRPr="00A75507">
        <w:rPr>
          <w:lang w:val="fr-CH"/>
        </w:rPr>
        <w:t xml:space="preserve"> document)</w:t>
      </w:r>
    </w:p>
    <w:p w:rsidR="00587014" w:rsidRDefault="00587014" w:rsidP="004B48E4">
      <w:pPr>
        <w:numPr>
          <w:ilvl w:val="0"/>
          <w:numId w:val="13"/>
        </w:numPr>
        <w:jc w:val="both"/>
      </w:pPr>
      <w:r>
        <w:t>Controlled Vocabulary</w:t>
      </w:r>
      <w:r w:rsidR="009B13AC">
        <w:t xml:space="preserve"> (CV)</w:t>
      </w:r>
      <w:r w:rsidR="00514411">
        <w:t xml:space="preserve">. </w:t>
      </w:r>
      <w:r w:rsidR="00F00CE5">
        <w:t>The CV terms applica</w:t>
      </w:r>
      <w:ins w:id="188" w:author="Robert" w:date="2017-05-08T15:31:00Z">
        <w:r w:rsidR="004D14E9">
          <w:t>b</w:t>
        </w:r>
      </w:ins>
      <w:r w:rsidR="00F00CE5">
        <w:t xml:space="preserve">le for PEFF are part of </w:t>
      </w:r>
      <w:r w:rsidR="00514411">
        <w:t xml:space="preserve">the </w:t>
      </w:r>
      <w:r w:rsidR="00253ABA">
        <w:t>PSI-MS CV</w:t>
      </w:r>
      <w:r w:rsidR="00F00CE5">
        <w:t xml:space="preserve"> (</w:t>
      </w:r>
      <w:r w:rsidR="00F00CE5" w:rsidRPr="001E3623">
        <w:t>https://github.com/HUPO-PSI/psi-ms-CV/blob/master/psi-ms.obo</w:t>
      </w:r>
      <w:r w:rsidR="00F00CE5">
        <w:t>).</w:t>
      </w:r>
      <w:r w:rsidR="00514411">
        <w:t xml:space="preserve"> </w:t>
      </w:r>
    </w:p>
    <w:p w:rsidR="00587014" w:rsidRDefault="00587014" w:rsidP="004B48E4">
      <w:pPr>
        <w:numPr>
          <w:ilvl w:val="0"/>
          <w:numId w:val="13"/>
        </w:numPr>
        <w:jc w:val="both"/>
      </w:pPr>
      <w:r>
        <w:lastRenderedPageBreak/>
        <w:t>Exam</w:t>
      </w:r>
      <w:r w:rsidR="004E59C3">
        <w:t>ple files.</w:t>
      </w:r>
    </w:p>
    <w:p w:rsidR="001E3623" w:rsidRPr="00587014" w:rsidRDefault="00F00CE5" w:rsidP="004B48E4">
      <w:pPr>
        <w:numPr>
          <w:ilvl w:val="0"/>
          <w:numId w:val="13"/>
        </w:numPr>
        <w:jc w:val="both"/>
      </w:pPr>
      <w:r>
        <w:t>Reference to e</w:t>
      </w:r>
      <w:r w:rsidR="001E3623">
        <w:t>xample implementations</w:t>
      </w:r>
    </w:p>
    <w:p w:rsidR="00587014" w:rsidRPr="00587014" w:rsidRDefault="00587014" w:rsidP="004B48E4">
      <w:pPr>
        <w:pStyle w:val="nobreak"/>
        <w:jc w:val="both"/>
      </w:pPr>
    </w:p>
    <w:p w:rsidR="00587014" w:rsidRPr="00587014" w:rsidRDefault="007A3466" w:rsidP="004B48E4">
      <w:pPr>
        <w:pStyle w:val="Titre2"/>
        <w:jc w:val="both"/>
      </w:pPr>
      <w:bookmarkStart w:id="189" w:name="_Toc482532573"/>
      <w:r>
        <w:t>Relationship to other specifications</w:t>
      </w:r>
      <w:bookmarkEnd w:id="189"/>
    </w:p>
    <w:p w:rsidR="007A3466" w:rsidRDefault="007A3466" w:rsidP="004B48E4">
      <w:pPr>
        <w:jc w:val="both"/>
      </w:pPr>
    </w:p>
    <w:p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7" w:history="1">
        <w:r w:rsidR="00340096" w:rsidRPr="009B2DF2">
          <w:rPr>
            <w:rStyle w:val="Lienhypertexte"/>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a mass spectrometry-based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Pr>
          <w:lang w:val="en-GB"/>
        </w:rPr>
        <w:t>may be valid and useful without being fully MIAPE compliant.</w:t>
      </w:r>
    </w:p>
    <w:p w:rsidR="007A3466" w:rsidRDefault="00F74AF1" w:rsidP="004B48E4">
      <w:pPr>
        <w:numPr>
          <w:ilvl w:val="0"/>
          <w:numId w:val="18"/>
        </w:numPr>
        <w:jc w:val="both"/>
        <w:rPr>
          <w:lang w:val="en-GB"/>
        </w:rPr>
      </w:pPr>
      <w:r w:rsidRPr="00F74AF1">
        <w:rPr>
          <w:i/>
          <w:lang w:val="nn-NO"/>
          <w:rPrChange w:id="190" w:author="Harald Barsnes" w:date="2017-05-09T16:17:00Z">
            <w:rPr>
              <w:i/>
              <w:lang w:val="en-GB"/>
            </w:rPr>
          </w:rPrChange>
        </w:rPr>
        <w:t>mzIdentML</w:t>
      </w:r>
      <w:r w:rsidRPr="00F74AF1">
        <w:rPr>
          <w:lang w:val="nn-NO"/>
          <w:rPrChange w:id="191" w:author="Harald Barsnes" w:date="2017-05-09T16:17:00Z">
            <w:rPr>
              <w:lang w:val="en-GB"/>
            </w:rPr>
          </w:rPrChange>
        </w:rPr>
        <w:t xml:space="preserve"> (</w:t>
      </w:r>
      <w:r w:rsidRPr="00F74AF1">
        <w:fldChar w:fldCharType="begin"/>
      </w:r>
      <w:r w:rsidRPr="00F74AF1">
        <w:rPr>
          <w:lang w:val="nn-NO"/>
          <w:rPrChange w:id="192" w:author="Harald Barsnes" w:date="2017-05-09T16:17:00Z">
            <w:rPr/>
          </w:rPrChange>
        </w:rPr>
        <w:instrText xml:space="preserve"> HYPERLINK "http://www.psidev.info/mzidentml" </w:instrText>
      </w:r>
      <w:r w:rsidRPr="00F74AF1">
        <w:fldChar w:fldCharType="separate"/>
      </w:r>
      <w:r w:rsidRPr="00F74AF1">
        <w:rPr>
          <w:rStyle w:val="Lienhypertexte"/>
          <w:lang w:val="nn-NO"/>
          <w:rPrChange w:id="193" w:author="Harald Barsnes" w:date="2017-05-09T16:17:00Z">
            <w:rPr>
              <w:rStyle w:val="Lienhypertexte"/>
              <w:lang w:val="en-GB"/>
            </w:rPr>
          </w:rPrChange>
        </w:rPr>
        <w:t>http://www.psidev.info/mzidentml</w:t>
      </w:r>
      <w:r>
        <w:rPr>
          <w:rStyle w:val="Lienhypertexte"/>
          <w:lang w:val="en-GB"/>
        </w:rPr>
        <w:fldChar w:fldCharType="end"/>
      </w:r>
      <w:r w:rsidR="007A3466" w:rsidRPr="00C324CD">
        <w:rPr>
          <w:lang w:val="nn-NO"/>
        </w:rPr>
        <w:t xml:space="preserve">). </w:t>
      </w:r>
      <w:r w:rsidR="007A3466" w:rsidRPr="00587014">
        <w:rPr>
          <w:lang w:val="en-GB"/>
        </w:rPr>
        <w:t xml:space="preserve">The </w:t>
      </w:r>
      <w:proofErr w:type="spellStart"/>
      <w:r w:rsidR="00015A13">
        <w:rPr>
          <w:lang w:val="en-GB"/>
        </w:rPr>
        <w:t>mzIdent</w:t>
      </w:r>
      <w:r w:rsidR="00015A13" w:rsidRPr="00587014">
        <w:rPr>
          <w:lang w:val="en-GB"/>
        </w:rPr>
        <w:t>ML</w:t>
      </w:r>
      <w:proofErr w:type="spellEnd"/>
      <w:r w:rsidR="00015A13" w:rsidRPr="00587014">
        <w:rPr>
          <w:lang w:val="en-GB"/>
        </w:rPr>
        <w:t xml:space="preserve">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 xml:space="preserve">For searches performed using a PEFF file, the downstream result in </w:t>
      </w:r>
      <w:proofErr w:type="spellStart"/>
      <w:r w:rsidR="00CE6AE2">
        <w:rPr>
          <w:lang w:val="en-GB"/>
        </w:rPr>
        <w:t>mzIdentML</w:t>
      </w:r>
      <w:proofErr w:type="spellEnd"/>
      <w:r w:rsidR="00CE6AE2">
        <w:rPr>
          <w:lang w:val="en-GB"/>
        </w:rPr>
        <w:t xml:space="preserve"> will need to encode a reference to the PEFF file used.</w:t>
      </w:r>
    </w:p>
    <w:p w:rsidR="00587014" w:rsidRPr="00CE6AE2" w:rsidRDefault="000E5810" w:rsidP="00CE6AE2">
      <w:pPr>
        <w:numPr>
          <w:ilvl w:val="0"/>
          <w:numId w:val="18"/>
        </w:numPr>
        <w:jc w:val="both"/>
        <w:rPr>
          <w:lang w:val="en-GB"/>
        </w:rPr>
      </w:pPr>
      <w:proofErr w:type="spellStart"/>
      <w:r w:rsidRPr="000E5810">
        <w:rPr>
          <w:i/>
          <w:lang w:val="de-CH"/>
        </w:rPr>
        <w:t>mzTab</w:t>
      </w:r>
      <w:proofErr w:type="spellEnd"/>
      <w:r w:rsidRPr="000E5810">
        <w:rPr>
          <w:lang w:val="de-CH"/>
        </w:rPr>
        <w:t xml:space="preserve"> (</w:t>
      </w:r>
      <w:ins w:id="194" w:author="Harald Barsnes" w:date="2017-05-09T15:32:00Z">
        <w:r w:rsidR="00F74AF1">
          <w:rPr>
            <w:lang w:val="de-CH"/>
          </w:rPr>
          <w:fldChar w:fldCharType="begin"/>
        </w:r>
        <w:r w:rsidR="000F38A8">
          <w:rPr>
            <w:lang w:val="de-CH"/>
          </w:rPr>
          <w:instrText xml:space="preserve"> HYPERLINK "http://www.psidev.info/mztab" </w:instrText>
        </w:r>
        <w:r w:rsidR="00F74AF1">
          <w:rPr>
            <w:lang w:val="de-CH"/>
          </w:rPr>
          <w:fldChar w:fldCharType="separate"/>
        </w:r>
        <w:r w:rsidRPr="000F38A8">
          <w:rPr>
            <w:rStyle w:val="Lienhypertexte"/>
            <w:lang w:val="de-CH"/>
          </w:rPr>
          <w:t>http://www.psidev.info/mztab</w:t>
        </w:r>
        <w:r w:rsidR="00F74AF1">
          <w:rPr>
            <w:lang w:val="de-CH"/>
          </w:rPr>
          <w:fldChar w:fldCharType="end"/>
        </w:r>
      </w:ins>
      <w:r w:rsidR="00A75507">
        <w:rPr>
          <w:lang w:val="de-CH"/>
        </w:rPr>
        <w:t xml:space="preserve">). </w:t>
      </w:r>
      <w:r w:rsidRPr="000E5810">
        <w:rPr>
          <w:lang w:val="en-GB"/>
        </w:rPr>
        <w:t xml:space="preserve">The </w:t>
      </w:r>
      <w:proofErr w:type="spellStart"/>
      <w:r w:rsidRPr="000E5810">
        <w:rPr>
          <w:lang w:val="en-GB"/>
        </w:rPr>
        <w:t>mzTab</w:t>
      </w:r>
      <w:proofErr w:type="spellEnd"/>
      <w:r w:rsidRPr="000E5810">
        <w:rPr>
          <w:lang w:val="en-GB"/>
        </w:rPr>
        <w:t xml:space="preserve"> specification </w:t>
      </w:r>
      <w:r w:rsidR="001E3623">
        <w:rPr>
          <w:lang w:val="en-GB"/>
        </w:rPr>
        <w:t>is</w:t>
      </w:r>
      <w:del w:id="195" w:author="Robert" w:date="2017-05-08T15:33:00Z">
        <w:r w:rsidR="001E3623" w:rsidDel="00FA5A98">
          <w:rPr>
            <w:lang w:val="en-GB"/>
          </w:rPr>
          <w:delText xml:space="preserve"> </w:delText>
        </w:r>
      </w:del>
      <w:r w:rsidR="001E3623">
        <w:rPr>
          <w:lang w:val="en-GB"/>
        </w:rPr>
        <w:t xml:space="preserve"> developed by PSI as a s</w:t>
      </w:r>
      <w:r w:rsidRPr="000E5810">
        <w:rPr>
          <w:lang w:val="en-GB"/>
        </w:rPr>
        <w:t xml:space="preserve">tandard </w:t>
      </w:r>
      <w:r w:rsidR="001E3623">
        <w:rPr>
          <w:lang w:val="en-GB"/>
        </w:rPr>
        <w:t xml:space="preserve">to report proteomics and </w:t>
      </w:r>
      <w:proofErr w:type="spellStart"/>
      <w:r w:rsidR="001E3623">
        <w:rPr>
          <w:lang w:val="en-GB"/>
        </w:rPr>
        <w:t>metabolomics</w:t>
      </w:r>
      <w:proofErr w:type="spellEnd"/>
      <w:r w:rsidR="001E3623">
        <w:rPr>
          <w:lang w:val="en-GB"/>
        </w:rPr>
        <w:t xml:space="preserve"> results in a tab-delimited text file format</w:t>
      </w:r>
      <w:r w:rsidR="00CE6AE2">
        <w:rPr>
          <w:lang w:val="en-GB"/>
        </w:rPr>
        <w:t xml:space="preserve">. For searches performed using a PEFF file, the downstream result in </w:t>
      </w:r>
      <w:proofErr w:type="spellStart"/>
      <w:r w:rsidR="00CE6AE2">
        <w:rPr>
          <w:lang w:val="en-GB"/>
        </w:rPr>
        <w:t>mzTab</w:t>
      </w:r>
      <w:proofErr w:type="spellEnd"/>
      <w:r w:rsidR="00CE6AE2">
        <w:rPr>
          <w:lang w:val="en-GB"/>
        </w:rPr>
        <w:t xml:space="preserve"> will need to encode a reference to the PEFF file used.</w:t>
      </w:r>
    </w:p>
    <w:p w:rsidR="007A3466" w:rsidRPr="001E3623" w:rsidRDefault="007A3466" w:rsidP="004B48E4">
      <w:pPr>
        <w:jc w:val="both"/>
        <w:rPr>
          <w:lang w:val="en-GB"/>
        </w:rPr>
      </w:pPr>
    </w:p>
    <w:p w:rsidR="007A3466" w:rsidRDefault="000E5810" w:rsidP="004B48E4">
      <w:pPr>
        <w:pStyle w:val="Titre2"/>
        <w:jc w:val="both"/>
      </w:pPr>
      <w:r w:rsidRPr="000E5810">
        <w:rPr>
          <w:lang w:val="en-GB"/>
        </w:rPr>
        <w:t xml:space="preserve"> </w:t>
      </w:r>
      <w:bookmarkStart w:id="196" w:name="_Toc482532574"/>
      <w:r w:rsidR="007A3466">
        <w:t>The common sequence database format</w:t>
      </w:r>
      <w:r w:rsidR="00587014">
        <w:t xml:space="preserve"> description</w:t>
      </w:r>
      <w:bookmarkEnd w:id="196"/>
    </w:p>
    <w:p w:rsidR="007A3466" w:rsidRDefault="007A3466" w:rsidP="004B48E4">
      <w:pPr>
        <w:jc w:val="both"/>
      </w:pPr>
    </w:p>
    <w:p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del w:id="197" w:author="Harald Barsnes" w:date="2017-05-09T15:33:00Z">
        <w:r w:rsidR="00B66A07" w:rsidDel="000411A1">
          <w:delText xml:space="preserve">that contains </w:delText>
        </w:r>
      </w:del>
      <w:ins w:id="198" w:author="Harald Barsnes" w:date="2017-05-09T15:33:00Z">
        <w:r w:rsidR="000411A1">
          <w:t xml:space="preserve">containing </w:t>
        </w:r>
      </w:ins>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rsidR="004334BE" w:rsidRDefault="004334BE" w:rsidP="004B48E4">
      <w:pPr>
        <w:jc w:val="both"/>
      </w:pPr>
    </w:p>
    <w:p w:rsidR="008C3614" w:rsidRDefault="004334BE" w:rsidP="004B48E4">
      <w:pPr>
        <w:jc w:val="both"/>
      </w:pPr>
      <w:r>
        <w:t xml:space="preserve">The characters allowed are the set of ASCII characters. A more constrained set of characters can be defined for specific sections of the file. </w:t>
      </w:r>
    </w:p>
    <w:p w:rsidR="00D07080" w:rsidRDefault="00D07080" w:rsidP="00D07080">
      <w:pPr>
        <w:jc w:val="both"/>
      </w:pPr>
      <w:r>
        <w:t xml:space="preserve">All lines </w:t>
      </w:r>
      <w:r w:rsidR="00C82448">
        <w:t>in</w:t>
      </w:r>
      <w:r>
        <w:t xml:space="preserve"> the file MUST end with LF (ASCII 10). A CR (ASCII 13) MAY precede the LF and </w:t>
      </w:r>
      <w:r w:rsidR="002206EB">
        <w:t xml:space="preserve">should </w:t>
      </w:r>
      <w:r w:rsidR="00877D5C">
        <w:t>be ignored</w:t>
      </w:r>
      <w:r w:rsidR="002206EB">
        <w:t xml:space="preserve"> by parsers</w:t>
      </w:r>
      <w:del w:id="199" w:author="Harald Barsnes" w:date="2017-05-09T15:34:00Z">
        <w:r w:rsidDel="00ED2C1A">
          <w:delText>;</w:delText>
        </w:r>
      </w:del>
      <w:ins w:id="200" w:author="Harald Barsnes" w:date="2017-05-09T15:34:00Z">
        <w:r w:rsidR="00ED2C1A">
          <w:t>.</w:t>
        </w:r>
      </w:ins>
    </w:p>
    <w:p w:rsidR="004334BE" w:rsidRDefault="004334BE" w:rsidP="004B48E4">
      <w:pPr>
        <w:jc w:val="both"/>
      </w:pPr>
    </w:p>
    <w:p w:rsidR="007A3466" w:rsidRDefault="00F6387F" w:rsidP="004B48E4">
      <w:pPr>
        <w:jc w:val="both"/>
      </w:pPr>
      <w:r w:rsidRPr="00C82C51">
        <w:rPr>
          <w:highlight w:val="yellow"/>
          <w:rPrChange w:id="201" w:author="Binz Pierre-Alain (HOS41670)" w:date="2017-05-11T15:03:00Z">
            <w:rPr/>
          </w:rPrChange>
        </w:rPr>
        <w:t>Descriptors of the information</w:t>
      </w:r>
      <w:r w:rsidR="00AD559A" w:rsidRPr="00C82C51">
        <w:rPr>
          <w:highlight w:val="yellow"/>
          <w:rPrChange w:id="202" w:author="Binz Pierre-Alain (HOS41670)" w:date="2017-05-11T15:03:00Z">
            <w:rPr/>
          </w:rPrChange>
        </w:rPr>
        <w:t xml:space="preserve"> are defined as </w:t>
      </w:r>
      <w:r w:rsidR="00F00CE5" w:rsidRPr="00C82C51">
        <w:rPr>
          <w:highlight w:val="yellow"/>
          <w:rPrChange w:id="203" w:author="Binz Pierre-Alain (HOS41670)" w:date="2017-05-11T15:03:00Z">
            <w:rPr/>
          </w:rPrChange>
        </w:rPr>
        <w:t>Controlled Vocabulary (</w:t>
      </w:r>
      <w:r w:rsidR="009B13AC" w:rsidRPr="00C82C51">
        <w:rPr>
          <w:highlight w:val="yellow"/>
          <w:rPrChange w:id="204" w:author="Binz Pierre-Alain (HOS41670)" w:date="2017-05-11T15:03:00Z">
            <w:rPr/>
          </w:rPrChange>
        </w:rPr>
        <w:t>CV</w:t>
      </w:r>
      <w:r w:rsidR="00F00CE5" w:rsidRPr="00C82C51">
        <w:rPr>
          <w:highlight w:val="yellow"/>
          <w:rPrChange w:id="205" w:author="Binz Pierre-Alain (HOS41670)" w:date="2017-05-11T15:03:00Z">
            <w:rPr/>
          </w:rPrChange>
        </w:rPr>
        <w:t>)</w:t>
      </w:r>
      <w:r w:rsidR="00AD559A" w:rsidRPr="00C82C51">
        <w:rPr>
          <w:highlight w:val="yellow"/>
          <w:rPrChange w:id="206" w:author="Binz Pierre-Alain (HOS41670)" w:date="2017-05-11T15:03:00Z">
            <w:rPr/>
          </w:rPrChange>
        </w:rPr>
        <w:t xml:space="preserve"> terms. </w:t>
      </w:r>
      <w:commentRangeStart w:id="207"/>
      <w:r w:rsidR="00AD559A" w:rsidRPr="00C82C51">
        <w:rPr>
          <w:highlight w:val="yellow"/>
          <w:rPrChange w:id="208" w:author="Binz Pierre-Alain (HOS41670)" w:date="2017-05-11T15:03:00Z">
            <w:rPr/>
          </w:rPrChange>
        </w:rPr>
        <w:t xml:space="preserve">The CV repository </w:t>
      </w:r>
      <w:r w:rsidR="004E59C3" w:rsidRPr="00C82C51">
        <w:rPr>
          <w:highlight w:val="yellow"/>
          <w:rPrChange w:id="209" w:author="Binz Pierre-Alain (HOS41670)" w:date="2017-05-11T15:03:00Z">
            <w:rPr/>
          </w:rPrChange>
        </w:rPr>
        <w:t xml:space="preserve">is available in </w:t>
      </w:r>
      <w:r w:rsidR="00F00CE5" w:rsidRPr="00C82C51">
        <w:rPr>
          <w:highlight w:val="yellow"/>
          <w:rPrChange w:id="210" w:author="Binz Pierre-Alain (HOS41670)" w:date="2017-05-11T15:03:00Z">
            <w:rPr/>
          </w:rPrChange>
        </w:rPr>
        <w:t xml:space="preserve">OBO </w:t>
      </w:r>
      <w:r w:rsidR="004E59C3" w:rsidRPr="00C82C51">
        <w:rPr>
          <w:highlight w:val="yellow"/>
          <w:rPrChange w:id="211" w:author="Binz Pierre-Alain (HOS41670)" w:date="2017-05-11T15:03:00Z">
            <w:rPr/>
          </w:rPrChange>
        </w:rPr>
        <w:t>format</w:t>
      </w:r>
      <w:r w:rsidR="00C04249" w:rsidRPr="00C82C51">
        <w:rPr>
          <w:highlight w:val="yellow"/>
          <w:rPrChange w:id="212" w:author="Binz Pierre-Alain (HOS41670)" w:date="2017-05-11T15:03:00Z">
            <w:rPr/>
          </w:rPrChange>
        </w:rPr>
        <w:t xml:space="preserve"> </w:t>
      </w:r>
      <w:r w:rsidR="004E59C3" w:rsidRPr="00C82C51">
        <w:rPr>
          <w:highlight w:val="yellow"/>
          <w:rPrChange w:id="213" w:author="Binz Pierre-Alain (HOS41670)" w:date="2017-05-11T15:03:00Z">
            <w:rPr/>
          </w:rPrChange>
        </w:rPr>
        <w:t xml:space="preserve">at </w:t>
      </w:r>
      <w:r w:rsidR="00F74AF1" w:rsidRPr="00C82C51">
        <w:rPr>
          <w:highlight w:val="yellow"/>
          <w:rPrChange w:id="214" w:author="Binz Pierre-Alain (HOS41670)" w:date="2017-05-11T15:03:00Z">
            <w:rPr/>
          </w:rPrChange>
        </w:rPr>
        <w:fldChar w:fldCharType="begin"/>
      </w:r>
      <w:r w:rsidR="00F74AF1" w:rsidRPr="00C82C51">
        <w:rPr>
          <w:highlight w:val="yellow"/>
          <w:rPrChange w:id="215" w:author="Binz Pierre-Alain (HOS41670)" w:date="2017-05-11T15:03:00Z">
            <w:rPr/>
          </w:rPrChange>
        </w:rPr>
        <w:instrText>HYPERLINK "http://www.obofoundry.org/ontology/ms.html"</w:instrText>
      </w:r>
      <w:r w:rsidR="00F74AF1" w:rsidRPr="00C82C51">
        <w:rPr>
          <w:highlight w:val="yellow"/>
          <w:rPrChange w:id="216" w:author="Binz Pierre-Alain (HOS41670)" w:date="2017-05-11T15:03:00Z">
            <w:rPr/>
          </w:rPrChange>
        </w:rPr>
        <w:fldChar w:fldCharType="separate"/>
      </w:r>
      <w:r w:rsidR="00CE6AE2" w:rsidRPr="00C82C51">
        <w:rPr>
          <w:rStyle w:val="Lienhypertexte"/>
          <w:highlight w:val="yellow"/>
          <w:rPrChange w:id="217" w:author="Binz Pierre-Alain (HOS41670)" w:date="2017-05-11T15:03:00Z">
            <w:rPr>
              <w:rStyle w:val="Lienhypertexte"/>
            </w:rPr>
          </w:rPrChange>
        </w:rPr>
        <w:t>http://www.obofoundry.org/ontology/ms.html</w:t>
      </w:r>
      <w:r w:rsidR="00F74AF1" w:rsidRPr="00C82C51">
        <w:rPr>
          <w:highlight w:val="yellow"/>
          <w:rPrChange w:id="218" w:author="Binz Pierre-Alain (HOS41670)" w:date="2017-05-11T15:03:00Z">
            <w:rPr/>
          </w:rPrChange>
        </w:rPr>
        <w:fldChar w:fldCharType="end"/>
      </w:r>
      <w:commentRangeEnd w:id="207"/>
      <w:r w:rsidR="00DD1717" w:rsidRPr="00C82C51">
        <w:rPr>
          <w:rStyle w:val="Marquedecommentaire"/>
          <w:highlight w:val="yellow"/>
          <w:rPrChange w:id="219" w:author="Binz Pierre-Alain (HOS41670)" w:date="2017-05-11T15:03:00Z">
            <w:rPr>
              <w:rStyle w:val="Marquedecommentaire"/>
            </w:rPr>
          </w:rPrChange>
        </w:rPr>
        <w:commentReference w:id="207"/>
      </w:r>
      <w:r w:rsidR="004E59C3" w:rsidRPr="00C82C51">
        <w:rPr>
          <w:highlight w:val="yellow"/>
          <w:rPrChange w:id="220" w:author="Binz Pierre-Alain (HOS41670)" w:date="2017-05-11T15:03:00Z">
            <w:rPr/>
          </w:rPrChange>
        </w:rPr>
        <w:t>.</w:t>
      </w:r>
    </w:p>
    <w:p w:rsidR="00C04249" w:rsidRDefault="00C04249" w:rsidP="004B48E4">
      <w:pPr>
        <w:jc w:val="both"/>
      </w:pPr>
    </w:p>
    <w:p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tblPr>
      <w:tblGrid>
        <w:gridCol w:w="441"/>
        <w:gridCol w:w="549"/>
        <w:gridCol w:w="4716"/>
        <w:gridCol w:w="542"/>
        <w:gridCol w:w="502"/>
        <w:tblGridChange w:id="221">
          <w:tblGrid>
            <w:gridCol w:w="441"/>
            <w:gridCol w:w="549"/>
            <w:gridCol w:w="4716"/>
            <w:gridCol w:w="542"/>
            <w:gridCol w:w="502"/>
          </w:tblGrid>
        </w:tblGridChange>
      </w:tblGrid>
      <w:tr w:rsidR="00531BEE" w:rsidTr="00D947B0">
        <w:tc>
          <w:tcPr>
            <w:tcW w:w="441" w:type="dxa"/>
            <w:shd w:val="clear" w:color="auto" w:fill="FFFFFF"/>
          </w:tcPr>
          <w:p w:rsidR="00531BEE" w:rsidRDefault="00531BEE" w:rsidP="00D947B0">
            <w:pPr>
              <w:jc w:val="both"/>
            </w:pPr>
          </w:p>
        </w:tc>
        <w:tc>
          <w:tcPr>
            <w:tcW w:w="549" w:type="dxa"/>
            <w:tcBorders>
              <w:bottom w:val="single" w:sz="4" w:space="0" w:color="auto"/>
            </w:tcBorders>
            <w:shd w:val="clear" w:color="auto" w:fill="FFFFFF"/>
          </w:tcPr>
          <w:p w:rsidR="00531BEE" w:rsidRDefault="00531BEE" w:rsidP="00D947B0">
            <w:pPr>
              <w:jc w:val="both"/>
            </w:pPr>
          </w:p>
        </w:tc>
        <w:tc>
          <w:tcPr>
            <w:tcW w:w="4716" w:type="dxa"/>
            <w:tcBorders>
              <w:bottom w:val="single" w:sz="4" w:space="0" w:color="auto"/>
            </w:tcBorders>
            <w:shd w:val="clear" w:color="auto" w:fill="FFFFFF"/>
          </w:tcPr>
          <w:p w:rsidR="00531BEE" w:rsidRDefault="00531BEE" w:rsidP="00D947B0">
            <w:pPr>
              <w:jc w:val="both"/>
            </w:pPr>
          </w:p>
        </w:tc>
        <w:tc>
          <w:tcPr>
            <w:tcW w:w="542" w:type="dxa"/>
            <w:tcBorders>
              <w:bottom w:val="single" w:sz="4" w:space="0" w:color="auto"/>
            </w:tcBorders>
            <w:shd w:val="clear" w:color="auto" w:fill="FFFFFF"/>
          </w:tcPr>
          <w:p w:rsidR="00531BEE" w:rsidRDefault="00531BEE" w:rsidP="00D947B0">
            <w:pPr>
              <w:jc w:val="both"/>
            </w:pPr>
          </w:p>
        </w:tc>
        <w:tc>
          <w:tcPr>
            <w:tcW w:w="502" w:type="dxa"/>
            <w:shd w:val="clear" w:color="auto" w:fill="FFFFFF"/>
          </w:tcPr>
          <w:p w:rsidR="00531BEE" w:rsidRDefault="00531BEE" w:rsidP="00D947B0">
            <w:pPr>
              <w:jc w:val="both"/>
            </w:pPr>
          </w:p>
        </w:tc>
      </w:tr>
      <w:tr w:rsidR="00531BEE" w:rsidTr="00C82C51">
        <w:tblPrEx>
          <w:tblW w:w="0" w:type="auto"/>
          <w:tblInd w:w="1278" w:type="dxa"/>
          <w:tblBorders>
            <w:top w:val="single" w:sz="4" w:space="0" w:color="auto"/>
            <w:left w:val="single" w:sz="4" w:space="0" w:color="auto"/>
            <w:bottom w:val="single" w:sz="4" w:space="0" w:color="auto"/>
            <w:right w:val="single" w:sz="4" w:space="0" w:color="auto"/>
          </w:tblBorders>
          <w:tblPrExChange w:id="222" w:author="Binz Pierre-Alain (HOS41670)" w:date="2017-05-11T15:06: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223" w:author="Binz Pierre-Alain (HOS41670)" w:date="2017-05-11T15:06:00Z">
              <w:tcPr>
                <w:tcW w:w="441" w:type="dxa"/>
                <w:tcBorders>
                  <w:right w:val="single" w:sz="4" w:space="0" w:color="auto"/>
                </w:tcBorders>
                <w:shd w:val="clear" w:color="auto" w:fill="FFFFFF"/>
              </w:tcPr>
            </w:tcPrChange>
          </w:tcPr>
          <w:p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Change w:id="224" w:author="Binz Pierre-Alain (HOS41670)" w:date="2017-05-11T15:06:00Z">
              <w:tcPr>
                <w:tcW w:w="5807" w:type="dxa"/>
                <w:gridSpan w:val="3"/>
                <w:tcBorders>
                  <w:top w:val="single" w:sz="4" w:space="0" w:color="auto"/>
                  <w:left w:val="single" w:sz="4" w:space="0" w:color="auto"/>
                  <w:bottom w:val="nil"/>
                  <w:right w:val="single" w:sz="4" w:space="0" w:color="auto"/>
                </w:tcBorders>
                <w:shd w:val="clear" w:color="auto" w:fill="FFFFFF"/>
              </w:tcPr>
            </w:tcPrChange>
          </w:tcPr>
          <w:p w:rsidR="00531BEE" w:rsidRDefault="00D07080" w:rsidP="0048593C">
            <w:r>
              <w:t>File h</w:t>
            </w:r>
            <w:r w:rsidR="00531BEE">
              <w:t>eader section</w:t>
            </w:r>
          </w:p>
        </w:tc>
        <w:tc>
          <w:tcPr>
            <w:tcW w:w="502" w:type="dxa"/>
            <w:tcBorders>
              <w:left w:val="single" w:sz="4" w:space="0" w:color="auto"/>
            </w:tcBorders>
            <w:shd w:val="clear" w:color="auto" w:fill="FFFFFF"/>
            <w:tcPrChange w:id="225" w:author="Binz Pierre-Alain (HOS41670)" w:date="2017-05-11T15:06:00Z">
              <w:tcPr>
                <w:tcW w:w="502" w:type="dxa"/>
                <w:tcBorders>
                  <w:left w:val="single" w:sz="4" w:space="0" w:color="auto"/>
                </w:tcBorders>
                <w:shd w:val="clear" w:color="auto" w:fill="FFFFFF"/>
              </w:tcPr>
            </w:tcPrChange>
          </w:tcPr>
          <w:p w:rsidR="00531BEE" w:rsidRDefault="00531BEE" w:rsidP="00D947B0">
            <w:pPr>
              <w:jc w:val="both"/>
            </w:pPr>
          </w:p>
        </w:tc>
      </w:tr>
      <w:tr w:rsidR="004334BE" w:rsidTr="00C82C51">
        <w:tblPrEx>
          <w:tblW w:w="0" w:type="auto"/>
          <w:tblInd w:w="1278" w:type="dxa"/>
          <w:tblBorders>
            <w:top w:val="single" w:sz="4" w:space="0" w:color="auto"/>
            <w:left w:val="single" w:sz="4" w:space="0" w:color="auto"/>
            <w:bottom w:val="single" w:sz="4" w:space="0" w:color="auto"/>
            <w:right w:val="single" w:sz="4" w:space="0" w:color="auto"/>
          </w:tblBorders>
          <w:tblPrExChange w:id="226" w:author="Binz Pierre-Alain (HOS41670)" w:date="2017-05-11T15:06: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227" w:author="Binz Pierre-Alain (HOS41670)" w:date="2017-05-11T15:06:00Z">
              <w:tcPr>
                <w:tcW w:w="441" w:type="dxa"/>
                <w:tcBorders>
                  <w:right w:val="single" w:sz="4" w:space="0" w:color="auto"/>
                </w:tcBorders>
                <w:shd w:val="clear" w:color="auto" w:fill="FFFFFF"/>
              </w:tcPr>
            </w:tcPrChange>
          </w:tcPr>
          <w:p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Change w:id="228" w:author="Binz Pierre-Alain (HOS41670)" w:date="2017-05-11T15:06:00Z">
              <w:tcPr>
                <w:tcW w:w="549" w:type="dxa"/>
                <w:tcBorders>
                  <w:top w:val="nil"/>
                  <w:left w:val="single" w:sz="4" w:space="0" w:color="auto"/>
                  <w:bottom w:val="nil"/>
                </w:tcBorders>
                <w:shd w:val="clear" w:color="auto" w:fill="FFFFFF"/>
              </w:tcPr>
            </w:tcPrChange>
          </w:tcPr>
          <w:p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Change w:id="229" w:author="Binz Pierre-Alain (HOS41670)" w:date="2017-05-11T15:06:00Z">
              <w:tcPr>
                <w:tcW w:w="4716" w:type="dxa"/>
                <w:tcBorders>
                  <w:top w:val="nil"/>
                  <w:bottom w:val="single" w:sz="4" w:space="0" w:color="auto"/>
                </w:tcBorders>
                <w:shd w:val="clear" w:color="auto" w:fill="FFFFFF"/>
              </w:tcPr>
            </w:tcPrChange>
          </w:tcPr>
          <w:p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Change w:id="230" w:author="Binz Pierre-Alain (HOS41670)" w:date="2017-05-11T15:06:00Z">
              <w:tcPr>
                <w:tcW w:w="542" w:type="dxa"/>
                <w:tcBorders>
                  <w:top w:val="nil"/>
                  <w:bottom w:val="nil"/>
                  <w:right w:val="single" w:sz="4" w:space="0" w:color="auto"/>
                </w:tcBorders>
                <w:shd w:val="clear" w:color="auto" w:fill="FFFFFF"/>
              </w:tcPr>
            </w:tcPrChange>
          </w:tcPr>
          <w:p w:rsidR="00531BEE" w:rsidRDefault="00531BEE" w:rsidP="00D947B0">
            <w:pPr>
              <w:jc w:val="both"/>
            </w:pPr>
          </w:p>
        </w:tc>
        <w:tc>
          <w:tcPr>
            <w:tcW w:w="502" w:type="dxa"/>
            <w:tcBorders>
              <w:left w:val="single" w:sz="4" w:space="0" w:color="auto"/>
            </w:tcBorders>
            <w:shd w:val="clear" w:color="auto" w:fill="FFFFFF"/>
            <w:tcPrChange w:id="231" w:author="Binz Pierre-Alain (HOS41670)" w:date="2017-05-11T15:06:00Z">
              <w:tcPr>
                <w:tcW w:w="502" w:type="dxa"/>
                <w:tcBorders>
                  <w:left w:val="single" w:sz="4" w:space="0" w:color="auto"/>
                </w:tcBorders>
                <w:shd w:val="clear" w:color="auto" w:fill="FFFFFF"/>
              </w:tcPr>
            </w:tcPrChange>
          </w:tcPr>
          <w:p w:rsidR="00531BEE" w:rsidRDefault="00531BEE" w:rsidP="00D947B0">
            <w:pPr>
              <w:jc w:val="both"/>
            </w:pPr>
          </w:p>
        </w:tc>
      </w:tr>
      <w:tr w:rsidR="004334BE" w:rsidTr="00C82C51">
        <w:tblPrEx>
          <w:tblW w:w="0" w:type="auto"/>
          <w:tblInd w:w="1278" w:type="dxa"/>
          <w:tblBorders>
            <w:top w:val="single" w:sz="4" w:space="0" w:color="auto"/>
            <w:left w:val="single" w:sz="4" w:space="0" w:color="auto"/>
            <w:bottom w:val="single" w:sz="4" w:space="0" w:color="auto"/>
            <w:right w:val="single" w:sz="4" w:space="0" w:color="auto"/>
          </w:tblBorders>
          <w:tblPrExChange w:id="232" w:author="Binz Pierre-Alain (HOS41670)" w:date="2017-05-11T15:06: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233" w:author="Binz Pierre-Alain (HOS41670)" w:date="2017-05-11T15:06:00Z">
              <w:tcPr>
                <w:tcW w:w="441" w:type="dxa"/>
                <w:tcBorders>
                  <w:right w:val="single" w:sz="4" w:space="0" w:color="auto"/>
                </w:tcBorders>
                <w:shd w:val="clear" w:color="auto" w:fill="FFFFFF"/>
              </w:tcPr>
            </w:tcPrChange>
          </w:tcPr>
          <w:p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Change w:id="234" w:author="Binz Pierre-Alain (HOS41670)" w:date="2017-05-11T15:06:00Z">
              <w:tcPr>
                <w:tcW w:w="549" w:type="dxa"/>
                <w:tcBorders>
                  <w:top w:val="nil"/>
                  <w:left w:val="single" w:sz="4" w:space="0" w:color="auto"/>
                  <w:bottom w:val="nil"/>
                  <w:right w:val="single" w:sz="4" w:space="0" w:color="auto"/>
                </w:tcBorders>
                <w:shd w:val="clear" w:color="auto" w:fill="FFFFFF"/>
              </w:tcPr>
            </w:tcPrChange>
          </w:tcPr>
          <w:p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Change w:id="235" w:author="Binz Pierre-Alain (HOS41670)" w:date="2017-05-11T15:06:00Z">
              <w:tcPr>
                <w:tcW w:w="4716" w:type="dxa"/>
                <w:tcBorders>
                  <w:top w:val="single" w:sz="4" w:space="0" w:color="auto"/>
                  <w:left w:val="single" w:sz="4" w:space="0" w:color="auto"/>
                  <w:bottom w:val="single" w:sz="4" w:space="0" w:color="auto"/>
                  <w:right w:val="single" w:sz="4" w:space="0" w:color="auto"/>
                </w:tcBorders>
                <w:shd w:val="clear" w:color="auto" w:fill="FFFFFF"/>
              </w:tcPr>
            </w:tcPrChange>
          </w:tcPr>
          <w:p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Change w:id="236" w:author="Binz Pierre-Alain (HOS41670)" w:date="2017-05-11T15:06:00Z">
              <w:tcPr>
                <w:tcW w:w="542" w:type="dxa"/>
                <w:tcBorders>
                  <w:top w:val="nil"/>
                  <w:left w:val="single" w:sz="4" w:space="0" w:color="auto"/>
                  <w:bottom w:val="nil"/>
                  <w:right w:val="single" w:sz="4" w:space="0" w:color="auto"/>
                </w:tcBorders>
                <w:shd w:val="clear" w:color="auto" w:fill="FFFFFF"/>
              </w:tcPr>
            </w:tcPrChange>
          </w:tcPr>
          <w:p w:rsidR="004334BE" w:rsidRDefault="004334BE" w:rsidP="00D947B0">
            <w:pPr>
              <w:jc w:val="both"/>
            </w:pPr>
          </w:p>
        </w:tc>
        <w:tc>
          <w:tcPr>
            <w:tcW w:w="502" w:type="dxa"/>
            <w:tcBorders>
              <w:left w:val="single" w:sz="4" w:space="0" w:color="auto"/>
            </w:tcBorders>
            <w:shd w:val="clear" w:color="auto" w:fill="FFFFFF"/>
            <w:tcPrChange w:id="237" w:author="Binz Pierre-Alain (HOS41670)" w:date="2017-05-11T15:06:00Z">
              <w:tcPr>
                <w:tcW w:w="502" w:type="dxa"/>
                <w:tcBorders>
                  <w:left w:val="single" w:sz="4" w:space="0" w:color="auto"/>
                </w:tcBorders>
                <w:shd w:val="clear" w:color="auto" w:fill="FFFFFF"/>
              </w:tcPr>
            </w:tcPrChange>
          </w:tcPr>
          <w:p w:rsidR="004334BE" w:rsidRDefault="004334BE" w:rsidP="00D947B0">
            <w:pPr>
              <w:jc w:val="both"/>
            </w:pPr>
          </w:p>
        </w:tc>
      </w:tr>
      <w:tr w:rsidR="00BC31F2" w:rsidTr="00C82C51">
        <w:tblPrEx>
          <w:tblW w:w="0" w:type="auto"/>
          <w:tblInd w:w="1278" w:type="dxa"/>
          <w:tblBorders>
            <w:top w:val="single" w:sz="4" w:space="0" w:color="auto"/>
            <w:left w:val="single" w:sz="4" w:space="0" w:color="auto"/>
            <w:bottom w:val="single" w:sz="4" w:space="0" w:color="auto"/>
            <w:right w:val="single" w:sz="4" w:space="0" w:color="auto"/>
          </w:tblBorders>
          <w:tblPrExChange w:id="238" w:author="Binz Pierre-Alain (HOS41670)" w:date="2017-05-11T15:06: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239" w:author="Binz Pierre-Alain (HOS41670)" w:date="2017-05-11T15:06:00Z">
              <w:tcPr>
                <w:tcW w:w="441" w:type="dxa"/>
                <w:tcBorders>
                  <w:right w:val="single" w:sz="4" w:space="0" w:color="auto"/>
                </w:tcBorders>
                <w:shd w:val="clear" w:color="auto" w:fill="FFFFFF"/>
              </w:tcPr>
            </w:tcPrChange>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Change w:id="240" w:author="Binz Pierre-Alain (HOS41670)" w:date="2017-05-11T15:06:00Z">
              <w:tcPr>
                <w:tcW w:w="549" w:type="dxa"/>
                <w:tcBorders>
                  <w:top w:val="nil"/>
                  <w:left w:val="single" w:sz="4" w:space="0" w:color="auto"/>
                  <w:bottom w:val="nil"/>
                  <w:right w:val="single" w:sz="4" w:space="0" w:color="auto"/>
                </w:tcBorders>
                <w:shd w:val="clear" w:color="auto" w:fill="FFFFFF"/>
              </w:tcPr>
            </w:tcPrChange>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Change w:id="241" w:author="Binz Pierre-Alain (HOS41670)" w:date="2017-05-11T15:06:00Z">
              <w:tcPr>
                <w:tcW w:w="4716" w:type="dxa"/>
                <w:tcBorders>
                  <w:top w:val="single" w:sz="4" w:space="0" w:color="auto"/>
                  <w:left w:val="single" w:sz="4" w:space="0" w:color="auto"/>
                  <w:bottom w:val="single" w:sz="4" w:space="0" w:color="auto"/>
                  <w:right w:val="single" w:sz="4" w:space="0" w:color="auto"/>
                </w:tcBorders>
                <w:shd w:val="clear" w:color="auto" w:fill="FFFFFF"/>
              </w:tcPr>
            </w:tcPrChange>
          </w:tcPr>
          <w:p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Change w:id="242" w:author="Binz Pierre-Alain (HOS41670)" w:date="2017-05-11T15:06:00Z">
              <w:tcPr>
                <w:tcW w:w="542" w:type="dxa"/>
                <w:tcBorders>
                  <w:top w:val="nil"/>
                  <w:left w:val="single" w:sz="4" w:space="0" w:color="auto"/>
                  <w:bottom w:val="nil"/>
                  <w:right w:val="single" w:sz="4" w:space="0" w:color="auto"/>
                </w:tcBorders>
                <w:shd w:val="clear" w:color="auto" w:fill="FFFFFF"/>
              </w:tcPr>
            </w:tcPrChange>
          </w:tcPr>
          <w:p w:rsidR="00531BEE" w:rsidRDefault="00531BEE" w:rsidP="00D947B0">
            <w:pPr>
              <w:jc w:val="both"/>
            </w:pPr>
            <w:r>
              <w:t xml:space="preserve"> </w:t>
            </w:r>
          </w:p>
        </w:tc>
        <w:tc>
          <w:tcPr>
            <w:tcW w:w="502" w:type="dxa"/>
            <w:tcBorders>
              <w:left w:val="single" w:sz="4" w:space="0" w:color="auto"/>
            </w:tcBorders>
            <w:shd w:val="clear" w:color="auto" w:fill="FFFFFF"/>
            <w:tcPrChange w:id="243" w:author="Binz Pierre-Alain (HOS41670)" w:date="2017-05-11T15:06:00Z">
              <w:tcPr>
                <w:tcW w:w="502" w:type="dxa"/>
                <w:tcBorders>
                  <w:left w:val="single" w:sz="4" w:space="0" w:color="auto"/>
                </w:tcBorders>
                <w:shd w:val="clear" w:color="auto" w:fill="FFFFFF"/>
              </w:tcPr>
            </w:tcPrChange>
          </w:tcPr>
          <w:p w:rsidR="00531BEE" w:rsidRDefault="00531BEE" w:rsidP="00D947B0">
            <w:pPr>
              <w:jc w:val="both"/>
            </w:pPr>
          </w:p>
        </w:tc>
      </w:tr>
      <w:tr w:rsidR="0048593C" w:rsidTr="00C82C51">
        <w:tblPrEx>
          <w:tblW w:w="0" w:type="auto"/>
          <w:tblInd w:w="1278" w:type="dxa"/>
          <w:tblBorders>
            <w:top w:val="single" w:sz="4" w:space="0" w:color="auto"/>
            <w:left w:val="single" w:sz="4" w:space="0" w:color="auto"/>
            <w:bottom w:val="single" w:sz="4" w:space="0" w:color="auto"/>
            <w:right w:val="single" w:sz="4" w:space="0" w:color="auto"/>
          </w:tblBorders>
          <w:tblPrExChange w:id="244" w:author="Binz Pierre-Alain (HOS41670)" w:date="2017-05-11T15:06: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245" w:author="Binz Pierre-Alain (HOS41670)" w:date="2017-05-11T15:06:00Z">
              <w:tcPr>
                <w:tcW w:w="441" w:type="dxa"/>
                <w:tcBorders>
                  <w:right w:val="single" w:sz="4" w:space="0" w:color="auto"/>
                </w:tcBorders>
                <w:shd w:val="clear" w:color="auto" w:fill="FFFFFF"/>
              </w:tcPr>
            </w:tcPrChange>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Change w:id="246" w:author="Binz Pierre-Alain (HOS41670)" w:date="2017-05-11T15:06:00Z">
              <w:tcPr>
                <w:tcW w:w="549" w:type="dxa"/>
                <w:tcBorders>
                  <w:top w:val="nil"/>
                  <w:left w:val="single" w:sz="4" w:space="0" w:color="auto"/>
                  <w:bottom w:val="nil"/>
                  <w:right w:val="single" w:sz="4" w:space="0" w:color="auto"/>
                </w:tcBorders>
                <w:shd w:val="clear" w:color="auto" w:fill="FFFFFF"/>
              </w:tcPr>
            </w:tcPrChange>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Change w:id="247" w:author="Binz Pierre-Alain (HOS41670)" w:date="2017-05-11T15:06:00Z">
              <w:tcPr>
                <w:tcW w:w="4716" w:type="dxa"/>
                <w:tcBorders>
                  <w:top w:val="single" w:sz="4" w:space="0" w:color="auto"/>
                  <w:left w:val="single" w:sz="4" w:space="0" w:color="auto"/>
                  <w:bottom w:val="single" w:sz="4" w:space="0" w:color="auto"/>
                  <w:right w:val="single" w:sz="4" w:space="0" w:color="auto"/>
                </w:tcBorders>
                <w:shd w:val="clear" w:color="auto" w:fill="FFFFFF"/>
              </w:tcPr>
            </w:tcPrChange>
          </w:tcPr>
          <w:p w:rsidR="00531BEE" w:rsidRDefault="00531BEE" w:rsidP="00D947B0">
            <w:pPr>
              <w:jc w:val="both"/>
            </w:pPr>
            <w:r>
              <w:t>..</w:t>
            </w:r>
          </w:p>
          <w:p w:rsidR="00531BEE" w:rsidRDefault="00F00CE5" w:rsidP="00D947B0">
            <w:pPr>
              <w:jc w:val="both"/>
            </w:pPr>
            <w:r>
              <w:t>Sequence d</w:t>
            </w:r>
            <w:r w:rsidR="00531BEE">
              <w:t xml:space="preserve">atabase description block </w:t>
            </w:r>
            <w:ins w:id="248" w:author="Binz Pierre-Alain (HOS41670)" w:date="2017-05-11T15:13:00Z">
              <w:r w:rsidR="00D64133">
                <w:t>m</w:t>
              </w:r>
            </w:ins>
            <w:del w:id="249" w:author="Binz Pierre-Alain (HOS41670)" w:date="2017-05-11T15:13:00Z">
              <w:r w:rsidR="00531BEE" w:rsidDel="00D64133">
                <w:delText>n</w:delText>
              </w:r>
            </w:del>
          </w:p>
        </w:tc>
        <w:tc>
          <w:tcPr>
            <w:tcW w:w="542" w:type="dxa"/>
            <w:tcBorders>
              <w:top w:val="nil"/>
              <w:left w:val="single" w:sz="4" w:space="0" w:color="auto"/>
              <w:bottom w:val="nil"/>
              <w:right w:val="single" w:sz="4" w:space="0" w:color="auto"/>
            </w:tcBorders>
            <w:shd w:val="clear" w:color="auto" w:fill="D9D9D9" w:themeFill="background1" w:themeFillShade="D9"/>
            <w:tcPrChange w:id="250" w:author="Binz Pierre-Alain (HOS41670)" w:date="2017-05-11T15:06:00Z">
              <w:tcPr>
                <w:tcW w:w="542" w:type="dxa"/>
                <w:tcBorders>
                  <w:top w:val="nil"/>
                  <w:left w:val="single" w:sz="4" w:space="0" w:color="auto"/>
                  <w:bottom w:val="nil"/>
                  <w:right w:val="single" w:sz="4" w:space="0" w:color="auto"/>
                </w:tcBorders>
                <w:shd w:val="clear" w:color="auto" w:fill="FFFFFF"/>
              </w:tcPr>
            </w:tcPrChange>
          </w:tcPr>
          <w:p w:rsidR="00531BEE" w:rsidRDefault="00475977" w:rsidP="00D947B0">
            <w:pPr>
              <w:jc w:val="both"/>
            </w:pPr>
            <w:r>
              <w:t xml:space="preserve"> </w:t>
            </w:r>
          </w:p>
        </w:tc>
        <w:tc>
          <w:tcPr>
            <w:tcW w:w="502" w:type="dxa"/>
            <w:tcBorders>
              <w:left w:val="single" w:sz="4" w:space="0" w:color="auto"/>
            </w:tcBorders>
            <w:shd w:val="clear" w:color="auto" w:fill="FFFFFF"/>
            <w:tcPrChange w:id="251" w:author="Binz Pierre-Alain (HOS41670)" w:date="2017-05-11T15:06:00Z">
              <w:tcPr>
                <w:tcW w:w="502" w:type="dxa"/>
                <w:tcBorders>
                  <w:left w:val="single" w:sz="4" w:space="0" w:color="auto"/>
                </w:tcBorders>
                <w:shd w:val="clear" w:color="auto" w:fill="FFFFFF"/>
              </w:tcPr>
            </w:tcPrChange>
          </w:tcPr>
          <w:p w:rsidR="00531BEE" w:rsidRDefault="00531BEE" w:rsidP="00D947B0">
            <w:pPr>
              <w:jc w:val="both"/>
            </w:pPr>
          </w:p>
        </w:tc>
      </w:tr>
      <w:tr w:rsidR="004334BE" w:rsidTr="00C82C51">
        <w:tblPrEx>
          <w:tblW w:w="0" w:type="auto"/>
          <w:tblInd w:w="1278" w:type="dxa"/>
          <w:tblBorders>
            <w:top w:val="single" w:sz="4" w:space="0" w:color="auto"/>
            <w:left w:val="single" w:sz="4" w:space="0" w:color="auto"/>
            <w:bottom w:val="single" w:sz="4" w:space="0" w:color="auto"/>
            <w:right w:val="single" w:sz="4" w:space="0" w:color="auto"/>
          </w:tblBorders>
          <w:tblPrExChange w:id="252" w:author="Binz Pierre-Alain (HOS41670)" w:date="2017-05-11T15:06: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253" w:author="Binz Pierre-Alain (HOS41670)" w:date="2017-05-11T15:06:00Z">
              <w:tcPr>
                <w:tcW w:w="441" w:type="dxa"/>
                <w:tcBorders>
                  <w:right w:val="single" w:sz="4" w:space="0" w:color="auto"/>
                </w:tcBorders>
                <w:shd w:val="clear" w:color="auto" w:fill="FFFFFF"/>
              </w:tcPr>
            </w:tcPrChange>
          </w:tcPr>
          <w:p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Change w:id="254" w:author="Binz Pierre-Alain (HOS41670)" w:date="2017-05-11T15:06:00Z">
              <w:tcPr>
                <w:tcW w:w="549" w:type="dxa"/>
                <w:tcBorders>
                  <w:top w:val="nil"/>
                  <w:left w:val="single" w:sz="4" w:space="0" w:color="auto"/>
                  <w:bottom w:val="single" w:sz="4" w:space="0" w:color="auto"/>
                </w:tcBorders>
                <w:shd w:val="clear" w:color="auto" w:fill="FFFFFF"/>
              </w:tcPr>
            </w:tcPrChange>
          </w:tcPr>
          <w:p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Change w:id="255" w:author="Binz Pierre-Alain (HOS41670)" w:date="2017-05-11T15:06:00Z">
              <w:tcPr>
                <w:tcW w:w="4716" w:type="dxa"/>
                <w:tcBorders>
                  <w:top w:val="single" w:sz="4" w:space="0" w:color="auto"/>
                  <w:bottom w:val="single" w:sz="4" w:space="0" w:color="auto"/>
                </w:tcBorders>
                <w:shd w:val="clear" w:color="auto" w:fill="FFFFFF"/>
              </w:tcPr>
            </w:tcPrChange>
          </w:tcPr>
          <w:p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Change w:id="256" w:author="Binz Pierre-Alain (HOS41670)" w:date="2017-05-11T15:06:00Z">
              <w:tcPr>
                <w:tcW w:w="542" w:type="dxa"/>
                <w:tcBorders>
                  <w:top w:val="nil"/>
                  <w:bottom w:val="single" w:sz="4" w:space="0" w:color="auto"/>
                  <w:right w:val="single" w:sz="4" w:space="0" w:color="auto"/>
                </w:tcBorders>
                <w:shd w:val="clear" w:color="auto" w:fill="FFFFFF"/>
              </w:tcPr>
            </w:tcPrChange>
          </w:tcPr>
          <w:p w:rsidR="00475977" w:rsidRDefault="00475977" w:rsidP="00D947B0">
            <w:pPr>
              <w:jc w:val="both"/>
            </w:pPr>
          </w:p>
        </w:tc>
        <w:tc>
          <w:tcPr>
            <w:tcW w:w="502" w:type="dxa"/>
            <w:tcBorders>
              <w:left w:val="single" w:sz="4" w:space="0" w:color="auto"/>
            </w:tcBorders>
            <w:shd w:val="clear" w:color="auto" w:fill="FFFFFF"/>
            <w:tcPrChange w:id="257" w:author="Binz Pierre-Alain (HOS41670)" w:date="2017-05-11T15:06:00Z">
              <w:tcPr>
                <w:tcW w:w="502" w:type="dxa"/>
                <w:tcBorders>
                  <w:left w:val="single" w:sz="4" w:space="0" w:color="auto"/>
                </w:tcBorders>
                <w:shd w:val="clear" w:color="auto" w:fill="FFFFFF"/>
              </w:tcPr>
            </w:tcPrChange>
          </w:tcPr>
          <w:p w:rsidR="00475977" w:rsidRDefault="00475977" w:rsidP="00D947B0">
            <w:pPr>
              <w:jc w:val="both"/>
            </w:pPr>
          </w:p>
        </w:tc>
      </w:tr>
      <w:tr w:rsidR="00BC31F2" w:rsidTr="00C82C51">
        <w:tblPrEx>
          <w:tblW w:w="0" w:type="auto"/>
          <w:tblInd w:w="1278" w:type="dxa"/>
          <w:tblBorders>
            <w:top w:val="single" w:sz="4" w:space="0" w:color="auto"/>
            <w:left w:val="single" w:sz="4" w:space="0" w:color="auto"/>
            <w:bottom w:val="single" w:sz="4" w:space="0" w:color="auto"/>
            <w:right w:val="single" w:sz="4" w:space="0" w:color="auto"/>
          </w:tblBorders>
          <w:tblPrExChange w:id="258" w:author="Binz Pierre-Alain (HOS41670)" w:date="2017-05-11T15:06: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259" w:author="Binz Pierre-Alain (HOS41670)" w:date="2017-05-11T15:06:00Z">
              <w:tcPr>
                <w:tcW w:w="441" w:type="dxa"/>
                <w:tcBorders>
                  <w:right w:val="single" w:sz="4" w:space="0" w:color="auto"/>
                </w:tcBorders>
                <w:shd w:val="clear" w:color="auto" w:fill="FFFFFF"/>
              </w:tcPr>
            </w:tcPrChange>
          </w:tcPr>
          <w:p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Change w:id="260" w:author="Binz Pierre-Alain (HOS41670)" w:date="2017-05-11T15:06:00Z">
              <w:tcPr>
                <w:tcW w:w="5807" w:type="dxa"/>
                <w:gridSpan w:val="3"/>
                <w:tcBorders>
                  <w:top w:val="nil"/>
                  <w:left w:val="single" w:sz="4" w:space="0" w:color="auto"/>
                  <w:bottom w:val="nil"/>
                  <w:right w:val="single" w:sz="4" w:space="0" w:color="auto"/>
                </w:tcBorders>
                <w:shd w:val="clear" w:color="auto" w:fill="FFFFFF"/>
              </w:tcPr>
            </w:tcPrChange>
          </w:tcPr>
          <w:p w:rsidR="00BC31F2" w:rsidRDefault="00BC31F2" w:rsidP="00D947B0">
            <w:pPr>
              <w:jc w:val="both"/>
            </w:pPr>
            <w:r>
              <w:t>Individual sequence entries section</w:t>
            </w:r>
          </w:p>
        </w:tc>
        <w:tc>
          <w:tcPr>
            <w:tcW w:w="502" w:type="dxa"/>
            <w:tcBorders>
              <w:left w:val="single" w:sz="4" w:space="0" w:color="auto"/>
            </w:tcBorders>
            <w:shd w:val="clear" w:color="auto" w:fill="FFFFFF"/>
            <w:tcPrChange w:id="261" w:author="Binz Pierre-Alain (HOS41670)" w:date="2017-05-11T15:06:00Z">
              <w:tcPr>
                <w:tcW w:w="502" w:type="dxa"/>
                <w:tcBorders>
                  <w:left w:val="single" w:sz="4" w:space="0" w:color="auto"/>
                </w:tcBorders>
                <w:shd w:val="clear" w:color="auto" w:fill="FFFFFF"/>
              </w:tcPr>
            </w:tcPrChange>
          </w:tcPr>
          <w:p w:rsidR="00BC31F2" w:rsidRDefault="00BC31F2" w:rsidP="00D947B0">
            <w:pPr>
              <w:jc w:val="both"/>
            </w:pPr>
          </w:p>
        </w:tc>
      </w:tr>
      <w:tr w:rsidR="004334BE" w:rsidTr="00C82C51">
        <w:tblPrEx>
          <w:tblW w:w="0" w:type="auto"/>
          <w:tblInd w:w="1278" w:type="dxa"/>
          <w:tblBorders>
            <w:top w:val="single" w:sz="4" w:space="0" w:color="auto"/>
            <w:left w:val="single" w:sz="4" w:space="0" w:color="auto"/>
            <w:bottom w:val="single" w:sz="4" w:space="0" w:color="auto"/>
            <w:right w:val="single" w:sz="4" w:space="0" w:color="auto"/>
          </w:tblBorders>
          <w:tblPrExChange w:id="262" w:author="Binz Pierre-Alain (HOS41670)" w:date="2017-05-11T15:06: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263" w:author="Binz Pierre-Alain (HOS41670)" w:date="2017-05-11T15:06:00Z">
              <w:tcPr>
                <w:tcW w:w="441" w:type="dxa"/>
                <w:tcBorders>
                  <w:right w:val="single" w:sz="4" w:space="0" w:color="auto"/>
                </w:tcBorders>
                <w:shd w:val="clear" w:color="auto" w:fill="FFFFFF"/>
              </w:tcPr>
            </w:tcPrChange>
          </w:tcPr>
          <w:p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Change w:id="264" w:author="Binz Pierre-Alain (HOS41670)" w:date="2017-05-11T15:06:00Z">
              <w:tcPr>
                <w:tcW w:w="549" w:type="dxa"/>
                <w:tcBorders>
                  <w:top w:val="nil"/>
                  <w:left w:val="single" w:sz="4" w:space="0" w:color="auto"/>
                  <w:bottom w:val="nil"/>
                </w:tcBorders>
                <w:shd w:val="clear" w:color="auto" w:fill="FFFFFF"/>
              </w:tcPr>
            </w:tcPrChange>
          </w:tcPr>
          <w:p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Change w:id="265" w:author="Binz Pierre-Alain (HOS41670)" w:date="2017-05-11T15:06:00Z">
              <w:tcPr>
                <w:tcW w:w="4716" w:type="dxa"/>
                <w:tcBorders>
                  <w:bottom w:val="single" w:sz="4" w:space="0" w:color="auto"/>
                </w:tcBorders>
                <w:shd w:val="clear" w:color="auto" w:fill="FFFFFF"/>
              </w:tcPr>
            </w:tcPrChange>
          </w:tcPr>
          <w:p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Change w:id="266" w:author="Binz Pierre-Alain (HOS41670)" w:date="2017-05-11T15:06:00Z">
              <w:tcPr>
                <w:tcW w:w="542" w:type="dxa"/>
                <w:tcBorders>
                  <w:top w:val="nil"/>
                  <w:bottom w:val="nil"/>
                  <w:right w:val="single" w:sz="4" w:space="0" w:color="auto"/>
                </w:tcBorders>
                <w:shd w:val="clear" w:color="auto" w:fill="FFFFFF"/>
              </w:tcPr>
            </w:tcPrChange>
          </w:tcPr>
          <w:p w:rsidR="00BC31F2" w:rsidRDefault="00BC31F2" w:rsidP="00D947B0">
            <w:pPr>
              <w:jc w:val="both"/>
            </w:pPr>
            <w:r>
              <w:t xml:space="preserve"> </w:t>
            </w:r>
          </w:p>
        </w:tc>
        <w:tc>
          <w:tcPr>
            <w:tcW w:w="502" w:type="dxa"/>
            <w:tcBorders>
              <w:left w:val="single" w:sz="4" w:space="0" w:color="auto"/>
            </w:tcBorders>
            <w:shd w:val="clear" w:color="auto" w:fill="FFFFFF"/>
            <w:tcPrChange w:id="267" w:author="Binz Pierre-Alain (HOS41670)" w:date="2017-05-11T15:06:00Z">
              <w:tcPr>
                <w:tcW w:w="502" w:type="dxa"/>
                <w:tcBorders>
                  <w:left w:val="single" w:sz="4" w:space="0" w:color="auto"/>
                </w:tcBorders>
                <w:shd w:val="clear" w:color="auto" w:fill="FFFFFF"/>
              </w:tcPr>
            </w:tcPrChange>
          </w:tcPr>
          <w:p w:rsidR="00BC31F2" w:rsidRDefault="00BC31F2" w:rsidP="00D947B0">
            <w:pPr>
              <w:jc w:val="both"/>
            </w:pPr>
          </w:p>
        </w:tc>
      </w:tr>
      <w:tr w:rsidR="004334BE" w:rsidTr="00C82C51">
        <w:tblPrEx>
          <w:tblW w:w="0" w:type="auto"/>
          <w:tblInd w:w="1278" w:type="dxa"/>
          <w:tblBorders>
            <w:top w:val="single" w:sz="4" w:space="0" w:color="auto"/>
            <w:left w:val="single" w:sz="4" w:space="0" w:color="auto"/>
            <w:bottom w:val="single" w:sz="4" w:space="0" w:color="auto"/>
            <w:right w:val="single" w:sz="4" w:space="0" w:color="auto"/>
          </w:tblBorders>
          <w:tblPrExChange w:id="268" w:author="Binz Pierre-Alain (HOS41670)" w:date="2017-05-11T15:07: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269" w:author="Binz Pierre-Alain (HOS41670)" w:date="2017-05-11T15:07:00Z">
              <w:tcPr>
                <w:tcW w:w="441" w:type="dxa"/>
                <w:tcBorders>
                  <w:right w:val="single" w:sz="4" w:space="0" w:color="auto"/>
                </w:tcBorders>
                <w:shd w:val="clear" w:color="auto" w:fill="FFFFFF"/>
              </w:tcPr>
            </w:tcPrChange>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Change w:id="270" w:author="Binz Pierre-Alain (HOS41670)" w:date="2017-05-11T15:07:00Z">
              <w:tcPr>
                <w:tcW w:w="549" w:type="dxa"/>
                <w:tcBorders>
                  <w:top w:val="nil"/>
                  <w:left w:val="single" w:sz="4" w:space="0" w:color="auto"/>
                  <w:bottom w:val="nil"/>
                  <w:right w:val="single" w:sz="4" w:space="0" w:color="auto"/>
                </w:tcBorders>
                <w:shd w:val="clear" w:color="auto" w:fill="FFFFFF"/>
              </w:tcPr>
            </w:tcPrChange>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Change w:id="271" w:author="Binz Pierre-Alain (HOS41670)" w:date="2017-05-11T15:07:00Z">
              <w:tcPr>
                <w:tcW w:w="4716" w:type="dxa"/>
                <w:tcBorders>
                  <w:top w:val="single" w:sz="4" w:space="0" w:color="auto"/>
                  <w:left w:val="single" w:sz="4" w:space="0" w:color="auto"/>
                  <w:bottom w:val="single" w:sz="4" w:space="0" w:color="auto"/>
                  <w:right w:val="single" w:sz="4" w:space="0" w:color="auto"/>
                </w:tcBorders>
                <w:shd w:val="clear" w:color="auto" w:fill="FFFFFF"/>
              </w:tcPr>
            </w:tcPrChange>
          </w:tcPr>
          <w:p w:rsidR="00BC31F2" w:rsidRDefault="00BC31F2" w:rsidP="00D947B0">
            <w:pPr>
              <w:jc w:val="both"/>
            </w:pPr>
            <w:r>
              <w:t>Sequence Entry</w:t>
            </w:r>
            <w:r w:rsidR="0036735B">
              <w:t xml:space="preserve"> </w:t>
            </w:r>
            <w:r>
              <w:t>1</w:t>
            </w:r>
            <w:ins w:id="272" w:author="Binz Pierre-Alain (HOS41670)" w:date="2017-05-11T15:08:00Z">
              <w:r w:rsidR="00C82C51">
                <w:t xml:space="preserve"> </w:t>
              </w:r>
            </w:ins>
            <w:ins w:id="273" w:author="Binz Pierre-Alain (HOS41670)" w:date="2017-05-11T15:09:00Z">
              <w:r w:rsidR="00C82C51">
                <w:t>from sequence database 1</w:t>
              </w:r>
            </w:ins>
          </w:p>
        </w:tc>
        <w:tc>
          <w:tcPr>
            <w:tcW w:w="542" w:type="dxa"/>
            <w:tcBorders>
              <w:top w:val="nil"/>
              <w:left w:val="single" w:sz="4" w:space="0" w:color="auto"/>
              <w:bottom w:val="nil"/>
              <w:right w:val="single" w:sz="4" w:space="0" w:color="auto"/>
            </w:tcBorders>
            <w:shd w:val="clear" w:color="auto" w:fill="C6D9F1" w:themeFill="text2" w:themeFillTint="33"/>
            <w:tcPrChange w:id="274" w:author="Binz Pierre-Alain (HOS41670)" w:date="2017-05-11T15:07:00Z">
              <w:tcPr>
                <w:tcW w:w="542" w:type="dxa"/>
                <w:tcBorders>
                  <w:top w:val="nil"/>
                  <w:left w:val="single" w:sz="4" w:space="0" w:color="auto"/>
                  <w:bottom w:val="nil"/>
                  <w:right w:val="single" w:sz="4" w:space="0" w:color="auto"/>
                </w:tcBorders>
                <w:shd w:val="clear" w:color="auto" w:fill="FFFFFF"/>
              </w:tcPr>
            </w:tcPrChange>
          </w:tcPr>
          <w:p w:rsidR="00BC31F2" w:rsidRDefault="00BC31F2" w:rsidP="00D947B0">
            <w:pPr>
              <w:jc w:val="both"/>
            </w:pPr>
            <w:r>
              <w:t xml:space="preserve"> </w:t>
            </w:r>
          </w:p>
        </w:tc>
        <w:tc>
          <w:tcPr>
            <w:tcW w:w="502" w:type="dxa"/>
            <w:tcBorders>
              <w:left w:val="single" w:sz="4" w:space="0" w:color="auto"/>
            </w:tcBorders>
            <w:shd w:val="clear" w:color="auto" w:fill="FFFFFF"/>
            <w:tcPrChange w:id="275" w:author="Binz Pierre-Alain (HOS41670)" w:date="2017-05-11T15:07:00Z">
              <w:tcPr>
                <w:tcW w:w="502" w:type="dxa"/>
                <w:tcBorders>
                  <w:left w:val="single" w:sz="4" w:space="0" w:color="auto"/>
                </w:tcBorders>
                <w:shd w:val="clear" w:color="auto" w:fill="FFFFFF"/>
              </w:tcPr>
            </w:tcPrChange>
          </w:tcPr>
          <w:p w:rsidR="00BC31F2" w:rsidRDefault="00BC31F2" w:rsidP="00D947B0">
            <w:pPr>
              <w:jc w:val="both"/>
            </w:pPr>
          </w:p>
        </w:tc>
      </w:tr>
      <w:tr w:rsidR="00BC31F2" w:rsidTr="00D64133">
        <w:tblPrEx>
          <w:tblW w:w="0" w:type="auto"/>
          <w:tblInd w:w="1278" w:type="dxa"/>
          <w:tblBorders>
            <w:top w:val="single" w:sz="4" w:space="0" w:color="auto"/>
            <w:left w:val="single" w:sz="4" w:space="0" w:color="auto"/>
            <w:bottom w:val="single" w:sz="4" w:space="0" w:color="auto"/>
            <w:right w:val="single" w:sz="4" w:space="0" w:color="auto"/>
          </w:tblBorders>
          <w:tblPrExChange w:id="276" w:author="Binz Pierre-Alain (HOS41670)" w:date="2017-05-11T15:14: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277" w:author="Binz Pierre-Alain (HOS41670)" w:date="2017-05-11T15:14:00Z">
              <w:tcPr>
                <w:tcW w:w="441" w:type="dxa"/>
                <w:tcBorders>
                  <w:right w:val="single" w:sz="4" w:space="0" w:color="auto"/>
                </w:tcBorders>
                <w:shd w:val="clear" w:color="auto" w:fill="FFFFFF"/>
              </w:tcPr>
            </w:tcPrChange>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Change w:id="278" w:author="Binz Pierre-Alain (HOS41670)" w:date="2017-05-11T15:14:00Z">
              <w:tcPr>
                <w:tcW w:w="549" w:type="dxa"/>
                <w:tcBorders>
                  <w:top w:val="nil"/>
                  <w:left w:val="single" w:sz="4" w:space="0" w:color="auto"/>
                  <w:bottom w:val="nil"/>
                  <w:right w:val="single" w:sz="4" w:space="0" w:color="auto"/>
                </w:tcBorders>
                <w:shd w:val="clear" w:color="auto" w:fill="FFFFFF"/>
              </w:tcPr>
            </w:tcPrChange>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Change w:id="279" w:author="Binz Pierre-Alain (HOS41670)" w:date="2017-05-11T15:14:00Z">
              <w:tcPr>
                <w:tcW w:w="4716" w:type="dxa"/>
                <w:tcBorders>
                  <w:top w:val="single" w:sz="4" w:space="0" w:color="auto"/>
                  <w:left w:val="single" w:sz="4" w:space="0" w:color="auto"/>
                  <w:bottom w:val="single" w:sz="4" w:space="0" w:color="auto"/>
                  <w:right w:val="single" w:sz="4" w:space="0" w:color="auto"/>
                </w:tcBorders>
                <w:shd w:val="clear" w:color="auto" w:fill="FFFFFF"/>
              </w:tcPr>
            </w:tcPrChange>
          </w:tcPr>
          <w:p w:rsidR="00BC31F2" w:rsidRDefault="00BC31F2" w:rsidP="00D947B0">
            <w:pPr>
              <w:jc w:val="both"/>
            </w:pPr>
            <w:r>
              <w:t>…</w:t>
            </w:r>
          </w:p>
          <w:p w:rsidR="00BC31F2" w:rsidRDefault="00BC31F2" w:rsidP="00D947B0">
            <w:pPr>
              <w:jc w:val="both"/>
            </w:pPr>
            <w:r>
              <w:t>Sequence Entry n</w:t>
            </w:r>
            <w:ins w:id="280" w:author="Binz Pierre-Alain (HOS41670)" w:date="2017-05-11T15:09:00Z">
              <w:r w:rsidR="00C82C51">
                <w:t xml:space="preserve"> from sequence database 1</w:t>
              </w:r>
            </w:ins>
          </w:p>
        </w:tc>
        <w:tc>
          <w:tcPr>
            <w:tcW w:w="542" w:type="dxa"/>
            <w:tcBorders>
              <w:top w:val="nil"/>
              <w:left w:val="single" w:sz="4" w:space="0" w:color="auto"/>
              <w:bottom w:val="nil"/>
              <w:right w:val="single" w:sz="4" w:space="0" w:color="auto"/>
            </w:tcBorders>
            <w:shd w:val="clear" w:color="auto" w:fill="C6D9F1" w:themeFill="text2" w:themeFillTint="33"/>
            <w:tcPrChange w:id="281" w:author="Binz Pierre-Alain (HOS41670)" w:date="2017-05-11T15:14:00Z">
              <w:tcPr>
                <w:tcW w:w="542" w:type="dxa"/>
                <w:tcBorders>
                  <w:top w:val="nil"/>
                  <w:left w:val="single" w:sz="4" w:space="0" w:color="auto"/>
                  <w:bottom w:val="nil"/>
                  <w:right w:val="single" w:sz="4" w:space="0" w:color="auto"/>
                </w:tcBorders>
                <w:shd w:val="clear" w:color="auto" w:fill="FFFFFF"/>
              </w:tcPr>
            </w:tcPrChange>
          </w:tcPr>
          <w:p w:rsidR="00BC31F2" w:rsidRDefault="00BC31F2" w:rsidP="00D947B0">
            <w:pPr>
              <w:jc w:val="both"/>
            </w:pPr>
            <w:r>
              <w:t xml:space="preserve"> </w:t>
            </w:r>
          </w:p>
        </w:tc>
        <w:tc>
          <w:tcPr>
            <w:tcW w:w="502" w:type="dxa"/>
            <w:tcBorders>
              <w:left w:val="single" w:sz="4" w:space="0" w:color="auto"/>
            </w:tcBorders>
            <w:shd w:val="clear" w:color="auto" w:fill="FFFFFF"/>
            <w:tcPrChange w:id="282" w:author="Binz Pierre-Alain (HOS41670)" w:date="2017-05-11T15:14:00Z">
              <w:tcPr>
                <w:tcW w:w="502" w:type="dxa"/>
                <w:tcBorders>
                  <w:left w:val="single" w:sz="4" w:space="0" w:color="auto"/>
                </w:tcBorders>
                <w:shd w:val="clear" w:color="auto" w:fill="FFFFFF"/>
              </w:tcPr>
            </w:tcPrChange>
          </w:tcPr>
          <w:p w:rsidR="00BC31F2" w:rsidRDefault="00BC31F2" w:rsidP="00D947B0">
            <w:pPr>
              <w:jc w:val="both"/>
            </w:pPr>
          </w:p>
        </w:tc>
      </w:tr>
      <w:tr w:rsidR="00D64133" w:rsidTr="00D64133">
        <w:tblPrEx>
          <w:tblW w:w="0" w:type="auto"/>
          <w:tblInd w:w="1278" w:type="dxa"/>
          <w:tblBorders>
            <w:top w:val="single" w:sz="4" w:space="0" w:color="auto"/>
            <w:left w:val="single" w:sz="4" w:space="0" w:color="auto"/>
            <w:bottom w:val="single" w:sz="4" w:space="0" w:color="auto"/>
            <w:right w:val="single" w:sz="4" w:space="0" w:color="auto"/>
          </w:tblBorders>
          <w:tblPrExChange w:id="283" w:author="Binz Pierre-Alain (HOS41670)" w:date="2017-05-11T15:18: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rPr>
          <w:ins w:id="284" w:author="Binz Pierre-Alain (HOS41670)" w:date="2017-05-11T15:14:00Z"/>
        </w:trPr>
        <w:tc>
          <w:tcPr>
            <w:tcW w:w="441" w:type="dxa"/>
            <w:tcBorders>
              <w:right w:val="single" w:sz="4" w:space="0" w:color="auto"/>
            </w:tcBorders>
            <w:shd w:val="clear" w:color="auto" w:fill="auto"/>
            <w:tcPrChange w:id="285" w:author="Binz Pierre-Alain (HOS41670)" w:date="2017-05-11T15:18:00Z">
              <w:tcPr>
                <w:tcW w:w="441" w:type="dxa"/>
                <w:tcBorders>
                  <w:right w:val="single" w:sz="4" w:space="0" w:color="auto"/>
                </w:tcBorders>
                <w:shd w:val="clear" w:color="auto" w:fill="FFFFFF"/>
              </w:tcPr>
            </w:tcPrChange>
          </w:tcPr>
          <w:p w:rsidR="00D64133" w:rsidRDefault="00D64133" w:rsidP="00D947B0">
            <w:pPr>
              <w:jc w:val="both"/>
              <w:rPr>
                <w:ins w:id="286" w:author="Binz Pierre-Alain (HOS41670)" w:date="2017-05-11T15:14:00Z"/>
              </w:rPr>
            </w:pPr>
          </w:p>
        </w:tc>
        <w:tc>
          <w:tcPr>
            <w:tcW w:w="549" w:type="dxa"/>
            <w:tcBorders>
              <w:top w:val="nil"/>
              <w:left w:val="single" w:sz="4" w:space="0" w:color="auto"/>
              <w:bottom w:val="nil"/>
              <w:right w:val="single" w:sz="4" w:space="0" w:color="auto"/>
            </w:tcBorders>
            <w:shd w:val="clear" w:color="auto" w:fill="C6D9F1" w:themeFill="text2" w:themeFillTint="33"/>
            <w:tcPrChange w:id="287" w:author="Binz Pierre-Alain (HOS41670)" w:date="2017-05-11T15:18:00Z">
              <w:tcPr>
                <w:tcW w:w="549" w:type="dxa"/>
                <w:tcBorders>
                  <w:top w:val="nil"/>
                  <w:left w:val="single" w:sz="4" w:space="0" w:color="auto"/>
                  <w:bottom w:val="nil"/>
                  <w:right w:val="single" w:sz="4" w:space="0" w:color="auto"/>
                </w:tcBorders>
                <w:shd w:val="clear" w:color="auto" w:fill="C6D9F1" w:themeFill="text2" w:themeFillTint="33"/>
              </w:tcPr>
            </w:tcPrChange>
          </w:tcPr>
          <w:p w:rsidR="00D64133" w:rsidRDefault="00D64133" w:rsidP="00D947B0">
            <w:pPr>
              <w:jc w:val="both"/>
              <w:rPr>
                <w:ins w:id="288" w:author="Binz Pierre-Alain (HOS41670)" w:date="2017-05-11T15:14:00Z"/>
              </w:rPr>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Change w:id="289" w:author="Binz Pierre-Alain (HOS41670)" w:date="2017-05-11T15:18:00Z">
              <w:tcPr>
                <w:tcW w:w="4716" w:type="dxa"/>
                <w:tcBorders>
                  <w:top w:val="single" w:sz="4" w:space="0" w:color="auto"/>
                  <w:left w:val="single" w:sz="4" w:space="0" w:color="auto"/>
                  <w:bottom w:val="single" w:sz="4" w:space="0" w:color="auto"/>
                  <w:right w:val="single" w:sz="4" w:space="0" w:color="auto"/>
                </w:tcBorders>
                <w:shd w:val="clear" w:color="auto" w:fill="C6D9F1" w:themeFill="text2" w:themeFillTint="33"/>
              </w:tcPr>
            </w:tcPrChange>
          </w:tcPr>
          <w:p w:rsidR="00D64133" w:rsidRDefault="00D64133" w:rsidP="00D947B0">
            <w:pPr>
              <w:jc w:val="both"/>
              <w:rPr>
                <w:ins w:id="290" w:author="Binz Pierre-Alain (HOS41670)" w:date="2017-05-11T15:14:00Z"/>
              </w:rPr>
            </w:pPr>
            <w:ins w:id="291" w:author="Binz Pierre-Alain (HOS41670)" w:date="2017-05-11T15:14:00Z">
              <w:r>
                <w:t>…</w:t>
              </w:r>
            </w:ins>
          </w:p>
        </w:tc>
        <w:tc>
          <w:tcPr>
            <w:tcW w:w="542" w:type="dxa"/>
            <w:tcBorders>
              <w:top w:val="nil"/>
              <w:left w:val="single" w:sz="4" w:space="0" w:color="auto"/>
              <w:bottom w:val="nil"/>
              <w:right w:val="single" w:sz="4" w:space="0" w:color="auto"/>
            </w:tcBorders>
            <w:shd w:val="clear" w:color="auto" w:fill="C6D9F1" w:themeFill="text2" w:themeFillTint="33"/>
            <w:tcPrChange w:id="292" w:author="Binz Pierre-Alain (HOS41670)" w:date="2017-05-11T15:18:00Z">
              <w:tcPr>
                <w:tcW w:w="542" w:type="dxa"/>
                <w:tcBorders>
                  <w:top w:val="nil"/>
                  <w:left w:val="single" w:sz="4" w:space="0" w:color="auto"/>
                  <w:bottom w:val="nil"/>
                  <w:right w:val="single" w:sz="4" w:space="0" w:color="auto"/>
                </w:tcBorders>
                <w:shd w:val="clear" w:color="auto" w:fill="C6D9F1" w:themeFill="text2" w:themeFillTint="33"/>
              </w:tcPr>
            </w:tcPrChange>
          </w:tcPr>
          <w:p w:rsidR="00D64133" w:rsidRDefault="00D64133" w:rsidP="00D947B0">
            <w:pPr>
              <w:jc w:val="both"/>
              <w:rPr>
                <w:ins w:id="293" w:author="Binz Pierre-Alain (HOS41670)" w:date="2017-05-11T15:14:00Z"/>
              </w:rPr>
            </w:pPr>
          </w:p>
        </w:tc>
        <w:tc>
          <w:tcPr>
            <w:tcW w:w="502" w:type="dxa"/>
            <w:tcBorders>
              <w:left w:val="single" w:sz="4" w:space="0" w:color="auto"/>
            </w:tcBorders>
            <w:shd w:val="clear" w:color="auto" w:fill="auto"/>
            <w:tcPrChange w:id="294" w:author="Binz Pierre-Alain (HOS41670)" w:date="2017-05-11T15:18:00Z">
              <w:tcPr>
                <w:tcW w:w="502" w:type="dxa"/>
                <w:tcBorders>
                  <w:left w:val="single" w:sz="4" w:space="0" w:color="auto"/>
                </w:tcBorders>
                <w:shd w:val="clear" w:color="auto" w:fill="FFFFFF"/>
              </w:tcPr>
            </w:tcPrChange>
          </w:tcPr>
          <w:p w:rsidR="00D64133" w:rsidRDefault="00D64133" w:rsidP="00D947B0">
            <w:pPr>
              <w:jc w:val="both"/>
              <w:rPr>
                <w:ins w:id="295" w:author="Binz Pierre-Alain (HOS41670)" w:date="2017-05-11T15:14:00Z"/>
              </w:rPr>
            </w:pPr>
          </w:p>
        </w:tc>
      </w:tr>
      <w:tr w:rsidR="00D64133" w:rsidTr="00D64133">
        <w:tblPrEx>
          <w:tblW w:w="0" w:type="auto"/>
          <w:tblInd w:w="1278" w:type="dxa"/>
          <w:tblBorders>
            <w:top w:val="single" w:sz="4" w:space="0" w:color="auto"/>
            <w:left w:val="single" w:sz="4" w:space="0" w:color="auto"/>
            <w:bottom w:val="single" w:sz="4" w:space="0" w:color="auto"/>
            <w:right w:val="single" w:sz="4" w:space="0" w:color="auto"/>
          </w:tblBorders>
          <w:tblPrExChange w:id="296" w:author="Binz Pierre-Alain (HOS41670)" w:date="2017-05-11T15:18: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rPr>
          <w:ins w:id="297" w:author="Binz Pierre-Alain (HOS41670)" w:date="2017-05-11T15:12:00Z"/>
        </w:trPr>
        <w:tc>
          <w:tcPr>
            <w:tcW w:w="441" w:type="dxa"/>
            <w:tcBorders>
              <w:right w:val="single" w:sz="4" w:space="0" w:color="auto"/>
            </w:tcBorders>
            <w:shd w:val="clear" w:color="auto" w:fill="auto"/>
            <w:tcPrChange w:id="298" w:author="Binz Pierre-Alain (HOS41670)" w:date="2017-05-11T15:18:00Z">
              <w:tcPr>
                <w:tcW w:w="441" w:type="dxa"/>
                <w:tcBorders>
                  <w:right w:val="single" w:sz="4" w:space="0" w:color="auto"/>
                </w:tcBorders>
                <w:shd w:val="clear" w:color="auto" w:fill="FFFFFF"/>
              </w:tcPr>
            </w:tcPrChange>
          </w:tcPr>
          <w:p w:rsidR="00D64133" w:rsidRDefault="00D64133" w:rsidP="00D947B0">
            <w:pPr>
              <w:jc w:val="both"/>
              <w:rPr>
                <w:ins w:id="299" w:author="Binz Pierre-Alain (HOS41670)" w:date="2017-05-11T15:12:00Z"/>
              </w:rPr>
            </w:pPr>
          </w:p>
        </w:tc>
        <w:tc>
          <w:tcPr>
            <w:tcW w:w="549" w:type="dxa"/>
            <w:tcBorders>
              <w:top w:val="nil"/>
              <w:left w:val="single" w:sz="4" w:space="0" w:color="auto"/>
              <w:bottom w:val="nil"/>
              <w:right w:val="single" w:sz="4" w:space="0" w:color="auto"/>
            </w:tcBorders>
            <w:shd w:val="clear" w:color="auto" w:fill="C6D9F1" w:themeFill="text2" w:themeFillTint="33"/>
            <w:tcPrChange w:id="300" w:author="Binz Pierre-Alain (HOS41670)" w:date="2017-05-11T15:18:00Z">
              <w:tcPr>
                <w:tcW w:w="549" w:type="dxa"/>
                <w:tcBorders>
                  <w:top w:val="nil"/>
                  <w:left w:val="single" w:sz="4" w:space="0" w:color="auto"/>
                  <w:bottom w:val="single" w:sz="4" w:space="0" w:color="auto"/>
                </w:tcBorders>
                <w:shd w:val="clear" w:color="auto" w:fill="C6D9F1" w:themeFill="text2" w:themeFillTint="33"/>
              </w:tcPr>
            </w:tcPrChange>
          </w:tcPr>
          <w:p w:rsidR="00D64133" w:rsidRDefault="00D64133" w:rsidP="00D947B0">
            <w:pPr>
              <w:jc w:val="both"/>
              <w:rPr>
                <w:ins w:id="301" w:author="Binz Pierre-Alain (HOS41670)" w:date="2017-05-11T15:12:00Z"/>
              </w:rPr>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Change w:id="302" w:author="Binz Pierre-Alain (HOS41670)" w:date="2017-05-11T15:18:00Z">
              <w:tcPr>
                <w:tcW w:w="4716" w:type="dxa"/>
                <w:tcBorders>
                  <w:top w:val="single" w:sz="4" w:space="0" w:color="auto"/>
                </w:tcBorders>
                <w:shd w:val="clear" w:color="auto" w:fill="C6D9F1" w:themeFill="text2" w:themeFillTint="33"/>
              </w:tcPr>
            </w:tcPrChange>
          </w:tcPr>
          <w:p w:rsidR="00D64133" w:rsidRDefault="00D64133" w:rsidP="00D947B0">
            <w:pPr>
              <w:jc w:val="both"/>
              <w:rPr>
                <w:ins w:id="303" w:author="Binz Pierre-Alain (HOS41670)" w:date="2017-05-11T15:12:00Z"/>
              </w:rPr>
            </w:pPr>
            <w:ins w:id="304" w:author="Binz Pierre-Alain (HOS41670)" w:date="2017-05-11T15:12:00Z">
              <w:r>
                <w:t xml:space="preserve">Sequence Entry 1 from sequence database </w:t>
              </w:r>
            </w:ins>
            <w:ins w:id="305" w:author="Binz Pierre-Alain (HOS41670)" w:date="2017-05-11T15:13:00Z">
              <w:r>
                <w:t>m</w:t>
              </w:r>
            </w:ins>
          </w:p>
        </w:tc>
        <w:tc>
          <w:tcPr>
            <w:tcW w:w="542" w:type="dxa"/>
            <w:tcBorders>
              <w:top w:val="nil"/>
              <w:left w:val="single" w:sz="4" w:space="0" w:color="auto"/>
              <w:bottom w:val="nil"/>
              <w:right w:val="single" w:sz="4" w:space="0" w:color="auto"/>
            </w:tcBorders>
            <w:shd w:val="clear" w:color="auto" w:fill="C6D9F1" w:themeFill="text2" w:themeFillTint="33"/>
            <w:tcPrChange w:id="306" w:author="Binz Pierre-Alain (HOS41670)" w:date="2017-05-11T15:18:00Z">
              <w:tcPr>
                <w:tcW w:w="542" w:type="dxa"/>
                <w:tcBorders>
                  <w:top w:val="nil"/>
                  <w:bottom w:val="single" w:sz="4" w:space="0" w:color="auto"/>
                  <w:right w:val="single" w:sz="4" w:space="0" w:color="auto"/>
                </w:tcBorders>
                <w:shd w:val="clear" w:color="auto" w:fill="C6D9F1" w:themeFill="text2" w:themeFillTint="33"/>
              </w:tcPr>
            </w:tcPrChange>
          </w:tcPr>
          <w:p w:rsidR="00D64133" w:rsidRDefault="00D64133" w:rsidP="00D947B0">
            <w:pPr>
              <w:jc w:val="both"/>
              <w:rPr>
                <w:ins w:id="307" w:author="Binz Pierre-Alain (HOS41670)" w:date="2017-05-11T15:12:00Z"/>
              </w:rPr>
            </w:pPr>
          </w:p>
        </w:tc>
        <w:tc>
          <w:tcPr>
            <w:tcW w:w="502" w:type="dxa"/>
            <w:tcBorders>
              <w:left w:val="single" w:sz="4" w:space="0" w:color="auto"/>
            </w:tcBorders>
            <w:shd w:val="clear" w:color="auto" w:fill="auto"/>
            <w:tcPrChange w:id="308" w:author="Binz Pierre-Alain (HOS41670)" w:date="2017-05-11T15:18:00Z">
              <w:tcPr>
                <w:tcW w:w="502" w:type="dxa"/>
                <w:tcBorders>
                  <w:left w:val="single" w:sz="4" w:space="0" w:color="auto"/>
                </w:tcBorders>
                <w:shd w:val="clear" w:color="auto" w:fill="FFFFFF"/>
              </w:tcPr>
            </w:tcPrChange>
          </w:tcPr>
          <w:p w:rsidR="00D64133" w:rsidRDefault="00D64133" w:rsidP="00D947B0">
            <w:pPr>
              <w:jc w:val="both"/>
              <w:rPr>
                <w:ins w:id="309" w:author="Binz Pierre-Alain (HOS41670)" w:date="2017-05-11T15:12:00Z"/>
              </w:rPr>
            </w:pPr>
          </w:p>
        </w:tc>
      </w:tr>
      <w:tr w:rsidR="00D64133" w:rsidTr="00D64133">
        <w:tblPrEx>
          <w:tblW w:w="0" w:type="auto"/>
          <w:tblInd w:w="1278" w:type="dxa"/>
          <w:tblBorders>
            <w:top w:val="single" w:sz="4" w:space="0" w:color="auto"/>
            <w:left w:val="single" w:sz="4" w:space="0" w:color="auto"/>
            <w:bottom w:val="single" w:sz="4" w:space="0" w:color="auto"/>
            <w:right w:val="single" w:sz="4" w:space="0" w:color="auto"/>
          </w:tblBorders>
          <w:tblPrExChange w:id="310" w:author="Binz Pierre-Alain (HOS41670)" w:date="2017-05-11T15:18: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rPr>
          <w:ins w:id="311" w:author="Binz Pierre-Alain (HOS41670)" w:date="2017-05-11T15:12:00Z"/>
        </w:trPr>
        <w:tc>
          <w:tcPr>
            <w:tcW w:w="441" w:type="dxa"/>
            <w:tcBorders>
              <w:right w:val="single" w:sz="4" w:space="0" w:color="auto"/>
            </w:tcBorders>
            <w:shd w:val="clear" w:color="auto" w:fill="auto"/>
            <w:tcPrChange w:id="312" w:author="Binz Pierre-Alain (HOS41670)" w:date="2017-05-11T15:18:00Z">
              <w:tcPr>
                <w:tcW w:w="441" w:type="dxa"/>
                <w:tcBorders>
                  <w:right w:val="single" w:sz="4" w:space="0" w:color="auto"/>
                </w:tcBorders>
                <w:shd w:val="clear" w:color="auto" w:fill="FFFFFF"/>
              </w:tcPr>
            </w:tcPrChange>
          </w:tcPr>
          <w:p w:rsidR="00D64133" w:rsidRDefault="00D64133" w:rsidP="00D947B0">
            <w:pPr>
              <w:jc w:val="both"/>
              <w:rPr>
                <w:ins w:id="313" w:author="Binz Pierre-Alain (HOS41670)" w:date="2017-05-11T15:12:00Z"/>
              </w:rPr>
            </w:pPr>
          </w:p>
        </w:tc>
        <w:tc>
          <w:tcPr>
            <w:tcW w:w="549" w:type="dxa"/>
            <w:tcBorders>
              <w:top w:val="nil"/>
              <w:left w:val="single" w:sz="4" w:space="0" w:color="auto"/>
              <w:bottom w:val="nil"/>
              <w:right w:val="single" w:sz="4" w:space="0" w:color="auto"/>
            </w:tcBorders>
            <w:shd w:val="clear" w:color="auto" w:fill="C6D9F1" w:themeFill="text2" w:themeFillTint="33"/>
            <w:tcPrChange w:id="314" w:author="Binz Pierre-Alain (HOS41670)" w:date="2017-05-11T15:18:00Z">
              <w:tcPr>
                <w:tcW w:w="549" w:type="dxa"/>
                <w:tcBorders>
                  <w:top w:val="nil"/>
                  <w:left w:val="single" w:sz="4" w:space="0" w:color="auto"/>
                  <w:bottom w:val="single" w:sz="4" w:space="0" w:color="auto"/>
                </w:tcBorders>
                <w:shd w:val="clear" w:color="auto" w:fill="C6D9F1" w:themeFill="text2" w:themeFillTint="33"/>
              </w:tcPr>
            </w:tcPrChange>
          </w:tcPr>
          <w:p w:rsidR="00D64133" w:rsidRDefault="00D64133" w:rsidP="00D947B0">
            <w:pPr>
              <w:jc w:val="both"/>
              <w:rPr>
                <w:ins w:id="315" w:author="Binz Pierre-Alain (HOS41670)" w:date="2017-05-11T15:12:00Z"/>
              </w:rPr>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Change w:id="316" w:author="Binz Pierre-Alain (HOS41670)" w:date="2017-05-11T15:18:00Z">
              <w:tcPr>
                <w:tcW w:w="4716" w:type="dxa"/>
                <w:tcBorders>
                  <w:top w:val="single" w:sz="4" w:space="0" w:color="auto"/>
                </w:tcBorders>
                <w:shd w:val="clear" w:color="auto" w:fill="C6D9F1" w:themeFill="text2" w:themeFillTint="33"/>
              </w:tcPr>
            </w:tcPrChange>
          </w:tcPr>
          <w:p w:rsidR="00D64133" w:rsidRDefault="00D64133" w:rsidP="009B38A1">
            <w:pPr>
              <w:jc w:val="both"/>
              <w:rPr>
                <w:ins w:id="317" w:author="Binz Pierre-Alain (HOS41670)" w:date="2017-05-11T15:12:00Z"/>
              </w:rPr>
            </w:pPr>
            <w:ins w:id="318" w:author="Binz Pierre-Alain (HOS41670)" w:date="2017-05-11T15:12:00Z">
              <w:r>
                <w:t>…</w:t>
              </w:r>
            </w:ins>
          </w:p>
          <w:p w:rsidR="00D64133" w:rsidRDefault="00D64133" w:rsidP="00D947B0">
            <w:pPr>
              <w:jc w:val="both"/>
              <w:rPr>
                <w:ins w:id="319" w:author="Binz Pierre-Alain (HOS41670)" w:date="2017-05-11T15:12:00Z"/>
              </w:rPr>
            </w:pPr>
            <w:ins w:id="320" w:author="Binz Pierre-Alain (HOS41670)" w:date="2017-05-11T15:12:00Z">
              <w:r>
                <w:t xml:space="preserve">Sequence Entry </w:t>
              </w:r>
            </w:ins>
            <w:ins w:id="321" w:author="Binz Pierre-Alain (HOS41670)" w:date="2017-05-11T15:13:00Z">
              <w:r>
                <w:t>o</w:t>
              </w:r>
            </w:ins>
            <w:ins w:id="322" w:author="Binz Pierre-Alain (HOS41670)" w:date="2017-05-11T15:12:00Z">
              <w:r>
                <w:t xml:space="preserve"> from sequence database </w:t>
              </w:r>
            </w:ins>
            <w:ins w:id="323" w:author="Binz Pierre-Alain (HOS41670)" w:date="2017-05-11T15:13:00Z">
              <w:r>
                <w:t>m</w:t>
              </w:r>
            </w:ins>
          </w:p>
        </w:tc>
        <w:tc>
          <w:tcPr>
            <w:tcW w:w="542" w:type="dxa"/>
            <w:tcBorders>
              <w:top w:val="nil"/>
              <w:left w:val="single" w:sz="4" w:space="0" w:color="auto"/>
              <w:bottom w:val="nil"/>
              <w:right w:val="single" w:sz="4" w:space="0" w:color="auto"/>
            </w:tcBorders>
            <w:shd w:val="clear" w:color="auto" w:fill="C6D9F1" w:themeFill="text2" w:themeFillTint="33"/>
            <w:tcPrChange w:id="324" w:author="Binz Pierre-Alain (HOS41670)" w:date="2017-05-11T15:18:00Z">
              <w:tcPr>
                <w:tcW w:w="542" w:type="dxa"/>
                <w:tcBorders>
                  <w:top w:val="nil"/>
                  <w:bottom w:val="single" w:sz="4" w:space="0" w:color="auto"/>
                  <w:right w:val="single" w:sz="4" w:space="0" w:color="auto"/>
                </w:tcBorders>
                <w:shd w:val="clear" w:color="auto" w:fill="C6D9F1" w:themeFill="text2" w:themeFillTint="33"/>
              </w:tcPr>
            </w:tcPrChange>
          </w:tcPr>
          <w:p w:rsidR="00D64133" w:rsidRDefault="00D64133" w:rsidP="00D947B0">
            <w:pPr>
              <w:jc w:val="both"/>
              <w:rPr>
                <w:ins w:id="325" w:author="Binz Pierre-Alain (HOS41670)" w:date="2017-05-11T15:12:00Z"/>
              </w:rPr>
            </w:pPr>
          </w:p>
        </w:tc>
        <w:tc>
          <w:tcPr>
            <w:tcW w:w="502" w:type="dxa"/>
            <w:tcBorders>
              <w:left w:val="single" w:sz="4" w:space="0" w:color="auto"/>
            </w:tcBorders>
            <w:shd w:val="clear" w:color="auto" w:fill="auto"/>
            <w:tcPrChange w:id="326" w:author="Binz Pierre-Alain (HOS41670)" w:date="2017-05-11T15:18:00Z">
              <w:tcPr>
                <w:tcW w:w="502" w:type="dxa"/>
                <w:tcBorders>
                  <w:left w:val="single" w:sz="4" w:space="0" w:color="auto"/>
                </w:tcBorders>
                <w:shd w:val="clear" w:color="auto" w:fill="FFFFFF"/>
              </w:tcPr>
            </w:tcPrChange>
          </w:tcPr>
          <w:p w:rsidR="00D64133" w:rsidRDefault="00D64133" w:rsidP="00D947B0">
            <w:pPr>
              <w:jc w:val="both"/>
              <w:rPr>
                <w:ins w:id="327" w:author="Binz Pierre-Alain (HOS41670)" w:date="2017-05-11T15:12:00Z"/>
              </w:rPr>
            </w:pPr>
          </w:p>
        </w:tc>
      </w:tr>
      <w:tr w:rsidR="00C82C51" w:rsidTr="00D64133">
        <w:tblPrEx>
          <w:tblW w:w="0" w:type="auto"/>
          <w:tblInd w:w="1278" w:type="dxa"/>
          <w:tblBorders>
            <w:top w:val="single" w:sz="4" w:space="0" w:color="auto"/>
            <w:left w:val="single" w:sz="4" w:space="0" w:color="auto"/>
            <w:bottom w:val="single" w:sz="4" w:space="0" w:color="auto"/>
            <w:right w:val="single" w:sz="4" w:space="0" w:color="auto"/>
          </w:tblBorders>
          <w:tblPrExChange w:id="328" w:author="Binz Pierre-Alain (HOS41670)" w:date="2017-05-11T15:14:00Z">
            <w:tblPrEx>
              <w:tblW w:w="0" w:type="auto"/>
              <w:tblInd w:w="1278" w:type="dxa"/>
              <w:tblBorders>
                <w:top w:val="single" w:sz="4" w:space="0" w:color="auto"/>
                <w:left w:val="single" w:sz="4" w:space="0" w:color="auto"/>
                <w:bottom w:val="single" w:sz="4" w:space="0" w:color="auto"/>
                <w:right w:val="single" w:sz="4" w:space="0" w:color="auto"/>
              </w:tblBorders>
            </w:tblPrEx>
          </w:tblPrExChange>
        </w:tblPrEx>
        <w:tc>
          <w:tcPr>
            <w:tcW w:w="441" w:type="dxa"/>
            <w:tcBorders>
              <w:right w:val="single" w:sz="4" w:space="0" w:color="auto"/>
            </w:tcBorders>
            <w:shd w:val="clear" w:color="auto" w:fill="FFFFFF"/>
            <w:tcPrChange w:id="329" w:author="Binz Pierre-Alain (HOS41670)" w:date="2017-05-11T15:14:00Z">
              <w:tcPr>
                <w:tcW w:w="441" w:type="dxa"/>
                <w:tcBorders>
                  <w:right w:val="single" w:sz="4" w:space="0" w:color="auto"/>
                </w:tcBorders>
                <w:shd w:val="clear" w:color="auto" w:fill="FFFFFF"/>
              </w:tcPr>
            </w:tcPrChange>
          </w:tcPr>
          <w:p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Change w:id="330" w:author="Binz Pierre-Alain (HOS41670)" w:date="2017-05-11T15:14:00Z">
              <w:tcPr>
                <w:tcW w:w="549" w:type="dxa"/>
                <w:tcBorders>
                  <w:top w:val="nil"/>
                  <w:left w:val="single" w:sz="4" w:space="0" w:color="auto"/>
                  <w:bottom w:val="single" w:sz="4" w:space="0" w:color="auto"/>
                </w:tcBorders>
                <w:shd w:val="clear" w:color="auto" w:fill="FFFFFF"/>
              </w:tcPr>
            </w:tcPrChange>
          </w:tcPr>
          <w:p w:rsidR="00C82C51" w:rsidRDefault="00C82C51" w:rsidP="00D947B0">
            <w:pPr>
              <w:jc w:val="both"/>
            </w:pPr>
          </w:p>
        </w:tc>
        <w:tc>
          <w:tcPr>
            <w:tcW w:w="4716" w:type="dxa"/>
            <w:tcBorders>
              <w:top w:val="single" w:sz="4" w:space="0" w:color="auto"/>
            </w:tcBorders>
            <w:shd w:val="clear" w:color="auto" w:fill="C6D9F1" w:themeFill="text2" w:themeFillTint="33"/>
            <w:tcPrChange w:id="331" w:author="Binz Pierre-Alain (HOS41670)" w:date="2017-05-11T15:14:00Z">
              <w:tcPr>
                <w:tcW w:w="4716" w:type="dxa"/>
                <w:tcBorders>
                  <w:top w:val="single" w:sz="4" w:space="0" w:color="auto"/>
                </w:tcBorders>
                <w:shd w:val="clear" w:color="auto" w:fill="FFFFFF"/>
              </w:tcPr>
            </w:tcPrChange>
          </w:tcPr>
          <w:p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Change w:id="332" w:author="Binz Pierre-Alain (HOS41670)" w:date="2017-05-11T15:14:00Z">
              <w:tcPr>
                <w:tcW w:w="542" w:type="dxa"/>
                <w:tcBorders>
                  <w:top w:val="nil"/>
                  <w:bottom w:val="single" w:sz="4" w:space="0" w:color="auto"/>
                  <w:right w:val="single" w:sz="4" w:space="0" w:color="auto"/>
                </w:tcBorders>
                <w:shd w:val="clear" w:color="auto" w:fill="FFFFFF"/>
              </w:tcPr>
            </w:tcPrChange>
          </w:tcPr>
          <w:p w:rsidR="00C82C51" w:rsidRDefault="00C82C51" w:rsidP="00D947B0">
            <w:pPr>
              <w:jc w:val="both"/>
            </w:pPr>
          </w:p>
        </w:tc>
        <w:tc>
          <w:tcPr>
            <w:tcW w:w="502" w:type="dxa"/>
            <w:tcBorders>
              <w:left w:val="single" w:sz="4" w:space="0" w:color="auto"/>
            </w:tcBorders>
            <w:shd w:val="clear" w:color="auto" w:fill="FFFFFF"/>
            <w:tcPrChange w:id="333" w:author="Binz Pierre-Alain (HOS41670)" w:date="2017-05-11T15:14:00Z">
              <w:tcPr>
                <w:tcW w:w="502" w:type="dxa"/>
                <w:tcBorders>
                  <w:left w:val="single" w:sz="4" w:space="0" w:color="auto"/>
                </w:tcBorders>
                <w:shd w:val="clear" w:color="auto" w:fill="FFFFFF"/>
              </w:tcPr>
            </w:tcPrChange>
          </w:tcPr>
          <w:p w:rsidR="00C82C51" w:rsidRDefault="00C82C51" w:rsidP="00D947B0">
            <w:pPr>
              <w:jc w:val="both"/>
            </w:pPr>
          </w:p>
        </w:tc>
      </w:tr>
      <w:tr w:rsidR="00C82C51" w:rsidTr="00D947B0">
        <w:tc>
          <w:tcPr>
            <w:tcW w:w="441" w:type="dxa"/>
            <w:shd w:val="clear" w:color="auto" w:fill="FFFFFF"/>
          </w:tcPr>
          <w:p w:rsidR="00C82C51" w:rsidRDefault="00C82C51" w:rsidP="00D947B0">
            <w:pPr>
              <w:jc w:val="both"/>
            </w:pPr>
          </w:p>
        </w:tc>
        <w:tc>
          <w:tcPr>
            <w:tcW w:w="549" w:type="dxa"/>
            <w:tcBorders>
              <w:top w:val="single" w:sz="4" w:space="0" w:color="auto"/>
            </w:tcBorders>
            <w:shd w:val="clear" w:color="auto" w:fill="FFFFFF"/>
          </w:tcPr>
          <w:p w:rsidR="00C82C51" w:rsidRDefault="00C82C51" w:rsidP="00D947B0">
            <w:pPr>
              <w:jc w:val="both"/>
            </w:pPr>
            <w:r>
              <w:t xml:space="preserve"> </w:t>
            </w:r>
          </w:p>
        </w:tc>
        <w:tc>
          <w:tcPr>
            <w:tcW w:w="4716" w:type="dxa"/>
            <w:tcBorders>
              <w:top w:val="single" w:sz="4" w:space="0" w:color="auto"/>
            </w:tcBorders>
            <w:shd w:val="clear" w:color="auto" w:fill="FFFFFF"/>
          </w:tcPr>
          <w:p w:rsidR="00C82C51" w:rsidRDefault="00C82C51" w:rsidP="00D947B0">
            <w:pPr>
              <w:jc w:val="both"/>
            </w:pPr>
          </w:p>
        </w:tc>
        <w:tc>
          <w:tcPr>
            <w:tcW w:w="542" w:type="dxa"/>
            <w:tcBorders>
              <w:top w:val="single" w:sz="4" w:space="0" w:color="auto"/>
            </w:tcBorders>
            <w:shd w:val="clear" w:color="auto" w:fill="FFFFFF"/>
          </w:tcPr>
          <w:p w:rsidR="00C82C51" w:rsidRDefault="00C82C51" w:rsidP="00D947B0">
            <w:pPr>
              <w:jc w:val="both"/>
            </w:pPr>
            <w:r>
              <w:t xml:space="preserve"> </w:t>
            </w:r>
          </w:p>
        </w:tc>
        <w:tc>
          <w:tcPr>
            <w:tcW w:w="502" w:type="dxa"/>
            <w:shd w:val="clear" w:color="auto" w:fill="FFFFFF"/>
          </w:tcPr>
          <w:p w:rsidR="00C82C51" w:rsidRDefault="00C82C51" w:rsidP="00D947B0">
            <w:pPr>
              <w:jc w:val="both"/>
            </w:pPr>
          </w:p>
        </w:tc>
      </w:tr>
    </w:tbl>
    <w:p w:rsidR="00531BEE" w:rsidRDefault="00531BEE" w:rsidP="004B48E4">
      <w:pPr>
        <w:jc w:val="both"/>
      </w:pPr>
    </w:p>
    <w:p w:rsidR="007A3466" w:rsidRDefault="00531BEE" w:rsidP="004B48E4">
      <w:pPr>
        <w:jc w:val="both"/>
      </w:pPr>
      <w:commentRangeStart w:id="334"/>
      <w:commentRangeStart w:id="335"/>
      <w:r>
        <w:lastRenderedPageBreak/>
        <w:t xml:space="preserve">Figure 1: </w:t>
      </w:r>
      <w:r w:rsidR="00F00CE5">
        <w:t>G</w:t>
      </w:r>
      <w:r>
        <w:t>raphical representation of the PEFF file structure</w:t>
      </w:r>
      <w:commentRangeEnd w:id="334"/>
      <w:r w:rsidR="00DD1717">
        <w:rPr>
          <w:rStyle w:val="Marquedecommentaire"/>
        </w:rPr>
        <w:commentReference w:id="334"/>
      </w:r>
      <w:commentRangeEnd w:id="335"/>
      <w:r w:rsidR="00D64133">
        <w:rPr>
          <w:rStyle w:val="Marquedecommentaire"/>
        </w:rPr>
        <w:commentReference w:id="335"/>
      </w:r>
      <w:ins w:id="337" w:author="Binz Pierre-Alain (HOS41670)" w:date="2017-05-11T15:14:00Z">
        <w:r w:rsidR="00D64133">
          <w:t xml:space="preserve"> </w:t>
        </w:r>
        <w:proofErr w:type="gramStart"/>
        <w:r w:rsidR="00D64133">
          <w:t>In</w:t>
        </w:r>
        <w:proofErr w:type="gramEnd"/>
        <w:r w:rsidR="00D64133">
          <w:t xml:space="preserve"> this example, The file has m databases, database 1 has n entries, database m has o entries</w:t>
        </w:r>
      </w:ins>
    </w:p>
    <w:p w:rsidR="006974D1" w:rsidRDefault="006974D1" w:rsidP="004B48E4">
      <w:pPr>
        <w:jc w:val="both"/>
      </w:pPr>
    </w:p>
    <w:p w:rsidR="007A3466" w:rsidRDefault="00355C35" w:rsidP="004B48E4">
      <w:pPr>
        <w:pStyle w:val="Titre3"/>
        <w:jc w:val="both"/>
      </w:pPr>
      <w:ins w:id="338" w:author="Binz Pierre-Alain (HOS41670)" w:date="2017-05-11T15:44:00Z">
        <w:r>
          <w:t>PEFF file s</w:t>
        </w:r>
      </w:ins>
      <w:del w:id="339" w:author="Binz Pierre-Alain (HOS41670)" w:date="2017-05-11T15:44:00Z">
        <w:r w:rsidR="00F6387F" w:rsidDel="00355C35">
          <w:delText>S</w:delText>
        </w:r>
      </w:del>
      <w:r w:rsidR="00F6387F">
        <w:t xml:space="preserve">ection 1: </w:t>
      </w:r>
      <w:r w:rsidR="000F2C4F">
        <w:t xml:space="preserve">The </w:t>
      </w:r>
      <w:r w:rsidR="002206EB">
        <w:t>f</w:t>
      </w:r>
      <w:r w:rsidR="007A3466">
        <w:t xml:space="preserve">ile </w:t>
      </w:r>
      <w:r w:rsidR="002206EB">
        <w:t>h</w:t>
      </w:r>
      <w:r w:rsidR="007A3466">
        <w:t>eader</w:t>
      </w:r>
      <w:r w:rsidR="002206EB">
        <w:t xml:space="preserve"> section</w:t>
      </w:r>
    </w:p>
    <w:p w:rsidR="007A3466" w:rsidRDefault="007A3466" w:rsidP="004B48E4">
      <w:pPr>
        <w:jc w:val="both"/>
      </w:pPr>
    </w:p>
    <w:p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rsidR="00F00CE5" w:rsidRDefault="00F00CE5" w:rsidP="004B48E4">
      <w:pPr>
        <w:jc w:val="both"/>
      </w:pPr>
    </w:p>
    <w:p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w:t>
      </w:r>
      <w:del w:id="340" w:author="Harald Barsnes" w:date="2017-05-09T15:35:00Z">
        <w:r w:rsidR="00F6387F" w:rsidRPr="00AF164E" w:rsidDel="0076665A">
          <w:rPr>
            <w:u w:val="single"/>
          </w:rPr>
          <w:delText>.</w:delText>
        </w:r>
      </w:del>
      <w:r w:rsidR="00F6387F" w:rsidRPr="00AF164E">
        <w:rPr>
          <w:u w:val="single"/>
        </w:rPr>
        <w:t xml:space="preserve"> </w:t>
      </w:r>
    </w:p>
    <w:p w:rsidR="002E40F3" w:rsidRDefault="002E40F3" w:rsidP="004B48E4">
      <w:pPr>
        <w:jc w:val="both"/>
      </w:pPr>
    </w:p>
    <w:p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rsidR="000E75B7" w:rsidRDefault="000E75B7" w:rsidP="004B48E4">
      <w:pPr>
        <w:jc w:val="both"/>
      </w:pPr>
    </w:p>
    <w:p w:rsidR="00937D32" w:rsidRDefault="004334BE">
      <w:pPr>
        <w:jc w:val="both"/>
      </w:pPr>
      <w:r>
        <w:t xml:space="preserve">The </w:t>
      </w:r>
      <w:r w:rsidR="00D07080">
        <w:t xml:space="preserve">format of the </w:t>
      </w:r>
      <w:r>
        <w:t>file description block is the following:</w:t>
      </w:r>
    </w:p>
    <w:p w:rsidR="00937D32" w:rsidRDefault="004334BE">
      <w:pPr>
        <w:pStyle w:val="Paragraphedeliste"/>
        <w:numPr>
          <w:ilvl w:val="0"/>
          <w:numId w:val="28"/>
        </w:numPr>
        <w:jc w:val="both"/>
      </w:pPr>
      <w:r>
        <w:t xml:space="preserve">The first line of this section is also the first line of the file. It MUST </w:t>
      </w:r>
      <w:r w:rsidR="00715971">
        <w:t xml:space="preserve">be </w:t>
      </w:r>
      <w:r>
        <w:t xml:space="preserve"> </w:t>
      </w:r>
    </w:p>
    <w:p w:rsidR="00937D32" w:rsidRDefault="000E5810">
      <w:pPr>
        <w:ind w:left="720" w:firstLine="720"/>
        <w:jc w:val="both"/>
      </w:pPr>
      <w:r w:rsidRPr="000E5810">
        <w:rPr>
          <w:i/>
        </w:rPr>
        <w:t># PEFF N.N</w:t>
      </w:r>
    </w:p>
    <w:p w:rsidR="00937D32" w:rsidRDefault="0050667F">
      <w:pPr>
        <w:ind w:left="720"/>
        <w:jc w:val="both"/>
      </w:pPr>
      <w:proofErr w:type="gramStart"/>
      <w:r>
        <w:t>where</w:t>
      </w:r>
      <w:proofErr w:type="gramEnd"/>
      <w:r>
        <w:t xml:space="preserve"> N.N represents the version number of </w:t>
      </w:r>
      <w:r w:rsidR="00F00CE5">
        <w:t xml:space="preserve">the PEFF </w:t>
      </w:r>
      <w:r>
        <w:t>format, most likely 1.0.</w:t>
      </w:r>
      <w:r w:rsidR="00715971">
        <w:t xml:space="preserve"> </w:t>
      </w:r>
      <w:r>
        <w:t>Parsers SHOULD check this value and compare it to what they are prepared to interpret</w:t>
      </w:r>
      <w:r w:rsidR="004334BE">
        <w:t xml:space="preserve">; </w:t>
      </w:r>
      <w:r w:rsidR="00715971">
        <w:tab/>
      </w:r>
    </w:p>
    <w:p w:rsidR="00937D32" w:rsidRDefault="004334BE">
      <w:pPr>
        <w:pStyle w:val="Paragraphedeliste"/>
        <w:numPr>
          <w:ilvl w:val="0"/>
          <w:numId w:val="27"/>
        </w:numPr>
        <w:jc w:val="both"/>
      </w:pPr>
      <w:r>
        <w:t xml:space="preserve">It MAY be followed by one of more general </w:t>
      </w:r>
      <w:r w:rsidR="0050667F">
        <w:t>comment</w:t>
      </w:r>
      <w:r>
        <w:t xml:space="preserve"> lines, which </w:t>
      </w:r>
      <w:del w:id="341" w:author="Harald Barsnes" w:date="2017-05-09T15:36:00Z">
        <w:r w:rsidDel="0076665A">
          <w:delText xml:space="preserve">have </w:delText>
        </w:r>
      </w:del>
      <w:r>
        <w:t xml:space="preserve">each </w:t>
      </w:r>
      <w:ins w:id="342" w:author="Harald Barsnes" w:date="2017-05-09T15:36:00Z">
        <w:r w:rsidR="0076665A">
          <w:t xml:space="preserve">have </w:t>
        </w:r>
      </w:ins>
      <w:r>
        <w:t>the following format:</w:t>
      </w:r>
    </w:p>
    <w:p w:rsidR="004334BE" w:rsidRDefault="004334BE" w:rsidP="004334BE">
      <w:pPr>
        <w:jc w:val="both"/>
      </w:pPr>
      <w:r>
        <w:tab/>
      </w:r>
      <w:r>
        <w:tab/>
      </w:r>
      <w:r w:rsidRPr="001F39B2">
        <w:rPr>
          <w:i/>
        </w:rPr>
        <w:t xml:space="preserve"># </w:t>
      </w:r>
      <w:proofErr w:type="spellStart"/>
      <w:r w:rsidRPr="001F39B2">
        <w:rPr>
          <w:i/>
        </w:rPr>
        <w:t>GeneralComment</w:t>
      </w:r>
      <w:proofErr w:type="spellEnd"/>
      <w:r w:rsidRPr="001F39B2">
        <w:rPr>
          <w:i/>
        </w:rPr>
        <w:t>=value</w:t>
      </w:r>
      <w:r>
        <w:rPr>
          <w:i/>
        </w:rPr>
        <w:t xml:space="preserve"> </w:t>
      </w:r>
      <w:r w:rsidRPr="001F39B2">
        <w:t>(</w:t>
      </w:r>
      <w:r w:rsidR="00D07080">
        <w:t xml:space="preserve">where </w:t>
      </w:r>
      <w:r w:rsidRPr="00AF164E">
        <w:rPr>
          <w:i/>
        </w:rPr>
        <w:t>value</w:t>
      </w:r>
      <w:r w:rsidRPr="001F39B2">
        <w:t xml:space="preserve"> is a string of text)</w:t>
      </w:r>
    </w:p>
    <w:p w:rsidR="000B1557" w:rsidRPr="001F39B2" w:rsidRDefault="000B1557" w:rsidP="004334BE">
      <w:pPr>
        <w:jc w:val="both"/>
        <w:rPr>
          <w:i/>
        </w:rPr>
      </w:pPr>
      <w:r>
        <w:tab/>
        <w:t xml:space="preserve">If there is </w:t>
      </w:r>
      <w:del w:id="343" w:author="Harald Barsnes" w:date="2017-05-09T15:36:00Z">
        <w:r w:rsidDel="0047734E">
          <w:delText xml:space="preserve">one </w:delText>
        </w:r>
      </w:del>
      <w:ins w:id="344" w:author="Harald Barsnes" w:date="2017-05-09T15:36:00Z">
        <w:r w:rsidR="0047734E">
          <w:t xml:space="preserve">a </w:t>
        </w:r>
      </w:ins>
      <w:proofErr w:type="spellStart"/>
      <w:r>
        <w:t>GeneralComment</w:t>
      </w:r>
      <w:proofErr w:type="spellEnd"/>
      <w:r>
        <w:t>, it MUST not be empty</w:t>
      </w:r>
    </w:p>
    <w:p w:rsidR="004334BE" w:rsidRDefault="004334BE" w:rsidP="004B48E4">
      <w:pPr>
        <w:jc w:val="both"/>
      </w:pPr>
    </w:p>
    <w:p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del w:id="345" w:author="Harald Barsnes" w:date="2017-05-09T15:36:00Z">
        <w:r w:rsidR="00D07080" w:rsidDel="009C39F8">
          <w:delText xml:space="preserve">the </w:delText>
        </w:r>
      </w:del>
      <w:ins w:id="346" w:author="Harald Barsnes" w:date="2017-05-09T15:36:00Z">
        <w:r w:rsidR="009C39F8">
          <w:t xml:space="preserve">as </w:t>
        </w:r>
      </w:ins>
      <w:del w:id="347" w:author="Harald Barsnes" w:date="2017-05-09T15:36:00Z">
        <w:r w:rsidR="00D07080" w:rsidDel="009C39F8">
          <w:delText>following</w:delText>
        </w:r>
      </w:del>
      <w:ins w:id="348" w:author="Harald Barsnes" w:date="2017-05-09T15:36:00Z">
        <w:r w:rsidR="009C39F8">
          <w:t>follows</w:t>
        </w:r>
      </w:ins>
      <w:r>
        <w:t>:</w:t>
      </w:r>
    </w:p>
    <w:p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ins w:id="349" w:author="Harald Barsnes" w:date="2017-05-09T15:37:00Z">
        <w:r w:rsidR="00DF6316">
          <w:t>.</w:t>
        </w:r>
      </w:ins>
      <w:r>
        <w:rPr>
          <w:color w:val="0000FF"/>
        </w:rPr>
        <w:t xml:space="preserve"> </w:t>
      </w:r>
    </w:p>
    <w:p w:rsidR="001147AB" w:rsidRDefault="007E3728" w:rsidP="000E75B7">
      <w:pPr>
        <w:numPr>
          <w:ilvl w:val="0"/>
          <w:numId w:val="20"/>
        </w:numPr>
        <w:jc w:val="both"/>
      </w:pPr>
      <w:r>
        <w:t>Each</w:t>
      </w:r>
      <w:r w:rsidR="000E75B7">
        <w:t xml:space="preserve"> piece of information MUST have the following format: </w:t>
      </w:r>
    </w:p>
    <w:p w:rsidR="00937D32" w:rsidRDefault="000E75B7">
      <w:pPr>
        <w:ind w:left="1080" w:firstLine="360"/>
        <w:jc w:val="both"/>
      </w:pPr>
      <w:r w:rsidRPr="001147AB">
        <w:rPr>
          <w:i/>
        </w:rPr>
        <w:t xml:space="preserve"># </w:t>
      </w:r>
      <w:proofErr w:type="gramStart"/>
      <w:r w:rsidRPr="001147AB">
        <w:rPr>
          <w:i/>
        </w:rPr>
        <w:t>key=</w:t>
      </w:r>
      <w:proofErr w:type="gramEnd"/>
      <w:r w:rsidRPr="001147AB">
        <w:rPr>
          <w:i/>
        </w:rPr>
        <w:t>value</w:t>
      </w:r>
      <w:r>
        <w:t xml:space="preserve">  </w:t>
      </w:r>
    </w:p>
    <w:p w:rsidR="00937D32" w:rsidRDefault="001147AB">
      <w:pPr>
        <w:ind w:left="720"/>
        <w:jc w:val="both"/>
      </w:pPr>
      <w:proofErr w:type="gramStart"/>
      <w:r>
        <w:t>where</w:t>
      </w:r>
      <w:proofErr w:type="gramEnd"/>
      <w:r>
        <w:t xml:space="preserve"> t</w:t>
      </w:r>
      <w:r w:rsidR="000E75B7">
        <w:t xml:space="preserve">he element </w:t>
      </w:r>
      <w:r w:rsidR="000E75B7" w:rsidRPr="00AC2870">
        <w:rPr>
          <w:i/>
        </w:rPr>
        <w:t>key</w:t>
      </w:r>
      <w:r w:rsidR="000E75B7">
        <w:t xml:space="preserve"> </w:t>
      </w:r>
      <w:r w:rsidR="007E3728">
        <w:t xml:space="preserve">MUST be </w:t>
      </w:r>
      <w:r w:rsidR="008758E6">
        <w:t xml:space="preserve">the value of </w:t>
      </w:r>
      <w:r w:rsidR="007E3728">
        <w:t>a</w:t>
      </w:r>
      <w:r w:rsidR="000E75B7">
        <w:t xml:space="preserve"> </w:t>
      </w:r>
      <w:r w:rsidR="008758E6">
        <w:t xml:space="preserve">special attribute </w:t>
      </w:r>
      <w:proofErr w:type="spellStart"/>
      <w:r w:rsidR="008758E6">
        <w:t>labelled</w:t>
      </w:r>
      <w:proofErr w:type="spellEnd"/>
      <w:r w:rsidR="008758E6">
        <w:t xml:space="preserve"> “</w:t>
      </w:r>
      <w:proofErr w:type="spellStart"/>
      <w:r w:rsidR="008758E6" w:rsidRPr="008758E6">
        <w:rPr>
          <w:highlight w:val="yellow"/>
        </w:rPr>
        <w:t>PEFFKey</w:t>
      </w:r>
      <w:proofErr w:type="spellEnd"/>
      <w:r w:rsidR="008758E6" w:rsidRPr="008758E6">
        <w:rPr>
          <w:highlight w:val="yellow"/>
        </w:rPr>
        <w:t xml:space="preserve">” attached to a </w:t>
      </w:r>
      <w:r w:rsidR="000E75B7" w:rsidRPr="008758E6">
        <w:rPr>
          <w:highlight w:val="yellow"/>
        </w:rPr>
        <w:t>CV term</w:t>
      </w:r>
      <w:r w:rsidR="008758E6" w:rsidRPr="008758E6">
        <w:rPr>
          <w:highlight w:val="yellow"/>
        </w:rPr>
        <w:t xml:space="preserve"> in the PSI-MS CV under the “PEFF keyword” branch</w:t>
      </w:r>
      <w:r w:rsidR="000E75B7">
        <w:t xml:space="preserve">. The format of the </w:t>
      </w:r>
      <w:r w:rsidR="000E75B7" w:rsidRPr="00AC2870">
        <w:rPr>
          <w:i/>
        </w:rPr>
        <w:t>value</w:t>
      </w:r>
      <w:r w:rsidR="000E75B7">
        <w:t xml:space="preserve"> is defined for each key in the CV</w:t>
      </w:r>
      <w:ins w:id="350" w:author="Harald Barsnes" w:date="2017-05-09T15:37:00Z">
        <w:r w:rsidR="00293D85">
          <w:t>.</w:t>
        </w:r>
      </w:ins>
    </w:p>
    <w:p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rsidR="007E3728" w:rsidRDefault="007E3728" w:rsidP="003D2281">
      <w:pPr>
        <w:numPr>
          <w:ilvl w:val="0"/>
          <w:numId w:val="20"/>
        </w:numPr>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del w:id="351" w:author="Binz Pierre-Alain (HOS41670)" w:date="2017-05-14T12:46:00Z">
        <w:r w:rsidR="0050667F" w:rsidDel="00337C5F">
          <w:delText xml:space="preserve">must </w:delText>
        </w:r>
      </w:del>
      <w:ins w:id="352" w:author="Binz Pierre-Alain (HOS41670)" w:date="2017-05-14T12:46:00Z">
        <w:r w:rsidR="00337C5F">
          <w:t xml:space="preserve">MUST </w:t>
        </w:r>
      </w:ins>
      <w:r w:rsidR="0050667F">
        <w:t xml:space="preserve">be defined here using the </w:t>
      </w:r>
      <w:proofErr w:type="spellStart"/>
      <w:r w:rsidR="0050667F" w:rsidRPr="0050667F">
        <w:t>SpecificKey</w:t>
      </w:r>
      <w:proofErr w:type="spellEnd"/>
      <w:r w:rsidR="0050667F">
        <w:t xml:space="preserve"> key.</w:t>
      </w:r>
    </w:p>
    <w:p w:rsidR="000E75B7" w:rsidRDefault="007E3728" w:rsidP="000E75B7">
      <w:pPr>
        <w:numPr>
          <w:ilvl w:val="0"/>
          <w:numId w:val="20"/>
        </w:numPr>
        <w:jc w:val="both"/>
      </w:pPr>
      <w:r>
        <w:t xml:space="preserve">A sequence database </w:t>
      </w:r>
      <w:r w:rsidR="000E75B7">
        <w:t xml:space="preserve">information block MUST end with the following </w:t>
      </w:r>
      <w:r>
        <w:t xml:space="preserve">separation </w:t>
      </w:r>
      <w:r w:rsidR="000E75B7">
        <w:t>line:</w:t>
      </w:r>
    </w:p>
    <w:p w:rsidR="00937D32" w:rsidRDefault="000E75B7">
      <w:pPr>
        <w:ind w:left="1080"/>
        <w:jc w:val="both"/>
      </w:pPr>
      <w:r>
        <w:t># //</w:t>
      </w:r>
      <w:r w:rsidR="007E3728">
        <w:t xml:space="preserve"> </w:t>
      </w:r>
    </w:p>
    <w:p w:rsidR="000E75B7" w:rsidRDefault="000E75B7" w:rsidP="004B48E4">
      <w:pPr>
        <w:jc w:val="both"/>
      </w:pPr>
    </w:p>
    <w:p w:rsidR="007A3466" w:rsidRDefault="00850500" w:rsidP="004B48E4">
      <w:pPr>
        <w:jc w:val="both"/>
      </w:pPr>
      <w:r>
        <w:t>One or more sequence description block</w:t>
      </w:r>
      <w:r w:rsidR="003D2281">
        <w:t>s</w:t>
      </w:r>
      <w:r>
        <w:t xml:space="preserve"> MUST be present. </w:t>
      </w:r>
      <w:r w:rsidR="000E75B7">
        <w:t>Each sequence database description block has the following format</w:t>
      </w:r>
      <w:r w:rsidR="00F6387F">
        <w:t>:</w:t>
      </w:r>
      <w:r w:rsidR="000F2C4F">
        <w:t xml:space="preserve"> </w:t>
      </w:r>
    </w:p>
    <w:p w:rsidR="002C2562" w:rsidRDefault="002C2562" w:rsidP="004B48E4">
      <w:pPr>
        <w:jc w:val="both"/>
      </w:pPr>
    </w:p>
    <w:p w:rsidR="002C2562" w:rsidRDefault="001147AB" w:rsidP="004B48E4">
      <w:pPr>
        <w:jc w:val="both"/>
      </w:pPr>
      <w:r>
        <w:t>Example</w:t>
      </w:r>
      <w:r w:rsidR="002C2562">
        <w:t>:</w:t>
      </w:r>
    </w:p>
    <w:p w:rsidR="00FF7DC6" w:rsidRDefault="00FF7DC6" w:rsidP="004B48E4">
      <w:pPr>
        <w:ind w:left="720"/>
        <w:jc w:val="both"/>
      </w:pPr>
      <w:r>
        <w:t># PEFF</w:t>
      </w:r>
      <w:r w:rsidR="0050667F">
        <w:t xml:space="preserve"> 1.0</w:t>
      </w:r>
    </w:p>
    <w:p w:rsidR="00FF7DC6" w:rsidRDefault="00FF7DC6" w:rsidP="004B48E4">
      <w:pPr>
        <w:ind w:left="720"/>
        <w:jc w:val="both"/>
      </w:pPr>
      <w:r>
        <w:t xml:space="preserve"># </w:t>
      </w:r>
      <w:proofErr w:type="spellStart"/>
      <w:r w:rsidR="005F24D3">
        <w:t>GeneralComment</w:t>
      </w:r>
      <w:proofErr w:type="spellEnd"/>
      <w:r w:rsidR="005F24D3">
        <w:t>=</w:t>
      </w:r>
      <w:proofErr w:type="gramStart"/>
      <w:r w:rsidR="005F24D3">
        <w:t>This</w:t>
      </w:r>
      <w:proofErr w:type="gramEnd"/>
      <w:r w:rsidR="005F24D3">
        <w:t xml:space="preserve"> is a</w:t>
      </w:r>
      <w:r w:rsidR="001147AB">
        <w:t xml:space="preserve"> </w:t>
      </w:r>
      <w:del w:id="353" w:author="Harald Barsnes" w:date="2017-05-09T15:13:00Z">
        <w:r w:rsidR="001147AB" w:rsidDel="00557A28">
          <w:delText>hand crafted</w:delText>
        </w:r>
      </w:del>
      <w:ins w:id="354" w:author="Harald Barsnes" w:date="2017-05-09T15:13:00Z">
        <w:r w:rsidR="00557A28">
          <w:t>hand-crafted</w:t>
        </w:r>
      </w:ins>
      <w:r w:rsidR="005F24D3">
        <w:t xml:space="preserve"> example comment</w:t>
      </w:r>
    </w:p>
    <w:p w:rsidR="00937D32" w:rsidRPr="00FE2C2E" w:rsidRDefault="00695895">
      <w:pPr>
        <w:jc w:val="both"/>
        <w:rPr>
          <w:highlight w:val="yellow"/>
          <w:rPrChange w:id="355" w:author="Binz Pierre-Alain (HOS41670)" w:date="2017-05-14T12:41:00Z">
            <w:rPr/>
          </w:rPrChange>
        </w:rPr>
      </w:pPr>
      <w:r>
        <w:tab/>
      </w:r>
      <w:r w:rsidR="001147AB" w:rsidRPr="00FE2C2E">
        <w:rPr>
          <w:highlight w:val="yellow"/>
          <w:rPrChange w:id="356" w:author="Binz Pierre-Alain (HOS41670)" w:date="2017-05-14T12:41:00Z">
            <w:rPr/>
          </w:rPrChange>
        </w:rPr>
        <w:t xml:space="preserve"># </w:t>
      </w:r>
      <w:proofErr w:type="spellStart"/>
      <w:r w:rsidR="001147AB" w:rsidRPr="00FE2C2E">
        <w:rPr>
          <w:highlight w:val="yellow"/>
          <w:rPrChange w:id="357" w:author="Binz Pierre-Alain (HOS41670)" w:date="2017-05-14T12:41:00Z">
            <w:rPr/>
          </w:rPrChange>
        </w:rPr>
        <w:t>DbName</w:t>
      </w:r>
      <w:proofErr w:type="spellEnd"/>
      <w:r w:rsidR="001147AB" w:rsidRPr="00FE2C2E">
        <w:rPr>
          <w:highlight w:val="yellow"/>
          <w:rPrChange w:id="358" w:author="Binz Pierre-Alain (HOS41670)" w:date="2017-05-14T12:41:00Z">
            <w:rPr/>
          </w:rPrChange>
        </w:rPr>
        <w:t>=</w:t>
      </w:r>
      <w:proofErr w:type="spellStart"/>
      <w:r w:rsidR="001147AB" w:rsidRPr="00FE2C2E">
        <w:rPr>
          <w:highlight w:val="yellow"/>
          <w:rPrChange w:id="359" w:author="Binz Pierre-Alain (HOS41670)" w:date="2017-05-14T12:41:00Z">
            <w:rPr/>
          </w:rPrChange>
        </w:rPr>
        <w:t>neXtProt</w:t>
      </w:r>
      <w:proofErr w:type="spellEnd"/>
      <w:ins w:id="360" w:author="Binz Pierre-Alain (HOS41670)" w:date="2017-05-14T12:41:00Z">
        <w:r w:rsidR="00FE2C2E" w:rsidRPr="00FE2C2E">
          <w:rPr>
            <w:highlight w:val="yellow"/>
            <w:rPrChange w:id="361" w:author="Binz Pierre-Alain (HOS41670)" w:date="2017-05-14T12:41:00Z">
              <w:rPr/>
            </w:rPrChange>
          </w:rPr>
          <w:t>-extract</w:t>
        </w:r>
      </w:ins>
    </w:p>
    <w:p w:rsidR="001147AB" w:rsidRPr="00FE2C2E" w:rsidRDefault="001147AB" w:rsidP="001147AB">
      <w:pPr>
        <w:ind w:left="720"/>
        <w:jc w:val="both"/>
        <w:rPr>
          <w:highlight w:val="yellow"/>
          <w:rPrChange w:id="362" w:author="Binz Pierre-Alain (HOS41670)" w:date="2017-05-14T12:41:00Z">
            <w:rPr/>
          </w:rPrChange>
        </w:rPr>
      </w:pPr>
      <w:r w:rsidRPr="00FE2C2E">
        <w:rPr>
          <w:highlight w:val="yellow"/>
          <w:rPrChange w:id="363" w:author="Binz Pierre-Alain (HOS41670)" w:date="2017-05-14T12:41:00Z">
            <w:rPr/>
          </w:rPrChange>
        </w:rPr>
        <w:t># Prefix=</w:t>
      </w:r>
      <w:proofErr w:type="spellStart"/>
      <w:r w:rsidRPr="00FE2C2E">
        <w:rPr>
          <w:highlight w:val="yellow"/>
          <w:rPrChange w:id="364" w:author="Binz Pierre-Alain (HOS41670)" w:date="2017-05-14T12:41:00Z">
            <w:rPr/>
          </w:rPrChange>
        </w:rPr>
        <w:t>nxp</w:t>
      </w:r>
      <w:proofErr w:type="spellEnd"/>
    </w:p>
    <w:p w:rsidR="001147AB" w:rsidRPr="00FE2C2E" w:rsidRDefault="001147AB" w:rsidP="001147AB">
      <w:pPr>
        <w:ind w:left="720"/>
        <w:jc w:val="both"/>
        <w:rPr>
          <w:highlight w:val="yellow"/>
          <w:rPrChange w:id="365" w:author="Binz Pierre-Alain (HOS41670)" w:date="2017-05-14T12:41:00Z">
            <w:rPr/>
          </w:rPrChange>
        </w:rPr>
      </w:pPr>
      <w:r w:rsidRPr="00FE2C2E">
        <w:rPr>
          <w:highlight w:val="yellow"/>
          <w:rPrChange w:id="366" w:author="Binz Pierre-Alain (HOS41670)" w:date="2017-05-14T12:41:00Z">
            <w:rPr/>
          </w:rPrChange>
        </w:rPr>
        <w:t xml:space="preserve"># </w:t>
      </w:r>
      <w:proofErr w:type="spellStart"/>
      <w:r w:rsidRPr="00FE2C2E">
        <w:rPr>
          <w:highlight w:val="yellow"/>
          <w:rPrChange w:id="367" w:author="Binz Pierre-Alain (HOS41670)" w:date="2017-05-14T12:41:00Z">
            <w:rPr/>
          </w:rPrChange>
        </w:rPr>
        <w:t>DbDescription</w:t>
      </w:r>
      <w:proofErr w:type="spellEnd"/>
      <w:r w:rsidRPr="00FE2C2E">
        <w:rPr>
          <w:highlight w:val="yellow"/>
          <w:rPrChange w:id="368" w:author="Binz Pierre-Alain (HOS41670)" w:date="2017-05-14T12:41:00Z">
            <w:rPr/>
          </w:rPrChange>
        </w:rPr>
        <w:t>=</w:t>
      </w:r>
      <w:ins w:id="369" w:author="Binz Pierre-Alain (HOS41670)" w:date="2017-05-31T10:14:00Z">
        <w:r w:rsidR="009B38A1">
          <w:rPr>
            <w:highlight w:val="yellow"/>
          </w:rPr>
          <w:t xml:space="preserve">extract of </w:t>
        </w:r>
      </w:ins>
      <w:del w:id="370" w:author="Binz Pierre-Alain (HOS41670)" w:date="2017-05-31T10:14:00Z">
        <w:r w:rsidRPr="00FE2C2E" w:rsidDel="009B38A1">
          <w:rPr>
            <w:highlight w:val="yellow"/>
            <w:rPrChange w:id="371" w:author="Binz Pierre-Alain (HOS41670)" w:date="2017-05-14T12:41:00Z">
              <w:rPr/>
            </w:rPrChange>
          </w:rPr>
          <w:delText>null</w:delText>
        </w:r>
      </w:del>
      <w:proofErr w:type="spellStart"/>
      <w:ins w:id="372" w:author="Binz Pierre-Alain (HOS41670)" w:date="2017-05-31T10:14:00Z">
        <w:r w:rsidR="009B38A1">
          <w:rPr>
            <w:highlight w:val="yellow"/>
          </w:rPr>
          <w:t>neXtProt</w:t>
        </w:r>
      </w:ins>
      <w:proofErr w:type="spellEnd"/>
      <w:ins w:id="373" w:author="Binz Pierre-Alain (HOS41670)" w:date="2017-05-31T10:15:00Z">
        <w:r w:rsidR="009B38A1">
          <w:rPr>
            <w:highlight w:val="yellow"/>
          </w:rPr>
          <w:t xml:space="preserve"> with manual modifications</w:t>
        </w:r>
      </w:ins>
    </w:p>
    <w:p w:rsidR="001147AB" w:rsidRPr="00FE2C2E" w:rsidRDefault="001147AB" w:rsidP="001147AB">
      <w:pPr>
        <w:ind w:left="720"/>
        <w:jc w:val="both"/>
        <w:rPr>
          <w:highlight w:val="yellow"/>
          <w:rPrChange w:id="374" w:author="Binz Pierre-Alain (HOS41670)" w:date="2017-05-14T12:41:00Z">
            <w:rPr/>
          </w:rPrChange>
        </w:rPr>
      </w:pPr>
      <w:r w:rsidRPr="00FE2C2E">
        <w:rPr>
          <w:highlight w:val="yellow"/>
          <w:rPrChange w:id="375" w:author="Binz Pierre-Alain (HOS41670)" w:date="2017-05-14T12:41:00Z">
            <w:rPr/>
          </w:rPrChange>
        </w:rPr>
        <w:t># Decoy=false</w:t>
      </w:r>
    </w:p>
    <w:p w:rsidR="001147AB" w:rsidRPr="00FE2C2E" w:rsidRDefault="001147AB" w:rsidP="001147AB">
      <w:pPr>
        <w:ind w:left="720"/>
        <w:jc w:val="both"/>
        <w:rPr>
          <w:highlight w:val="yellow"/>
          <w:rPrChange w:id="376" w:author="Binz Pierre-Alain (HOS41670)" w:date="2017-05-14T12:41:00Z">
            <w:rPr/>
          </w:rPrChange>
        </w:rPr>
      </w:pPr>
      <w:r w:rsidRPr="00FE2C2E">
        <w:rPr>
          <w:highlight w:val="yellow"/>
          <w:rPrChange w:id="377" w:author="Binz Pierre-Alain (HOS41670)" w:date="2017-05-14T12:41:00Z">
            <w:rPr/>
          </w:rPrChange>
        </w:rPr>
        <w:t xml:space="preserve"># </w:t>
      </w:r>
      <w:proofErr w:type="spellStart"/>
      <w:r w:rsidRPr="00FE2C2E">
        <w:rPr>
          <w:highlight w:val="yellow"/>
          <w:rPrChange w:id="378" w:author="Binz Pierre-Alain (HOS41670)" w:date="2017-05-14T12:41:00Z">
            <w:rPr/>
          </w:rPrChange>
        </w:rPr>
        <w:t>DbVersion</w:t>
      </w:r>
      <w:proofErr w:type="spellEnd"/>
      <w:r w:rsidRPr="00FE2C2E">
        <w:rPr>
          <w:highlight w:val="yellow"/>
          <w:rPrChange w:id="379" w:author="Binz Pierre-Alain (HOS41670)" w:date="2017-05-14T12:41:00Z">
            <w:rPr/>
          </w:rPrChange>
        </w:rPr>
        <w:t>=2016-01-11</w:t>
      </w:r>
    </w:p>
    <w:p w:rsidR="00FE2C2E" w:rsidRPr="00FE2C2E" w:rsidRDefault="00FE2C2E" w:rsidP="001147AB">
      <w:pPr>
        <w:ind w:left="720"/>
        <w:jc w:val="both"/>
        <w:rPr>
          <w:ins w:id="380" w:author="Binz Pierre-Alain (HOS41670)" w:date="2017-05-14T12:41:00Z"/>
          <w:highlight w:val="yellow"/>
          <w:rPrChange w:id="381" w:author="Binz Pierre-Alain (HOS41670)" w:date="2017-05-14T12:41:00Z">
            <w:rPr>
              <w:ins w:id="382" w:author="Binz Pierre-Alain (HOS41670)" w:date="2017-05-14T12:41:00Z"/>
            </w:rPr>
          </w:rPrChange>
        </w:rPr>
      </w:pPr>
      <w:ins w:id="383" w:author="Binz Pierre-Alain (HOS41670)" w:date="2017-05-14T12:40:00Z">
        <w:r w:rsidRPr="00FE2C2E">
          <w:rPr>
            <w:highlight w:val="yellow"/>
            <w:rPrChange w:id="384" w:author="Binz Pierre-Alain (HOS41670)" w:date="2017-05-14T12:41:00Z">
              <w:rPr/>
            </w:rPrChange>
          </w:rPr>
          <w:t xml:space="preserve"># </w:t>
        </w:r>
        <w:proofErr w:type="spellStart"/>
        <w:r w:rsidRPr="00FE2C2E">
          <w:rPr>
            <w:highlight w:val="yellow"/>
            <w:rPrChange w:id="385" w:author="Binz Pierre-Alain (HOS41670)" w:date="2017-05-14T12:41:00Z">
              <w:rPr/>
            </w:rPrChange>
          </w:rPr>
          <w:t>DbSource</w:t>
        </w:r>
        <w:proofErr w:type="spellEnd"/>
        <w:r w:rsidRPr="00FE2C2E">
          <w:rPr>
            <w:highlight w:val="yellow"/>
            <w:rPrChange w:id="386" w:author="Binz Pierre-Alain (HOS41670)" w:date="2017-05-14T12:41:00Z">
              <w:rPr/>
            </w:rPrChange>
          </w:rPr>
          <w:t>=</w:t>
        </w:r>
      </w:ins>
      <w:ins w:id="387" w:author="Binz Pierre-Alain (HOS41670)" w:date="2017-05-14T12:41:00Z">
        <w:r w:rsidRPr="00FE2C2E">
          <w:rPr>
            <w:highlight w:val="yellow"/>
            <w:rPrChange w:id="388" w:author="Binz Pierre-Alain (HOS41670)" w:date="2017-05-14T12:41:00Z">
              <w:rPr/>
            </w:rPrChange>
          </w:rPr>
          <w:fldChar w:fldCharType="begin"/>
        </w:r>
        <w:r w:rsidRPr="00FE2C2E">
          <w:rPr>
            <w:highlight w:val="yellow"/>
            <w:rPrChange w:id="389" w:author="Binz Pierre-Alain (HOS41670)" w:date="2017-05-14T12:41:00Z">
              <w:rPr/>
            </w:rPrChange>
          </w:rPr>
          <w:instrText xml:space="preserve"> HYPERLINK "</w:instrText>
        </w:r>
      </w:ins>
      <w:ins w:id="390" w:author="Binz Pierre-Alain (HOS41670)" w:date="2017-05-14T12:40:00Z">
        <w:r w:rsidRPr="00FE2C2E">
          <w:rPr>
            <w:highlight w:val="yellow"/>
            <w:rPrChange w:id="391" w:author="Binz Pierre-Alain (HOS41670)" w:date="2017-05-14T12:41:00Z">
              <w:rPr/>
            </w:rPrChange>
          </w:rPr>
          <w:instrText>http://www.nextprot.</w:instrText>
        </w:r>
      </w:ins>
      <w:ins w:id="392" w:author="Binz Pierre-Alain (HOS41670)" w:date="2017-05-14T12:41:00Z">
        <w:r w:rsidRPr="00FE2C2E">
          <w:rPr>
            <w:highlight w:val="yellow"/>
            <w:rPrChange w:id="393" w:author="Binz Pierre-Alain (HOS41670)" w:date="2017-05-14T12:41:00Z">
              <w:rPr/>
            </w:rPrChange>
          </w:rPr>
          <w:instrText xml:space="preserve">org" </w:instrText>
        </w:r>
        <w:r w:rsidRPr="00FE2C2E">
          <w:rPr>
            <w:highlight w:val="yellow"/>
            <w:rPrChange w:id="394" w:author="Binz Pierre-Alain (HOS41670)" w:date="2017-05-14T12:41:00Z">
              <w:rPr/>
            </w:rPrChange>
          </w:rPr>
          <w:fldChar w:fldCharType="separate"/>
        </w:r>
      </w:ins>
      <w:ins w:id="395" w:author="Binz Pierre-Alain (HOS41670)" w:date="2017-05-14T12:40:00Z">
        <w:r w:rsidRPr="00FE2C2E">
          <w:rPr>
            <w:rStyle w:val="Lienhypertexte"/>
            <w:highlight w:val="yellow"/>
            <w:rPrChange w:id="396" w:author="Binz Pierre-Alain (HOS41670)" w:date="2017-05-14T12:41:00Z">
              <w:rPr>
                <w:rStyle w:val="Lienhypertexte"/>
              </w:rPr>
            </w:rPrChange>
          </w:rPr>
          <w:t>http://www.nextprot.</w:t>
        </w:r>
      </w:ins>
      <w:ins w:id="397" w:author="Binz Pierre-Alain (HOS41670)" w:date="2017-05-14T12:41:00Z">
        <w:r w:rsidRPr="00FE2C2E">
          <w:rPr>
            <w:rStyle w:val="Lienhypertexte"/>
            <w:highlight w:val="yellow"/>
            <w:rPrChange w:id="398" w:author="Binz Pierre-Alain (HOS41670)" w:date="2017-05-14T12:41:00Z">
              <w:rPr>
                <w:rStyle w:val="Lienhypertexte"/>
              </w:rPr>
            </w:rPrChange>
          </w:rPr>
          <w:t>org</w:t>
        </w:r>
        <w:r w:rsidRPr="00FE2C2E">
          <w:rPr>
            <w:highlight w:val="yellow"/>
            <w:rPrChange w:id="399" w:author="Binz Pierre-Alain (HOS41670)" w:date="2017-05-14T12:41:00Z">
              <w:rPr/>
            </w:rPrChange>
          </w:rPr>
          <w:fldChar w:fldCharType="end"/>
        </w:r>
      </w:ins>
    </w:p>
    <w:p w:rsidR="001147AB" w:rsidRPr="00FE2C2E" w:rsidRDefault="001147AB" w:rsidP="001147AB">
      <w:pPr>
        <w:ind w:left="720"/>
        <w:jc w:val="both"/>
        <w:rPr>
          <w:highlight w:val="yellow"/>
          <w:rPrChange w:id="400" w:author="Binz Pierre-Alain (HOS41670)" w:date="2017-05-14T12:41:00Z">
            <w:rPr/>
          </w:rPrChange>
        </w:rPr>
      </w:pPr>
      <w:r w:rsidRPr="00FE2C2E">
        <w:rPr>
          <w:highlight w:val="yellow"/>
          <w:rPrChange w:id="401" w:author="Binz Pierre-Alain (HOS41670)" w:date="2017-05-14T12:41:00Z">
            <w:rPr/>
          </w:rPrChange>
        </w:rPr>
        <w:t xml:space="preserve"># </w:t>
      </w:r>
      <w:proofErr w:type="spellStart"/>
      <w:r w:rsidRPr="00FE2C2E">
        <w:rPr>
          <w:highlight w:val="yellow"/>
          <w:rPrChange w:id="402" w:author="Binz Pierre-Alain (HOS41670)" w:date="2017-05-14T12:41:00Z">
            <w:rPr/>
          </w:rPrChange>
        </w:rPr>
        <w:t>NumberOfEntries</w:t>
      </w:r>
      <w:proofErr w:type="spellEnd"/>
      <w:r w:rsidRPr="00FE2C2E">
        <w:rPr>
          <w:highlight w:val="yellow"/>
          <w:rPrChange w:id="403" w:author="Binz Pierre-Alain (HOS41670)" w:date="2017-05-14T12:41:00Z">
            <w:rPr/>
          </w:rPrChange>
        </w:rPr>
        <w:t>=62</w:t>
      </w:r>
    </w:p>
    <w:p w:rsidR="001147AB" w:rsidRDefault="001147AB" w:rsidP="001147AB">
      <w:pPr>
        <w:ind w:left="720"/>
        <w:jc w:val="both"/>
      </w:pPr>
      <w:r w:rsidRPr="00FE2C2E">
        <w:rPr>
          <w:highlight w:val="yellow"/>
          <w:rPrChange w:id="404" w:author="Binz Pierre-Alain (HOS41670)" w:date="2017-05-14T12:41:00Z">
            <w:rPr/>
          </w:rPrChange>
        </w:rPr>
        <w:t xml:space="preserve"># </w:t>
      </w:r>
      <w:proofErr w:type="spellStart"/>
      <w:r w:rsidRPr="00FE2C2E">
        <w:rPr>
          <w:highlight w:val="yellow"/>
          <w:rPrChange w:id="405" w:author="Binz Pierre-Alain (HOS41670)" w:date="2017-05-14T12:41:00Z">
            <w:rPr/>
          </w:rPrChange>
        </w:rPr>
        <w:t>SequenceType</w:t>
      </w:r>
      <w:proofErr w:type="spellEnd"/>
      <w:r w:rsidRPr="00FE2C2E">
        <w:rPr>
          <w:highlight w:val="yellow"/>
          <w:rPrChange w:id="406" w:author="Binz Pierre-Alain (HOS41670)" w:date="2017-05-14T12:41:00Z">
            <w:rPr/>
          </w:rPrChange>
        </w:rPr>
        <w:t>=AA</w:t>
      </w:r>
    </w:p>
    <w:p w:rsidR="001147AB" w:rsidRDefault="001147AB" w:rsidP="001147AB">
      <w:pPr>
        <w:ind w:left="720"/>
        <w:jc w:val="both"/>
      </w:pPr>
      <w:r>
        <w:t># //</w:t>
      </w:r>
    </w:p>
    <w:p w:rsidR="00937D32" w:rsidRDefault="00695895">
      <w:pPr>
        <w:ind w:firstLine="720"/>
        <w:jc w:val="both"/>
      </w:pPr>
      <w:r>
        <w:t xml:space="preserve"># </w:t>
      </w:r>
      <w:proofErr w:type="spellStart"/>
      <w:r>
        <w:t>DbName</w:t>
      </w:r>
      <w:proofErr w:type="spellEnd"/>
      <w:r>
        <w:t>=</w:t>
      </w:r>
      <w:proofErr w:type="spellStart"/>
      <w:r>
        <w:t>myDB</w:t>
      </w:r>
      <w:proofErr w:type="spellEnd"/>
    </w:p>
    <w:p w:rsidR="00695895" w:rsidRDefault="00695895" w:rsidP="00695895">
      <w:pPr>
        <w:ind w:left="720"/>
        <w:jc w:val="both"/>
      </w:pPr>
      <w:r>
        <w:t># Prefix=</w:t>
      </w:r>
      <w:proofErr w:type="spellStart"/>
      <w:r>
        <w:t>md</w:t>
      </w:r>
      <w:proofErr w:type="spellEnd"/>
    </w:p>
    <w:p w:rsidR="00695895" w:rsidRDefault="00695895" w:rsidP="00695895">
      <w:pPr>
        <w:ind w:left="720"/>
        <w:jc w:val="both"/>
      </w:pPr>
      <w:r>
        <w:lastRenderedPageBreak/>
        <w:t xml:space="preserve"># </w:t>
      </w:r>
      <w:proofErr w:type="spellStart"/>
      <w:r>
        <w:t>DbDescription</w:t>
      </w:r>
      <w:proofErr w:type="spellEnd"/>
      <w:r>
        <w:t>=</w:t>
      </w:r>
      <w:ins w:id="407" w:author="Binz Pierre-Alain (HOS41670)" w:date="2017-05-14T12:44:00Z">
        <w:r w:rsidR="00FE2C2E">
          <w:t>manually annotated FGF21 protein entries from top-down experiment PX012345</w:t>
        </w:r>
      </w:ins>
      <w:del w:id="408" w:author="Binz Pierre-Alain (HOS41670)" w:date="2017-05-14T12:44:00Z">
        <w:r w:rsidDel="00FE2C2E">
          <w:delText>a hand-crafted sequence database</w:delText>
        </w:r>
      </w:del>
    </w:p>
    <w:p w:rsidR="00695895" w:rsidRDefault="00695895" w:rsidP="00695895">
      <w:pPr>
        <w:ind w:left="720"/>
        <w:jc w:val="both"/>
        <w:rPr>
          <w:ins w:id="409" w:author="Binz Pierre-Alain (HOS41670)" w:date="2017-05-14T12:42:00Z"/>
        </w:rPr>
      </w:pPr>
      <w:r>
        <w:t xml:space="preserve"># </w:t>
      </w:r>
      <w:proofErr w:type="spellStart"/>
      <w:r>
        <w:t>DbVersion</w:t>
      </w:r>
      <w:proofErr w:type="spellEnd"/>
      <w:r>
        <w:t>=1.1</w:t>
      </w:r>
    </w:p>
    <w:p w:rsidR="00FE2C2E" w:rsidRDefault="00FE2C2E" w:rsidP="00695895">
      <w:pPr>
        <w:ind w:left="720"/>
        <w:jc w:val="both"/>
      </w:pPr>
      <w:ins w:id="410" w:author="Binz Pierre-Alain (HOS41670)" w:date="2017-05-14T12:42:00Z">
        <w:r>
          <w:t xml:space="preserve"># </w:t>
        </w:r>
        <w:proofErr w:type="spellStart"/>
        <w:r>
          <w:t>DbSource</w:t>
        </w:r>
        <w:proofErr w:type="spellEnd"/>
        <w:r>
          <w:t>=</w:t>
        </w:r>
      </w:ins>
    </w:p>
    <w:p w:rsidR="0036746D" w:rsidRDefault="00695895" w:rsidP="0036746D">
      <w:pPr>
        <w:ind w:left="720"/>
        <w:jc w:val="both"/>
      </w:pPr>
      <w:r>
        <w:t xml:space="preserve"># </w:t>
      </w:r>
      <w:proofErr w:type="spellStart"/>
      <w:r>
        <w:t>NumberOfEntries</w:t>
      </w:r>
      <w:proofErr w:type="spellEnd"/>
      <w:r>
        <w:t>=2</w:t>
      </w:r>
    </w:p>
    <w:p w:rsidR="00695895" w:rsidRDefault="00695895" w:rsidP="00695895">
      <w:pPr>
        <w:ind w:left="720"/>
        <w:jc w:val="both"/>
      </w:pPr>
      <w:r>
        <w:t xml:space="preserve"># </w:t>
      </w:r>
      <w:proofErr w:type="spellStart"/>
      <w:r>
        <w:t>SequenceType</w:t>
      </w:r>
      <w:proofErr w:type="spellEnd"/>
      <w:r>
        <w:t>=AA</w:t>
      </w:r>
    </w:p>
    <w:p w:rsidR="0036746D" w:rsidRDefault="0036746D" w:rsidP="00695895">
      <w:pPr>
        <w:ind w:left="720"/>
        <w:jc w:val="both"/>
      </w:pPr>
      <w:r>
        <w:t xml:space="preserve"># </w:t>
      </w:r>
      <w:proofErr w:type="spellStart"/>
      <w:r>
        <w:t>ProteoformDb</w:t>
      </w:r>
      <w:proofErr w:type="spellEnd"/>
      <w:r>
        <w:t>=yes</w:t>
      </w:r>
    </w:p>
    <w:p w:rsidR="00695895" w:rsidRDefault="00695895" w:rsidP="00695895">
      <w:pPr>
        <w:ind w:left="720"/>
        <w:jc w:val="both"/>
        <w:rPr>
          <w:ins w:id="411" w:author="Binz Pierre-Alain (HOS41670)" w:date="2017-05-14T13:10:00Z"/>
        </w:rPr>
      </w:pPr>
      <w:r>
        <w:t># //</w:t>
      </w:r>
    </w:p>
    <w:p w:rsidR="006030E6" w:rsidRDefault="006030E6" w:rsidP="00695895">
      <w:pPr>
        <w:ind w:left="720"/>
        <w:jc w:val="both"/>
        <w:rPr>
          <w:ins w:id="412" w:author="Binz Pierre-Alain (HOS41670)" w:date="2017-05-14T13:10:00Z"/>
        </w:rPr>
      </w:pPr>
    </w:p>
    <w:p w:rsidR="006030E6" w:rsidRDefault="006030E6" w:rsidP="006030E6">
      <w:pPr>
        <w:jc w:val="both"/>
        <w:rPr>
          <w:ins w:id="413" w:author="Binz Pierre-Alain (HOS41670)" w:date="2017-05-14T13:10:00Z"/>
        </w:rPr>
      </w:pPr>
    </w:p>
    <w:p w:rsidR="006030E6" w:rsidRDefault="006030E6" w:rsidP="006030E6">
      <w:pPr>
        <w:jc w:val="both"/>
        <w:rPr>
          <w:ins w:id="414" w:author="Binz Pierre-Alain (HOS41670)" w:date="2017-05-14T13:10:00Z"/>
        </w:rPr>
      </w:pPr>
      <w:ins w:id="415" w:author="Binz Pierre-Alain (HOS41670)" w:date="2017-05-14T13:10:00Z">
        <w:r>
          <w:t>Non mandatory key-value pairs in the file header section MAY be used to add meta-data on the database description level</w:t>
        </w:r>
      </w:ins>
      <w:ins w:id="416" w:author="Binz Pierre-Alain (HOS41670)" w:date="2017-05-14T13:12:00Z">
        <w:r>
          <w:t xml:space="preserve"> (see section 3.3.2 and 3.3.3)</w:t>
        </w:r>
      </w:ins>
      <w:ins w:id="417" w:author="Binz Pierre-Alain (HOS41670)" w:date="2017-05-14T13:10:00Z">
        <w:r>
          <w:t xml:space="preserve">. They MUST be used to define keys that are not declared in the CV and used in the individual sequence database entries. This might include information such as protein function, </w:t>
        </w:r>
        <w:proofErr w:type="spellStart"/>
        <w:r>
          <w:t>ligands</w:t>
        </w:r>
        <w:proofErr w:type="spellEnd"/>
        <w:r>
          <w:t xml:space="preserve">, links to experimental evidences, other custom-defined information. They also can imply an impact on the interpretation of the data provided in the individual sequence database section (sequence and annotation). </w:t>
        </w:r>
      </w:ins>
    </w:p>
    <w:p w:rsidR="006030E6" w:rsidRDefault="006030E6" w:rsidP="006030E6">
      <w:pPr>
        <w:jc w:val="both"/>
        <w:pPrChange w:id="418" w:author="Binz Pierre-Alain (HOS41670)" w:date="2017-05-14T13:10:00Z">
          <w:pPr>
            <w:ind w:left="720"/>
            <w:jc w:val="both"/>
          </w:pPr>
        </w:pPrChange>
      </w:pPr>
    </w:p>
    <w:p w:rsidR="00695895" w:rsidRDefault="00695895" w:rsidP="00695895">
      <w:pPr>
        <w:ind w:left="720"/>
        <w:jc w:val="both"/>
      </w:pPr>
    </w:p>
    <w:p w:rsidR="002C2562" w:rsidRDefault="002C2562" w:rsidP="004B48E4">
      <w:pPr>
        <w:jc w:val="both"/>
      </w:pPr>
    </w:p>
    <w:p w:rsidR="006030E6" w:rsidRDefault="006030E6" w:rsidP="006030E6">
      <w:pPr>
        <w:pStyle w:val="Titre3"/>
        <w:jc w:val="both"/>
        <w:rPr>
          <w:ins w:id="419" w:author="Binz Pierre-Alain (HOS41670)" w:date="2017-05-14T13:11:00Z"/>
        </w:rPr>
      </w:pPr>
      <w:ins w:id="420" w:author="Binz Pierre-Alain (HOS41670)" w:date="2017-05-14T13:11:00Z">
        <w:r>
          <w:t xml:space="preserve">Defining custom keys in the sequence database description </w:t>
        </w:r>
        <w:proofErr w:type="spellStart"/>
        <w:r>
          <w:t>blockfor</w:t>
        </w:r>
        <w:proofErr w:type="spellEnd"/>
        <w:r>
          <w:t xml:space="preserve"> use in the sequence entries section</w:t>
        </w:r>
      </w:ins>
    </w:p>
    <w:p w:rsidR="006030E6" w:rsidRDefault="006030E6" w:rsidP="006030E6">
      <w:pPr>
        <w:jc w:val="both"/>
        <w:rPr>
          <w:ins w:id="421" w:author="Binz Pierre-Alain (HOS41670)" w:date="2017-05-14T13:11:00Z"/>
        </w:rPr>
      </w:pPr>
    </w:p>
    <w:p w:rsidR="006030E6" w:rsidRDefault="006030E6" w:rsidP="006030E6">
      <w:pPr>
        <w:jc w:val="both"/>
        <w:rPr>
          <w:ins w:id="422" w:author="Binz Pierre-Alain (HOS41670)" w:date="2017-05-14T13:11:00Z"/>
        </w:rPr>
      </w:pPr>
      <w:ins w:id="423" w:author="Binz Pierre-Alain (HOS41670)" w:date="2017-05-14T13:11:00Z">
        <w:r>
          <w:t xml:space="preserve">Most of the keys found in each of the individual sequence entries (described below in 3.3.3) are defined in the CV. However, it is possible to define custom keys that may be used within custom pipelines. It is recommended that, for PEFF files that will be exported publicly or for any generally reusable keys, any new keys </w:t>
        </w:r>
        <w:proofErr w:type="gramStart"/>
        <w:r>
          <w:t>be</w:t>
        </w:r>
        <w:proofErr w:type="gramEnd"/>
        <w:r>
          <w:t xml:space="preserve"> proposed to the PSI for inclusion in the CV. However, whenever a key that is not is the CV is used, it MUST be defined in the file header block like this:</w:t>
        </w:r>
      </w:ins>
    </w:p>
    <w:p w:rsidR="006030E6" w:rsidRDefault="006030E6" w:rsidP="006030E6">
      <w:pPr>
        <w:jc w:val="both"/>
        <w:rPr>
          <w:ins w:id="424" w:author="Binz Pierre-Alain (HOS41670)" w:date="2017-05-14T13:11:00Z"/>
        </w:rPr>
      </w:pPr>
    </w:p>
    <w:p w:rsidR="006030E6" w:rsidRPr="00D36885" w:rsidRDefault="006030E6" w:rsidP="006030E6">
      <w:pPr>
        <w:jc w:val="both"/>
        <w:rPr>
          <w:ins w:id="425" w:author="Binz Pierre-Alain (HOS41670)" w:date="2017-05-14T13:11:00Z"/>
          <w:i/>
        </w:rPr>
      </w:pPr>
      <w:ins w:id="426" w:author="Binz Pierre-Alain (HOS41670)" w:date="2017-05-14T13:11:00Z">
        <w:r w:rsidRPr="000E5810">
          <w:rPr>
            <w:i/>
          </w:rPr>
          <w:t xml:space="preserve"># </w:t>
        </w:r>
        <w:proofErr w:type="spellStart"/>
        <w:r w:rsidRPr="000E5810">
          <w:rPr>
            <w:i/>
          </w:rPr>
          <w:t>SpecificKey</w:t>
        </w:r>
        <w:proofErr w:type="spellEnd"/>
        <w:r w:rsidRPr="000E5810">
          <w:rPr>
            <w:i/>
          </w:rPr>
          <w:t>=</w:t>
        </w:r>
        <w:proofErr w:type="spellStart"/>
        <w:r w:rsidRPr="000E5810">
          <w:rPr>
            <w:i/>
          </w:rPr>
          <w:t>K</w:t>
        </w:r>
        <w:r>
          <w:rPr>
            <w:i/>
          </w:rPr>
          <w:t>ey</w:t>
        </w:r>
        <w:r w:rsidRPr="000E5810">
          <w:rPr>
            <w:i/>
          </w:rPr>
          <w:t>N</w:t>
        </w:r>
        <w:r>
          <w:rPr>
            <w:i/>
          </w:rPr>
          <w:t>ame</w:t>
        </w:r>
        <w:proofErr w:type="spellEnd"/>
        <w:r w:rsidRPr="000E5810">
          <w:rPr>
            <w:i/>
          </w:rPr>
          <w:t>:”KEYDEFINITION”</w:t>
        </w:r>
        <w:proofErr w:type="gramStart"/>
        <w:r w:rsidRPr="000E5810">
          <w:rPr>
            <w:i/>
          </w:rPr>
          <w:t>:VALUEREGEXP</w:t>
        </w:r>
        <w:proofErr w:type="gramEnd"/>
      </w:ins>
    </w:p>
    <w:p w:rsidR="006030E6" w:rsidRDefault="006030E6" w:rsidP="006030E6">
      <w:pPr>
        <w:jc w:val="both"/>
        <w:rPr>
          <w:ins w:id="427" w:author="Binz Pierre-Alain (HOS41670)" w:date="2017-05-14T13:11:00Z"/>
        </w:rPr>
      </w:pPr>
      <w:ins w:id="428" w:author="Binz Pierre-Alain (HOS41670)" w:date="2017-05-14T13:11:00Z">
        <w:r>
          <w:t xml:space="preserve"> </w:t>
        </w:r>
      </w:ins>
    </w:p>
    <w:p w:rsidR="006030E6" w:rsidRDefault="006030E6" w:rsidP="006030E6">
      <w:pPr>
        <w:jc w:val="both"/>
        <w:rPr>
          <w:ins w:id="429" w:author="Binz Pierre-Alain (HOS41670)" w:date="2017-05-14T13:11:00Z"/>
        </w:rPr>
      </w:pPr>
      <w:proofErr w:type="spellStart"/>
      <w:ins w:id="430" w:author="Binz Pierre-Alain (HOS41670)" w:date="2017-05-14T13:11:00Z">
        <w:r>
          <w:rPr>
            <w:i/>
          </w:rPr>
          <w:t>Key</w:t>
        </w:r>
        <w:r w:rsidRPr="000E5810">
          <w:rPr>
            <w:i/>
          </w:rPr>
          <w:t>N</w:t>
        </w:r>
        <w:r>
          <w:rPr>
            <w:i/>
          </w:rPr>
          <w:t>ame</w:t>
        </w:r>
        <w:proofErr w:type="spellEnd"/>
        <w:r>
          <w:t xml:space="preserve"> MUST be written using </w:t>
        </w:r>
        <w:proofErr w:type="spellStart"/>
        <w:r>
          <w:t>CamelCase</w:t>
        </w:r>
        <w:proofErr w:type="spellEnd"/>
        <w:r>
          <w:t xml:space="preserve"> </w:t>
        </w:r>
      </w:ins>
    </w:p>
    <w:p w:rsidR="006030E6" w:rsidRDefault="006030E6" w:rsidP="006030E6">
      <w:pPr>
        <w:jc w:val="both"/>
        <w:rPr>
          <w:ins w:id="431" w:author="Binz Pierre-Alain (HOS41670)" w:date="2017-05-14T13:11:00Z"/>
        </w:rPr>
      </w:pPr>
    </w:p>
    <w:p w:rsidR="006030E6" w:rsidRDefault="006030E6" w:rsidP="006030E6">
      <w:pPr>
        <w:jc w:val="both"/>
        <w:rPr>
          <w:ins w:id="432" w:author="Binz Pierre-Alain (HOS41670)" w:date="2017-05-14T13:11:00Z"/>
        </w:rPr>
      </w:pPr>
      <w:ins w:id="433" w:author="Binz Pierre-Alain (HOS41670)" w:date="2017-05-14T13:11:00Z">
        <w:r>
          <w:t xml:space="preserve">For example, to define a </w:t>
        </w:r>
        <w:proofErr w:type="spellStart"/>
        <w:r>
          <w:t>SecondaryStructure</w:t>
        </w:r>
        <w:proofErr w:type="spellEnd"/>
        <w:r>
          <w:t xml:space="preserve"> term:</w:t>
        </w:r>
      </w:ins>
    </w:p>
    <w:p w:rsidR="006030E6" w:rsidRDefault="006030E6" w:rsidP="006030E6">
      <w:pPr>
        <w:jc w:val="both"/>
        <w:rPr>
          <w:ins w:id="434" w:author="Binz Pierre-Alain (HOS41670)" w:date="2017-05-14T13:11:00Z"/>
        </w:rPr>
      </w:pPr>
      <w:ins w:id="435" w:author="Binz Pierre-Alain (HOS41670)" w:date="2017-05-14T13:11:00Z">
        <w:r>
          <w:t xml:space="preserve"> </w:t>
        </w:r>
      </w:ins>
    </w:p>
    <w:p w:rsidR="006030E6" w:rsidRDefault="006030E6" w:rsidP="006030E6">
      <w:pPr>
        <w:jc w:val="both"/>
        <w:rPr>
          <w:ins w:id="436" w:author="Binz Pierre-Alain (HOS41670)" w:date="2017-05-14T13:11:00Z"/>
        </w:rPr>
      </w:pPr>
      <w:ins w:id="437" w:author="Binz Pierre-Alain (HOS41670)" w:date="2017-05-14T13:11:00Z">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ins>
    </w:p>
    <w:p w:rsidR="006030E6" w:rsidRDefault="006030E6" w:rsidP="006030E6">
      <w:pPr>
        <w:jc w:val="both"/>
        <w:rPr>
          <w:ins w:id="438" w:author="Binz Pierre-Alain (HOS41670)" w:date="2017-05-14T13:11:00Z"/>
        </w:rPr>
      </w:pPr>
      <w:ins w:id="439" w:author="Binz Pierre-Alain (HOS41670)" w:date="2017-05-14T13:11:00Z">
        <w:r>
          <w:t xml:space="preserve"> </w:t>
        </w:r>
      </w:ins>
    </w:p>
    <w:p w:rsidR="006030E6" w:rsidRDefault="006030E6" w:rsidP="006030E6">
      <w:pPr>
        <w:jc w:val="both"/>
        <w:rPr>
          <w:ins w:id="440" w:author="Binz Pierre-Alain (HOS41670)" w:date="2017-05-14T13:11:00Z"/>
        </w:rPr>
      </w:pPr>
      <w:ins w:id="441" w:author="Binz Pierre-Alain (HOS41670)" w:date="2017-05-14T13:11:00Z">
        <w:r>
          <w:t>And then use in the sequence entries description line:</w:t>
        </w:r>
      </w:ins>
    </w:p>
    <w:p w:rsidR="006030E6" w:rsidRDefault="006030E6" w:rsidP="006030E6">
      <w:pPr>
        <w:jc w:val="both"/>
        <w:rPr>
          <w:ins w:id="442" w:author="Binz Pierre-Alain (HOS41670)" w:date="2017-05-14T13:11:00Z"/>
        </w:rPr>
      </w:pPr>
      <w:ins w:id="443" w:author="Binz Pierre-Alain (HOS41670)" w:date="2017-05-14T13:11:00Z">
        <w:r>
          <w:t xml:space="preserve"> </w:t>
        </w:r>
      </w:ins>
    </w:p>
    <w:p w:rsidR="006030E6" w:rsidRDefault="006030E6" w:rsidP="006030E6">
      <w:pPr>
        <w:jc w:val="both"/>
        <w:rPr>
          <w:ins w:id="444" w:author="Binz Pierre-Alain (HOS41670)" w:date="2017-05-14T13:11:00Z"/>
        </w:rPr>
      </w:pPr>
      <w:ins w:id="445" w:author="Binz Pierre-Alain (HOS41670)" w:date="2017-05-14T13:11:00Z">
        <w:r>
          <w:t>\</w:t>
        </w:r>
        <w:proofErr w:type="spellStart"/>
        <w:r>
          <w:t>SecondaryStructure</w:t>
        </w:r>
        <w:proofErr w:type="spellEnd"/>
        <w:proofErr w:type="gramStart"/>
        <w:r>
          <w:t>=(</w:t>
        </w:r>
        <w:proofErr w:type="gramEnd"/>
        <w:r>
          <w:t>617|673|ncithesaurus:C47937|Helix)</w:t>
        </w:r>
      </w:ins>
    </w:p>
    <w:p w:rsidR="006030E6" w:rsidRDefault="006030E6" w:rsidP="006030E6">
      <w:pPr>
        <w:jc w:val="both"/>
        <w:rPr>
          <w:ins w:id="446" w:author="Binz Pierre-Alain (HOS41670)" w:date="2017-05-14T13:11:00Z"/>
        </w:rPr>
      </w:pPr>
    </w:p>
    <w:p w:rsidR="0050667F" w:rsidRDefault="0050667F" w:rsidP="006030E6">
      <w:pPr>
        <w:pStyle w:val="Titre3"/>
        <w:numPr>
          <w:ilvl w:val="0"/>
          <w:numId w:val="0"/>
        </w:numPr>
        <w:ind w:left="720"/>
        <w:rPr>
          <w:ins w:id="447" w:author="Binz Pierre-Alain (HOS41670)" w:date="2017-05-11T15:45:00Z"/>
        </w:rPr>
        <w:pPrChange w:id="448" w:author="Binz Pierre-Alain (HOS41670)" w:date="2017-05-14T13:13:00Z">
          <w:pPr>
            <w:jc w:val="both"/>
          </w:pPr>
        </w:pPrChange>
      </w:pPr>
    </w:p>
    <w:p w:rsidR="00617D2F" w:rsidRDefault="00617D2F" w:rsidP="0050667F">
      <w:pPr>
        <w:jc w:val="both"/>
        <w:rPr>
          <w:ins w:id="449" w:author="Binz Pierre-Alain (HOS41670)" w:date="2017-05-14T12:49:00Z"/>
        </w:rPr>
      </w:pPr>
    </w:p>
    <w:p w:rsidR="00337C5F" w:rsidRDefault="00337C5F" w:rsidP="0050667F">
      <w:pPr>
        <w:jc w:val="both"/>
        <w:rPr>
          <w:ins w:id="450" w:author="Binz Pierre-Alain (HOS41670)" w:date="2017-05-14T12:49:00Z"/>
        </w:rPr>
      </w:pPr>
    </w:p>
    <w:p w:rsidR="00337C5F" w:rsidRDefault="00337C5F" w:rsidP="00337C5F">
      <w:pPr>
        <w:pStyle w:val="Titre3"/>
        <w:rPr>
          <w:ins w:id="451" w:author="Binz Pierre-Alain (HOS41670)" w:date="2017-05-11T16:28:00Z"/>
        </w:rPr>
        <w:pPrChange w:id="452" w:author="Binz Pierre-Alain (HOS41670)" w:date="2017-05-14T12:52:00Z">
          <w:pPr>
            <w:jc w:val="both"/>
          </w:pPr>
        </w:pPrChange>
      </w:pPr>
      <w:ins w:id="453" w:author="Binz Pierre-Alain (HOS41670)" w:date="2017-05-14T12:49:00Z">
        <w:r>
          <w:t xml:space="preserve">File header section: recommendations for </w:t>
        </w:r>
        <w:proofErr w:type="spellStart"/>
        <w:r>
          <w:t>Proteoforms</w:t>
        </w:r>
      </w:ins>
      <w:proofErr w:type="spellEnd"/>
      <w:ins w:id="454" w:author="Binz Pierre-Alain (HOS41670)" w:date="2017-05-14T12:51:00Z">
        <w:r>
          <w:t xml:space="preserve">: The </w:t>
        </w:r>
        <w:proofErr w:type="spellStart"/>
        <w:r>
          <w:t>ProteoformDb</w:t>
        </w:r>
        <w:proofErr w:type="spellEnd"/>
        <w:r>
          <w:t>=yes key-value pair</w:t>
        </w:r>
      </w:ins>
    </w:p>
    <w:p w:rsidR="00611FFD" w:rsidRDefault="00611FFD" w:rsidP="00337C5F">
      <w:pPr>
        <w:pStyle w:val="Titre3"/>
        <w:numPr>
          <w:ilvl w:val="0"/>
          <w:numId w:val="0"/>
        </w:numPr>
        <w:ind w:left="720"/>
        <w:rPr>
          <w:ins w:id="455" w:author="Binz Pierre-Alain (HOS41670)" w:date="2017-05-11T16:28:00Z"/>
        </w:rPr>
        <w:pPrChange w:id="456" w:author="Binz Pierre-Alain (HOS41670)" w:date="2017-05-14T12:52:00Z">
          <w:pPr>
            <w:jc w:val="both"/>
          </w:pPr>
        </w:pPrChange>
      </w:pPr>
    </w:p>
    <w:p w:rsidR="00355C35" w:rsidRDefault="00337C5F" w:rsidP="0050667F">
      <w:pPr>
        <w:jc w:val="both"/>
        <w:rPr>
          <w:ins w:id="457" w:author="Binz Pierre-Alain (HOS41670)" w:date="2017-05-14T13:13:00Z"/>
        </w:rPr>
      </w:pPr>
      <w:ins w:id="458" w:author="Binz Pierre-Alain (HOS41670)" w:date="2017-05-14T12:53:00Z">
        <w:r>
          <w:t xml:space="preserve">Specific </w:t>
        </w:r>
      </w:ins>
      <w:proofErr w:type="spellStart"/>
      <w:ins w:id="459" w:author="Binz Pierre-Alain (HOS41670)" w:date="2017-05-14T12:54:00Z">
        <w:r>
          <w:t>p</w:t>
        </w:r>
      </w:ins>
      <w:ins w:id="460" w:author="Binz Pierre-Alain (HOS41670)" w:date="2017-05-14T12:53:00Z">
        <w:r>
          <w:t>roteoforms</w:t>
        </w:r>
        <w:proofErr w:type="spellEnd"/>
        <w:r>
          <w:t xml:space="preserve"> can </w:t>
        </w:r>
      </w:ins>
      <w:ins w:id="461" w:author="Binz Pierre-Alain (HOS41670)" w:date="2017-05-14T12:54:00Z">
        <w:r>
          <w:t>b</w:t>
        </w:r>
      </w:ins>
      <w:ins w:id="462" w:author="Binz Pierre-Alain (HOS41670)" w:date="2017-05-14T12:53:00Z">
        <w:r>
          <w:t xml:space="preserve">e described in PEFF </w:t>
        </w:r>
      </w:ins>
      <w:ins w:id="463" w:author="Binz Pierre-Alain (HOS41670)" w:date="2017-05-14T12:54:00Z">
        <w:r>
          <w:t xml:space="preserve">entries. In </w:t>
        </w:r>
      </w:ins>
      <w:ins w:id="464" w:author="Binz Pierre-Alain (HOS41670)" w:date="2017-05-14T12:58:00Z">
        <w:r w:rsidR="00617D2F">
          <w:t xml:space="preserve">a </w:t>
        </w:r>
        <w:proofErr w:type="spellStart"/>
        <w:r w:rsidR="00617D2F">
          <w:t>proteoform</w:t>
        </w:r>
      </w:ins>
      <w:proofErr w:type="spellEnd"/>
      <w:ins w:id="465" w:author="Binz Pierre-Alain (HOS41670)" w:date="2017-05-14T12:54:00Z">
        <w:r>
          <w:t xml:space="preserve">, </w:t>
        </w:r>
      </w:ins>
      <w:ins w:id="466" w:author="Binz Pierre-Alain (HOS41670)" w:date="2017-05-14T12:59:00Z">
        <w:r w:rsidR="00617D2F">
          <w:t>s</w:t>
        </w:r>
      </w:ins>
      <w:ins w:id="467" w:author="Binz Pierre-Alain (HOS41670)" w:date="2017-05-14T12:55:00Z">
        <w:r w:rsidR="00617D2F">
          <w:t xml:space="preserve">tructural annotations such as PTMs, sequence variations and maturation events </w:t>
        </w:r>
      </w:ins>
      <w:ins w:id="468" w:author="Binz Pierre-Alain (HOS41670)" w:date="2017-05-14T12:56:00Z">
        <w:r w:rsidR="00617D2F">
          <w:t>are to be considered as present.</w:t>
        </w:r>
      </w:ins>
      <w:ins w:id="469" w:author="Binz Pierre-Alain (HOS41670)" w:date="2017-05-14T12:52:00Z">
        <w:r>
          <w:t xml:space="preserve"> </w:t>
        </w:r>
      </w:ins>
      <w:ins w:id="470" w:author="Binz Pierre-Alain (HOS41670)" w:date="2017-05-14T12:50:00Z">
        <w:r>
          <w:t xml:space="preserve">The key-value pair </w:t>
        </w:r>
        <w:proofErr w:type="spellStart"/>
        <w:r>
          <w:t>ProteoformDb</w:t>
        </w:r>
        <w:proofErr w:type="spellEnd"/>
        <w:r>
          <w:t>=yes</w:t>
        </w:r>
      </w:ins>
      <w:ins w:id="471" w:author="Binz Pierre-Alain (HOS41670)" w:date="2017-05-14T12:56:00Z">
        <w:r w:rsidR="00617D2F">
          <w:t xml:space="preserve"> covers this</w:t>
        </w:r>
      </w:ins>
      <w:ins w:id="472" w:author="Binz Pierre-Alain (HOS41670)" w:date="2017-05-14T12:57:00Z">
        <w:r w:rsidR="00617D2F">
          <w:t xml:space="preserve"> use-case:</w:t>
        </w:r>
      </w:ins>
      <w:ins w:id="473" w:author="Binz Pierre-Alain (HOS41670)" w:date="2017-05-11T16:25:00Z">
        <w:r w:rsidR="00611FFD">
          <w:t xml:space="preserve"> If this key-value pair is </w:t>
        </w:r>
      </w:ins>
      <w:ins w:id="474" w:author="Binz Pierre-Alain (HOS41670)" w:date="2017-05-14T12:57:00Z">
        <w:r w:rsidR="00617D2F">
          <w:t>provided in a sequence database description block</w:t>
        </w:r>
      </w:ins>
      <w:ins w:id="475" w:author="Binz Pierre-Alain (HOS41670)" w:date="2017-05-11T16:25:00Z">
        <w:r w:rsidR="00611FFD">
          <w:t xml:space="preserve">, it </w:t>
        </w:r>
      </w:ins>
      <w:ins w:id="476" w:author="Binz Pierre-Alain (HOS41670)" w:date="2017-05-11T16:32:00Z">
        <w:r w:rsidR="00611FFD">
          <w:t>implies</w:t>
        </w:r>
      </w:ins>
      <w:ins w:id="477" w:author="Binz Pierre-Alain (HOS41670)" w:date="2017-05-11T16:25:00Z">
        <w:r w:rsidR="00611FFD">
          <w:t xml:space="preserve"> that the </w:t>
        </w:r>
      </w:ins>
      <w:ins w:id="478" w:author="Binz Pierre-Alain (HOS41670)" w:date="2017-05-11T16:26:00Z">
        <w:r w:rsidR="00611FFD">
          <w:t xml:space="preserve">encoded proteins are to be considered as specific </w:t>
        </w:r>
        <w:proofErr w:type="spellStart"/>
        <w:r w:rsidR="00611FFD">
          <w:t>proteoforms</w:t>
        </w:r>
        <w:proofErr w:type="spellEnd"/>
        <w:r w:rsidR="00611FFD">
          <w:t xml:space="preserve">. </w:t>
        </w:r>
      </w:ins>
      <w:ins w:id="479" w:author="Binz Pierre-Alain (HOS41670)" w:date="2017-05-11T16:35:00Z">
        <w:r w:rsidR="00611FFD">
          <w:t>If s</w:t>
        </w:r>
      </w:ins>
      <w:ins w:id="480" w:author="Binz Pierre-Alain (HOS41670)" w:date="2017-05-11T16:26:00Z">
        <w:r w:rsidR="00611FFD">
          <w:t xml:space="preserve">tructural annotations such as </w:t>
        </w:r>
      </w:ins>
      <w:proofErr w:type="spellStart"/>
      <w:ins w:id="481" w:author="Binz Pierre-Alain (HOS41670)" w:date="2017-05-11T16:28:00Z">
        <w:r w:rsidR="00611FFD" w:rsidRPr="00611FFD">
          <w:t>ModRes</w:t>
        </w:r>
        <w:proofErr w:type="spellEnd"/>
        <w:r w:rsidR="00611FFD" w:rsidRPr="00611FFD">
          <w:t xml:space="preserve">, </w:t>
        </w:r>
        <w:proofErr w:type="spellStart"/>
        <w:r w:rsidR="00611FFD" w:rsidRPr="00611FFD">
          <w:t>ModResUnimod</w:t>
        </w:r>
        <w:proofErr w:type="spellEnd"/>
        <w:r w:rsidR="00611FFD" w:rsidRPr="00611FFD">
          <w:t xml:space="preserve">, </w:t>
        </w:r>
        <w:proofErr w:type="spellStart"/>
        <w:r w:rsidR="00611FFD" w:rsidRPr="00611FFD">
          <w:t>ModResPsi</w:t>
        </w:r>
        <w:proofErr w:type="spellEnd"/>
        <w:r w:rsidR="00611FFD" w:rsidRPr="00611FFD">
          <w:t xml:space="preserve">, </w:t>
        </w:r>
        <w:proofErr w:type="spellStart"/>
        <w:r w:rsidR="00611FFD" w:rsidRPr="00611FFD">
          <w:t>VariantSimple</w:t>
        </w:r>
        <w:proofErr w:type="spellEnd"/>
        <w:r w:rsidR="00611FFD" w:rsidRPr="00611FFD">
          <w:t xml:space="preserve">, </w:t>
        </w:r>
        <w:proofErr w:type="spellStart"/>
        <w:r w:rsidR="00611FFD" w:rsidRPr="00611FFD">
          <w:t>VariantComplex</w:t>
        </w:r>
        <w:proofErr w:type="spellEnd"/>
        <w:r w:rsidR="00611FFD" w:rsidRPr="00611FFD">
          <w:t>, Processed</w:t>
        </w:r>
      </w:ins>
      <w:ins w:id="482" w:author="Binz Pierre-Alain (HOS41670)" w:date="2017-05-11T16:29:00Z">
        <w:r w:rsidR="00611FFD">
          <w:t xml:space="preserve"> </w:t>
        </w:r>
      </w:ins>
      <w:ins w:id="483" w:author="Binz Pierre-Alain (HOS41670)" w:date="2017-05-11T16:32:00Z">
        <w:r w:rsidR="00611FFD">
          <w:t>MUST</w:t>
        </w:r>
      </w:ins>
      <w:ins w:id="484" w:author="Binz Pierre-Alain (HOS41670)" w:date="2017-05-11T16:29:00Z">
        <w:r w:rsidR="00611FFD">
          <w:t xml:space="preserve"> be considered as present and not optional</w:t>
        </w:r>
      </w:ins>
      <w:ins w:id="485" w:author="Binz Pierre-Alain (HOS41670)" w:date="2017-05-14T13:00:00Z">
        <w:r w:rsidR="00617D2F">
          <w:t>.</w:t>
        </w:r>
      </w:ins>
    </w:p>
    <w:p w:rsidR="006030E6" w:rsidRDefault="006030E6" w:rsidP="0050667F">
      <w:pPr>
        <w:jc w:val="both"/>
        <w:rPr>
          <w:ins w:id="486" w:author="Binz Pierre-Alain (HOS41670)" w:date="2017-05-14T13:13:00Z"/>
        </w:rPr>
      </w:pPr>
    </w:p>
    <w:p w:rsidR="006030E6" w:rsidRDefault="006030E6" w:rsidP="0050667F">
      <w:pPr>
        <w:jc w:val="both"/>
        <w:rPr>
          <w:ins w:id="487" w:author="Binz Pierre-Alain (HOS41670)" w:date="2017-05-14T13:00:00Z"/>
        </w:rPr>
      </w:pPr>
    </w:p>
    <w:p w:rsidR="00617D2F" w:rsidRDefault="00617D2F" w:rsidP="0050667F">
      <w:pPr>
        <w:jc w:val="both"/>
      </w:pPr>
    </w:p>
    <w:p w:rsidR="00355C35" w:rsidRPr="00355C35" w:rsidRDefault="00F6387F" w:rsidP="00355C35">
      <w:pPr>
        <w:pStyle w:val="Titre3"/>
        <w:jc w:val="both"/>
      </w:pPr>
      <w:r w:rsidRPr="00F6387F">
        <w:t>Section</w:t>
      </w:r>
      <w:r w:rsidR="005B4F27">
        <w:t xml:space="preserve"> </w:t>
      </w:r>
      <w:r w:rsidRPr="00F6387F">
        <w:t xml:space="preserve">2: The individual sequence </w:t>
      </w:r>
      <w:r>
        <w:t>entries</w:t>
      </w:r>
      <w:r w:rsidR="002206EB">
        <w:t xml:space="preserve"> section</w:t>
      </w:r>
    </w:p>
    <w:p w:rsidR="00F6387F" w:rsidRDefault="00F6387F" w:rsidP="004B48E4">
      <w:pPr>
        <w:jc w:val="both"/>
      </w:pPr>
    </w:p>
    <w:p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w:t>
      </w:r>
      <w:r>
        <w:lastRenderedPageBreak/>
        <w:t xml:space="preserve">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rsidR="00F6387F" w:rsidRDefault="0008461F" w:rsidP="004B48E4">
      <w:pPr>
        <w:jc w:val="both"/>
      </w:pPr>
      <w:r>
        <w:t xml:space="preserve">The format of each individual sequence entry is described below. The individual sequence entries are placed in one single block of individual sequence entries within a file. There MUST NOT </w:t>
      </w:r>
      <w:proofErr w:type="gramStart"/>
      <w:r>
        <w:t>be</w:t>
      </w:r>
      <w:proofErr w:type="gramEnd"/>
      <w:r>
        <w:t xml:space="preserve"> any empty lines between individual sequence entries.</w:t>
      </w:r>
    </w:p>
    <w:p w:rsidR="00695895" w:rsidRDefault="00695895" w:rsidP="004B48E4">
      <w:pPr>
        <w:jc w:val="both"/>
      </w:pPr>
    </w:p>
    <w:p w:rsidR="00695895" w:rsidRDefault="000E5810" w:rsidP="004B48E4">
      <w:pPr>
        <w:jc w:val="both"/>
      </w:pPr>
      <w:proofErr w:type="gramStart"/>
      <w:r w:rsidRPr="000E5810">
        <w:rPr>
          <w:u w:val="single"/>
        </w:rPr>
        <w:t>Format of the individual sequence entries</w:t>
      </w:r>
      <w:r w:rsidR="00F6387F">
        <w:t>.</w:t>
      </w:r>
      <w:proofErr w:type="gramEnd"/>
      <w:r w:rsidR="00F6387F">
        <w:t xml:space="preserve"> </w:t>
      </w:r>
    </w:p>
    <w:p w:rsidR="00F6387F" w:rsidRDefault="00F6387F" w:rsidP="004B48E4">
      <w:pPr>
        <w:jc w:val="both"/>
      </w:pPr>
      <w:r>
        <w:t>For each sequence entry:</w:t>
      </w:r>
    </w:p>
    <w:p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rsidR="00C52738" w:rsidRDefault="00C52738" w:rsidP="004B48E4">
      <w:pPr>
        <w:numPr>
          <w:ilvl w:val="0"/>
          <w:numId w:val="21"/>
        </w:numPr>
        <w:jc w:val="both"/>
      </w:pPr>
      <w:r>
        <w:t xml:space="preserve">The </w:t>
      </w:r>
      <w:r w:rsidR="007E5315">
        <w:t xml:space="preserve">description </w:t>
      </w:r>
      <w:r>
        <w:t>line has the following structure:</w:t>
      </w:r>
    </w:p>
    <w:p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ins w:id="488" w:author="Harald Barsnes" w:date="2017-05-09T15:40:00Z">
        <w:r w:rsidR="00904F58">
          <w:t>.</w:t>
        </w:r>
      </w:ins>
    </w:p>
    <w:p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del w:id="489" w:author="Robert" w:date="2017-05-08T15:44:00Z">
        <w:r w:rsidDel="00C8553E">
          <w:delText xml:space="preserve">that </w:delText>
        </w:r>
      </w:del>
      <w:ins w:id="490" w:author="Robert" w:date="2017-05-08T15:44:00Z">
        <w:r w:rsidR="00C8553E">
          <w:t xml:space="preserve">the </w:t>
        </w:r>
      </w:ins>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 xml:space="preserve">There MUST </w:t>
      </w:r>
      <w:r w:rsidR="0081171B">
        <w:t>NOT</w:t>
      </w:r>
      <w:r w:rsidR="0081171B" w:rsidRPr="0081171B">
        <w:t xml:space="preserve"> </w:t>
      </w:r>
      <w:proofErr w:type="gramStart"/>
      <w:r w:rsidR="0081171B" w:rsidRPr="0081171B">
        <w:t>be</w:t>
      </w:r>
      <w:proofErr w:type="gramEnd"/>
      <w:r w:rsidR="0081171B" w:rsidRPr="0081171B">
        <w:t xml:space="preserve"> spaces between items.</w:t>
      </w:r>
    </w:p>
    <w:p w:rsidR="00937D32" w:rsidRDefault="00677C09">
      <w:pPr>
        <w:ind w:left="2520"/>
        <w:jc w:val="both"/>
      </w:pPr>
      <w:r>
        <w:rPr>
          <w:i/>
        </w:rPr>
        <w:t>Generic example: \key</w:t>
      </w:r>
      <w:proofErr w:type="gramStart"/>
      <w:r>
        <w:rPr>
          <w:i/>
        </w:rPr>
        <w:t>=(</w:t>
      </w:r>
      <w:proofErr w:type="gramEnd"/>
      <w:r w:rsidR="00330ADC">
        <w:rPr>
          <w:i/>
        </w:rPr>
        <w:t>item</w:t>
      </w:r>
      <w:r>
        <w:rPr>
          <w:i/>
        </w:rPr>
        <w:t>1)(</w:t>
      </w:r>
      <w:r w:rsidR="00330ADC">
        <w:rPr>
          <w:i/>
        </w:rPr>
        <w:t>item</w:t>
      </w:r>
      <w:r>
        <w:rPr>
          <w:i/>
        </w:rPr>
        <w:t>2)</w:t>
      </w:r>
    </w:p>
    <w:p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ins w:id="491" w:author="Harald Barsnes" w:date="2017-05-09T15:40:00Z">
        <w:r w:rsidR="00BD0D31">
          <w:t xml:space="preserve">therefore </w:t>
        </w:r>
      </w:ins>
      <w:r>
        <w:t xml:space="preserve">has </w:t>
      </w:r>
      <w:del w:id="492" w:author="Harald Barsnes" w:date="2017-05-09T15:40:00Z">
        <w:r w:rsidR="00C0586D" w:rsidDel="00BD0D31">
          <w:delText xml:space="preserve">therefore </w:delText>
        </w:r>
      </w:del>
      <w:r>
        <w:t xml:space="preserve">the form </w:t>
      </w:r>
    </w:p>
    <w:p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w:t>
      </w:r>
      <w:proofErr w:type="spellStart"/>
      <w:r w:rsidR="000E5810" w:rsidRPr="000E5810">
        <w:rPr>
          <w:rFonts w:cs="Arial"/>
          <w:color w:val="000000"/>
        </w:rPr>
        <w:t>CamelCase</w:t>
      </w:r>
      <w:proofErr w:type="spellEnd"/>
      <w:r w:rsidR="000E5810" w:rsidRPr="000E5810">
        <w:rPr>
          <w:rFonts w:cs="Arial"/>
          <w:color w:val="000000"/>
        </w:rPr>
        <w:t xml:space="preserve"> .Characters allowed for an item (if not complex) or a component of an item: </w:t>
      </w:r>
      <w:r w:rsidR="00C0586D" w:rsidRPr="00C0586D">
        <w:rPr>
          <w:rFonts w:cs="Arial"/>
          <w:color w:val="000000"/>
        </w:rPr>
        <w:t>[A-Za-z0-9_?]</w:t>
      </w:r>
    </w:p>
    <w:p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w:t>
      </w:r>
      <w:del w:id="493" w:author="Harald Barsnes" w:date="2017-05-09T15:41:00Z">
        <w:r w:rsidR="00365A01" w:rsidDel="007338F1">
          <w:delText xml:space="preserve">of </w:delText>
        </w:r>
      </w:del>
      <w:r w:rsidR="00365A01">
        <w:t>such sequence header block or to make a selection of the most appropriate block to create a PEFF file.</w:t>
      </w:r>
    </w:p>
    <w:p w:rsidR="00937D32" w:rsidRDefault="00D36885">
      <w:pPr>
        <w:pStyle w:val="Paragraphedeliste"/>
        <w:numPr>
          <w:ilvl w:val="0"/>
          <w:numId w:val="22"/>
        </w:numPr>
        <w:ind w:left="851" w:hanging="425"/>
        <w:jc w:val="both"/>
      </w:pPr>
      <w:r>
        <w:t>The sequence block has the following structure:</w:t>
      </w:r>
    </w:p>
    <w:p w:rsidR="00937D32" w:rsidRDefault="00677C09">
      <w:pPr>
        <w:pStyle w:val="Paragraphedeliste"/>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 xml:space="preserve">1999; </w:t>
      </w:r>
      <w:proofErr w:type="spellStart"/>
      <w:r w:rsidR="00595761">
        <w:t>UniP</w:t>
      </w:r>
      <w:r w:rsidR="00386168">
        <w:t>rot</w:t>
      </w:r>
      <w:r w:rsidR="00595761">
        <w:t>KB</w:t>
      </w:r>
      <w:proofErr w:type="spellEnd"/>
      <w:r w:rsidR="00595761">
        <w:t xml:space="preserve"> user manual</w:t>
      </w:r>
      <w:r w:rsidR="00386168">
        <w:t>]</w:t>
      </w:r>
      <w:r w:rsidR="00227EC2">
        <w:t xml:space="preserve">: </w:t>
      </w:r>
    </w:p>
    <w:p w:rsidR="00937D32" w:rsidRDefault="00937D32">
      <w:pPr>
        <w:pStyle w:val="Paragraphedeliste"/>
        <w:numPr>
          <w:ilvl w:val="0"/>
          <w:numId w:val="22"/>
        </w:numPr>
        <w:jc w:val="both"/>
      </w:pPr>
    </w:p>
    <w:tbl>
      <w:tblPr>
        <w:tblW w:w="0" w:type="auto"/>
        <w:tblInd w:w="1704" w:type="dxa"/>
        <w:shd w:val="clear" w:color="auto" w:fill="FFFFFF"/>
        <w:tblCellMar>
          <w:left w:w="0" w:type="dxa"/>
          <w:right w:w="0" w:type="dxa"/>
        </w:tblCellMar>
        <w:tblLook w:val="04A0"/>
      </w:tblPr>
      <w:tblGrid>
        <w:gridCol w:w="1572"/>
        <w:gridCol w:w="4317"/>
      </w:tblGrid>
      <w:tr w:rsidR="00227EC2"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rsidR="00227EC2" w:rsidRDefault="00227EC2" w:rsidP="00227EC2">
            <w:pPr>
              <w:jc w:val="center"/>
              <w:rPr>
                <w:rFonts w:ascii="Meiryo" w:eastAsia="Meiryo" w:hAnsi="Meiryo" w:cs="Meiryo"/>
                <w:b/>
                <w:bCs/>
                <w:color w:val="474546"/>
                <w:sz w:val="16"/>
                <w:szCs w:val="16"/>
              </w:rPr>
            </w:pPr>
            <w:r>
              <w:rPr>
                <w:rFonts w:ascii="Meiryo" w:eastAsia="Meiryo" w:hAnsi="Meiryo" w:cs="Meiryo" w:hint="eastAsia"/>
                <w:b/>
                <w:bCs/>
                <w:color w:val="474546"/>
                <w:sz w:val="16"/>
                <w:szCs w:val="16"/>
              </w:rPr>
              <w:t xml:space="preserve">1 </w:t>
            </w:r>
            <w:r>
              <w:rPr>
                <w:rFonts w:ascii="Meiryo" w:eastAsia="Meiryo" w:hAnsi="Meiryo" w:cs="Meiryo"/>
                <w:b/>
                <w:bCs/>
                <w:color w:val="474546"/>
                <w:sz w:val="16"/>
                <w:szCs w:val="16"/>
              </w:rPr>
              <w:t>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rsidR="00227EC2" w:rsidRDefault="00227EC2">
            <w:pPr>
              <w:jc w:val="center"/>
              <w:rPr>
                <w:rFonts w:ascii="Meiryo" w:eastAsia="Meiryo" w:hAnsi="Meiryo" w:cs="Meiryo"/>
                <w:b/>
                <w:bCs/>
                <w:color w:val="474546"/>
                <w:sz w:val="16"/>
                <w:szCs w:val="16"/>
              </w:rPr>
            </w:pPr>
            <w:r>
              <w:rPr>
                <w:rFonts w:ascii="Meiryo" w:eastAsia="Meiryo" w:hAnsi="Meiryo" w:cs="Meiryo" w:hint="eastAsia"/>
                <w:b/>
                <w:bCs/>
                <w:color w:val="474546"/>
                <w:sz w:val="16"/>
                <w:szCs w:val="16"/>
              </w:rPr>
              <w:t>Amino acid name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Alanine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Arginine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Asparagine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Aspartic acid</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Cysteine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Glutamine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Glutamic</w:t>
            </w:r>
            <w:proofErr w:type="spellEnd"/>
            <w:r>
              <w:rPr>
                <w:rFonts w:ascii="Meiryo" w:eastAsia="Meiryo" w:hAnsi="Meiryo" w:cs="Meiryo" w:hint="eastAsia"/>
                <w:color w:val="474546"/>
                <w:sz w:val="16"/>
                <w:szCs w:val="16"/>
              </w:rPr>
              <w:t xml:space="preserve"> acid</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Glycine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Histidine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Isoleucine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lastRenderedPageBreak/>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Leucine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Lysine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Methionine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Phenylalanine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Proline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Pyrrolysine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Serine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Selenocysteine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Threonine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Tryptophan</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Tyrosine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Valine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 xml:space="preserve">Aspartic acid or </w:t>
            </w:r>
            <w:proofErr w:type="spellStart"/>
            <w:r>
              <w:rPr>
                <w:rFonts w:ascii="Meiryo" w:eastAsia="Meiryo" w:hAnsi="Meiryo" w:cs="Meiryo" w:hint="eastAsia"/>
                <w:color w:val="474546"/>
                <w:sz w:val="16"/>
                <w:szCs w:val="16"/>
              </w:rPr>
              <w:t>Asparagine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Glutamic</w:t>
            </w:r>
            <w:proofErr w:type="spellEnd"/>
            <w:r>
              <w:rPr>
                <w:rFonts w:ascii="Meiryo" w:eastAsia="Meiryo" w:hAnsi="Meiryo" w:cs="Meiryo" w:hint="eastAsia"/>
                <w:color w:val="474546"/>
                <w:sz w:val="16"/>
                <w:szCs w:val="16"/>
              </w:rPr>
              <w:t xml:space="preserve"> acid or Glutamine</w:t>
            </w:r>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commentRangeStart w:id="494"/>
            <w:commentRangeStart w:id="495"/>
            <w:r>
              <w:rPr>
                <w:rFonts w:ascii="Meiryo" w:eastAsia="Meiryo" w:hAnsi="Meiryo" w:cs="Meiryo" w:hint="eastAsia"/>
                <w:color w:val="474546"/>
                <w:sz w:val="16"/>
                <w:szCs w:val="1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Any amino acid</w:t>
            </w:r>
            <w:commentRangeEnd w:id="494"/>
            <w:r w:rsidR="000A23EB">
              <w:rPr>
                <w:rStyle w:val="Marquedecommentaire"/>
              </w:rPr>
              <w:commentReference w:id="494"/>
            </w:r>
            <w:commentRangeEnd w:id="495"/>
            <w:r w:rsidR="00D64133">
              <w:rPr>
                <w:rStyle w:val="Marquedecommentaire"/>
              </w:rPr>
              <w:commentReference w:id="495"/>
            </w:r>
          </w:p>
        </w:tc>
      </w:tr>
      <w:tr w:rsidR="00227EC2"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hint="eastAsia"/>
                <w:color w:val="474546"/>
                <w:sz w:val="16"/>
                <w:szCs w:val="1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proofErr w:type="spellStart"/>
            <w:r>
              <w:rPr>
                <w:rFonts w:ascii="Meiryo" w:eastAsia="Meiryo" w:hAnsi="Meiryo" w:cs="Meiryo" w:hint="eastAsia"/>
                <w:color w:val="474546"/>
                <w:sz w:val="16"/>
                <w:szCs w:val="16"/>
              </w:rPr>
              <w:t>Leucine</w:t>
            </w:r>
            <w:proofErr w:type="spellEnd"/>
            <w:r>
              <w:rPr>
                <w:rFonts w:ascii="Meiryo" w:eastAsia="Meiryo" w:hAnsi="Meiryo" w:cs="Meiryo" w:hint="eastAsia"/>
                <w:color w:val="474546"/>
                <w:sz w:val="16"/>
                <w:szCs w:val="16"/>
              </w:rPr>
              <w:t xml:space="preserve"> or </w:t>
            </w:r>
            <w:proofErr w:type="spellStart"/>
            <w:r>
              <w:rPr>
                <w:rFonts w:ascii="Meiryo" w:eastAsia="Meiryo" w:hAnsi="Meiryo" w:cs="Meiryo" w:hint="eastAsia"/>
                <w:color w:val="474546"/>
                <w:sz w:val="16"/>
                <w:szCs w:val="16"/>
              </w:rPr>
              <w:t>Isoleucine</w:t>
            </w:r>
            <w:proofErr w:type="spellEnd"/>
          </w:p>
        </w:tc>
      </w:tr>
      <w:tr w:rsidR="00227EC2"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color w:val="474546"/>
                <w:sz w:val="16"/>
                <w:szCs w:val="1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rsidR="00227EC2" w:rsidRDefault="00227EC2">
            <w:pPr>
              <w:rPr>
                <w:rFonts w:ascii="Meiryo" w:eastAsia="Meiryo" w:hAnsi="Meiryo" w:cs="Meiryo"/>
                <w:color w:val="474546"/>
                <w:sz w:val="16"/>
                <w:szCs w:val="16"/>
              </w:rPr>
            </w:pPr>
            <w:r>
              <w:rPr>
                <w:rFonts w:ascii="Meiryo" w:eastAsia="Meiryo" w:hAnsi="Meiryo" w:cs="Meiryo"/>
                <w:color w:val="474546"/>
                <w:sz w:val="16"/>
                <w:szCs w:val="16"/>
              </w:rPr>
              <w:t xml:space="preserve">Sequence interruption (stop </w:t>
            </w:r>
            <w:proofErr w:type="spellStart"/>
            <w:r>
              <w:rPr>
                <w:rFonts w:ascii="Meiryo" w:eastAsia="Meiryo" w:hAnsi="Meiryo" w:cs="Meiryo"/>
                <w:color w:val="474546"/>
                <w:sz w:val="16"/>
                <w:szCs w:val="16"/>
              </w:rPr>
              <w:t>codon</w:t>
            </w:r>
            <w:proofErr w:type="spellEnd"/>
            <w:r>
              <w:rPr>
                <w:rFonts w:ascii="Meiryo" w:eastAsia="Meiryo" w:hAnsi="Meiryo" w:cs="Meiryo"/>
                <w:color w:val="474546"/>
                <w:sz w:val="16"/>
                <w:szCs w:val="16"/>
              </w:rPr>
              <w:t>, unknown linkage)</w:t>
            </w:r>
          </w:p>
        </w:tc>
      </w:tr>
    </w:tbl>
    <w:p w:rsidR="00937D32" w:rsidRDefault="00051A65">
      <w:pPr>
        <w:pStyle w:val="Paragraphedeliste"/>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ins w:id="496" w:author="Harald Barsnes" w:date="2017-05-09T15:43:00Z">
        <w:r w:rsidR="00C646DE">
          <w:t xml:space="preserve">per </w:t>
        </w:r>
      </w:ins>
      <w:r w:rsidR="0067601D">
        <w:t>line</w:t>
      </w:r>
      <w:del w:id="497" w:author="Harald Barsnes" w:date="2017-05-09T15:43:00Z">
        <w:r w:rsidR="0067601D" w:rsidDel="00C646DE">
          <w:delText>s</w:delText>
        </w:r>
      </w:del>
      <w:ins w:id="498" w:author="Harald Barsnes" w:date="2017-05-09T15:42:00Z">
        <w:r w:rsidR="00C646DE">
          <w:t xml:space="preserve"> for better human readability</w:t>
        </w:r>
      </w:ins>
      <w:r w:rsidR="005B4F27">
        <w:t>.</w:t>
      </w:r>
    </w:p>
    <w:p w:rsidR="00937D32" w:rsidRDefault="00F23CA4">
      <w:pPr>
        <w:pStyle w:val="Paragraphedeliste"/>
        <w:numPr>
          <w:ilvl w:val="0"/>
          <w:numId w:val="22"/>
        </w:numPr>
        <w:jc w:val="both"/>
      </w:pPr>
      <w:r>
        <w:t xml:space="preserve">There MUST NOT </w:t>
      </w:r>
      <w:proofErr w:type="gramStart"/>
      <w:r>
        <w:t>be</w:t>
      </w:r>
      <w:proofErr w:type="gramEnd"/>
      <w:r>
        <w:t xml:space="preserve"> any blank lines in the individual sequence entries </w:t>
      </w:r>
      <w:r w:rsidR="0084295F">
        <w:t>section</w:t>
      </w:r>
      <w:r>
        <w:t>.</w:t>
      </w:r>
    </w:p>
    <w:p w:rsidR="002C2562" w:rsidRDefault="002C2562" w:rsidP="004B48E4">
      <w:pPr>
        <w:ind w:left="1080"/>
        <w:jc w:val="both"/>
      </w:pPr>
    </w:p>
    <w:p w:rsidR="00677C09" w:rsidRPr="00FE202E" w:rsidRDefault="00677C09" w:rsidP="004B48E4">
      <w:pPr>
        <w:jc w:val="both"/>
        <w:rPr>
          <w:b/>
        </w:rPr>
      </w:pPr>
      <w:r w:rsidRPr="00FE202E">
        <w:rPr>
          <w:b/>
        </w:rPr>
        <w:t>Generic illustration:</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rsidR="00677C09" w:rsidRDefault="00677C09" w:rsidP="004B48E4">
      <w:pPr>
        <w:ind w:left="720"/>
        <w:jc w:val="both"/>
      </w:pPr>
      <w:r>
        <w:t>SEQUENCESEQUENCE</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rsidR="00677C09" w:rsidRDefault="00677C09" w:rsidP="004B48E4">
      <w:pPr>
        <w:ind w:left="720"/>
        <w:jc w:val="both"/>
      </w:pPr>
      <w:r>
        <w:t>SEQUENCE</w:t>
      </w:r>
      <w:r w:rsidR="00051A65">
        <w:t>SEQ</w:t>
      </w:r>
      <w:r>
        <w:t>SEQUENCE</w:t>
      </w:r>
    </w:p>
    <w:p w:rsidR="002C2562" w:rsidRDefault="002C2562" w:rsidP="004B48E4">
      <w:pPr>
        <w:jc w:val="both"/>
      </w:pPr>
    </w:p>
    <w:p w:rsidR="00E670B1" w:rsidRPr="00FE202E" w:rsidRDefault="00E670B1" w:rsidP="00E670B1">
      <w:pPr>
        <w:jc w:val="both"/>
        <w:rPr>
          <w:b/>
        </w:rPr>
      </w:pPr>
      <w:r w:rsidRPr="00FE202E">
        <w:rPr>
          <w:b/>
        </w:rPr>
        <w:t>Real example:</w:t>
      </w:r>
    </w:p>
    <w:p w:rsidR="00E670B1" w:rsidRPr="0067601D" w:rsidRDefault="000E5810" w:rsidP="00E670B1">
      <w:pPr>
        <w:rPr>
          <w:rFonts w:ascii="Courier New" w:hAnsi="Courier New" w:cs="Courier New"/>
        </w:rPr>
      </w:pPr>
      <w:r w:rsidRPr="000E5810">
        <w:rPr>
          <w:rFonts w:ascii="Courier New" w:hAnsi="Courier New" w:cs="Courier New"/>
        </w:rPr>
        <w:t>&gt;nxp:NX_Q06418-1 \</w:t>
      </w:r>
      <w:proofErr w:type="spellStart"/>
      <w:r w:rsidRPr="000E5810">
        <w:rPr>
          <w:rFonts w:ascii="Courier New" w:hAnsi="Courier New" w:cs="Courier New"/>
        </w:rPr>
        <w:t>DbUniqueId</w:t>
      </w:r>
      <w:proofErr w:type="spellEnd"/>
      <w:r w:rsidRPr="000E5810">
        <w:rPr>
          <w:rFonts w:ascii="Courier New" w:hAnsi="Courier New" w:cs="Courier New"/>
        </w:rPr>
        <w:t>=NX_Q06418-1 \</w:t>
      </w:r>
      <w:proofErr w:type="spellStart"/>
      <w:r w:rsidRPr="000E5810">
        <w:rPr>
          <w:rFonts w:ascii="Courier New" w:hAnsi="Courier New" w:cs="Courier New"/>
        </w:rPr>
        <w:t>PName</w:t>
      </w:r>
      <w:proofErr w:type="spellEnd"/>
      <w:r w:rsidRPr="000E5810">
        <w:rPr>
          <w:rFonts w:ascii="Courier New" w:hAnsi="Courier New" w:cs="Courier New"/>
        </w:rPr>
        <w:t xml:space="preserve">=Tyrosine-protein </w:t>
      </w:r>
      <w:proofErr w:type="spellStart"/>
      <w:r w:rsidRPr="000E5810">
        <w:rPr>
          <w:rFonts w:ascii="Courier New" w:hAnsi="Courier New" w:cs="Courier New"/>
        </w:rPr>
        <w:t>kinase</w:t>
      </w:r>
      <w:proofErr w:type="spellEnd"/>
      <w:r w:rsidRPr="000E5810">
        <w:rPr>
          <w:rFonts w:ascii="Courier New" w:hAnsi="Courier New" w:cs="Courier New"/>
        </w:rPr>
        <w:t xml:space="preserve"> receptor TYRO3 </w:t>
      </w:r>
      <w:proofErr w:type="spellStart"/>
      <w:r w:rsidRPr="000E5810">
        <w:rPr>
          <w:rFonts w:ascii="Courier New" w:hAnsi="Courier New" w:cs="Courier New"/>
        </w:rPr>
        <w:t>isoform</w:t>
      </w:r>
      <w:proofErr w:type="spellEnd"/>
      <w:r w:rsidRPr="000E5810">
        <w:rPr>
          <w:rFonts w:ascii="Courier New" w:hAnsi="Courier New" w:cs="Courier New"/>
        </w:rPr>
        <w:t xml:space="preserve"> </w:t>
      </w:r>
      <w:proofErr w:type="spellStart"/>
      <w:r w:rsidRPr="000E5810">
        <w:rPr>
          <w:rFonts w:ascii="Courier New" w:hAnsi="Courier New" w:cs="Courier New"/>
        </w:rPr>
        <w:t>Iso</w:t>
      </w:r>
      <w:proofErr w:type="spellEnd"/>
      <w:r w:rsidRPr="000E5810">
        <w:rPr>
          <w:rFonts w:ascii="Courier New" w:hAnsi="Courier New" w:cs="Courier New"/>
        </w:rPr>
        <w:t xml:space="preserve"> 1 \</w:t>
      </w:r>
      <w:proofErr w:type="spellStart"/>
      <w:r w:rsidRPr="000E5810">
        <w:rPr>
          <w:rFonts w:ascii="Courier New" w:hAnsi="Courier New" w:cs="Courier New"/>
        </w:rPr>
        <w:t>Gname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\Processed=(1|40|signal peptide)(41|890|mature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tyrosine)(686|MOD:00048|O4'-phospho-L-tyrosine)(804|MOD:00048|O4'-phospho-L-tyrosine)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w:t>
      </w:r>
      <w:proofErr w:type="spellStart"/>
      <w:r w:rsidRPr="000E5810">
        <w:rPr>
          <w:rFonts w:ascii="Courier New" w:hAnsi="Courier New" w:cs="Courier New"/>
        </w:rPr>
        <w:t>GlcNAc</w:t>
      </w:r>
      <w:proofErr w:type="spellEnd"/>
      <w:r w:rsidRPr="000E5810">
        <w:rPr>
          <w:rFonts w:ascii="Courier New" w:hAnsi="Courier New" w:cs="Courier New"/>
        </w:rPr>
        <w:t>...))(</w:t>
      </w:r>
      <w:r w:rsidR="0067601D">
        <w:rPr>
          <w:rFonts w:ascii="Courier New" w:hAnsi="Courier New" w:cs="Courier New"/>
        </w:rPr>
        <w:t>6</w:t>
      </w:r>
      <w:r w:rsidRPr="000E5810">
        <w:rPr>
          <w:rFonts w:ascii="Courier New" w:hAnsi="Courier New" w:cs="Courier New"/>
        </w:rPr>
        <w:t>4||Disulfide)(117||Disulfide)(160||Disulfide)(203||Disulfide)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w:t>
      </w:r>
      <w:r w:rsidRPr="000E5810">
        <w:rPr>
          <w:rFonts w:ascii="Courier New" w:hAnsi="Courier New" w:cs="Courier New"/>
        </w:rPr>
        <w:lastRenderedPageBreak/>
        <w:t xml:space="preserve">777|A)(785|K)(788|S)(797|F)(815|V)(817|D)(819|M)(824|G)(829|N)(831|T)(833|N)(842|D)(169|I)(343|K)(620|T)(819|Q)(848|W)(875|R) </w:t>
      </w:r>
    </w:p>
    <w:p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rsidR="00E670B1" w:rsidRDefault="00E670B1" w:rsidP="004B48E4">
      <w:pPr>
        <w:jc w:val="both"/>
      </w:pPr>
    </w:p>
    <w:p w:rsidR="00E670B1" w:rsidRDefault="00E670B1" w:rsidP="004B48E4">
      <w:pPr>
        <w:jc w:val="both"/>
      </w:pPr>
    </w:p>
    <w:p w:rsidR="00907374" w:rsidRDefault="0011745B" w:rsidP="00907374">
      <w:pPr>
        <w:pStyle w:val="Titre3"/>
        <w:jc w:val="both"/>
      </w:pPr>
      <w:del w:id="499" w:author="Binz Pierre-Alain (HOS41670)" w:date="2017-05-11T15:39:00Z">
        <w:r w:rsidDel="0094636F">
          <w:delText>General r</w:delText>
        </w:r>
      </w:del>
      <w:ins w:id="500" w:author="Binz Pierre-Alain (HOS41670)" w:date="2017-05-11T15:39:00Z">
        <w:r w:rsidR="0094636F">
          <w:t>R</w:t>
        </w:r>
      </w:ins>
      <w:r>
        <w:t xml:space="preserve">ecommendations on and order </w:t>
      </w:r>
      <w:r w:rsidR="00907374">
        <w:t>of the keys in a description line</w:t>
      </w:r>
    </w:p>
    <w:p w:rsidR="00937D32" w:rsidRDefault="00937D32">
      <w:pPr>
        <w:ind w:left="720"/>
        <w:jc w:val="both"/>
      </w:pPr>
    </w:p>
    <w:p w:rsidR="00937D32" w:rsidRPr="00BD328A" w:rsidRDefault="00907374">
      <w:pPr>
        <w:jc w:val="both"/>
        <w:rPr>
          <w:highlight w:val="yellow"/>
        </w:rPr>
      </w:pPr>
      <w:r w:rsidRPr="00BD328A">
        <w:rPr>
          <w:highlight w:val="yellow"/>
        </w:rPr>
        <w:t>After the sequence identifier, which MUST start t</w:t>
      </w:r>
      <w:r w:rsidR="002643AF" w:rsidRPr="00BD328A">
        <w:rPr>
          <w:highlight w:val="yellow"/>
        </w:rPr>
        <w:t>h</w:t>
      </w:r>
      <w:r w:rsidRPr="00BD328A">
        <w:rPr>
          <w:highlight w:val="yellow"/>
        </w:rPr>
        <w:t xml:space="preserve">e description line, there is no mandatory order for placing the keys. However it is recommended to place the potentially longer keys at the end of the description lines. These are </w:t>
      </w:r>
      <w:r w:rsidR="0036746D" w:rsidRPr="00BD328A">
        <w:rPr>
          <w:highlight w:val="yellow"/>
        </w:rPr>
        <w:t>typically</w:t>
      </w:r>
      <w:r w:rsidR="002643AF" w:rsidRPr="00BD328A">
        <w:rPr>
          <w:highlight w:val="yellow"/>
        </w:rPr>
        <w:t xml:space="preserve">: </w:t>
      </w:r>
      <w:proofErr w:type="spellStart"/>
      <w:r w:rsidRPr="00BD328A">
        <w:rPr>
          <w:highlight w:val="yellow"/>
        </w:rPr>
        <w:t>ModRes</w:t>
      </w:r>
      <w:proofErr w:type="spellEnd"/>
      <w:r w:rsidRPr="00BD328A">
        <w:rPr>
          <w:highlight w:val="yellow"/>
        </w:rPr>
        <w:t xml:space="preserve">, </w:t>
      </w:r>
      <w:proofErr w:type="spellStart"/>
      <w:r w:rsidRPr="00BD328A">
        <w:rPr>
          <w:highlight w:val="yellow"/>
        </w:rPr>
        <w:t>ModResUnimod</w:t>
      </w:r>
      <w:proofErr w:type="spellEnd"/>
      <w:r w:rsidRPr="00BD328A">
        <w:rPr>
          <w:highlight w:val="yellow"/>
        </w:rPr>
        <w:t xml:space="preserve">, </w:t>
      </w:r>
      <w:proofErr w:type="spellStart"/>
      <w:r w:rsidRPr="00BD328A">
        <w:rPr>
          <w:highlight w:val="yellow"/>
        </w:rPr>
        <w:t>ModResPsi</w:t>
      </w:r>
      <w:proofErr w:type="spellEnd"/>
      <w:r w:rsidRPr="00BD328A">
        <w:rPr>
          <w:highlight w:val="yellow"/>
        </w:rPr>
        <w:t xml:space="preserve">, </w:t>
      </w:r>
      <w:proofErr w:type="spellStart"/>
      <w:r w:rsidRPr="00BD328A">
        <w:rPr>
          <w:highlight w:val="yellow"/>
        </w:rPr>
        <w:t>VariantSimple</w:t>
      </w:r>
      <w:proofErr w:type="spellEnd"/>
      <w:r w:rsidRPr="00BD328A">
        <w:rPr>
          <w:highlight w:val="yellow"/>
        </w:rPr>
        <w:t xml:space="preserve">, </w:t>
      </w:r>
      <w:del w:id="501" w:author="Robert" w:date="2017-05-08T16:06:00Z">
        <w:r w:rsidRPr="00BD328A" w:rsidDel="00E80B04">
          <w:rPr>
            <w:highlight w:val="yellow"/>
          </w:rPr>
          <w:delText>VarientComplex</w:delText>
        </w:r>
      </w:del>
      <w:proofErr w:type="spellStart"/>
      <w:ins w:id="502" w:author="Robert" w:date="2017-05-08T16:06:00Z">
        <w:r w:rsidR="00E80B04" w:rsidRPr="00BD328A">
          <w:rPr>
            <w:highlight w:val="yellow"/>
          </w:rPr>
          <w:t>Vari</w:t>
        </w:r>
        <w:r w:rsidR="00E80B04">
          <w:rPr>
            <w:highlight w:val="yellow"/>
          </w:rPr>
          <w:t>a</w:t>
        </w:r>
        <w:r w:rsidR="00E80B04" w:rsidRPr="00BD328A">
          <w:rPr>
            <w:highlight w:val="yellow"/>
          </w:rPr>
          <w:t>ntComplex</w:t>
        </w:r>
      </w:ins>
      <w:proofErr w:type="spellEnd"/>
      <w:r w:rsidRPr="00BD328A">
        <w:rPr>
          <w:highlight w:val="yellow"/>
        </w:rPr>
        <w:t xml:space="preserve">, </w:t>
      </w:r>
      <w:r w:rsidR="00BD328A" w:rsidRPr="00BD328A">
        <w:rPr>
          <w:highlight w:val="yellow"/>
        </w:rPr>
        <w:t>The Length key should be provided.</w:t>
      </w:r>
    </w:p>
    <w:p w:rsidR="00BD328A" w:rsidRPr="00BD328A" w:rsidRDefault="00BD328A">
      <w:pPr>
        <w:jc w:val="both"/>
        <w:rPr>
          <w:highlight w:val="yellow"/>
        </w:rPr>
      </w:pPr>
    </w:p>
    <w:p w:rsidR="0094636F" w:rsidRPr="00BD328A" w:rsidDel="0094636F" w:rsidRDefault="00BD328A">
      <w:pPr>
        <w:jc w:val="both"/>
        <w:rPr>
          <w:del w:id="503" w:author="Binz Pierre-Alain (HOS41670)" w:date="2017-05-11T15:35:00Z"/>
          <w:highlight w:val="yellow"/>
        </w:rPr>
      </w:pPr>
      <w:r w:rsidRPr="00BD328A">
        <w:rPr>
          <w:highlight w:val="yellow"/>
        </w:rPr>
        <w:t>Several</w:t>
      </w:r>
      <w:r w:rsidR="007804FF" w:rsidRPr="00BD328A">
        <w:rPr>
          <w:highlight w:val="yellow"/>
        </w:rPr>
        <w:t xml:space="preserve"> key-values allow for an </w:t>
      </w:r>
      <w:proofErr w:type="spellStart"/>
      <w:r w:rsidR="007804FF" w:rsidRPr="00BD328A">
        <w:rPr>
          <w:highlight w:val="yellow"/>
        </w:rPr>
        <w:t>OptionalTag</w:t>
      </w:r>
      <w:proofErr w:type="spellEnd"/>
      <w:r w:rsidR="007804FF" w:rsidRPr="00BD328A">
        <w:rPr>
          <w:highlight w:val="yellow"/>
        </w:rPr>
        <w:t xml:space="preserve"> </w:t>
      </w:r>
      <w:ins w:id="504" w:author="Binz Pierre-Alain (HOS41670)" w:date="2017-05-11T15:32:00Z">
        <w:r w:rsidR="0094636F">
          <w:rPr>
            <w:highlight w:val="yellow"/>
          </w:rPr>
          <w:t xml:space="preserve">that MAY be specified. </w:t>
        </w:r>
      </w:ins>
      <w:ins w:id="505" w:author="Binz Pierre-Alain (HOS41670)" w:date="2017-05-11T15:33:00Z">
        <w:r w:rsidR="0094636F">
          <w:rPr>
            <w:highlight w:val="yellow"/>
          </w:rPr>
          <w:t xml:space="preserve">When present, it MUST be </w:t>
        </w:r>
      </w:ins>
      <w:del w:id="506" w:author="Binz Pierre-Alain (HOS41670)" w:date="2017-05-11T15:33:00Z">
        <w:r w:rsidR="007804FF" w:rsidRPr="00BD328A" w:rsidDel="0094636F">
          <w:rPr>
            <w:highlight w:val="yellow"/>
          </w:rPr>
          <w:delText xml:space="preserve">to </w:delText>
        </w:r>
      </w:del>
      <w:proofErr w:type="spellStart"/>
      <w:r w:rsidR="007804FF" w:rsidRPr="00BD328A">
        <w:rPr>
          <w:highlight w:val="yellow"/>
        </w:rPr>
        <w:t>be</w:t>
      </w:r>
      <w:proofErr w:type="spellEnd"/>
      <w:r w:rsidR="007804FF" w:rsidRPr="00BD328A">
        <w:rPr>
          <w:highlight w:val="yellow"/>
        </w:rPr>
        <w:t xml:space="preserve"> placed</w:t>
      </w:r>
      <w:r w:rsidRPr="00BD328A">
        <w:rPr>
          <w:highlight w:val="yellow"/>
        </w:rPr>
        <w:t xml:space="preserve"> at the end of the value</w:t>
      </w:r>
      <w:ins w:id="507" w:author="Binz Pierre-Alain (HOS41670)" w:date="2017-05-11T15:33:00Z">
        <w:r w:rsidR="0094636F">
          <w:rPr>
            <w:highlight w:val="yellow"/>
          </w:rPr>
          <w:t xml:space="preserve"> and separated from the value by a pipe Character (</w:t>
        </w:r>
      </w:ins>
      <w:ins w:id="508" w:author="Binz Pierre-Alain (HOS41670)" w:date="2017-05-11T15:34:00Z">
        <w:r w:rsidR="0094636F">
          <w:rPr>
            <w:highlight w:val="yellow"/>
          </w:rPr>
          <w:t>“|”)</w:t>
        </w:r>
      </w:ins>
      <w:r w:rsidR="007804FF" w:rsidRPr="00BD328A">
        <w:rPr>
          <w:highlight w:val="yellow"/>
        </w:rPr>
        <w:t>.</w:t>
      </w:r>
      <w:ins w:id="509" w:author="Binz Pierre-Alain (HOS41670)" w:date="2017-05-11T15:34:00Z">
        <w:r w:rsidR="0094636F">
          <w:t>If a tag is not provided, the trailing pipe character (“|”) MUST NOT be written. The tags are free text strings that are not constrained by a controlled vocabulary.</w:t>
        </w:r>
      </w:ins>
      <w:r w:rsidR="007804FF" w:rsidRPr="00BD328A">
        <w:rPr>
          <w:highlight w:val="yellow"/>
        </w:rPr>
        <w:t xml:space="preserve"> It is recommended that this </w:t>
      </w:r>
      <w:proofErr w:type="spellStart"/>
      <w:r w:rsidR="007804FF" w:rsidRPr="00BD328A">
        <w:rPr>
          <w:highlight w:val="yellow"/>
        </w:rPr>
        <w:t>OptionalTag</w:t>
      </w:r>
      <w:proofErr w:type="spellEnd"/>
      <w:r w:rsidR="007804FF" w:rsidRPr="00BD328A">
        <w:rPr>
          <w:highlight w:val="yellow"/>
        </w:rPr>
        <w:t xml:space="preserve"> </w:t>
      </w:r>
      <w:r w:rsidRPr="00BD328A">
        <w:rPr>
          <w:highlight w:val="yellow"/>
        </w:rPr>
        <w:t>be</w:t>
      </w:r>
      <w:r w:rsidR="007804FF" w:rsidRPr="00BD328A">
        <w:rPr>
          <w:highlight w:val="yellow"/>
        </w:rPr>
        <w:t xml:space="preserve"> used for evidence purposes primarily. The terminology or vocabulary used for that purpose MAY be decl</w:t>
      </w:r>
      <w:r w:rsidRPr="00BD328A">
        <w:rPr>
          <w:highlight w:val="yellow"/>
        </w:rPr>
        <w:t xml:space="preserve">ared in the file header section via the </w:t>
      </w:r>
      <w:proofErr w:type="spellStart"/>
      <w:r w:rsidRPr="00BD328A">
        <w:rPr>
          <w:highlight w:val="yellow"/>
        </w:rPr>
        <w:t>CustomTag</w:t>
      </w:r>
      <w:proofErr w:type="spellEnd"/>
      <w:r w:rsidRPr="00BD328A">
        <w:rPr>
          <w:highlight w:val="yellow"/>
        </w:rPr>
        <w:t>=</w:t>
      </w:r>
      <w:proofErr w:type="spellStart"/>
      <w:r w:rsidRPr="00BD328A">
        <w:rPr>
          <w:highlight w:val="yellow"/>
        </w:rPr>
        <w:t>Tag</w:t>
      </w:r>
      <w:proofErr w:type="gramStart"/>
      <w:r w:rsidRPr="00BD328A">
        <w:rPr>
          <w:highlight w:val="yellow"/>
        </w:rPr>
        <w:t>:TagDescription</w:t>
      </w:r>
      <w:proofErr w:type="spellEnd"/>
      <w:proofErr w:type="gramEnd"/>
      <w:r w:rsidRPr="00BD328A">
        <w:rPr>
          <w:highlight w:val="yellow"/>
        </w:rPr>
        <w:t xml:space="preserve"> construction</w:t>
      </w:r>
      <w:ins w:id="510" w:author="Binz Pierre-Alain (HOS41670)" w:date="2017-05-14T13:15:00Z">
        <w:r w:rsidR="006030E6">
          <w:rPr>
            <w:highlight w:val="yellow"/>
          </w:rPr>
          <w:t>.</w:t>
        </w:r>
      </w:ins>
      <w:del w:id="511" w:author="Binz Pierre-Alain (HOS41670)" w:date="2017-05-14T13:15:00Z">
        <w:r w:rsidRPr="00BD328A" w:rsidDel="006030E6">
          <w:rPr>
            <w:highlight w:val="yellow"/>
          </w:rPr>
          <w:delText>.</w:delText>
        </w:r>
      </w:del>
    </w:p>
    <w:p w:rsidR="00BD328A" w:rsidRPr="00BD328A" w:rsidRDefault="00BD328A">
      <w:pPr>
        <w:jc w:val="both"/>
        <w:rPr>
          <w:highlight w:val="yellow"/>
        </w:rPr>
      </w:pPr>
    </w:p>
    <w:p w:rsidR="00937D32" w:rsidRDefault="007804FF">
      <w:pPr>
        <w:jc w:val="both"/>
      </w:pPr>
      <w:r w:rsidRPr="00BD328A">
        <w:rPr>
          <w:highlight w:val="yellow"/>
        </w:rPr>
        <w:t xml:space="preserve">In general, and by default, molecular features (such as </w:t>
      </w:r>
      <w:proofErr w:type="spellStart"/>
      <w:r w:rsidRPr="00BD328A">
        <w:rPr>
          <w:highlight w:val="yellow"/>
        </w:rPr>
        <w:t>ModRes</w:t>
      </w:r>
      <w:proofErr w:type="spellEnd"/>
      <w:r w:rsidRPr="00BD328A">
        <w:rPr>
          <w:highlight w:val="yellow"/>
        </w:rPr>
        <w:t xml:space="preserve">, </w:t>
      </w:r>
      <w:proofErr w:type="spellStart"/>
      <w:r w:rsidRPr="00BD328A">
        <w:rPr>
          <w:highlight w:val="yellow"/>
        </w:rPr>
        <w:t>ModResUnimod</w:t>
      </w:r>
      <w:proofErr w:type="spellEnd"/>
      <w:r w:rsidRPr="00BD328A">
        <w:rPr>
          <w:highlight w:val="yellow"/>
        </w:rPr>
        <w:t xml:space="preserve">, </w:t>
      </w:r>
      <w:proofErr w:type="spellStart"/>
      <w:r w:rsidRPr="00BD328A">
        <w:rPr>
          <w:highlight w:val="yellow"/>
        </w:rPr>
        <w:t>ModResPsi</w:t>
      </w:r>
      <w:proofErr w:type="spellEnd"/>
      <w:r w:rsidRPr="00BD328A">
        <w:rPr>
          <w:highlight w:val="yellow"/>
        </w:rPr>
        <w:t xml:space="preserve">, </w:t>
      </w:r>
      <w:proofErr w:type="spellStart"/>
      <w:r w:rsidRPr="00BD328A">
        <w:rPr>
          <w:highlight w:val="yellow"/>
        </w:rPr>
        <w:t>VariantSimple</w:t>
      </w:r>
      <w:proofErr w:type="spellEnd"/>
      <w:r w:rsidRPr="00BD328A">
        <w:rPr>
          <w:highlight w:val="yellow"/>
        </w:rPr>
        <w:t xml:space="preserve">, </w:t>
      </w:r>
      <w:proofErr w:type="spellStart"/>
      <w:r w:rsidRPr="00BD328A">
        <w:rPr>
          <w:highlight w:val="yellow"/>
        </w:rPr>
        <w:t>VariantComplex</w:t>
      </w:r>
      <w:proofErr w:type="spellEnd"/>
      <w:r w:rsidRPr="00BD328A">
        <w:rPr>
          <w:highlight w:val="yellow"/>
        </w:rPr>
        <w:t xml:space="preserve">, Processed) encoded in keys SHOULD be considered as features that CAN be applied to the sequence. In the case these need to be reported as MUST be present and applied to the sequence, </w:t>
      </w:r>
      <w:r w:rsidR="00AD3688" w:rsidRPr="00BD328A">
        <w:rPr>
          <w:highlight w:val="yellow"/>
        </w:rPr>
        <w:t>the sequence database section</w:t>
      </w:r>
      <w:r w:rsidR="0036746D" w:rsidRPr="00BD328A">
        <w:rPr>
          <w:highlight w:val="yellow"/>
        </w:rPr>
        <w:t xml:space="preserve"> MUST contain a </w:t>
      </w:r>
      <w:proofErr w:type="spellStart"/>
      <w:r w:rsidR="0036746D" w:rsidRPr="00BD328A">
        <w:rPr>
          <w:highlight w:val="yellow"/>
        </w:rPr>
        <w:t>ProteoformDb</w:t>
      </w:r>
      <w:proofErr w:type="spellEnd"/>
      <w:r w:rsidR="00AD3688" w:rsidRPr="00BD328A">
        <w:rPr>
          <w:highlight w:val="yellow"/>
        </w:rPr>
        <w:t>=</w:t>
      </w:r>
      <w:r w:rsidR="00BD328A" w:rsidRPr="00BD328A">
        <w:rPr>
          <w:highlight w:val="yellow"/>
        </w:rPr>
        <w:t>true</w:t>
      </w:r>
      <w:r w:rsidR="00AD3688" w:rsidRPr="00BD328A">
        <w:rPr>
          <w:highlight w:val="yellow"/>
        </w:rPr>
        <w:t xml:space="preserve"> </w:t>
      </w:r>
      <w:r w:rsidR="00AD3688" w:rsidRPr="00BD328A">
        <w:rPr>
          <w:i/>
          <w:highlight w:val="yellow"/>
        </w:rPr>
        <w:t xml:space="preserve">key-value </w:t>
      </w:r>
      <w:r w:rsidR="00AD3688" w:rsidRPr="00BD328A">
        <w:rPr>
          <w:highlight w:val="yellow"/>
        </w:rPr>
        <w:t>pair</w:t>
      </w:r>
      <w:ins w:id="512" w:author="Binz Pierre-Alain (HOS41670)" w:date="2017-05-14T13:17:00Z">
        <w:r w:rsidR="00494BBF">
          <w:rPr>
            <w:highlight w:val="yellow"/>
          </w:rPr>
          <w:t xml:space="preserve"> (see section 3.3.3)</w:t>
        </w:r>
      </w:ins>
      <w:r w:rsidR="00AD3688" w:rsidRPr="00BD328A">
        <w:rPr>
          <w:highlight w:val="yellow"/>
        </w:rPr>
        <w:t>.</w:t>
      </w:r>
    </w:p>
    <w:p w:rsidR="00937D32" w:rsidRDefault="00937D32">
      <w:pPr>
        <w:jc w:val="both"/>
      </w:pPr>
    </w:p>
    <w:p w:rsidR="00937D32" w:rsidRDefault="00937D32">
      <w:pPr>
        <w:pStyle w:val="nobreak"/>
      </w:pPr>
    </w:p>
    <w:p w:rsidR="007D4A66" w:rsidDel="006030E6" w:rsidRDefault="007D4A66" w:rsidP="007D4A66">
      <w:pPr>
        <w:pStyle w:val="Titre3"/>
        <w:jc w:val="both"/>
        <w:rPr>
          <w:del w:id="513" w:author="Binz Pierre-Alain (HOS41670)" w:date="2017-05-14T13:11:00Z"/>
        </w:rPr>
      </w:pPr>
      <w:del w:id="514" w:author="Binz Pierre-Alain (HOS41670)" w:date="2017-05-14T13:11:00Z">
        <w:r w:rsidDel="006030E6">
          <w:delText xml:space="preserve">Defining custom keys in the </w:delText>
        </w:r>
      </w:del>
      <w:del w:id="515" w:author="Binz Pierre-Alain (HOS41670)" w:date="2017-05-14T13:01:00Z">
        <w:r w:rsidDel="00617D2F">
          <w:delText xml:space="preserve">header </w:delText>
        </w:r>
      </w:del>
      <w:del w:id="516" w:author="Binz Pierre-Alain (HOS41670)" w:date="2017-05-14T13:11:00Z">
        <w:r w:rsidDel="006030E6">
          <w:delText>for use in the sequence entries section</w:delText>
        </w:r>
      </w:del>
    </w:p>
    <w:p w:rsidR="007D4A66" w:rsidDel="006030E6" w:rsidRDefault="007D4A66" w:rsidP="007D4A66">
      <w:pPr>
        <w:jc w:val="both"/>
        <w:rPr>
          <w:del w:id="517" w:author="Binz Pierre-Alain (HOS41670)" w:date="2017-05-14T13:11:00Z"/>
        </w:rPr>
      </w:pPr>
    </w:p>
    <w:p w:rsidR="007D4A66" w:rsidDel="006030E6" w:rsidRDefault="007D4A66" w:rsidP="007D4A66">
      <w:pPr>
        <w:jc w:val="both"/>
        <w:rPr>
          <w:del w:id="518" w:author="Binz Pierre-Alain (HOS41670)" w:date="2017-05-14T13:11:00Z"/>
        </w:rPr>
      </w:pPr>
      <w:del w:id="519" w:author="Binz Pierre-Alain (HOS41670)" w:date="2017-05-14T13:11:00Z">
        <w:r w:rsidDel="006030E6">
          <w:delText xml:space="preserve">Most of the keys found in each of the individual sequence entries (described below in 3.3.3) are defined in the </w:delText>
        </w:r>
        <w:r w:rsidR="00D36885" w:rsidDel="006030E6">
          <w:delText>CV</w:delText>
        </w:r>
        <w:r w:rsidDel="006030E6">
          <w:delText>. However, it is possible to define custom keys that may be used within custom pipelines. It is recommended that for PEFF files that will be exported publicly or for any generally reusable keys, any new keys be proposed to the PSI for inclusion in the CV. However, whenever a key that is not is the CV is used, it MUST be defined in the file header block like this:</w:delText>
        </w:r>
      </w:del>
    </w:p>
    <w:p w:rsidR="007D4A66" w:rsidDel="006030E6" w:rsidRDefault="007D4A66" w:rsidP="007D4A66">
      <w:pPr>
        <w:jc w:val="both"/>
        <w:rPr>
          <w:del w:id="520" w:author="Binz Pierre-Alain (HOS41670)" w:date="2017-05-14T13:11:00Z"/>
        </w:rPr>
      </w:pPr>
    </w:p>
    <w:p w:rsidR="007D4A66" w:rsidRPr="00D36885" w:rsidDel="006030E6" w:rsidRDefault="000E5810" w:rsidP="007D4A66">
      <w:pPr>
        <w:jc w:val="both"/>
        <w:rPr>
          <w:del w:id="521" w:author="Binz Pierre-Alain (HOS41670)" w:date="2017-05-14T13:11:00Z"/>
          <w:i/>
        </w:rPr>
      </w:pPr>
      <w:del w:id="522" w:author="Binz Pierre-Alain (HOS41670)" w:date="2017-05-14T13:11:00Z">
        <w:r w:rsidRPr="000E5810" w:rsidDel="006030E6">
          <w:rPr>
            <w:i/>
          </w:rPr>
          <w:delText># SpecificKey=K</w:delText>
        </w:r>
        <w:r w:rsidR="00D36885" w:rsidDel="006030E6">
          <w:rPr>
            <w:i/>
          </w:rPr>
          <w:delText>ey</w:delText>
        </w:r>
        <w:r w:rsidRPr="000E5810" w:rsidDel="006030E6">
          <w:rPr>
            <w:i/>
          </w:rPr>
          <w:delText>N</w:delText>
        </w:r>
        <w:r w:rsidR="00D36885" w:rsidDel="006030E6">
          <w:rPr>
            <w:i/>
          </w:rPr>
          <w:delText>ame</w:delText>
        </w:r>
        <w:r w:rsidRPr="000E5810" w:rsidDel="006030E6">
          <w:rPr>
            <w:i/>
          </w:rPr>
          <w:delText>:”KEYDEFINITION”:VALUEREGEXP</w:delText>
        </w:r>
      </w:del>
    </w:p>
    <w:p w:rsidR="007D4A66" w:rsidDel="006030E6" w:rsidRDefault="007D4A66" w:rsidP="007D4A66">
      <w:pPr>
        <w:jc w:val="both"/>
        <w:rPr>
          <w:del w:id="523" w:author="Binz Pierre-Alain (HOS41670)" w:date="2017-05-14T13:11:00Z"/>
        </w:rPr>
      </w:pPr>
      <w:del w:id="524" w:author="Binz Pierre-Alain (HOS41670)" w:date="2017-05-14T13:11:00Z">
        <w:r w:rsidDel="006030E6">
          <w:delText xml:space="preserve"> </w:delText>
        </w:r>
      </w:del>
    </w:p>
    <w:p w:rsidR="00D36885" w:rsidDel="006030E6" w:rsidRDefault="00D36885" w:rsidP="007D4A66">
      <w:pPr>
        <w:jc w:val="both"/>
        <w:rPr>
          <w:del w:id="525" w:author="Binz Pierre-Alain (HOS41670)" w:date="2017-05-14T13:11:00Z"/>
        </w:rPr>
      </w:pPr>
      <w:del w:id="526" w:author="Binz Pierre-Alain (HOS41670)" w:date="2017-05-14T13:11:00Z">
        <w:r w:rsidDel="006030E6">
          <w:rPr>
            <w:i/>
          </w:rPr>
          <w:delText>Key</w:delText>
        </w:r>
        <w:r w:rsidR="000E5810" w:rsidRPr="000E5810" w:rsidDel="006030E6">
          <w:rPr>
            <w:i/>
          </w:rPr>
          <w:delText>N</w:delText>
        </w:r>
        <w:r w:rsidDel="006030E6">
          <w:rPr>
            <w:i/>
          </w:rPr>
          <w:delText>ame</w:delText>
        </w:r>
        <w:r w:rsidDel="006030E6">
          <w:delText xml:space="preserve"> MUST be written using CamelCase </w:delText>
        </w:r>
      </w:del>
    </w:p>
    <w:p w:rsidR="00D36885" w:rsidDel="006030E6" w:rsidRDefault="00D36885" w:rsidP="007D4A66">
      <w:pPr>
        <w:jc w:val="both"/>
        <w:rPr>
          <w:del w:id="527" w:author="Binz Pierre-Alain (HOS41670)" w:date="2017-05-14T13:11:00Z"/>
        </w:rPr>
      </w:pPr>
    </w:p>
    <w:p w:rsidR="007D4A66" w:rsidDel="006030E6" w:rsidRDefault="007D4A66" w:rsidP="007D4A66">
      <w:pPr>
        <w:jc w:val="both"/>
        <w:rPr>
          <w:del w:id="528" w:author="Binz Pierre-Alain (HOS41670)" w:date="2017-05-14T13:11:00Z"/>
        </w:rPr>
      </w:pPr>
      <w:del w:id="529" w:author="Binz Pierre-Alain (HOS41670)" w:date="2017-05-14T13:11:00Z">
        <w:r w:rsidDel="006030E6">
          <w:delText>For example, to define a SecondaryStructure term:</w:delText>
        </w:r>
      </w:del>
    </w:p>
    <w:p w:rsidR="007D4A66" w:rsidDel="006030E6" w:rsidRDefault="007D4A66" w:rsidP="007D4A66">
      <w:pPr>
        <w:jc w:val="both"/>
        <w:rPr>
          <w:del w:id="530" w:author="Binz Pierre-Alain (HOS41670)" w:date="2017-05-14T13:11:00Z"/>
        </w:rPr>
      </w:pPr>
      <w:del w:id="531" w:author="Binz Pierre-Alain (HOS41670)" w:date="2017-05-14T13:11:00Z">
        <w:r w:rsidDel="006030E6">
          <w:delText xml:space="preserve"> </w:delText>
        </w:r>
      </w:del>
    </w:p>
    <w:p w:rsidR="007D4A66" w:rsidDel="006030E6" w:rsidRDefault="007D4A66" w:rsidP="007D4A66">
      <w:pPr>
        <w:jc w:val="both"/>
        <w:rPr>
          <w:del w:id="532" w:author="Binz Pierre-Alain (HOS41670)" w:date="2017-05-14T13:11:00Z"/>
        </w:rPr>
      </w:pPr>
      <w:del w:id="533" w:author="Binz Pierre-Alain (HOS41670)" w:date="2017-05-14T13:11:00Z">
        <w:r w:rsidDel="006030E6">
          <w:delText># SpecificKey=SecondaryStructure:"Secondary structure element and position":\([0-9]+\|[0-9]+\|[\w:]*\|\S+?\)</w:delText>
        </w:r>
      </w:del>
    </w:p>
    <w:p w:rsidR="007D4A66" w:rsidDel="006030E6" w:rsidRDefault="007D4A66" w:rsidP="007D4A66">
      <w:pPr>
        <w:jc w:val="both"/>
        <w:rPr>
          <w:del w:id="534" w:author="Binz Pierre-Alain (HOS41670)" w:date="2017-05-14T13:11:00Z"/>
        </w:rPr>
      </w:pPr>
      <w:del w:id="535" w:author="Binz Pierre-Alain (HOS41670)" w:date="2017-05-14T13:11:00Z">
        <w:r w:rsidDel="006030E6">
          <w:delText xml:space="preserve"> </w:delText>
        </w:r>
      </w:del>
    </w:p>
    <w:p w:rsidR="007D4A66" w:rsidDel="006030E6" w:rsidRDefault="007D4A66" w:rsidP="007D4A66">
      <w:pPr>
        <w:jc w:val="both"/>
        <w:rPr>
          <w:del w:id="536" w:author="Binz Pierre-Alain (HOS41670)" w:date="2017-05-14T13:11:00Z"/>
        </w:rPr>
      </w:pPr>
      <w:del w:id="537" w:author="Binz Pierre-Alain (HOS41670)" w:date="2017-05-14T13:11:00Z">
        <w:r w:rsidDel="006030E6">
          <w:delText xml:space="preserve">And then use in the sequence entries </w:delText>
        </w:r>
        <w:r w:rsidR="00D36885" w:rsidDel="006030E6">
          <w:delText>description line</w:delText>
        </w:r>
        <w:r w:rsidDel="006030E6">
          <w:delText>:</w:delText>
        </w:r>
      </w:del>
    </w:p>
    <w:p w:rsidR="007D4A66" w:rsidDel="006030E6" w:rsidRDefault="007D4A66" w:rsidP="007D4A66">
      <w:pPr>
        <w:jc w:val="both"/>
        <w:rPr>
          <w:del w:id="538" w:author="Binz Pierre-Alain (HOS41670)" w:date="2017-05-14T13:11:00Z"/>
        </w:rPr>
      </w:pPr>
      <w:del w:id="539" w:author="Binz Pierre-Alain (HOS41670)" w:date="2017-05-14T13:11:00Z">
        <w:r w:rsidDel="006030E6">
          <w:delText xml:space="preserve"> </w:delText>
        </w:r>
      </w:del>
    </w:p>
    <w:p w:rsidR="007D4A66" w:rsidDel="006030E6" w:rsidRDefault="007D4A66" w:rsidP="007D4A66">
      <w:pPr>
        <w:jc w:val="both"/>
        <w:rPr>
          <w:del w:id="540" w:author="Binz Pierre-Alain (HOS41670)" w:date="2017-05-14T13:11:00Z"/>
        </w:rPr>
      </w:pPr>
      <w:del w:id="541" w:author="Binz Pierre-Alain (HOS41670)" w:date="2017-05-14T13:11:00Z">
        <w:r w:rsidDel="006030E6">
          <w:delText>\SecondaryStructure=(617|673|ncithesaurus:C47937|Helix)</w:delText>
        </w:r>
      </w:del>
    </w:p>
    <w:p w:rsidR="007D4A66" w:rsidDel="006030E6" w:rsidRDefault="007D4A66" w:rsidP="007D4A66">
      <w:pPr>
        <w:jc w:val="both"/>
        <w:rPr>
          <w:del w:id="542" w:author="Binz Pierre-Alain (HOS41670)" w:date="2017-05-14T13:11:00Z"/>
        </w:rPr>
      </w:pPr>
    </w:p>
    <w:p w:rsidR="007D4A66" w:rsidRDefault="007D4A66" w:rsidP="007D4A66">
      <w:pPr>
        <w:jc w:val="both"/>
      </w:pPr>
    </w:p>
    <w:p w:rsidR="00443147" w:rsidRDefault="000A6D63" w:rsidP="00443147">
      <w:pPr>
        <w:pStyle w:val="Titre3"/>
        <w:jc w:val="both"/>
      </w:pPr>
      <w:ins w:id="543" w:author="Robert" w:date="2017-05-08T16:23:00Z">
        <w:r>
          <w:t xml:space="preserve">Definition of </w:t>
        </w:r>
      </w:ins>
      <w:del w:id="544" w:author="Robert" w:date="2017-05-08T16:23:00Z">
        <w:r w:rsidR="00443147" w:rsidDel="000A6D63">
          <w:delText xml:space="preserve">Most </w:delText>
        </w:r>
      </w:del>
      <w:r w:rsidR="00171AF8">
        <w:t>complex</w:t>
      </w:r>
      <w:r w:rsidR="00443147">
        <w:t xml:space="preserve"> header keys</w:t>
      </w:r>
    </w:p>
    <w:p w:rsidR="00443147" w:rsidRDefault="00443147" w:rsidP="00443147">
      <w:pPr>
        <w:jc w:val="both"/>
      </w:pPr>
    </w:p>
    <w:p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rsidR="00DF70AB" w:rsidRDefault="00DF70AB" w:rsidP="00443147">
      <w:pPr>
        <w:jc w:val="both"/>
      </w:pPr>
    </w:p>
    <w:p w:rsidR="00DF70AB" w:rsidRDefault="00DF70AB" w:rsidP="00443147">
      <w:pPr>
        <w:jc w:val="both"/>
      </w:pPr>
      <w:r>
        <w:t xml:space="preserve">In all header keys that </w:t>
      </w:r>
      <w:r w:rsidR="00693A64">
        <w:t>allow</w:t>
      </w:r>
      <w:r>
        <w:t xml:space="preserve"> an optional tag component, this </w:t>
      </w:r>
      <w:r w:rsidR="00693A64">
        <w:t>o</w:t>
      </w:r>
      <w:r>
        <w:t xml:space="preserve">ptional tag is placed as </w:t>
      </w:r>
      <w:ins w:id="545" w:author="Harald Barsnes" w:date="2017-05-09T15:47:00Z">
        <w:r w:rsidR="00801AD3">
          <w:t xml:space="preserve">the </w:t>
        </w:r>
      </w:ins>
      <w:r>
        <w:t>last component</w:t>
      </w:r>
      <w:ins w:id="546" w:author="Harald Barsnes" w:date="2017-05-09T15:47:00Z">
        <w:r w:rsidR="005135B9">
          <w:t>, example:</w:t>
        </w:r>
      </w:ins>
      <w:r w:rsidR="00693A64">
        <w:t xml:space="preserve"> (</w:t>
      </w:r>
      <w:proofErr w:type="spellStart"/>
      <w:r w:rsidR="00693A64">
        <w:t>item|item</w:t>
      </w:r>
      <w:proofErr w:type="spellEnd"/>
      <w:r w:rsidR="00693A64">
        <w:t>|…|</w:t>
      </w:r>
      <w:proofErr w:type="spellStart"/>
      <w:r w:rsidR="00693A64">
        <w:t>OptionalTag</w:t>
      </w:r>
      <w:proofErr w:type="spellEnd"/>
      <w:r w:rsidR="00693A64">
        <w:t>). T</w:t>
      </w:r>
      <w:r>
        <w:t xml:space="preserve">he optional tag MAY be specified or not, as desired by the writer. If </w:t>
      </w:r>
      <w:r w:rsidR="00693A64">
        <w:t xml:space="preserve">such </w:t>
      </w:r>
      <w:r>
        <w:t xml:space="preserve">a tag is not provided, the trailing pipe character (“|”) MUST NOT be written. The tags are free text strings that are not constrained by a controlled vocabulary. The tags MAY be defined in the file </w:t>
      </w:r>
      <w:r w:rsidRPr="00AC5538">
        <w:t xml:space="preserve">header via the </w:t>
      </w:r>
      <w:proofErr w:type="spellStart"/>
      <w:r w:rsidR="00693A64">
        <w:t>C</w:t>
      </w:r>
      <w:r w:rsidR="005F5C53">
        <w:t>ustomTag</w:t>
      </w:r>
      <w:proofErr w:type="spellEnd"/>
      <w:r w:rsidR="00693A64">
        <w:t>=</w:t>
      </w:r>
      <w:proofErr w:type="spellStart"/>
      <w:r w:rsidR="005F5C53">
        <w:t>Tag</w:t>
      </w:r>
      <w:proofErr w:type="gramStart"/>
      <w:r w:rsidR="005F5C53">
        <w:t>:</w:t>
      </w:r>
      <w:r w:rsidRPr="00AC5538">
        <w:t>TagDescription</w:t>
      </w:r>
      <w:proofErr w:type="spellEnd"/>
      <w:proofErr w:type="gramEnd"/>
      <w:r w:rsidRPr="00AC5538">
        <w:t xml:space="preserve"> keyword</w:t>
      </w:r>
      <w:r w:rsidR="00693A64">
        <w:t xml:space="preserve"> (</w:t>
      </w:r>
      <w:r w:rsidR="005F5C53">
        <w:t>Tag</w:t>
      </w:r>
      <w:r w:rsidR="00693A64">
        <w:t xml:space="preserve"> is the </w:t>
      </w:r>
      <w:r w:rsidR="005F5C53">
        <w:t xml:space="preserve">text string of the tag and the </w:t>
      </w:r>
      <w:proofErr w:type="spellStart"/>
      <w:r w:rsidR="005F5C53">
        <w:t>TagDescription</w:t>
      </w:r>
      <w:proofErr w:type="spellEnd"/>
      <w:r w:rsidR="005F5C53">
        <w:t xml:space="preserve"> may be used to further describe the meaning of that tag.</w:t>
      </w:r>
      <w:r w:rsidR="00693A64">
        <w:t>)</w:t>
      </w:r>
    </w:p>
    <w:p w:rsidR="00171AF8" w:rsidRDefault="00171AF8" w:rsidP="00443147">
      <w:pPr>
        <w:jc w:val="both"/>
      </w:pPr>
    </w:p>
    <w:p w:rsidR="00927D61" w:rsidRDefault="00E36B2B" w:rsidP="00927D61">
      <w:pPr>
        <w:pStyle w:val="Titre3"/>
        <w:jc w:val="both"/>
      </w:pPr>
      <w:r>
        <w:t xml:space="preserve">Variant </w:t>
      </w:r>
      <w:r w:rsidR="00927D61">
        <w:t>header key</w:t>
      </w:r>
    </w:p>
    <w:p w:rsidR="00927D61" w:rsidRDefault="00927D61" w:rsidP="00927D61">
      <w:pPr>
        <w:jc w:val="both"/>
      </w:pPr>
    </w:p>
    <w:p w:rsidR="00927D61" w:rsidRDefault="00927D61" w:rsidP="00927D61">
      <w:pPr>
        <w:jc w:val="both"/>
      </w:pPr>
      <w:r>
        <w:t>The header key “</w:t>
      </w:r>
      <w:r w:rsidR="00E36B2B">
        <w:t>Variant</w:t>
      </w:r>
      <w:r>
        <w:t>” was deprecated in 2015 during final development of the format in favor of “</w:t>
      </w:r>
      <w:proofErr w:type="spellStart"/>
      <w:r w:rsidR="004D2856">
        <w:t>VariantSimple</w:t>
      </w:r>
      <w:proofErr w:type="spellEnd"/>
      <w:r>
        <w:t>” and “</w:t>
      </w:r>
      <w:proofErr w:type="spellStart"/>
      <w:r w:rsidR="004D2856">
        <w:t>VariantComplex</w:t>
      </w:r>
      <w:proofErr w:type="spellEnd"/>
      <w:r>
        <w:t xml:space="preserve">”. Some PEFF files, e.g. from </w:t>
      </w:r>
      <w:proofErr w:type="spellStart"/>
      <w:r>
        <w:t>neXtProt</w:t>
      </w:r>
      <w:proofErr w:type="spellEnd"/>
      <w:r>
        <w:t>, were produced with the “</w:t>
      </w:r>
      <w:r w:rsidR="00E36B2B">
        <w:t>Variant</w:t>
      </w:r>
      <w:r>
        <w:t>” header key before it was deprecated. This term should no longer be used.</w:t>
      </w:r>
    </w:p>
    <w:p w:rsidR="00927D61" w:rsidRDefault="00927D61" w:rsidP="00927D61">
      <w:pPr>
        <w:jc w:val="both"/>
      </w:pPr>
    </w:p>
    <w:p w:rsidR="00927D61" w:rsidRDefault="004D2856" w:rsidP="00927D61">
      <w:pPr>
        <w:pStyle w:val="Titre3"/>
        <w:jc w:val="both"/>
      </w:pPr>
      <w:proofErr w:type="spellStart"/>
      <w:r>
        <w:lastRenderedPageBreak/>
        <w:t>VariantSimple</w:t>
      </w:r>
      <w:proofErr w:type="spellEnd"/>
      <w:r w:rsidR="00927D61">
        <w:t xml:space="preserve"> header key</w:t>
      </w:r>
    </w:p>
    <w:p w:rsidR="00927D61" w:rsidRDefault="00927D61" w:rsidP="00927D61">
      <w:pPr>
        <w:jc w:val="both"/>
      </w:pPr>
    </w:p>
    <w:p w:rsidR="00DF70AB" w:rsidRDefault="00927D61" w:rsidP="00927D61">
      <w:pPr>
        <w:jc w:val="both"/>
      </w:pPr>
      <w:r>
        <w:t>The header key “</w:t>
      </w:r>
      <w:proofErr w:type="spellStart"/>
      <w:r w:rsidR="000E5810" w:rsidRPr="000E5810">
        <w:rPr>
          <w:i/>
        </w:rPr>
        <w:t>VariantSimple</w:t>
      </w:r>
      <w:proofErr w:type="spellEnd"/>
      <w:r>
        <w:t xml:space="preserve">” is used to encode all single-amino acid substitutions.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ins w:id="547" w:author="Harald Barsnes" w:date="2017-05-09T15:49:00Z">
        <w:r w:rsidR="005760E1">
          <w:t>” or “</w:t>
        </w:r>
      </w:ins>
      <w:r w:rsidR="006114E6">
        <w:t>(225|C|dbSNP)</w:t>
      </w:r>
      <w:r>
        <w:t xml:space="preserve">”. </w:t>
      </w:r>
      <w:del w:id="548" w:author="Harald Barsnes" w:date="2017-05-09T15:49:00Z">
        <w:r w:rsidDel="005C2BBC">
          <w:delText xml:space="preserve">This </w:delText>
        </w:r>
      </w:del>
      <w:ins w:id="549" w:author="Harald Barsnes" w:date="2017-05-09T15:49:00Z">
        <w:r w:rsidR="005C2BBC">
          <w:t xml:space="preserve">The first </w:t>
        </w:r>
      </w:ins>
      <w:r w:rsidR="00904061">
        <w:t xml:space="preserve">example </w:t>
      </w:r>
      <w:r>
        <w:t>indicates that at position 233 (count starting at 1) the default amino acid in the sequence may be substituted with the amino acid A</w:t>
      </w:r>
      <w:r w:rsidR="006114E6">
        <w:t xml:space="preserve">, and </w:t>
      </w:r>
      <w:ins w:id="550" w:author="Harald Barsnes" w:date="2017-05-09T15:49:00Z">
        <w:r w:rsidR="0089738D">
          <w:t xml:space="preserve">the second example shows that </w:t>
        </w:r>
      </w:ins>
      <w:r w:rsidR="006114E6">
        <w:t>at position 225 the default amino acid in the sequence may be substituted with the amino acid C (and that change is tagged with the string “</w:t>
      </w:r>
      <w:proofErr w:type="spellStart"/>
      <w:r w:rsidR="006114E6">
        <w:t>dbSNP</w:t>
      </w:r>
      <w:proofErr w:type="spellEnd"/>
      <w:r w:rsidR="006114E6">
        <w:t>”</w:t>
      </w:r>
      <w:r>
        <w:t xml:space="preserve">. </w:t>
      </w:r>
      <w:del w:id="551" w:author="Harald Barsnes" w:date="2017-05-09T15:50:00Z">
        <w:r w:rsidR="00DB674F" w:rsidDel="0067521F">
          <w:delText xml:space="preserve"> </w:delText>
        </w:r>
      </w:del>
      <w:r w:rsidR="00DB674F">
        <w:t xml:space="preserve">The position MUST be greater than 0 </w:t>
      </w:r>
      <w:r w:rsidR="00CC4573">
        <w:t xml:space="preserve">and </w:t>
      </w:r>
      <w:r>
        <w:t xml:space="preserve">less than </w:t>
      </w:r>
      <w:r w:rsidR="00CC4573">
        <w:t xml:space="preserve">or equal to </w:t>
      </w:r>
      <w:r>
        <w:t>the length of the protein. This key may not be used to extend a protein. The “</w:t>
      </w:r>
      <w:proofErr w:type="spellStart"/>
      <w:r w:rsidR="000E5810" w:rsidRPr="000E5810">
        <w:rPr>
          <w:i/>
        </w:rPr>
        <w:t>newAminoAcid</w:t>
      </w:r>
      <w:proofErr w:type="spellEnd"/>
      <w:r>
        <w:t xml:space="preserve">” part of the value must be </w:t>
      </w:r>
      <w:r w:rsidR="00904061">
        <w:t xml:space="preserve">a valid amino acid code (ambiguity codes such as J or X </w:t>
      </w:r>
      <w:r w:rsidR="00FE202E">
        <w:t>are</w:t>
      </w:r>
      <w:r w:rsidR="00904061">
        <w:t xml:space="preserve"> permitted) or an asterisk (*). It may not be empty, or space, or any non-alphabetic character except asterisk. The asterisk is to be interpreted as a nonsense mutation </w:t>
      </w:r>
      <w:r w:rsidR="00807FB8">
        <w:t xml:space="preserve">(stop </w:t>
      </w:r>
      <w:proofErr w:type="spellStart"/>
      <w:r w:rsidR="00807FB8">
        <w:t>codon</w:t>
      </w:r>
      <w:proofErr w:type="spellEnd"/>
      <w:r w:rsidR="00807FB8">
        <w:t xml:space="preserve">) </w:t>
      </w:r>
      <w:r w:rsidR="00904061">
        <w:t xml:space="preserve">over which a peptide sequence may not span. Regular expressions may not be used. </w:t>
      </w:r>
      <w:r w:rsidR="00AF352A">
        <w:t>Insertions or deletions (</w:t>
      </w:r>
      <w:proofErr w:type="spellStart"/>
      <w:r w:rsidR="00AF352A">
        <w:t>indels</w:t>
      </w:r>
      <w:proofErr w:type="spellEnd"/>
      <w:r w:rsidR="00AF352A">
        <w:t>)</w:t>
      </w:r>
      <w:r w:rsidR="00904061">
        <w:t xml:space="preserve"> MUST </w:t>
      </w:r>
      <w:r w:rsidR="00DB674F">
        <w:t xml:space="preserve">NOT </w:t>
      </w:r>
      <w:proofErr w:type="gramStart"/>
      <w:r w:rsidR="00FD58B7">
        <w:t>be</w:t>
      </w:r>
      <w:proofErr w:type="gramEnd"/>
      <w:r w:rsidR="00FD58B7">
        <w:t xml:space="preserve"> specified with this term.</w:t>
      </w:r>
    </w:p>
    <w:p w:rsidR="00FD58B7" w:rsidRDefault="00FD58B7" w:rsidP="00927D61">
      <w:pPr>
        <w:jc w:val="both"/>
      </w:pPr>
    </w:p>
    <w:p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rsidR="00FD58B7" w:rsidRDefault="00FD58B7" w:rsidP="00927D61">
      <w:pPr>
        <w:jc w:val="both"/>
      </w:pPr>
    </w:p>
    <w:p w:rsidR="00927D61" w:rsidDel="00494BBF" w:rsidRDefault="006114E6" w:rsidP="00927D61">
      <w:pPr>
        <w:jc w:val="both"/>
        <w:rPr>
          <w:del w:id="552" w:author="Binz Pierre-Alain (HOS41670)" w:date="2017-05-14T13:18:00Z"/>
        </w:rPr>
      </w:pPr>
      <w:commentRangeStart w:id="553"/>
      <w:commentRangeStart w:id="554"/>
      <w:del w:id="555" w:author="Binz Pierre-Alain (HOS41670)" w:date="2017-05-14T13:18:00Z">
        <w:r w:rsidDel="00494BBF">
          <w:delText xml:space="preserve">The optional tag MAY be specified or not, as desired by the writer. If a tag is not provided, the trailing pipe character (“|”) MUST NOT be written. The tags are free text strings that are not constrained by a controlled vocabulary. The tags MAY be defined in the file </w:delText>
        </w:r>
        <w:r w:rsidR="000E5810" w:rsidRPr="000E5810" w:rsidDel="00494BBF">
          <w:delText xml:space="preserve">header via the </w:delText>
        </w:r>
        <w:r w:rsidR="005F5C53" w:rsidDel="00494BBF">
          <w:delText>CustomTag</w:delText>
        </w:r>
        <w:r w:rsidR="000E5810" w:rsidRPr="000E5810" w:rsidDel="00494BBF">
          <w:delText xml:space="preserve"> keyword</w:delText>
        </w:r>
        <w:r w:rsidR="00FD58B7" w:rsidDel="00494BBF">
          <w:delText xml:space="preserve"> as described in section 3.3.4</w:delText>
        </w:r>
        <w:r w:rsidDel="00494BBF">
          <w:delText>.</w:delText>
        </w:r>
        <w:commentRangeEnd w:id="553"/>
        <w:r w:rsidR="000A6D63" w:rsidDel="00494BBF">
          <w:rPr>
            <w:rStyle w:val="Marquedecommentaire"/>
          </w:rPr>
          <w:commentReference w:id="553"/>
        </w:r>
      </w:del>
      <w:commentRangeEnd w:id="554"/>
      <w:r w:rsidR="00494BBF">
        <w:rPr>
          <w:rStyle w:val="Marquedecommentaire"/>
        </w:rPr>
        <w:commentReference w:id="554"/>
      </w:r>
    </w:p>
    <w:p w:rsidR="00904061" w:rsidRDefault="00904061" w:rsidP="00927D61">
      <w:pPr>
        <w:jc w:val="both"/>
      </w:pPr>
    </w:p>
    <w:p w:rsidR="00AF352A" w:rsidRDefault="004D2856" w:rsidP="00AF352A">
      <w:pPr>
        <w:pStyle w:val="Titre3"/>
        <w:jc w:val="both"/>
      </w:pPr>
      <w:proofErr w:type="spellStart"/>
      <w:r>
        <w:t>VariantComplex</w:t>
      </w:r>
      <w:proofErr w:type="spellEnd"/>
      <w:r w:rsidR="00AF352A">
        <w:t xml:space="preserve"> header key</w:t>
      </w:r>
    </w:p>
    <w:p w:rsidR="00AF352A" w:rsidRDefault="00AF352A" w:rsidP="00AF352A">
      <w:pPr>
        <w:jc w:val="both"/>
      </w:pPr>
    </w:p>
    <w:p w:rsidR="00AF352A" w:rsidDel="00494BBF" w:rsidRDefault="00AF352A" w:rsidP="00AF352A">
      <w:pPr>
        <w:jc w:val="both"/>
        <w:rPr>
          <w:del w:id="556" w:author="Binz Pierre-Alain (HOS41670)" w:date="2017-05-14T13:18:00Z"/>
        </w:rPr>
      </w:pPr>
      <w:r>
        <w:t>The header key “</w:t>
      </w:r>
      <w:proofErr w:type="spellStart"/>
      <w:r w:rsidR="000E5810" w:rsidRPr="000E5810">
        <w:rPr>
          <w:i/>
        </w:rPr>
        <w:t>VariantComplex</w:t>
      </w:r>
      <w:proofErr w:type="spellEnd"/>
      <w:r>
        <w:t>” is used to encode all sequence variations more complex than a single</w:t>
      </w:r>
      <w:del w:id="557" w:author="Harald Barsnes" w:date="2017-05-09T15:51:00Z">
        <w:r w:rsidDel="009400DE">
          <w:delText>-</w:delText>
        </w:r>
      </w:del>
      <w:ins w:id="558" w:author="Harald Barsnes" w:date="2017-05-09T15:51:00Z">
        <w:r w:rsidR="009400DE">
          <w:t xml:space="preserve"> </w:t>
        </w:r>
      </w:ins>
      <w:r>
        <w:t xml:space="preserve">amino acid 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commentRangeStart w:id="559"/>
      <w:commentRangeStart w:id="560"/>
      <w:del w:id="561" w:author="Binz Pierre-Alain (HOS41670)" w:date="2017-05-14T13:18:00Z">
        <w:r w:rsidR="006114E6" w:rsidDel="00494BBF">
          <w:delText xml:space="preserve">The optional tag MAY be specified or not, as desired by the writer. If a tag is not provided, the trailing pipe character (“|”) MUST NOT be written. The tags are free text strings that are not constrained by a controlled vocabulary. </w:delText>
        </w:r>
        <w:r w:rsidR="00FD58B7" w:rsidDel="00494BBF">
          <w:delText xml:space="preserve">The tags MAY be defined in the file </w:delText>
        </w:r>
        <w:r w:rsidR="00FD58B7" w:rsidRPr="000E5810" w:rsidDel="00494BBF">
          <w:delText xml:space="preserve">header via the </w:delText>
        </w:r>
        <w:r w:rsidR="00FD58B7" w:rsidDel="00494BBF">
          <w:delText>CustomTag</w:delText>
        </w:r>
        <w:r w:rsidR="00FD58B7" w:rsidRPr="000E5810" w:rsidDel="00494BBF">
          <w:delText xml:space="preserve"> keyword</w:delText>
        </w:r>
        <w:r w:rsidR="00FD58B7" w:rsidDel="00494BBF">
          <w:delText xml:space="preserve"> as described in section 3.3.4.</w:delText>
        </w:r>
        <w:commentRangeEnd w:id="559"/>
        <w:r w:rsidR="000A6D63" w:rsidDel="00494BBF">
          <w:rPr>
            <w:rStyle w:val="Marquedecommentaire"/>
          </w:rPr>
          <w:commentReference w:id="559"/>
        </w:r>
      </w:del>
      <w:commentRangeEnd w:id="560"/>
      <w:r w:rsidR="00494BBF">
        <w:rPr>
          <w:rStyle w:val="Marquedecommentaire"/>
        </w:rPr>
        <w:commentReference w:id="560"/>
      </w:r>
    </w:p>
    <w:p w:rsidR="00AC5538" w:rsidRDefault="00AC5538" w:rsidP="00AF352A">
      <w:pPr>
        <w:jc w:val="both"/>
      </w:pPr>
    </w:p>
    <w:tbl>
      <w:tblPr>
        <w:tblStyle w:val="Classique1"/>
        <w:tblW w:w="0" w:type="auto"/>
        <w:tblLook w:val="04A0"/>
      </w:tblPr>
      <w:tblGrid>
        <w:gridCol w:w="2197"/>
        <w:gridCol w:w="7048"/>
      </w:tblGrid>
      <w:tr w:rsidR="00AF352A" w:rsidTr="006F019F">
        <w:trPr>
          <w:cnfStyle w:val="100000000000"/>
        </w:trPr>
        <w:tc>
          <w:tcPr>
            <w:cnfStyle w:val="001000000000"/>
            <w:tcW w:w="1908" w:type="dxa"/>
          </w:tcPr>
          <w:p w:rsidR="00AF352A" w:rsidRDefault="00AF352A" w:rsidP="006F019F">
            <w:pPr>
              <w:jc w:val="both"/>
            </w:pPr>
            <w:r>
              <w:t>Example Value</w:t>
            </w:r>
          </w:p>
        </w:tc>
        <w:tc>
          <w:tcPr>
            <w:tcW w:w="7337" w:type="dxa"/>
          </w:tcPr>
          <w:p w:rsidR="00AF352A" w:rsidRDefault="00AF352A" w:rsidP="006F019F">
            <w:pPr>
              <w:jc w:val="both"/>
              <w:cnfStyle w:val="100000000000"/>
            </w:pPr>
            <w:r>
              <w:t>Interpretation</w:t>
            </w:r>
          </w:p>
        </w:tc>
      </w:tr>
      <w:tr w:rsidR="006114E6" w:rsidTr="00E722BE">
        <w:tc>
          <w:tcPr>
            <w:cnfStyle w:val="001000000000"/>
            <w:tcW w:w="1908" w:type="dxa"/>
          </w:tcPr>
          <w:p w:rsidR="006114E6" w:rsidRDefault="006114E6" w:rsidP="00E722BE">
            <w:pPr>
              <w:jc w:val="both"/>
            </w:pPr>
            <w:r>
              <w:t>(100|100|)</w:t>
            </w:r>
            <w:ins w:id="562" w:author="Binz Pierre-Alain (HOS41670)" w:date="2017-05-14T13:28:00Z">
              <w:r w:rsidR="00D62B57">
                <w:t xml:space="preserve"> </w:t>
              </w:r>
            </w:ins>
          </w:p>
        </w:tc>
        <w:tc>
          <w:tcPr>
            <w:tcW w:w="7337" w:type="dxa"/>
          </w:tcPr>
          <w:p w:rsidR="006114E6" w:rsidRDefault="006114E6" w:rsidP="00E722BE">
            <w:pPr>
              <w:jc w:val="both"/>
              <w:cnfStyle w:val="000000000000"/>
              <w:rPr>
                <w:ins w:id="563" w:author="Binz Pierre-Alain (HOS41670)" w:date="2017-05-14T13:29:00Z"/>
              </w:rPr>
            </w:pPr>
            <w:r>
              <w:t>Position 100 may be nothing, signifying a single amino acid deletion. No character should be used to denote deletions</w:t>
            </w:r>
            <w:ins w:id="564" w:author="Harald Barsnes" w:date="2017-05-09T15:52:00Z">
              <w:r w:rsidR="00B5101A">
                <w:t>, i.e.</w:t>
              </w:r>
            </w:ins>
            <w:r>
              <w:t xml:space="preserve"> </w:t>
            </w:r>
            <w:del w:id="565" w:author="Harald Barsnes" w:date="2017-05-09T15:52:00Z">
              <w:r w:rsidDel="00B5101A">
                <w:delText>rather than</w:delText>
              </w:r>
            </w:del>
            <w:ins w:id="566" w:author="Harald Barsnes" w:date="2017-05-09T15:52:00Z">
              <w:r w:rsidR="00B5101A">
                <w:t>no</w:t>
              </w:r>
            </w:ins>
            <w:r>
              <w:t xml:space="preserve"> dashes (-) or any other character</w:t>
            </w:r>
            <w:ins w:id="567" w:author="Harald Barsnes" w:date="2017-05-09T15:52:00Z">
              <w:r w:rsidR="00B5101A">
                <w:t>s</w:t>
              </w:r>
            </w:ins>
            <w:r>
              <w:t>.</w:t>
            </w:r>
          </w:p>
          <w:p w:rsidR="00D62B57" w:rsidRDefault="00D62B57" w:rsidP="00E722BE">
            <w:pPr>
              <w:jc w:val="both"/>
              <w:cnfStyle w:val="000000000000"/>
            </w:pPr>
          </w:p>
        </w:tc>
      </w:tr>
      <w:tr w:rsidR="00AF352A" w:rsidTr="006F019F">
        <w:tc>
          <w:tcPr>
            <w:cnfStyle w:val="001000000000"/>
            <w:tcW w:w="1908" w:type="dxa"/>
          </w:tcPr>
          <w:p w:rsidR="00AF352A" w:rsidRDefault="00AF352A" w:rsidP="006F019F">
            <w:pPr>
              <w:jc w:val="both"/>
            </w:pPr>
            <w:r>
              <w:t>(100|100|</w:t>
            </w:r>
            <w:r w:rsidR="006114E6">
              <w:t>|</w:t>
            </w:r>
            <w:r w:rsidR="004043C7">
              <w:t>10kexomes</w:t>
            </w:r>
            <w:r>
              <w:t>)</w:t>
            </w:r>
          </w:p>
        </w:tc>
        <w:tc>
          <w:tcPr>
            <w:tcW w:w="7337" w:type="dxa"/>
          </w:tcPr>
          <w:p w:rsidR="00AF352A" w:rsidRDefault="004043C7" w:rsidP="006F019F">
            <w:pPr>
              <w:jc w:val="both"/>
              <w:cnfStyle w:val="000000000000"/>
              <w:rPr>
                <w:ins w:id="568" w:author="Binz Pierre-Alain (HOS41670)" w:date="2017-05-14T13:29:00Z"/>
              </w:rPr>
            </w:pPr>
            <w:r>
              <w:t>Same as above, but labeled with a tag “10kexomes”</w:t>
            </w:r>
            <w:r w:rsidR="00670C8C">
              <w:t>.</w:t>
            </w:r>
          </w:p>
          <w:p w:rsidR="00D62B57" w:rsidRDefault="00D62B57" w:rsidP="006F019F">
            <w:pPr>
              <w:jc w:val="both"/>
              <w:cnfStyle w:val="000000000000"/>
            </w:pPr>
          </w:p>
        </w:tc>
      </w:tr>
      <w:tr w:rsidR="00AF352A" w:rsidTr="006F019F">
        <w:tc>
          <w:tcPr>
            <w:cnfStyle w:val="001000000000"/>
            <w:tcW w:w="1908" w:type="dxa"/>
          </w:tcPr>
          <w:p w:rsidR="00AF352A" w:rsidRDefault="00AF352A" w:rsidP="006F019F">
            <w:pPr>
              <w:jc w:val="both"/>
            </w:pPr>
            <w:r>
              <w:t>(100|102|)</w:t>
            </w:r>
          </w:p>
        </w:tc>
        <w:tc>
          <w:tcPr>
            <w:tcW w:w="7337" w:type="dxa"/>
          </w:tcPr>
          <w:p w:rsidR="00AF352A" w:rsidRDefault="00AF352A" w:rsidP="006F019F">
            <w:pPr>
              <w:jc w:val="both"/>
              <w:cnfStyle w:val="000000000000"/>
              <w:rPr>
                <w:ins w:id="569" w:author="Binz Pierre-Alain (HOS41670)" w:date="2017-05-14T13:29:00Z"/>
              </w:rPr>
            </w:pPr>
            <w:r>
              <w:t>A 3-AA deletion starting at position 100</w:t>
            </w:r>
            <w:ins w:id="570" w:author="Harald Barsnes" w:date="2017-05-09T15:52:00Z">
              <w:r w:rsidR="00825303">
                <w:t>.</w:t>
              </w:r>
            </w:ins>
          </w:p>
          <w:p w:rsidR="00D62B57" w:rsidRDefault="00D62B57" w:rsidP="006F019F">
            <w:pPr>
              <w:jc w:val="both"/>
              <w:cnfStyle w:val="000000000000"/>
            </w:pPr>
          </w:p>
        </w:tc>
      </w:tr>
      <w:tr w:rsidR="00AF352A" w:rsidTr="006F019F">
        <w:tc>
          <w:tcPr>
            <w:cnfStyle w:val="001000000000"/>
            <w:tcW w:w="1908" w:type="dxa"/>
          </w:tcPr>
          <w:p w:rsidR="00AF352A" w:rsidRDefault="00AF352A" w:rsidP="006F019F">
            <w:pPr>
              <w:jc w:val="both"/>
            </w:pPr>
            <w:r>
              <w:t>(100|100|AP</w:t>
            </w:r>
            <w:ins w:id="571" w:author="Binz Pierre-Alain (HOS41670)" w:date="2017-05-14T13:19:00Z">
              <w:r w:rsidR="00494BBF">
                <w:t>T</w:t>
              </w:r>
            </w:ins>
            <w:r>
              <w:t>)</w:t>
            </w:r>
          </w:p>
        </w:tc>
        <w:tc>
          <w:tcPr>
            <w:tcW w:w="7337" w:type="dxa"/>
          </w:tcPr>
          <w:p w:rsidR="00AF352A" w:rsidRDefault="0092768F" w:rsidP="00D62B57">
            <w:pPr>
              <w:jc w:val="both"/>
              <w:cnfStyle w:val="000000000000"/>
            </w:pPr>
            <w:r>
              <w:t xml:space="preserve">A replacement of the original residue </w:t>
            </w:r>
            <w:ins w:id="572" w:author="Binz Pierre-Alain (HOS41670)" w:date="2017-05-14T13:19:00Z">
              <w:r w:rsidR="00494BBF">
                <w:t xml:space="preserve">at position 100 </w:t>
              </w:r>
            </w:ins>
            <w:r>
              <w:t>by AP</w:t>
            </w:r>
            <w:ins w:id="573" w:author="Binz Pierre-Alain (HOS41670)" w:date="2017-05-14T13:20:00Z">
              <w:r w:rsidR="00494BBF">
                <w:t>T</w:t>
              </w:r>
            </w:ins>
            <w:r>
              <w:t>. It represents X -&gt; AP</w:t>
            </w:r>
            <w:ins w:id="574" w:author="Binz Pierre-Alain (HOS41670)" w:date="2017-05-14T13:20:00Z">
              <w:r w:rsidR="00494BBF">
                <w:t>T</w:t>
              </w:r>
            </w:ins>
            <w:r>
              <w:t>, where X can be any residue</w:t>
            </w:r>
            <w:r w:rsidR="00AF352A">
              <w:t>.</w:t>
            </w:r>
            <w:r w:rsidR="00064466">
              <w:t xml:space="preserve"> </w:t>
            </w:r>
            <w:ins w:id="575" w:author="Binz Pierre-Alain (HOS41670)" w:date="2017-05-14T13:20:00Z">
              <w:r w:rsidR="00494BBF">
                <w:t xml:space="preserve">Examples are: </w:t>
              </w:r>
            </w:ins>
            <w:ins w:id="576" w:author="Binz Pierre-Alain (HOS41670)" w:date="2017-05-14T13:21:00Z">
              <w:r w:rsidR="00494BBF">
                <w:t xml:space="preserve">1) </w:t>
              </w:r>
            </w:ins>
            <w:ins w:id="577" w:author="Binz Pierre-Alain (HOS41670)" w:date="2017-05-14T13:20:00Z">
              <w:r w:rsidR="00494BBF">
                <w:t>A-&gt;APT where A is the residue at position 100 in the sequence line</w:t>
              </w:r>
            </w:ins>
            <w:ins w:id="578" w:author="Binz Pierre-Alain (HOS41670)" w:date="2017-05-14T13:22:00Z">
              <w:r w:rsidR="00494BBF">
                <w:t>;</w:t>
              </w:r>
            </w:ins>
            <w:ins w:id="579" w:author="Binz Pierre-Alain (HOS41670)" w:date="2017-05-14T13:21:00Z">
              <w:r w:rsidR="00494BBF">
                <w:t xml:space="preserve"> this </w:t>
              </w:r>
              <w:proofErr w:type="spellStart"/>
              <w:r w:rsidR="00494BBF">
                <w:t>coresponds</w:t>
              </w:r>
              <w:proofErr w:type="spellEnd"/>
              <w:r w:rsidR="00494BBF">
                <w:t xml:space="preserve"> to an insertion of PT after A</w:t>
              </w:r>
            </w:ins>
            <w:ins w:id="580" w:author="Binz Pierre-Alain (HOS41670)" w:date="2017-05-14T13:20:00Z">
              <w:r w:rsidR="00494BBF">
                <w:t xml:space="preserve">; </w:t>
              </w:r>
            </w:ins>
            <w:ins w:id="581" w:author="Binz Pierre-Alain (HOS41670)" w:date="2017-05-14T13:21:00Z">
              <w:r w:rsidR="00494BBF">
                <w:t>2) L-&gt;APT where L</w:t>
              </w:r>
            </w:ins>
            <w:ins w:id="582" w:author="Binz Pierre-Alain (HOS41670)" w:date="2017-05-14T13:22:00Z">
              <w:r w:rsidR="00494BBF">
                <w:t xml:space="preserve"> is the residue at position 100 in the sequence line, This corresponds to a replacement of L by APT (for instance in a </w:t>
              </w:r>
            </w:ins>
            <w:ins w:id="583" w:author="Binz Pierre-Alain (HOS41670)" w:date="2017-05-14T13:23:00Z">
              <w:r w:rsidR="00494BBF">
                <w:t xml:space="preserve">alternative </w:t>
              </w:r>
            </w:ins>
            <w:ins w:id="584" w:author="Binz Pierre-Alain (HOS41670)" w:date="2017-05-14T13:22:00Z">
              <w:r w:rsidR="00494BBF">
                <w:t xml:space="preserve">splicing </w:t>
              </w:r>
            </w:ins>
            <w:ins w:id="585" w:author="Binz Pierre-Alain (HOS41670)" w:date="2017-05-14T13:23:00Z">
              <w:r w:rsidR="00494BBF">
                <w:t xml:space="preserve">between </w:t>
              </w:r>
              <w:proofErr w:type="spellStart"/>
              <w:r w:rsidR="00494BBF">
                <w:t>exons</w:t>
              </w:r>
              <w:proofErr w:type="spellEnd"/>
              <w:r w:rsidR="00494BBF">
                <w:t xml:space="preserve">. </w:t>
              </w:r>
            </w:ins>
            <w:r w:rsidR="00064466">
              <w:t xml:space="preserve">For an insertion, the following convention SHOULD be used: inserted amino acids SHOULD come </w:t>
            </w:r>
            <w:del w:id="586" w:author="Binz Pierre-Alain (HOS41670)" w:date="2017-05-14T13:24:00Z">
              <w:r w:rsidR="00064466" w:rsidDel="00494BBF">
                <w:delText xml:space="preserve">before </w:delText>
              </w:r>
            </w:del>
            <w:ins w:id="587" w:author="Binz Pierre-Alain (HOS41670)" w:date="2017-05-14T13:24:00Z">
              <w:r w:rsidR="00494BBF">
                <w:t xml:space="preserve">after </w:t>
              </w:r>
            </w:ins>
            <w:r w:rsidR="00064466">
              <w:t xml:space="preserve">the </w:t>
            </w:r>
            <w:del w:id="588" w:author="Binz Pierre-Alain (HOS41670)" w:date="2017-05-14T13:24:00Z">
              <w:r w:rsidR="00064466" w:rsidDel="00494BBF">
                <w:delText xml:space="preserve">existing amino acid </w:delText>
              </w:r>
            </w:del>
            <w:ins w:id="589" w:author="Binz Pierre-Alain (HOS41670)" w:date="2017-05-14T13:24:00Z">
              <w:r w:rsidR="00494BBF">
                <w:t xml:space="preserve">residue defined </w:t>
              </w:r>
            </w:ins>
            <w:del w:id="590" w:author="Binz Pierre-Alain (HOS41670)" w:date="2017-05-14T13:24:00Z">
              <w:r w:rsidR="00064466" w:rsidDel="00494BBF">
                <w:delText>at position N</w:delText>
              </w:r>
            </w:del>
            <w:ins w:id="591" w:author="Binz Pierre-Alain (HOS41670)" w:date="2017-05-14T13:24:00Z">
              <w:r w:rsidR="00494BBF">
                <w:t>in the sequence line</w:t>
              </w:r>
            </w:ins>
            <w:r w:rsidR="00064466">
              <w:t xml:space="preserve">. </w:t>
            </w:r>
            <w:commentRangeStart w:id="592"/>
            <w:commentRangeStart w:id="593"/>
            <w:r w:rsidR="00064466">
              <w:t xml:space="preserve">In </w:t>
            </w:r>
            <w:del w:id="594" w:author="Binz Pierre-Alain (HOS41670)" w:date="2017-05-14T13:25:00Z">
              <w:r w:rsidR="00064466" w:rsidDel="00494BBF">
                <w:delText xml:space="preserve">this </w:delText>
              </w:r>
            </w:del>
            <w:ins w:id="595" w:author="Binz Pierre-Alain (HOS41670)" w:date="2017-05-14T13:25:00Z">
              <w:r w:rsidR="00494BBF">
                <w:t xml:space="preserve">the </w:t>
              </w:r>
            </w:ins>
            <w:r w:rsidR="00064466">
              <w:t>example</w:t>
            </w:r>
            <w:ins w:id="596" w:author="Binz Pierre-Alain (HOS41670)" w:date="2017-05-14T13:25:00Z">
              <w:r w:rsidR="00494BBF">
                <w:t xml:space="preserve"> 1) above</w:t>
              </w:r>
            </w:ins>
            <w:r w:rsidR="00064466">
              <w:t xml:space="preserve">, </w:t>
            </w:r>
            <w:del w:id="597" w:author="Binz Pierre-Alain (HOS41670)" w:date="2017-05-14T13:25:00Z">
              <w:r w:rsidR="00064466" w:rsidDel="00494BBF">
                <w:delText xml:space="preserve">suppose there was </w:delText>
              </w:r>
            </w:del>
            <w:r w:rsidR="00064466">
              <w:t xml:space="preserve">a </w:t>
            </w:r>
            <w:ins w:id="598" w:author="Binz Pierre-Alain (HOS41670)" w:date="2017-05-14T13:25:00Z">
              <w:r w:rsidR="00D62B57">
                <w:t>PT is inser</w:t>
              </w:r>
            </w:ins>
            <w:ins w:id="599" w:author="Binz Pierre-Alain (HOS41670)" w:date="2017-05-14T13:26:00Z">
              <w:r w:rsidR="00D62B57">
                <w:t>t</w:t>
              </w:r>
            </w:ins>
            <w:ins w:id="600" w:author="Binz Pierre-Alain (HOS41670)" w:date="2017-05-14T13:25:00Z">
              <w:r w:rsidR="00D62B57">
                <w:t>e</w:t>
              </w:r>
            </w:ins>
            <w:ins w:id="601" w:author="Binz Pierre-Alain (HOS41670)" w:date="2017-05-14T13:26:00Z">
              <w:r w:rsidR="00D62B57">
                <w:t>d</w:t>
              </w:r>
            </w:ins>
            <w:ins w:id="602" w:author="Binz Pierre-Alain (HOS41670)" w:date="2017-05-14T13:25:00Z">
              <w:r w:rsidR="00494BBF">
                <w:t xml:space="preserve"> after </w:t>
              </w:r>
            </w:ins>
            <w:del w:id="603" w:author="Binz Pierre-Alain (HOS41670)" w:date="2017-05-14T13:24:00Z">
              <w:r w:rsidR="00064466" w:rsidDel="00494BBF">
                <w:delText xml:space="preserve">P </w:delText>
              </w:r>
            </w:del>
            <w:del w:id="604" w:author="Binz Pierre-Alain (HOS41670)" w:date="2017-05-14T13:25:00Z">
              <w:r w:rsidR="00064466" w:rsidDel="00494BBF">
                <w:delText xml:space="preserve">at position 100, and an </w:delText>
              </w:r>
            </w:del>
            <w:r w:rsidR="00064466">
              <w:t xml:space="preserve">A </w:t>
            </w:r>
            <w:ins w:id="605" w:author="Binz Pierre-Alain (HOS41670)" w:date="2017-05-14T13:26:00Z">
              <w:r w:rsidR="00D62B57">
                <w:t>at position 100</w:t>
              </w:r>
            </w:ins>
            <w:del w:id="606" w:author="Binz Pierre-Alain (HOS41670)" w:date="2017-05-14T13:25:00Z">
              <w:r w:rsidR="00064466" w:rsidDel="00D62B57">
                <w:delText>was inserted before the P (which will now be at 101).</w:delText>
              </w:r>
              <w:commentRangeEnd w:id="592"/>
              <w:r w:rsidR="005568B5" w:rsidDel="00D62B57">
                <w:rPr>
                  <w:rStyle w:val="Marquedecommentaire"/>
                </w:rPr>
                <w:commentReference w:id="592"/>
              </w:r>
            </w:del>
            <w:commentRangeEnd w:id="593"/>
            <w:r w:rsidR="00232A13">
              <w:rPr>
                <w:rStyle w:val="Marquedecommentaire"/>
              </w:rPr>
              <w:commentReference w:id="593"/>
            </w:r>
          </w:p>
        </w:tc>
      </w:tr>
      <w:tr w:rsidR="00AF352A" w:rsidTr="006F019F">
        <w:tc>
          <w:tcPr>
            <w:cnfStyle w:val="001000000000"/>
            <w:tcW w:w="1908" w:type="dxa"/>
          </w:tcPr>
          <w:p w:rsidR="00AF352A" w:rsidRDefault="00AF352A" w:rsidP="006F019F">
            <w:pPr>
              <w:jc w:val="both"/>
              <w:rPr>
                <w:ins w:id="607" w:author="Binz Pierre-Alain (HOS41670)" w:date="2017-05-14T13:29:00Z"/>
                <w:b/>
                <w:color w:val="C00000"/>
              </w:rPr>
            </w:pPr>
            <w:r>
              <w:t>(100|100|A)</w:t>
            </w:r>
            <w:r w:rsidR="0024014A">
              <w:t xml:space="preserve">  </w:t>
            </w:r>
            <w:commentRangeStart w:id="608"/>
            <w:commentRangeStart w:id="609"/>
            <w:r w:rsidR="0024014A" w:rsidRPr="00D62B57">
              <w:rPr>
                <w:b/>
                <w:color w:val="C00000"/>
                <w:highlight w:val="darkGray"/>
                <w:rPrChange w:id="610" w:author="Binz Pierre-Alain (HOS41670)" w:date="2017-05-14T13:29:00Z">
                  <w:rPr>
                    <w:sz w:val="12"/>
                    <w:szCs w:val="12"/>
                    <w:highlight w:val="red"/>
                  </w:rPr>
                </w:rPrChange>
              </w:rPr>
              <w:t>ILLEGAL</w:t>
            </w:r>
            <w:commentRangeEnd w:id="608"/>
            <w:r w:rsidR="00CF4848" w:rsidRPr="00D62B57">
              <w:rPr>
                <w:rStyle w:val="Marquedecommentaire"/>
                <w:b/>
                <w:color w:val="C00000"/>
                <w:sz w:val="20"/>
                <w:szCs w:val="20"/>
                <w:highlight w:val="darkGray"/>
                <w:rPrChange w:id="611" w:author="Binz Pierre-Alain (HOS41670)" w:date="2017-05-14T13:29:00Z">
                  <w:rPr>
                    <w:rStyle w:val="Marquedecommentaire"/>
                  </w:rPr>
                </w:rPrChange>
              </w:rPr>
              <w:commentReference w:id="608"/>
            </w:r>
            <w:commentRangeEnd w:id="609"/>
            <w:r w:rsidR="00232A13">
              <w:rPr>
                <w:rStyle w:val="Marquedecommentaire"/>
              </w:rPr>
              <w:commentReference w:id="609"/>
            </w:r>
          </w:p>
          <w:p w:rsidR="00D62B57" w:rsidRPr="00D62B57" w:rsidRDefault="00D62B57" w:rsidP="006F019F">
            <w:pPr>
              <w:jc w:val="both"/>
              <w:rPr>
                <w:color w:val="C00000"/>
                <w:rPrChange w:id="612" w:author="Binz Pierre-Alain (HOS41670)" w:date="2017-05-14T13:29:00Z">
                  <w:rPr/>
                </w:rPrChange>
              </w:rPr>
            </w:pPr>
          </w:p>
        </w:tc>
        <w:tc>
          <w:tcPr>
            <w:tcW w:w="7337" w:type="dxa"/>
          </w:tcPr>
          <w:p w:rsidR="00AF352A" w:rsidRDefault="00AF352A" w:rsidP="006F019F">
            <w:pPr>
              <w:jc w:val="both"/>
              <w:cnfStyle w:val="000000000000"/>
            </w:pPr>
            <w:r>
              <w:t xml:space="preserve">Not a legal </w:t>
            </w:r>
            <w:proofErr w:type="spellStart"/>
            <w:r w:rsidR="004D2856">
              <w:t>VariantComplex</w:t>
            </w:r>
            <w:proofErr w:type="spellEnd"/>
            <w:r>
              <w:t xml:space="preserve">. This must be encoded as a </w:t>
            </w:r>
            <w:proofErr w:type="spellStart"/>
            <w:r w:rsidR="004D2856">
              <w:t>VariantSimple</w:t>
            </w:r>
            <w:proofErr w:type="spellEnd"/>
            <w:r>
              <w:t>.</w:t>
            </w:r>
          </w:p>
        </w:tc>
      </w:tr>
      <w:tr w:rsidR="00AF352A" w:rsidTr="006F019F">
        <w:tc>
          <w:tcPr>
            <w:cnfStyle w:val="001000000000"/>
            <w:tcW w:w="1908" w:type="dxa"/>
          </w:tcPr>
          <w:p w:rsidR="00AF352A" w:rsidRDefault="00AF352A" w:rsidP="006F019F">
            <w:pPr>
              <w:jc w:val="both"/>
            </w:pPr>
            <w:r>
              <w:t>(100|102|KPA)</w:t>
            </w:r>
          </w:p>
        </w:tc>
        <w:tc>
          <w:tcPr>
            <w:tcW w:w="7337" w:type="dxa"/>
          </w:tcPr>
          <w:p w:rsidR="00AF352A" w:rsidRDefault="00AF352A" w:rsidP="006F019F">
            <w:pPr>
              <w:jc w:val="both"/>
              <w:cnfStyle w:val="000000000000"/>
              <w:rPr>
                <w:ins w:id="613" w:author="Binz Pierre-Alain (HOS41670)" w:date="2017-05-14T13:29:00Z"/>
              </w:rPr>
            </w:pPr>
            <w:r>
              <w:t xml:space="preserve">A 3-AA substitution as a cassette. If the AAs can be substituted individually, then they should be encoded as 3 separate </w:t>
            </w:r>
            <w:proofErr w:type="spellStart"/>
            <w:r w:rsidR="004D2856">
              <w:t>VariantSimple</w:t>
            </w:r>
            <w:proofErr w:type="spellEnd"/>
            <w:r w:rsidR="0024014A">
              <w:t xml:space="preserve"> entrie</w:t>
            </w:r>
            <w:r>
              <w:t>s.</w:t>
            </w:r>
          </w:p>
          <w:p w:rsidR="00D62B57" w:rsidRDefault="00D62B57" w:rsidP="006F019F">
            <w:pPr>
              <w:jc w:val="both"/>
              <w:cnfStyle w:val="000000000000"/>
            </w:pPr>
          </w:p>
        </w:tc>
      </w:tr>
      <w:tr w:rsidR="00AF352A" w:rsidTr="006F019F">
        <w:tc>
          <w:tcPr>
            <w:cnfStyle w:val="001000000000"/>
            <w:tcW w:w="1908" w:type="dxa"/>
          </w:tcPr>
          <w:p w:rsidR="00AF352A" w:rsidRDefault="00AF352A" w:rsidP="006F019F">
            <w:pPr>
              <w:jc w:val="both"/>
            </w:pPr>
            <w:r>
              <w:t>(100|101|P)</w:t>
            </w:r>
          </w:p>
        </w:tc>
        <w:tc>
          <w:tcPr>
            <w:tcW w:w="7337" w:type="dxa"/>
          </w:tcPr>
          <w:p w:rsidR="00AF352A" w:rsidRDefault="00AF352A" w:rsidP="006F019F">
            <w:pPr>
              <w:jc w:val="both"/>
              <w:cnfStyle w:val="000000000000"/>
              <w:rPr>
                <w:ins w:id="614" w:author="Binz Pierre-Alain (HOS41670)" w:date="2017-05-14T13:29:00Z"/>
              </w:rPr>
            </w:pPr>
            <w:r>
              <w:t>A deletion and substitution. AAs at position 100 and 101 are both removed and replaced with a single P. Neither position was originally a P. If either position already had a P, then either (100|100|) or (101|101|) should be used.</w:t>
            </w:r>
          </w:p>
          <w:p w:rsidR="00D62B57" w:rsidRDefault="00D62B57" w:rsidP="006F019F">
            <w:pPr>
              <w:jc w:val="both"/>
              <w:cnfStyle w:val="000000000000"/>
            </w:pPr>
          </w:p>
        </w:tc>
      </w:tr>
      <w:tr w:rsidR="00AF352A" w:rsidTr="006F019F">
        <w:tc>
          <w:tcPr>
            <w:cnfStyle w:val="001000000000"/>
            <w:tcW w:w="1908" w:type="dxa"/>
          </w:tcPr>
          <w:p w:rsidR="00AF352A" w:rsidRDefault="00AF352A" w:rsidP="006F019F">
            <w:pPr>
              <w:jc w:val="both"/>
            </w:pPr>
            <w:r>
              <w:t>(100|100|[AEQ]P)</w:t>
            </w:r>
            <w:r w:rsidR="00AC5538" w:rsidRPr="0024014A">
              <w:rPr>
                <w:sz w:val="12"/>
                <w:szCs w:val="12"/>
                <w:highlight w:val="red"/>
              </w:rPr>
              <w:t xml:space="preserve"> </w:t>
            </w:r>
          </w:p>
        </w:tc>
        <w:tc>
          <w:tcPr>
            <w:tcW w:w="7337" w:type="dxa"/>
          </w:tcPr>
          <w:p w:rsidR="00AF352A" w:rsidRDefault="00AF352A" w:rsidP="006F019F">
            <w:pPr>
              <w:jc w:val="both"/>
              <w:cnfStyle w:val="000000000000"/>
            </w:pPr>
            <w:r>
              <w:t>An insertion before the P originally at position 100 with any of A or E or Q.</w:t>
            </w:r>
          </w:p>
        </w:tc>
      </w:tr>
      <w:tr w:rsidR="00AF352A" w:rsidTr="006F019F">
        <w:tc>
          <w:tcPr>
            <w:cnfStyle w:val="001000000000"/>
            <w:tcW w:w="1908" w:type="dxa"/>
          </w:tcPr>
          <w:p w:rsidR="00AF352A" w:rsidRPr="00D62B57" w:rsidRDefault="00D62B57" w:rsidP="006F019F">
            <w:pPr>
              <w:jc w:val="both"/>
              <w:rPr>
                <w:b/>
                <w:color w:val="C00000"/>
                <w:rPrChange w:id="615" w:author="Binz Pierre-Alain (HOS41670)" w:date="2017-05-14T13:28:00Z">
                  <w:rPr/>
                </w:rPrChange>
              </w:rPr>
            </w:pPr>
            <w:ins w:id="616" w:author="Binz Pierre-Alain (HOS41670)" w:date="2017-05-14T13:28:00Z">
              <w:r w:rsidRPr="00D62B57">
                <w:rPr>
                  <w:b/>
                  <w:color w:val="C00000"/>
                  <w:szCs w:val="12"/>
                  <w:highlight w:val="darkGray"/>
                  <w:rPrChange w:id="617" w:author="Binz Pierre-Alain (HOS41670)" w:date="2017-05-14T13:28:00Z">
                    <w:rPr>
                      <w:b/>
                      <w:color w:val="C00000"/>
                      <w:szCs w:val="12"/>
                    </w:rPr>
                  </w:rPrChange>
                </w:rPr>
                <w:t>I</w:t>
              </w:r>
            </w:ins>
            <w:r w:rsidR="000A16F9" w:rsidRPr="00D62B57">
              <w:rPr>
                <w:b/>
                <w:color w:val="C00000"/>
                <w:szCs w:val="12"/>
                <w:highlight w:val="darkGray"/>
                <w:rPrChange w:id="618" w:author="Binz Pierre-Alain (HOS41670)" w:date="2017-05-14T13:28:00Z">
                  <w:rPr>
                    <w:sz w:val="12"/>
                    <w:szCs w:val="12"/>
                    <w:highlight w:val="red"/>
                  </w:rPr>
                </w:rPrChange>
              </w:rPr>
              <w:t>LLEGAL</w:t>
            </w:r>
            <w:r w:rsidR="000A16F9" w:rsidRPr="00D62B57" w:rsidDel="00AC5538">
              <w:rPr>
                <w:b/>
                <w:color w:val="C00000"/>
                <w:sz w:val="32"/>
                <w:rPrChange w:id="619" w:author="Binz Pierre-Alain (HOS41670)" w:date="2017-05-14T13:28:00Z">
                  <w:rPr/>
                </w:rPrChange>
              </w:rPr>
              <w:t xml:space="preserve"> </w:t>
            </w:r>
          </w:p>
        </w:tc>
        <w:tc>
          <w:tcPr>
            <w:tcW w:w="7337" w:type="dxa"/>
          </w:tcPr>
          <w:p w:rsidR="00AF352A" w:rsidRDefault="00AF352A" w:rsidP="00EC3776">
            <w:pPr>
              <w:jc w:val="both"/>
              <w:cnfStyle w:val="000000000000"/>
            </w:pPr>
            <w:r>
              <w:t xml:space="preserve">Not a legal </w:t>
            </w:r>
            <w:proofErr w:type="spellStart"/>
            <w:r w:rsidR="004D2856">
              <w:t>VariantComplex</w:t>
            </w:r>
            <w:proofErr w:type="spellEnd"/>
            <w:r>
              <w:t xml:space="preserve">. This must be encoded as three separate </w:t>
            </w:r>
            <w:proofErr w:type="spellStart"/>
            <w:r w:rsidR="00EC3776">
              <w:t>VariantComplex</w:t>
            </w:r>
            <w:proofErr w:type="spellEnd"/>
            <w:r>
              <w:t xml:space="preserve">. </w:t>
            </w:r>
            <w:r w:rsidR="00EC3776">
              <w:t>No regular expression</w:t>
            </w:r>
            <w:r w:rsidR="005F5C53">
              <w:t>s</w:t>
            </w:r>
            <w:r w:rsidR="00EC3776">
              <w:t xml:space="preserve"> are allowed in this item.</w:t>
            </w:r>
          </w:p>
        </w:tc>
      </w:tr>
    </w:tbl>
    <w:p w:rsidR="00AF352A" w:rsidRDefault="00AF352A" w:rsidP="00AF352A">
      <w:pPr>
        <w:jc w:val="both"/>
      </w:pPr>
    </w:p>
    <w:p w:rsidR="00367EA6" w:rsidRDefault="00367EA6" w:rsidP="00367EA6">
      <w:pPr>
        <w:pStyle w:val="Titre3"/>
        <w:jc w:val="both"/>
      </w:pPr>
      <w:proofErr w:type="spellStart"/>
      <w:r>
        <w:lastRenderedPageBreak/>
        <w:t>ModResUnimod</w:t>
      </w:r>
      <w:proofErr w:type="spellEnd"/>
      <w:r>
        <w:t xml:space="preserve"> header key</w:t>
      </w:r>
    </w:p>
    <w:p w:rsidR="00367EA6" w:rsidRDefault="00367EA6" w:rsidP="00367EA6">
      <w:pPr>
        <w:jc w:val="both"/>
      </w:pPr>
    </w:p>
    <w:p w:rsidR="00040877" w:rsidRDefault="00367EA6" w:rsidP="00367EA6">
      <w:pPr>
        <w:jc w:val="both"/>
      </w:pPr>
      <w:r>
        <w:t>The header key “</w:t>
      </w:r>
      <w:proofErr w:type="spellStart"/>
      <w:r>
        <w:t>ModResUnimod</w:t>
      </w:r>
      <w:proofErr w:type="spellEnd"/>
      <w:r>
        <w:t xml:space="preserve">” is used to encode mass modifications on amino acids (residues) using the </w:t>
      </w:r>
      <w:proofErr w:type="spellStart"/>
      <w:r>
        <w:t>Unimod</w:t>
      </w:r>
      <w:proofErr w:type="spellEnd"/>
      <w:r>
        <w:t xml:space="preserve"> controlled vocabulary. Two other terms (</w:t>
      </w:r>
      <w:proofErr w:type="spellStart"/>
      <w:r>
        <w:t>ModResPsi</w:t>
      </w:r>
      <w:proofErr w:type="spellEnd"/>
      <w:r>
        <w:t xml:space="preserve"> and </w:t>
      </w:r>
      <w:proofErr w:type="spellStart"/>
      <w:r>
        <w:t>ModRes</w:t>
      </w:r>
      <w:proofErr w:type="spellEnd"/>
      <w:r>
        <w:t>) are used for other controlled vocabularies. The format of this term is (</w:t>
      </w:r>
      <w:proofErr w:type="spellStart"/>
      <w:r w:rsidR="00FD58B7">
        <w:t>p</w:t>
      </w:r>
      <w:r w:rsidR="00A62F57">
        <w:t>osition</w:t>
      </w:r>
      <w:r>
        <w:t>|accession|name</w:t>
      </w:r>
      <w:r w:rsidR="00DF70AB">
        <w:t>|OptionalTag</w:t>
      </w:r>
      <w:proofErr w:type="spellEnd"/>
      <w:r>
        <w:t xml:space="preserve">). </w:t>
      </w:r>
      <w:r w:rsidR="00040877">
        <w:t xml:space="preserve">If the specified position cannot take on the specific amino acid modification in its default or variant form, this is an error in the file. If the sequence </w:t>
      </w:r>
      <w:ins w:id="620" w:author="Robert" w:date="2017-05-08T16:36:00Z">
        <w:r w:rsidR="00B26CA0">
          <w:t>entry</w:t>
        </w:r>
      </w:ins>
      <w:del w:id="621" w:author="Robert" w:date="2017-05-08T16:34:00Z">
        <w:r w:rsidR="00040877" w:rsidDel="00B26CA0">
          <w:delText>is recognised having</w:delText>
        </w:r>
      </w:del>
      <w:ins w:id="622" w:author="Harald Barsnes" w:date="2017-05-09T15:14:00Z">
        <w:r w:rsidR="00557A28">
          <w:t xml:space="preserve"> </w:t>
        </w:r>
      </w:ins>
      <w:ins w:id="623" w:author="Robert" w:date="2017-05-08T16:34:00Z">
        <w:r w:rsidR="00B26CA0">
          <w:t>has</w:t>
        </w:r>
      </w:ins>
      <w:r w:rsidR="00040877">
        <w:t xml:space="preserve"> a </w:t>
      </w:r>
      <w:ins w:id="624" w:author="Robert" w:date="2017-05-08T16:36:00Z">
        <w:del w:id="625" w:author="Harald Barsnes" w:date="2017-05-09T15:14:00Z">
          <w:r w:rsidR="00B26CA0" w:rsidDel="00557A28">
            <w:delText xml:space="preserve"> </w:delText>
          </w:r>
        </w:del>
      </w:ins>
      <w:ins w:id="626" w:author="Robert" w:date="2017-05-08T16:34:00Z">
        <w:r w:rsidR="00B26CA0">
          <w:t>v</w:t>
        </w:r>
      </w:ins>
      <w:del w:id="627" w:author="Robert" w:date="2017-05-08T16:34:00Z">
        <w:r w:rsidR="00040877" w:rsidDel="00B26CA0">
          <w:delText>V</w:delText>
        </w:r>
      </w:del>
      <w:r w:rsidR="00040877">
        <w:t>ariant that is modified (for instance a</w:t>
      </w:r>
      <w:ins w:id="628" w:author="Robert" w:date="2017-05-08T16:36:00Z">
        <w:r w:rsidR="00B26CA0">
          <w:t>n</w:t>
        </w:r>
      </w:ins>
      <w:r w:rsidR="00040877">
        <w:t xml:space="preserve"> </w:t>
      </w:r>
      <w:proofErr w:type="spellStart"/>
      <w:r w:rsidR="00040877">
        <w:t>alanine</w:t>
      </w:r>
      <w:proofErr w:type="spellEnd"/>
      <w:r w:rsidR="00040877">
        <w:t xml:space="preserve"> -&gt; O-</w:t>
      </w:r>
      <w:proofErr w:type="spellStart"/>
      <w:r w:rsidR="00040877">
        <w:t>phospho</w:t>
      </w:r>
      <w:proofErr w:type="spellEnd"/>
      <w:r w:rsidR="00040877">
        <w:t xml:space="preserve">-L-serine), </w:t>
      </w:r>
      <w:del w:id="629" w:author="Robert" w:date="2017-05-08T16:36:00Z">
        <w:r w:rsidR="00040877" w:rsidDel="00B26CA0">
          <w:delText xml:space="preserve">A </w:delText>
        </w:r>
      </w:del>
      <w:ins w:id="630" w:author="Robert" w:date="2017-05-08T16:36:00Z">
        <w:r w:rsidR="00B26CA0">
          <w:t xml:space="preserve">a </w:t>
        </w:r>
      </w:ins>
      <w:r w:rsidR="00040877">
        <w:t xml:space="preserve">new entry MUST be created that contains this variant (i.e. serine) in the main sequence. In </w:t>
      </w:r>
      <w:del w:id="631" w:author="Robert" w:date="2017-05-08T16:37:00Z">
        <w:r w:rsidR="00040877" w:rsidDel="00B26CA0">
          <w:delText xml:space="preserve">that </w:delText>
        </w:r>
      </w:del>
      <w:ins w:id="632" w:author="Robert" w:date="2017-05-08T16:37:00Z">
        <w:r w:rsidR="00B26CA0">
          <w:t xml:space="preserve">this </w:t>
        </w:r>
      </w:ins>
      <w:r w:rsidR="00040877">
        <w:t xml:space="preserve">case the </w:t>
      </w:r>
      <w:ins w:id="633" w:author="Robert" w:date="2017-05-08T16:37:00Z">
        <w:r w:rsidR="00B26CA0">
          <w:t>m</w:t>
        </w:r>
      </w:ins>
      <w:del w:id="634" w:author="Robert" w:date="2017-05-08T16:37:00Z">
        <w:r w:rsidR="00040877" w:rsidDel="00B26CA0">
          <w:delText>M</w:delText>
        </w:r>
      </w:del>
      <w:r w:rsidR="00040877">
        <w:t xml:space="preserve">odified </w:t>
      </w:r>
      <w:ins w:id="635" w:author="Robert" w:date="2017-05-08T16:37:00Z">
        <w:r w:rsidR="00B26CA0">
          <w:t>r</w:t>
        </w:r>
      </w:ins>
      <w:del w:id="636" w:author="Robert" w:date="2017-05-08T16:37:00Z">
        <w:r w:rsidR="00040877" w:rsidDel="00B26CA0">
          <w:delText>R</w:delText>
        </w:r>
      </w:del>
      <w:r w:rsidR="00040877">
        <w:t>esidue (O-</w:t>
      </w:r>
      <w:proofErr w:type="spellStart"/>
      <w:r w:rsidR="00040877">
        <w:t>phospho</w:t>
      </w:r>
      <w:proofErr w:type="spellEnd"/>
      <w:r w:rsidR="00040877">
        <w:t xml:space="preserve">-L-serine) can be added in </w:t>
      </w:r>
      <w:del w:id="637" w:author="Robert" w:date="2017-05-08T17:55:00Z">
        <w:r w:rsidR="00040877" w:rsidDel="000A7243">
          <w:delText xml:space="preserve">this </w:delText>
        </w:r>
      </w:del>
      <w:ins w:id="638" w:author="Robert" w:date="2017-05-08T17:55:00Z">
        <w:r w:rsidR="000A7243">
          <w:t xml:space="preserve">the </w:t>
        </w:r>
      </w:ins>
      <w:r w:rsidR="00040877">
        <w:t xml:space="preserve">new entry. The specified modification name should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proofErr w:type="spellStart"/>
      <w:r w:rsidR="005F5C53">
        <w:t>Unimod</w:t>
      </w:r>
      <w:proofErr w:type="spellEnd"/>
      <w:r w:rsidR="005F5C53">
        <w:t xml:space="preserve"> entries that specify an amino acid substitution MUST not be used. 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t>CustomTag</w:t>
      </w:r>
      <w:proofErr w:type="spellEnd"/>
      <w:r w:rsidR="00FD58B7" w:rsidRPr="000E5810">
        <w:t xml:space="preserve"> keyword</w:t>
      </w:r>
      <w:r w:rsidR="00FD58B7">
        <w:t xml:space="preserve"> as described in section 3.3.4.</w:t>
      </w:r>
    </w:p>
    <w:p w:rsidR="00367EA6" w:rsidRDefault="00367EA6" w:rsidP="00367EA6">
      <w:pPr>
        <w:jc w:val="both"/>
      </w:pPr>
    </w:p>
    <w:tbl>
      <w:tblPr>
        <w:tblStyle w:val="Classique1"/>
        <w:tblW w:w="0" w:type="auto"/>
        <w:tblLook w:val="04A0"/>
      </w:tblPr>
      <w:tblGrid>
        <w:gridCol w:w="3618"/>
        <w:gridCol w:w="5627"/>
      </w:tblGrid>
      <w:tr w:rsidR="00367EA6" w:rsidTr="006F019F">
        <w:trPr>
          <w:cnfStyle w:val="100000000000"/>
        </w:trPr>
        <w:tc>
          <w:tcPr>
            <w:cnfStyle w:val="001000000000"/>
            <w:tcW w:w="3618" w:type="dxa"/>
          </w:tcPr>
          <w:p w:rsidR="00367EA6" w:rsidRDefault="00367EA6" w:rsidP="006F019F">
            <w:pPr>
              <w:jc w:val="both"/>
            </w:pPr>
            <w:r>
              <w:t>Example Value</w:t>
            </w:r>
          </w:p>
        </w:tc>
        <w:tc>
          <w:tcPr>
            <w:tcW w:w="5627" w:type="dxa"/>
          </w:tcPr>
          <w:p w:rsidR="00367EA6" w:rsidRDefault="00367EA6" w:rsidP="006F019F">
            <w:pPr>
              <w:jc w:val="both"/>
              <w:cnfStyle w:val="100000000000"/>
            </w:pPr>
            <w:r>
              <w:t>Interpretation</w:t>
            </w:r>
          </w:p>
        </w:tc>
      </w:tr>
      <w:tr w:rsidR="00367EA6" w:rsidTr="006F019F">
        <w:tc>
          <w:tcPr>
            <w:cnfStyle w:val="001000000000"/>
            <w:tcW w:w="3618" w:type="dxa"/>
          </w:tcPr>
          <w:p w:rsidR="00367EA6" w:rsidRDefault="00367EA6" w:rsidP="00A05416">
            <w:pPr>
              <w:jc w:val="both"/>
            </w:pPr>
            <w:r>
              <w:t>(100|</w:t>
            </w:r>
            <w:r w:rsidR="006F019F">
              <w:t>UNI</w:t>
            </w:r>
            <w:r w:rsidR="00A05416">
              <w:t>MOD:21|Phospho</w:t>
            </w:r>
            <w:r>
              <w:t>)</w:t>
            </w:r>
          </w:p>
        </w:tc>
        <w:tc>
          <w:tcPr>
            <w:tcW w:w="5627" w:type="dxa"/>
          </w:tcPr>
          <w:p w:rsidR="00367EA6" w:rsidRDefault="00A05416" w:rsidP="00A05416">
            <w:pPr>
              <w:jc w:val="both"/>
              <w:cnfStyle w:val="000000000000"/>
              <w:rPr>
                <w:ins w:id="639" w:author="Binz Pierre-Alain (HOS41670)" w:date="2017-05-14T13:30:00Z"/>
              </w:rPr>
            </w:pPr>
            <w:r>
              <w:t xml:space="preserve">Potential </w:t>
            </w:r>
            <w:proofErr w:type="spellStart"/>
            <w:r>
              <w:t>phosphorylation</w:t>
            </w:r>
            <w:proofErr w:type="spellEnd"/>
            <w:r>
              <w:t xml:space="preserve"> on position 100</w:t>
            </w:r>
          </w:p>
          <w:p w:rsidR="00D62B57" w:rsidRDefault="00D62B57" w:rsidP="00A05416">
            <w:pPr>
              <w:jc w:val="both"/>
              <w:cnfStyle w:val="000000000000"/>
            </w:pPr>
          </w:p>
        </w:tc>
      </w:tr>
      <w:tr w:rsidR="00367EA6" w:rsidTr="006F019F">
        <w:tc>
          <w:tcPr>
            <w:cnfStyle w:val="001000000000"/>
            <w:tcW w:w="3618" w:type="dxa"/>
          </w:tcPr>
          <w:p w:rsidR="00367EA6" w:rsidRPr="00D62B57" w:rsidRDefault="00367EA6" w:rsidP="00040877">
            <w:pPr>
              <w:jc w:val="both"/>
              <w:rPr>
                <w:color w:val="C00000"/>
                <w:rPrChange w:id="640" w:author="Binz Pierre-Alain (HOS41670)" w:date="2017-05-14T13:29:00Z">
                  <w:rPr/>
                </w:rPrChange>
              </w:rPr>
            </w:pPr>
            <w:r>
              <w:t>(100||</w:t>
            </w:r>
            <w:proofErr w:type="spellStart"/>
            <w:r w:rsidR="00A05416">
              <w:t>Phospho</w:t>
            </w:r>
            <w:proofErr w:type="spellEnd"/>
            <w:r>
              <w:t>)</w:t>
            </w:r>
            <w:r w:rsidR="0024014A">
              <w:t xml:space="preserve">  </w:t>
            </w:r>
            <w:r w:rsidR="0024014A" w:rsidRPr="00D62B57">
              <w:rPr>
                <w:color w:val="C00000"/>
                <w:szCs w:val="12"/>
                <w:highlight w:val="darkGray"/>
                <w:rPrChange w:id="641" w:author="Binz Pierre-Alain (HOS41670)" w:date="2017-05-14T13:30:00Z">
                  <w:rPr>
                    <w:sz w:val="12"/>
                    <w:szCs w:val="12"/>
                    <w:highlight w:val="red"/>
                  </w:rPr>
                </w:rPrChange>
              </w:rPr>
              <w:t>ILLEGAL</w:t>
            </w:r>
          </w:p>
        </w:tc>
        <w:tc>
          <w:tcPr>
            <w:tcW w:w="5627" w:type="dxa"/>
          </w:tcPr>
          <w:p w:rsidR="00367EA6" w:rsidRDefault="00A05416" w:rsidP="006F019F">
            <w:pPr>
              <w:jc w:val="both"/>
              <w:cnfStyle w:val="000000000000"/>
              <w:rPr>
                <w:ins w:id="642" w:author="Binz Pierre-Alain (HOS41670)" w:date="2017-05-14T13:30:00Z"/>
              </w:rPr>
            </w:pPr>
            <w:r>
              <w:t xml:space="preserve">Not legal. The </w:t>
            </w:r>
            <w:proofErr w:type="spellStart"/>
            <w:r>
              <w:t>UNIMOD:n</w:t>
            </w:r>
            <w:r w:rsidR="00367EA6">
              <w:t>n</w:t>
            </w:r>
            <w:proofErr w:type="spellEnd"/>
            <w:r w:rsidR="00367EA6">
              <w:t xml:space="preserve"> accession must be provided</w:t>
            </w:r>
          </w:p>
          <w:p w:rsidR="00D62B57" w:rsidRDefault="00D62B57" w:rsidP="006F019F">
            <w:pPr>
              <w:jc w:val="both"/>
              <w:cnfStyle w:val="000000000000"/>
            </w:pPr>
          </w:p>
        </w:tc>
      </w:tr>
      <w:tr w:rsidR="00367EA6" w:rsidTr="006F019F">
        <w:tc>
          <w:tcPr>
            <w:cnfStyle w:val="001000000000"/>
            <w:tcW w:w="3618" w:type="dxa"/>
          </w:tcPr>
          <w:p w:rsidR="00367EA6" w:rsidRDefault="00367EA6" w:rsidP="00040877">
            <w:pPr>
              <w:jc w:val="both"/>
            </w:pPr>
            <w:r>
              <w:t>(100|</w:t>
            </w:r>
            <w:r w:rsidR="006F019F">
              <w:t>UNI</w:t>
            </w:r>
            <w:r w:rsidR="00A05416">
              <w:t>MOD:21</w:t>
            </w:r>
            <w:r>
              <w:t>|)</w:t>
            </w:r>
            <w:r w:rsidR="0024014A">
              <w:t xml:space="preserve">  </w:t>
            </w:r>
            <w:ins w:id="643" w:author="Binz Pierre-Alain (HOS41670)" w:date="2017-05-14T13:30:00Z">
              <w:r w:rsidR="00D62B57" w:rsidRPr="00D62B57">
                <w:rPr>
                  <w:color w:val="C00000"/>
                  <w:szCs w:val="12"/>
                  <w:highlight w:val="darkGray"/>
                </w:rPr>
                <w:t>ILLEGAL</w:t>
              </w:r>
            </w:ins>
            <w:del w:id="644" w:author="Binz Pierre-Alain (HOS41670)" w:date="2017-05-14T13:30:00Z">
              <w:r w:rsidR="0024014A" w:rsidRPr="0024014A" w:rsidDel="00D62B57">
                <w:rPr>
                  <w:sz w:val="12"/>
                  <w:szCs w:val="12"/>
                  <w:highlight w:val="red"/>
                </w:rPr>
                <w:delText>ILLEGAL</w:delText>
              </w:r>
            </w:del>
          </w:p>
        </w:tc>
        <w:tc>
          <w:tcPr>
            <w:tcW w:w="5627" w:type="dxa"/>
          </w:tcPr>
          <w:p w:rsidR="00367EA6" w:rsidRDefault="00367EA6" w:rsidP="006F019F">
            <w:pPr>
              <w:jc w:val="both"/>
              <w:cnfStyle w:val="000000000000"/>
            </w:pPr>
            <w:r>
              <w:t>Not legal. The full name from the OBO file (or equivalent) must be provided</w:t>
            </w:r>
          </w:p>
        </w:tc>
      </w:tr>
    </w:tbl>
    <w:p w:rsidR="00367EA6" w:rsidRDefault="00367EA6" w:rsidP="00367EA6">
      <w:pPr>
        <w:jc w:val="both"/>
      </w:pPr>
    </w:p>
    <w:p w:rsidR="00B45BA9" w:rsidRDefault="00B45BA9" w:rsidP="00B45BA9">
      <w:pPr>
        <w:pStyle w:val="Titre3"/>
        <w:jc w:val="both"/>
      </w:pPr>
      <w:proofErr w:type="spellStart"/>
      <w:r>
        <w:t>ModResPsi</w:t>
      </w:r>
      <w:proofErr w:type="spellEnd"/>
      <w:r>
        <w:t xml:space="preserve"> header key</w:t>
      </w:r>
    </w:p>
    <w:p w:rsidR="00B45BA9" w:rsidRDefault="00B45BA9" w:rsidP="00B45BA9">
      <w:pPr>
        <w:jc w:val="both"/>
      </w:pPr>
    </w:p>
    <w:p w:rsidR="00B45BA9" w:rsidRDefault="00B45BA9" w:rsidP="00B45BA9">
      <w:pPr>
        <w:jc w:val="both"/>
      </w:pPr>
      <w:r>
        <w:t>The header key “</w:t>
      </w:r>
      <w:proofErr w:type="spellStart"/>
      <w:r>
        <w:t>ModResPsi</w:t>
      </w:r>
      <w:proofErr w:type="spellEnd"/>
      <w:r>
        <w:t>” is used to encode mass modifications on amino acids (residues) using the PSI-MOD controlled vocabulary. Two other terms (</w:t>
      </w:r>
      <w:proofErr w:type="spellStart"/>
      <w:r>
        <w:t>ModResUnimod</w:t>
      </w:r>
      <w:proofErr w:type="spellEnd"/>
      <w:r>
        <w:t xml:space="preserve"> and </w:t>
      </w:r>
      <w:proofErr w:type="spellStart"/>
      <w:r>
        <w:t>ModRes</w:t>
      </w:r>
      <w:proofErr w:type="spellEnd"/>
      <w:r>
        <w:t>) are used for other controlled vocabularies. The format of this term is (</w:t>
      </w:r>
      <w:proofErr w:type="spellStart"/>
      <w:r w:rsidR="00193E6B">
        <w:t>p</w:t>
      </w:r>
      <w:r>
        <w:t>osition|</w:t>
      </w:r>
      <w:r w:rsidR="00FD58B7">
        <w:t>acce</w:t>
      </w:r>
      <w:r>
        <w:t>ssion|name|OptionalTag</w:t>
      </w:r>
      <w:proofErr w:type="spellEnd"/>
      <w:r>
        <w:t xml:space="preserve">). See the table below for a series of examples, both legal and illegal. Position counting begins with 1. Note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ins w:id="645" w:author="Robert" w:date="2017-05-08T17:27:00Z">
        <w:r w:rsidR="00F56EEE">
          <w:t xml:space="preserve">entry </w:t>
        </w:r>
      </w:ins>
      <w:del w:id="646" w:author="Robert" w:date="2017-05-08T17:27:00Z">
        <w:r w:rsidDel="00F56EEE">
          <w:delText xml:space="preserve">is </w:delText>
        </w:r>
        <w:r w:rsidR="0036746D" w:rsidDel="00F56EEE">
          <w:delText>recognized</w:delText>
        </w:r>
        <w:r w:rsidDel="00F56EEE">
          <w:delText xml:space="preserve"> having </w:delText>
        </w:r>
      </w:del>
      <w:ins w:id="647" w:author="Robert" w:date="2017-05-08T17:27:00Z">
        <w:r w:rsidR="00F56EEE">
          <w:t xml:space="preserve">has </w:t>
        </w:r>
      </w:ins>
      <w:r>
        <w:t xml:space="preserve">a </w:t>
      </w:r>
      <w:ins w:id="648" w:author="Robert" w:date="2017-05-08T17:27:00Z">
        <w:r w:rsidR="00F56EEE">
          <w:t>v</w:t>
        </w:r>
      </w:ins>
      <w:del w:id="649" w:author="Robert" w:date="2017-05-08T17:27:00Z">
        <w:r w:rsidDel="00F56EEE">
          <w:delText>V</w:delText>
        </w:r>
      </w:del>
      <w:r>
        <w:t>ariant that is modified (for instance a</w:t>
      </w:r>
      <w:ins w:id="650" w:author="Robert" w:date="2017-05-08T17:27:00Z">
        <w:r w:rsidR="00F56EEE">
          <w:t>n</w:t>
        </w:r>
      </w:ins>
      <w:r>
        <w:t xml:space="preserve"> </w:t>
      </w:r>
      <w:proofErr w:type="spellStart"/>
      <w:r>
        <w:t>alanine</w:t>
      </w:r>
      <w:proofErr w:type="spellEnd"/>
      <w:r>
        <w:t xml:space="preserve"> -&gt; O-</w:t>
      </w:r>
      <w:proofErr w:type="spellStart"/>
      <w:r>
        <w:t>phospho</w:t>
      </w:r>
      <w:proofErr w:type="spellEnd"/>
      <w:r>
        <w:t xml:space="preserve">-L-serine), </w:t>
      </w:r>
      <w:del w:id="651" w:author="Robert" w:date="2017-05-08T17:27:00Z">
        <w:r w:rsidDel="00F56EEE">
          <w:delText xml:space="preserve">A </w:delText>
        </w:r>
      </w:del>
      <w:ins w:id="652" w:author="Robert" w:date="2017-05-08T17:27:00Z">
        <w:r w:rsidR="00F56EEE">
          <w:t xml:space="preserve">a </w:t>
        </w:r>
      </w:ins>
      <w:r>
        <w:t xml:space="preserve">new entry MUST be created that contains this variant (i.e. serine) in the main sequence. </w:t>
      </w:r>
      <w:proofErr w:type="gramStart"/>
      <w:r>
        <w:t xml:space="preserve">In </w:t>
      </w:r>
      <w:del w:id="653" w:author="Robert" w:date="2017-05-08T17:28:00Z">
        <w:r w:rsidDel="00F56EEE">
          <w:delText xml:space="preserve">that </w:delText>
        </w:r>
      </w:del>
      <w:ins w:id="654" w:author="Robert" w:date="2017-05-08T17:28:00Z">
        <w:r w:rsidR="00F56EEE">
          <w:t xml:space="preserve">this </w:t>
        </w:r>
      </w:ins>
      <w:r>
        <w:t xml:space="preserve">case the </w:t>
      </w:r>
      <w:del w:id="655" w:author="Robert" w:date="2017-05-08T17:28:00Z">
        <w:r w:rsidDel="00F56EEE">
          <w:delText xml:space="preserve">Modified </w:delText>
        </w:r>
      </w:del>
      <w:ins w:id="656" w:author="Robert" w:date="2017-05-08T17:28:00Z">
        <w:r w:rsidR="00F56EEE">
          <w:t xml:space="preserve">modified </w:t>
        </w:r>
      </w:ins>
      <w:del w:id="657" w:author="Robert" w:date="2017-05-08T17:28:00Z">
        <w:r w:rsidDel="00F56EEE">
          <w:delText xml:space="preserve">Residue </w:delText>
        </w:r>
      </w:del>
      <w:ins w:id="658" w:author="Robert" w:date="2017-05-08T17:28:00Z">
        <w:r w:rsidR="00F56EEE">
          <w:t xml:space="preserve">residue </w:t>
        </w:r>
      </w:ins>
      <w:r>
        <w:t>(O-</w:t>
      </w:r>
      <w:proofErr w:type="spellStart"/>
      <w:r>
        <w:t>phospho</w:t>
      </w:r>
      <w:proofErr w:type="spellEnd"/>
      <w:r>
        <w:t xml:space="preserve">-L-serine) can be added in </w:t>
      </w:r>
      <w:del w:id="659" w:author="Robert" w:date="2017-05-08T17:55:00Z">
        <w:r w:rsidDel="000A7243">
          <w:delText xml:space="preserve">this </w:delText>
        </w:r>
      </w:del>
      <w:ins w:id="660" w:author="Robert" w:date="2017-05-08T17:55:00Z">
        <w:r w:rsidR="000A7243">
          <w:t xml:space="preserve">the </w:t>
        </w:r>
      </w:ins>
      <w:r>
        <w:t>new entry.</w:t>
      </w:r>
      <w:proofErr w:type="gramEnd"/>
      <w:r>
        <w:t xml:space="preserve"> The specified modification name should be the one found in the “name:” field </w:t>
      </w:r>
      <w:r w:rsidR="00FD58B7">
        <w:t xml:space="preserve">in the OBO file, not a synonym. The tags MAY be defined in the file </w:t>
      </w:r>
      <w:r w:rsidR="00FD58B7" w:rsidRPr="000E5810">
        <w:t xml:space="preserve">header via the </w:t>
      </w:r>
      <w:proofErr w:type="spellStart"/>
      <w:r w:rsidR="00FD58B7">
        <w:t>CustomTag</w:t>
      </w:r>
      <w:proofErr w:type="spellEnd"/>
      <w:r w:rsidR="00FD58B7" w:rsidRPr="000E5810">
        <w:t xml:space="preserve"> keyword</w:t>
      </w:r>
      <w:r w:rsidR="00FD58B7">
        <w:t xml:space="preserve"> as described in section 3.3.4.</w:t>
      </w:r>
    </w:p>
    <w:p w:rsidR="00B45BA9" w:rsidRDefault="00B45BA9" w:rsidP="00B45BA9">
      <w:pPr>
        <w:jc w:val="both"/>
      </w:pPr>
    </w:p>
    <w:tbl>
      <w:tblPr>
        <w:tblStyle w:val="Classique1"/>
        <w:tblW w:w="0" w:type="auto"/>
        <w:tblLook w:val="04A0"/>
      </w:tblPr>
      <w:tblGrid>
        <w:gridCol w:w="4068"/>
        <w:gridCol w:w="5177"/>
      </w:tblGrid>
      <w:tr w:rsidR="00B45BA9" w:rsidTr="00937D32">
        <w:trPr>
          <w:cnfStyle w:val="100000000000"/>
        </w:trPr>
        <w:tc>
          <w:tcPr>
            <w:cnfStyle w:val="001000000000"/>
            <w:tcW w:w="4068" w:type="dxa"/>
          </w:tcPr>
          <w:p w:rsidR="00B45BA9" w:rsidRDefault="00B45BA9" w:rsidP="00937D32">
            <w:pPr>
              <w:jc w:val="both"/>
            </w:pPr>
            <w:r>
              <w:t>Example Value</w:t>
            </w:r>
          </w:p>
        </w:tc>
        <w:tc>
          <w:tcPr>
            <w:tcW w:w="5177" w:type="dxa"/>
          </w:tcPr>
          <w:p w:rsidR="00B45BA9" w:rsidRDefault="00B45BA9" w:rsidP="00937D32">
            <w:pPr>
              <w:jc w:val="both"/>
              <w:cnfStyle w:val="100000000000"/>
            </w:pPr>
            <w:r>
              <w:t>Interpretation</w:t>
            </w:r>
          </w:p>
        </w:tc>
      </w:tr>
      <w:tr w:rsidR="00B45BA9" w:rsidTr="00937D32">
        <w:tc>
          <w:tcPr>
            <w:cnfStyle w:val="001000000000"/>
            <w:tcW w:w="4068" w:type="dxa"/>
          </w:tcPr>
          <w:p w:rsidR="00B45BA9" w:rsidRDefault="00B45BA9" w:rsidP="00937D32">
            <w:pPr>
              <w:jc w:val="both"/>
            </w:pPr>
            <w:r>
              <w:t>(100|MOD:00046|O-phospho-L-serine)</w:t>
            </w:r>
          </w:p>
        </w:tc>
        <w:tc>
          <w:tcPr>
            <w:tcW w:w="5177" w:type="dxa"/>
          </w:tcPr>
          <w:p w:rsidR="00B45BA9" w:rsidRDefault="00B45BA9" w:rsidP="00937D32">
            <w:pPr>
              <w:jc w:val="both"/>
              <w:cnfStyle w:val="000000000000"/>
              <w:rPr>
                <w:ins w:id="661" w:author="Binz Pierre-Alain (HOS41670)" w:date="2017-05-14T13:30:00Z"/>
              </w:rPr>
            </w:pPr>
            <w:r>
              <w:t xml:space="preserve">Potential </w:t>
            </w:r>
            <w:proofErr w:type="spellStart"/>
            <w:r>
              <w:t>phosphorylation</w:t>
            </w:r>
            <w:proofErr w:type="spellEnd"/>
            <w:r>
              <w:t xml:space="preserve"> of a serine at position 100</w:t>
            </w:r>
          </w:p>
          <w:p w:rsidR="00D62B57" w:rsidRDefault="00D62B57" w:rsidP="00937D32">
            <w:pPr>
              <w:jc w:val="both"/>
              <w:cnfStyle w:val="000000000000"/>
            </w:pPr>
          </w:p>
        </w:tc>
      </w:tr>
      <w:tr w:rsidR="00B45BA9" w:rsidTr="00937D32">
        <w:tc>
          <w:tcPr>
            <w:cnfStyle w:val="001000000000"/>
            <w:tcW w:w="4068" w:type="dxa"/>
          </w:tcPr>
          <w:p w:rsidR="00B45BA9" w:rsidRDefault="00B45BA9" w:rsidP="00937D32">
            <w:pPr>
              <w:jc w:val="both"/>
            </w:pPr>
            <w:r>
              <w:t>(100||O-</w:t>
            </w:r>
            <w:proofErr w:type="spellStart"/>
            <w:r>
              <w:t>phospho</w:t>
            </w:r>
            <w:proofErr w:type="spellEnd"/>
            <w:r>
              <w:t xml:space="preserve">-L-serine)  </w:t>
            </w:r>
            <w:ins w:id="662" w:author="Binz Pierre-Alain (HOS41670)" w:date="2017-05-14T13:30:00Z">
              <w:r w:rsidR="00D62B57" w:rsidRPr="00D62B57">
                <w:rPr>
                  <w:color w:val="C00000"/>
                  <w:szCs w:val="12"/>
                  <w:highlight w:val="darkGray"/>
                </w:rPr>
                <w:t>ILLEGAL</w:t>
              </w:r>
            </w:ins>
            <w:del w:id="663" w:author="Binz Pierre-Alain (HOS41670)" w:date="2017-05-14T13:30:00Z">
              <w:r w:rsidRPr="0024014A" w:rsidDel="00D62B57">
                <w:rPr>
                  <w:sz w:val="12"/>
                  <w:szCs w:val="12"/>
                  <w:highlight w:val="red"/>
                </w:rPr>
                <w:delText>ILLEGAL</w:delText>
              </w:r>
            </w:del>
          </w:p>
        </w:tc>
        <w:tc>
          <w:tcPr>
            <w:tcW w:w="5177" w:type="dxa"/>
          </w:tcPr>
          <w:p w:rsidR="00B45BA9" w:rsidRDefault="00B45BA9" w:rsidP="00937D32">
            <w:pPr>
              <w:jc w:val="both"/>
              <w:cnfStyle w:val="000000000000"/>
            </w:pPr>
            <w:r>
              <w:t>Not legal. The MOD:00046 accession must be provided</w:t>
            </w:r>
          </w:p>
        </w:tc>
      </w:tr>
      <w:tr w:rsidR="00D62B57" w:rsidTr="00937D32">
        <w:trPr>
          <w:ins w:id="664" w:author="Binz Pierre-Alain (HOS41670)" w:date="2017-05-14T13:30:00Z"/>
        </w:trPr>
        <w:tc>
          <w:tcPr>
            <w:cnfStyle w:val="001000000000"/>
            <w:tcW w:w="4068" w:type="dxa"/>
          </w:tcPr>
          <w:p w:rsidR="00D62B57" w:rsidRDefault="00D62B57" w:rsidP="00937D32">
            <w:pPr>
              <w:jc w:val="both"/>
              <w:rPr>
                <w:ins w:id="665" w:author="Binz Pierre-Alain (HOS41670)" w:date="2017-05-14T13:30:00Z"/>
              </w:rPr>
            </w:pPr>
          </w:p>
        </w:tc>
        <w:tc>
          <w:tcPr>
            <w:tcW w:w="5177" w:type="dxa"/>
          </w:tcPr>
          <w:p w:rsidR="00D62B57" w:rsidRDefault="00D62B57" w:rsidP="00937D32">
            <w:pPr>
              <w:jc w:val="both"/>
              <w:cnfStyle w:val="000000000000"/>
              <w:rPr>
                <w:ins w:id="666" w:author="Binz Pierre-Alain (HOS41670)" w:date="2017-05-14T13:30:00Z"/>
              </w:rPr>
            </w:pPr>
          </w:p>
        </w:tc>
      </w:tr>
      <w:tr w:rsidR="00B45BA9" w:rsidTr="00937D32">
        <w:tc>
          <w:tcPr>
            <w:cnfStyle w:val="001000000000"/>
            <w:tcW w:w="4068" w:type="dxa"/>
          </w:tcPr>
          <w:p w:rsidR="00B45BA9" w:rsidRDefault="00B45BA9" w:rsidP="00937D32">
            <w:pPr>
              <w:jc w:val="both"/>
            </w:pPr>
            <w:r>
              <w:t xml:space="preserve">(100|MOD:00046|)  </w:t>
            </w:r>
            <w:ins w:id="667" w:author="Binz Pierre-Alain (HOS41670)" w:date="2017-05-14T13:30:00Z">
              <w:r w:rsidR="00D62B57" w:rsidRPr="00D62B57">
                <w:rPr>
                  <w:color w:val="C00000"/>
                  <w:szCs w:val="12"/>
                  <w:highlight w:val="darkGray"/>
                </w:rPr>
                <w:t>ILLEGAL</w:t>
              </w:r>
            </w:ins>
            <w:del w:id="668" w:author="Binz Pierre-Alain (HOS41670)" w:date="2017-05-14T13:30:00Z">
              <w:r w:rsidRPr="0024014A" w:rsidDel="00D62B57">
                <w:rPr>
                  <w:sz w:val="12"/>
                  <w:szCs w:val="12"/>
                  <w:highlight w:val="red"/>
                </w:rPr>
                <w:delText>ILLEGAL</w:delText>
              </w:r>
            </w:del>
          </w:p>
        </w:tc>
        <w:tc>
          <w:tcPr>
            <w:tcW w:w="5177" w:type="dxa"/>
          </w:tcPr>
          <w:p w:rsidR="00B45BA9" w:rsidRDefault="00B45BA9" w:rsidP="00937D32">
            <w:pPr>
              <w:jc w:val="both"/>
              <w:cnfStyle w:val="000000000000"/>
              <w:rPr>
                <w:ins w:id="669" w:author="Binz Pierre-Alain (HOS41670)" w:date="2017-05-14T13:30:00Z"/>
              </w:rPr>
            </w:pPr>
            <w:r>
              <w:t>Not legal. The full name from the OBO file (or equivalent) must be provided</w:t>
            </w:r>
            <w:ins w:id="670" w:author="Harald Barsnes" w:date="2017-05-09T16:06:00Z">
              <w:r w:rsidR="00D05DB8">
                <w:t>.</w:t>
              </w:r>
            </w:ins>
          </w:p>
          <w:p w:rsidR="00D62B57" w:rsidRDefault="00D62B57" w:rsidP="00937D32">
            <w:pPr>
              <w:jc w:val="both"/>
              <w:cnfStyle w:val="000000000000"/>
            </w:pPr>
          </w:p>
        </w:tc>
      </w:tr>
      <w:tr w:rsidR="00B45BA9" w:rsidTr="00937D32">
        <w:tc>
          <w:tcPr>
            <w:cnfStyle w:val="001000000000"/>
            <w:tcW w:w="4068" w:type="dxa"/>
          </w:tcPr>
          <w:p w:rsidR="00B45BA9" w:rsidRDefault="00B45BA9" w:rsidP="00937D32">
            <w:pPr>
              <w:jc w:val="both"/>
            </w:pPr>
            <w:commentRangeStart w:id="671"/>
            <w:commentRangeStart w:id="672"/>
            <w:r w:rsidRPr="004540B8">
              <w:t>(?|MOD:00046|</w:t>
            </w:r>
            <w:r>
              <w:t>O-phospho-L-serine)</w:t>
            </w:r>
            <w:commentRangeEnd w:id="671"/>
            <w:r w:rsidR="000F4D7F">
              <w:rPr>
                <w:rStyle w:val="Marquedecommentaire"/>
              </w:rPr>
              <w:commentReference w:id="671"/>
            </w:r>
            <w:commentRangeEnd w:id="672"/>
            <w:r w:rsidR="00232A13">
              <w:rPr>
                <w:rStyle w:val="Marquedecommentaire"/>
              </w:rPr>
              <w:commentReference w:id="672"/>
            </w:r>
          </w:p>
          <w:p w:rsidR="00B45BA9" w:rsidRDefault="00B45BA9" w:rsidP="00937D32">
            <w:pPr>
              <w:jc w:val="both"/>
            </w:pPr>
          </w:p>
          <w:p w:rsidR="00B45BA9" w:rsidRDefault="00B45BA9" w:rsidP="00937D32">
            <w:pPr>
              <w:jc w:val="both"/>
            </w:pPr>
          </w:p>
          <w:p w:rsidR="00B45BA9" w:rsidRPr="00101487" w:rsidRDefault="00B45BA9" w:rsidP="00937D32">
            <w:pPr>
              <w:jc w:val="both"/>
              <w:rPr>
                <w:highlight w:val="yellow"/>
              </w:rPr>
            </w:pPr>
          </w:p>
        </w:tc>
        <w:tc>
          <w:tcPr>
            <w:tcW w:w="5177" w:type="dxa"/>
          </w:tcPr>
          <w:p w:rsidR="00B45BA9" w:rsidRPr="00193E6B" w:rsidRDefault="00B45BA9" w:rsidP="00193E6B">
            <w:pPr>
              <w:tabs>
                <w:tab w:val="center" w:pos="4320"/>
                <w:tab w:val="right" w:pos="8640"/>
              </w:tabs>
              <w:jc w:val="both"/>
              <w:cnfStyle w:val="000000000000"/>
            </w:pPr>
            <w:r w:rsidRPr="004540B8">
              <w:t xml:space="preserve">A </w:t>
            </w:r>
            <w:proofErr w:type="spellStart"/>
            <w:r w:rsidRPr="004540B8">
              <w:t>phosp</w:t>
            </w:r>
            <w:r>
              <w:t>h</w:t>
            </w:r>
            <w:r w:rsidRPr="004540B8">
              <w:t>oserine</w:t>
            </w:r>
            <w:proofErr w:type="spellEnd"/>
            <w:r w:rsidRPr="004540B8">
              <w:t xml:space="preserve"> for which a position is unknown</w:t>
            </w:r>
            <w:r>
              <w:t>. If a position range is known, it MAY be encoded in the Optional tag component; however a reader is not supposed to be able to interpret this</w:t>
            </w:r>
            <w:ins w:id="673" w:author="Harald Barsnes" w:date="2017-05-09T16:06:00Z">
              <w:r w:rsidR="00D05DB8">
                <w:t>.</w:t>
              </w:r>
            </w:ins>
          </w:p>
        </w:tc>
      </w:tr>
    </w:tbl>
    <w:p w:rsidR="00B45BA9" w:rsidRDefault="00B45BA9" w:rsidP="00B45BA9">
      <w:pPr>
        <w:jc w:val="both"/>
      </w:pPr>
    </w:p>
    <w:p w:rsidR="00B45BA9" w:rsidRDefault="00B45BA9" w:rsidP="00367EA6">
      <w:pPr>
        <w:jc w:val="both"/>
      </w:pPr>
    </w:p>
    <w:p w:rsidR="00367EA6" w:rsidRDefault="00367EA6" w:rsidP="00367EA6">
      <w:pPr>
        <w:jc w:val="both"/>
      </w:pPr>
    </w:p>
    <w:p w:rsidR="006F019F" w:rsidRDefault="006F019F" w:rsidP="006F019F">
      <w:pPr>
        <w:pStyle w:val="Titre3"/>
        <w:jc w:val="both"/>
      </w:pPr>
      <w:proofErr w:type="spellStart"/>
      <w:r>
        <w:t>ModRes</w:t>
      </w:r>
      <w:proofErr w:type="spellEnd"/>
      <w:r>
        <w:t xml:space="preserve"> header key</w:t>
      </w:r>
    </w:p>
    <w:p w:rsidR="006F019F" w:rsidRDefault="006F019F" w:rsidP="006F019F">
      <w:pPr>
        <w:jc w:val="both"/>
      </w:pPr>
    </w:p>
    <w:p w:rsidR="00DF70AB" w:rsidRDefault="00FF7CFB" w:rsidP="006F019F">
      <w:pPr>
        <w:jc w:val="both"/>
      </w:pPr>
      <w:r>
        <w:t>The header key “</w:t>
      </w:r>
      <w:proofErr w:type="spellStart"/>
      <w:r>
        <w:t>ModRes</w:t>
      </w:r>
      <w:proofErr w:type="spellEnd"/>
      <w:r w:rsidR="006F019F">
        <w:t xml:space="preserve">” is used to encode mass modifications on amino acids (residues) </w:t>
      </w:r>
      <w:r>
        <w:t xml:space="preserve">where a controlled </w:t>
      </w:r>
      <w:r w:rsidR="006F019F">
        <w:t>vocabulary</w:t>
      </w:r>
      <w:r>
        <w:t xml:space="preserve"> entry </w:t>
      </w:r>
      <w:del w:id="674" w:author="Harald Barsnes" w:date="2017-05-09T16:07:00Z">
        <w:r w:rsidDel="00932393">
          <w:delText xml:space="preserve">in neither Unimod </w:delText>
        </w:r>
        <w:r w:rsidR="0011745B" w:rsidDel="00932393">
          <w:delText xml:space="preserve">nor PSI-MOD </w:delText>
        </w:r>
      </w:del>
      <w:r>
        <w:t>is available</w:t>
      </w:r>
      <w:ins w:id="675" w:author="Harald Barsnes" w:date="2017-05-09T16:08:00Z">
        <w:r w:rsidR="00932393">
          <w:t xml:space="preserve"> in neither </w:t>
        </w:r>
        <w:proofErr w:type="spellStart"/>
        <w:r w:rsidR="00932393">
          <w:t>Unimod</w:t>
        </w:r>
        <w:proofErr w:type="spellEnd"/>
        <w:r w:rsidR="00932393">
          <w:t xml:space="preserve"> nor PSI-MOD</w:t>
        </w:r>
      </w:ins>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preferred and should be used when possible</w:t>
      </w:r>
      <w:r w:rsidR="006F019F">
        <w:t>. T</w:t>
      </w:r>
      <w:r w:rsidR="00193E6B">
        <w:t>he format of this term is (</w:t>
      </w:r>
      <w:proofErr w:type="spellStart"/>
      <w:r w:rsidR="00193E6B">
        <w:t>p</w:t>
      </w:r>
      <w:r w:rsidR="00040877">
        <w:t>osition</w:t>
      </w:r>
      <w:r w:rsidR="00193E6B">
        <w:t>|</w:t>
      </w:r>
      <w:r w:rsidR="006F019F">
        <w:t>accession|name</w:t>
      </w:r>
      <w:r w:rsidR="00DF70AB">
        <w:t>|OptionalTag</w:t>
      </w:r>
      <w:proofErr w:type="spellEnd"/>
      <w:r w:rsidR="006F019F">
        <w:t xml:space="preserve">). See the table below for a series of examples, both legal and illegal. </w:t>
      </w:r>
      <w:r w:rsidR="006114E6">
        <w:t>Position</w:t>
      </w:r>
      <w:r w:rsidR="006F019F">
        <w:t xml:space="preserve"> counting begins with 1. </w:t>
      </w:r>
      <w:r>
        <w:t>The accession field may be empty if no accession number is available</w:t>
      </w:r>
      <w:r w:rsidR="006F019F">
        <w:t>.</w:t>
      </w:r>
      <w:r>
        <w:t xml:space="preserve"> However, the name field must be provided. Sin</w:t>
      </w:r>
      <w:r w:rsidR="00101487">
        <w:t xml:space="preserve">ce no amino acid </w:t>
      </w:r>
      <w:r w:rsidR="00101487">
        <w:lastRenderedPageBreak/>
        <w:t>may 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t>CustomTag</w:t>
      </w:r>
      <w:proofErr w:type="spellEnd"/>
      <w:r w:rsidR="00FD58B7" w:rsidRPr="000E5810">
        <w:t xml:space="preserve"> keyword</w:t>
      </w:r>
      <w:r w:rsidR="00FD58B7">
        <w:t xml:space="preserve"> as described in section 3.3.4.</w:t>
      </w:r>
    </w:p>
    <w:p w:rsidR="006F019F" w:rsidRDefault="00DF70AB" w:rsidP="006F019F">
      <w:pPr>
        <w:jc w:val="both"/>
      </w:pPr>
      <w:r>
        <w:t xml:space="preserve"> </w:t>
      </w:r>
    </w:p>
    <w:tbl>
      <w:tblPr>
        <w:tblStyle w:val="Classique1"/>
        <w:tblW w:w="0" w:type="auto"/>
        <w:tblLook w:val="04A0"/>
      </w:tblPr>
      <w:tblGrid>
        <w:gridCol w:w="3618"/>
        <w:gridCol w:w="5627"/>
      </w:tblGrid>
      <w:tr w:rsidR="006F019F" w:rsidTr="006F019F">
        <w:trPr>
          <w:cnfStyle w:val="100000000000"/>
        </w:trPr>
        <w:tc>
          <w:tcPr>
            <w:cnfStyle w:val="001000000000"/>
            <w:tcW w:w="3618" w:type="dxa"/>
          </w:tcPr>
          <w:p w:rsidR="006F019F" w:rsidRDefault="006F019F" w:rsidP="006F019F">
            <w:pPr>
              <w:jc w:val="both"/>
            </w:pPr>
            <w:r>
              <w:t>Example Value</w:t>
            </w:r>
          </w:p>
        </w:tc>
        <w:tc>
          <w:tcPr>
            <w:tcW w:w="5627" w:type="dxa"/>
          </w:tcPr>
          <w:p w:rsidR="006F019F" w:rsidRDefault="006F019F" w:rsidP="006F019F">
            <w:pPr>
              <w:jc w:val="both"/>
              <w:cnfStyle w:val="100000000000"/>
            </w:pPr>
            <w:r>
              <w:t>Interpretation</w:t>
            </w:r>
          </w:p>
        </w:tc>
      </w:tr>
      <w:tr w:rsidR="00DC6E60" w:rsidTr="00B36110">
        <w:tc>
          <w:tcPr>
            <w:cnfStyle w:val="001000000000"/>
            <w:tcW w:w="3618" w:type="dxa"/>
          </w:tcPr>
          <w:p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5627" w:type="dxa"/>
          </w:tcPr>
          <w:p w:rsidR="00DC6E60" w:rsidRDefault="00DC6E60" w:rsidP="00343358">
            <w:pPr>
              <w:jc w:val="both"/>
              <w:cnfStyle w:val="000000000000"/>
              <w:rPr>
                <w:ins w:id="676" w:author="Binz Pierre-Alain (HOS41670)" w:date="2017-05-14T13:30:00Z"/>
              </w:rPr>
            </w:pPr>
            <w:r>
              <w:t xml:space="preserve">The amino acid at position </w:t>
            </w:r>
            <w:r w:rsidR="00146A8D">
              <w:t xml:space="preserve">100 </w:t>
            </w:r>
            <w:r>
              <w:t xml:space="preserve">has </w:t>
            </w:r>
            <w:del w:id="677" w:author="Robert" w:date="2017-05-08T17:58:00Z">
              <w:r w:rsidR="00146A8D" w:rsidDel="00343358">
                <w:delText xml:space="preserve">some kind of </w:delText>
              </w:r>
            </w:del>
            <w:r w:rsidR="00146A8D">
              <w:t xml:space="preserve">N-linked </w:t>
            </w:r>
            <w:proofErr w:type="spellStart"/>
            <w:r w:rsidR="00146A8D">
              <w:t>glycosylation</w:t>
            </w:r>
            <w:proofErr w:type="spellEnd"/>
            <w:r w:rsidR="00670C8C">
              <w:t xml:space="preserve"> modification</w:t>
            </w:r>
            <w:ins w:id="678" w:author="Robert" w:date="2017-05-08T17:56:00Z">
              <w:r w:rsidR="000A7243">
                <w:t>/s</w:t>
              </w:r>
            </w:ins>
            <w:r w:rsidR="00146A8D">
              <w:t xml:space="preserve"> </w:t>
            </w:r>
            <w:del w:id="679" w:author="Robert" w:date="2017-05-08T17:58:00Z">
              <w:r w:rsidR="00146A8D" w:rsidDel="00343358">
                <w:delText>probably with an</w:delText>
              </w:r>
            </w:del>
            <w:ins w:id="680" w:author="Robert" w:date="2017-05-08T17:58:00Z">
              <w:r w:rsidR="00343358">
                <w:t>of</w:t>
              </w:r>
            </w:ins>
            <w:r w:rsidR="00146A8D">
              <w:t xml:space="preserve"> unknown </w:t>
            </w:r>
            <w:del w:id="681" w:author="Robert" w:date="2017-05-08T17:59:00Z">
              <w:r w:rsidR="00146A8D" w:rsidDel="00343358">
                <w:delText>total mass of the glycan</w:delText>
              </w:r>
            </w:del>
            <w:ins w:id="682" w:author="Robert" w:date="2017-05-08T17:59:00Z">
              <w:r w:rsidR="00343358">
                <w:t>composition</w:t>
              </w:r>
            </w:ins>
            <w:del w:id="683" w:author="Robert" w:date="2017-05-08T18:00:00Z">
              <w:r w:rsidR="00146A8D" w:rsidDel="00343358">
                <w:delText>, and therefore not in PSI-MOD or UniMod</w:delText>
              </w:r>
            </w:del>
            <w:r w:rsidR="00146A8D">
              <w:t>.</w:t>
            </w:r>
          </w:p>
          <w:p w:rsidR="00D62B57" w:rsidRDefault="00D62B57" w:rsidP="00343358">
            <w:pPr>
              <w:jc w:val="both"/>
              <w:cnfStyle w:val="000000000000"/>
            </w:pPr>
          </w:p>
        </w:tc>
      </w:tr>
      <w:tr w:rsidR="00E722BE" w:rsidTr="00E722BE">
        <w:tc>
          <w:tcPr>
            <w:cnfStyle w:val="001000000000"/>
            <w:tcW w:w="3618" w:type="dxa"/>
          </w:tcPr>
          <w:p w:rsidR="00E722BE" w:rsidRDefault="00E722BE" w:rsidP="00040877">
            <w:pPr>
              <w:jc w:val="both"/>
            </w:pPr>
            <w:r>
              <w:t>(100||Disulfide)</w:t>
            </w:r>
          </w:p>
        </w:tc>
        <w:tc>
          <w:tcPr>
            <w:tcW w:w="5627" w:type="dxa"/>
          </w:tcPr>
          <w:p w:rsidR="00E722BE" w:rsidRDefault="00E722BE" w:rsidP="000A7243">
            <w:pPr>
              <w:jc w:val="both"/>
              <w:cnfStyle w:val="000000000000"/>
              <w:rPr>
                <w:ins w:id="684" w:author="Binz Pierre-Alain (HOS41670)" w:date="2017-05-14T13:30:00Z"/>
              </w:rPr>
            </w:pPr>
            <w:r>
              <w:t xml:space="preserve">The amino acid at position </w:t>
            </w:r>
            <w:r w:rsidR="00146A8D">
              <w:t xml:space="preserve">100 </w:t>
            </w:r>
            <w:del w:id="685" w:author="Robert" w:date="2017-05-08T17:33:00Z">
              <w:r w:rsidDel="00F56EEE">
                <w:delText>has a</w:delText>
              </w:r>
            </w:del>
            <w:ins w:id="686" w:author="Robert" w:date="2017-05-08T17:33:00Z">
              <w:r w:rsidR="00F56EEE">
                <w:t xml:space="preserve">is </w:t>
              </w:r>
            </w:ins>
            <w:ins w:id="687" w:author="Robert" w:date="2017-05-08T17:47:00Z">
              <w:r w:rsidR="000A7243">
                <w:t>half</w:t>
              </w:r>
            </w:ins>
            <w:ins w:id="688" w:author="Robert" w:date="2017-05-08T17:33:00Z">
              <w:r w:rsidR="00F56EEE">
                <w:t xml:space="preserve"> of a</w:t>
              </w:r>
            </w:ins>
            <w:r>
              <w:t xml:space="preserve"> </w:t>
            </w:r>
            <w:del w:id="689" w:author="Robert" w:date="2017-05-08T17:32:00Z">
              <w:r w:rsidR="00146A8D" w:rsidDel="00F56EEE">
                <w:delText>disulphide</w:delText>
              </w:r>
              <w:r w:rsidDel="00F56EEE">
                <w:delText xml:space="preserve"> </w:delText>
              </w:r>
            </w:del>
            <w:ins w:id="690" w:author="Robert" w:date="2017-05-08T17:32:00Z">
              <w:r w:rsidR="00F56EEE">
                <w:t xml:space="preserve">disulfide </w:t>
              </w:r>
            </w:ins>
            <w:r>
              <w:t xml:space="preserve">modification. This is probably not </w:t>
            </w:r>
            <w:r w:rsidR="00146A8D">
              <w:t>useful for sequence database searching, but may be valuable information for other purposes.</w:t>
            </w:r>
          </w:p>
          <w:p w:rsidR="00D62B57" w:rsidRDefault="00D62B57" w:rsidP="000A7243">
            <w:pPr>
              <w:jc w:val="both"/>
              <w:cnfStyle w:val="000000000000"/>
            </w:pPr>
          </w:p>
        </w:tc>
      </w:tr>
      <w:tr w:rsidR="006F019F" w:rsidTr="006F019F">
        <w:tc>
          <w:tcPr>
            <w:cnfStyle w:val="001000000000"/>
            <w:tcW w:w="3618" w:type="dxa"/>
          </w:tcPr>
          <w:p w:rsidR="006F019F" w:rsidRDefault="006F019F" w:rsidP="00040877">
            <w:pPr>
              <w:jc w:val="both"/>
            </w:pPr>
            <w:r>
              <w:t>(100|</w:t>
            </w:r>
            <w:r w:rsidR="00DC6E60">
              <w:t>CustomMod:2</w:t>
            </w:r>
            <w:r w:rsidR="004161DB">
              <w:t>2</w:t>
            </w:r>
            <w:r>
              <w:t>|</w:t>
            </w:r>
            <w:r w:rsidR="00841157">
              <w:t>Floxilation</w:t>
            </w:r>
            <w:r>
              <w:t>)</w:t>
            </w:r>
          </w:p>
        </w:tc>
        <w:tc>
          <w:tcPr>
            <w:tcW w:w="5627" w:type="dxa"/>
          </w:tcPr>
          <w:p w:rsidR="006F019F" w:rsidRDefault="00DC6E60" w:rsidP="00146A8D">
            <w:pPr>
              <w:jc w:val="both"/>
              <w:cnfStyle w:val="000000000000"/>
              <w:rPr>
                <w:ins w:id="691" w:author="Binz Pierre-Alain (HOS41670)" w:date="2017-05-14T13:30:00Z"/>
              </w:rPr>
            </w:pPr>
            <w:r>
              <w:t xml:space="preserve">The amino acid at position </w:t>
            </w:r>
            <w:ins w:id="692" w:author="Robert" w:date="2017-05-08T17:33:00Z">
              <w:r w:rsidR="00F56EEE">
                <w:t xml:space="preserve">100 </w:t>
              </w:r>
            </w:ins>
            <w:r>
              <w:t xml:space="preserve">has </w:t>
            </w:r>
            <w:r w:rsidR="00E722BE">
              <w:t xml:space="preserve">a </w:t>
            </w:r>
            <w:proofErr w:type="spellStart"/>
            <w:r w:rsidR="00841157">
              <w:t>floxilation</w:t>
            </w:r>
            <w:proofErr w:type="spellEnd"/>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p w:rsidR="00D62B57" w:rsidRDefault="00D62B57" w:rsidP="00146A8D">
            <w:pPr>
              <w:jc w:val="both"/>
              <w:cnfStyle w:val="000000000000"/>
            </w:pPr>
          </w:p>
        </w:tc>
      </w:tr>
      <w:tr w:rsidR="00DC6E60" w:rsidTr="006F019F">
        <w:tc>
          <w:tcPr>
            <w:cnfStyle w:val="001000000000"/>
            <w:tcW w:w="3618" w:type="dxa"/>
          </w:tcPr>
          <w:p w:rsidR="00DC6E60" w:rsidRDefault="00DC6E60" w:rsidP="00101487">
            <w:pPr>
              <w:jc w:val="both"/>
            </w:pPr>
            <w:r>
              <w:t>(100|100||</w:t>
            </w:r>
            <w:proofErr w:type="spellStart"/>
            <w:r w:rsidR="00101487">
              <w:t>Phosphorylation</w:t>
            </w:r>
            <w:proofErr w:type="spellEnd"/>
            <w:r>
              <w:t>)</w:t>
            </w:r>
          </w:p>
        </w:tc>
        <w:tc>
          <w:tcPr>
            <w:tcW w:w="5627" w:type="dxa"/>
          </w:tcPr>
          <w:p w:rsidR="00DC6E60" w:rsidRDefault="00DC6E60" w:rsidP="00F56EEE">
            <w:pPr>
              <w:jc w:val="both"/>
              <w:cnfStyle w:val="000000000000"/>
            </w:pPr>
            <w:r>
              <w:t xml:space="preserve">The amino acid at position 100 has </w:t>
            </w:r>
            <w:r w:rsidR="00101487">
              <w:t xml:space="preserve">potential </w:t>
            </w:r>
            <w:proofErr w:type="spellStart"/>
            <w:r w:rsidR="00101487">
              <w:t>phosphorylation</w:t>
            </w:r>
            <w:proofErr w:type="spellEnd"/>
            <w:r>
              <w:t xml:space="preserve">. </w:t>
            </w:r>
            <w:ins w:id="693" w:author="Harald Barsnes" w:date="2017-05-09T16:09:00Z">
              <w:r w:rsidR="00E86331">
                <w:t xml:space="preserve">Note that </w:t>
              </w:r>
            </w:ins>
            <w:del w:id="694" w:author="Harald Barsnes" w:date="2017-05-09T16:09:00Z">
              <w:r w:rsidR="00841157" w:rsidDel="00E86331">
                <w:delText>A</w:delText>
              </w:r>
            </w:del>
            <w:ins w:id="695" w:author="Harald Barsnes" w:date="2017-05-09T16:09:00Z">
              <w:r w:rsidR="00E86331">
                <w:t>a</w:t>
              </w:r>
            </w:ins>
            <w:r w:rsidR="00841157">
              <w:t xml:space="preserve">lthough this is permitted, </w:t>
            </w:r>
            <w:ins w:id="696" w:author="Harald Barsnes" w:date="2017-05-09T16:10:00Z">
              <w:r w:rsidR="006D7F29">
                <w:t xml:space="preserve">the </w:t>
              </w:r>
            </w:ins>
            <w:r w:rsidR="00841157">
              <w:t xml:space="preserve">use of either </w:t>
            </w:r>
            <w:proofErr w:type="spellStart"/>
            <w:r w:rsidR="00841157">
              <w:t>ModResPsi</w:t>
            </w:r>
            <w:proofErr w:type="spellEnd"/>
            <w:r w:rsidR="00841157">
              <w:t xml:space="preserve"> or </w:t>
            </w:r>
            <w:proofErr w:type="spellStart"/>
            <w:r w:rsidR="00841157">
              <w:t>ModResUnimod</w:t>
            </w:r>
            <w:proofErr w:type="spellEnd"/>
            <w:r w:rsidR="00841157">
              <w:t xml:space="preserve"> </w:t>
            </w:r>
            <w:del w:id="697" w:author="Robert" w:date="2017-05-08T17:35:00Z">
              <w:r w:rsidR="00841157" w:rsidDel="00F56EEE">
                <w:delText>for well-known modifications</w:delText>
              </w:r>
            </w:del>
            <w:ins w:id="698" w:author="Robert" w:date="2017-05-08T17:35:00Z">
              <w:r w:rsidR="00F56EEE">
                <w:t>CV when available</w:t>
              </w:r>
            </w:ins>
            <w:r w:rsidR="00841157">
              <w:t xml:space="preserve"> is strongly encouraged.</w:t>
            </w:r>
          </w:p>
        </w:tc>
      </w:tr>
    </w:tbl>
    <w:p w:rsidR="006F019F" w:rsidRDefault="006F019F" w:rsidP="006F019F">
      <w:pPr>
        <w:jc w:val="both"/>
      </w:pPr>
    </w:p>
    <w:p w:rsidR="00B36110" w:rsidRDefault="00B36110" w:rsidP="00B36110">
      <w:pPr>
        <w:pStyle w:val="Titre3"/>
        <w:jc w:val="both"/>
      </w:pPr>
      <w:r>
        <w:t>Processed header key</w:t>
      </w:r>
    </w:p>
    <w:p w:rsidR="00B36110" w:rsidRDefault="00B36110" w:rsidP="00B36110">
      <w:pPr>
        <w:jc w:val="both"/>
      </w:pPr>
    </w:p>
    <w:p w:rsidR="00B36110" w:rsidRDefault="00B36110" w:rsidP="00B36110">
      <w:pPr>
        <w:jc w:val="both"/>
      </w:pPr>
      <w:r>
        <w:t>The header key “Processed” is used to encode post-translational processing of the protein, such that the mature form of the protein is only a subset of the entire provided sequence. The format of this term is (</w:t>
      </w:r>
      <w:proofErr w:type="spellStart"/>
      <w:r>
        <w:t>start</w:t>
      </w:r>
      <w:r w:rsidR="006114E6">
        <w:t>Position</w:t>
      </w:r>
      <w:r>
        <w:t>|end</w:t>
      </w:r>
      <w:r w:rsidR="006114E6">
        <w:t>Position</w:t>
      </w:r>
      <w:r>
        <w:t>|accession|name</w:t>
      </w:r>
      <w:r w:rsidR="00DF70AB">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w:t>
      </w:r>
      <w:proofErr w:type="spellStart"/>
      <w:r>
        <w:t>indels</w:t>
      </w:r>
      <w:proofErr w:type="spellEnd"/>
      <w:r>
        <w:t>.</w:t>
      </w:r>
    </w:p>
    <w:p w:rsidR="00DF70AB" w:rsidRDefault="00DF70AB" w:rsidP="00B36110">
      <w:pPr>
        <w:jc w:val="both"/>
      </w:pPr>
    </w:p>
    <w:tbl>
      <w:tblPr>
        <w:tblStyle w:val="Classique1"/>
        <w:tblW w:w="0" w:type="auto"/>
        <w:tblLook w:val="04A0"/>
      </w:tblPr>
      <w:tblGrid>
        <w:gridCol w:w="3618"/>
        <w:gridCol w:w="5627"/>
      </w:tblGrid>
      <w:tr w:rsidR="00B36110" w:rsidTr="00B36110">
        <w:trPr>
          <w:cnfStyle w:val="100000000000"/>
        </w:trPr>
        <w:tc>
          <w:tcPr>
            <w:cnfStyle w:val="001000000000"/>
            <w:tcW w:w="3618" w:type="dxa"/>
          </w:tcPr>
          <w:p w:rsidR="00B36110" w:rsidRDefault="00B36110" w:rsidP="00B36110">
            <w:pPr>
              <w:jc w:val="both"/>
            </w:pPr>
            <w:r>
              <w:t>Example Value</w:t>
            </w:r>
          </w:p>
        </w:tc>
        <w:tc>
          <w:tcPr>
            <w:tcW w:w="5627" w:type="dxa"/>
          </w:tcPr>
          <w:p w:rsidR="00B36110" w:rsidRDefault="00B36110" w:rsidP="00B36110">
            <w:pPr>
              <w:jc w:val="both"/>
              <w:cnfStyle w:val="100000000000"/>
            </w:pPr>
            <w:r>
              <w:t>Interpretation</w:t>
            </w:r>
          </w:p>
        </w:tc>
      </w:tr>
      <w:tr w:rsidR="00B36110" w:rsidTr="00B36110">
        <w:tc>
          <w:tcPr>
            <w:cnfStyle w:val="001000000000"/>
            <w:tcW w:w="3618" w:type="dxa"/>
          </w:tcPr>
          <w:p w:rsidR="00B36110" w:rsidRDefault="00E670B1" w:rsidP="00B36110">
            <w:pPr>
              <w:jc w:val="both"/>
            </w:pPr>
            <w:r>
              <w:t>(1|40|PEFF:1027|signal s</w:t>
            </w:r>
            <w:r w:rsidR="00B36110">
              <w:t>equence)</w:t>
            </w:r>
          </w:p>
        </w:tc>
        <w:tc>
          <w:tcPr>
            <w:tcW w:w="5627" w:type="dxa"/>
          </w:tcPr>
          <w:p w:rsidR="00B36110" w:rsidRDefault="00B36110" w:rsidP="00B36110">
            <w:pPr>
              <w:jc w:val="both"/>
              <w:cnfStyle w:val="000000000000"/>
              <w:rPr>
                <w:ins w:id="699" w:author="Binz Pierre-Alain (HOS41670)" w:date="2017-05-14T13:31:00Z"/>
              </w:rPr>
            </w:pPr>
            <w:r>
              <w:t>Residues 1-40 are a signal peptide sequence that is cleaved off after translation</w:t>
            </w:r>
          </w:p>
          <w:p w:rsidR="00D62B57" w:rsidRDefault="00D62B57" w:rsidP="00B36110">
            <w:pPr>
              <w:jc w:val="both"/>
              <w:cnfStyle w:val="000000000000"/>
            </w:pPr>
          </w:p>
        </w:tc>
      </w:tr>
      <w:tr w:rsidR="00B36110" w:rsidTr="00B36110">
        <w:tc>
          <w:tcPr>
            <w:cnfStyle w:val="001000000000"/>
            <w:tcW w:w="3618" w:type="dxa"/>
          </w:tcPr>
          <w:p w:rsidR="00B36110" w:rsidRDefault="00B36110" w:rsidP="00E670B1">
            <w:pPr>
              <w:jc w:val="both"/>
            </w:pPr>
            <w:r>
              <w:t>(</w:t>
            </w:r>
            <w:r w:rsidR="00E670B1">
              <w:t>41</w:t>
            </w:r>
            <w:r>
              <w:t>|</w:t>
            </w:r>
            <w:r w:rsidR="00E670B1">
              <w:t>890</w:t>
            </w:r>
            <w:r>
              <w:t>|</w:t>
            </w:r>
            <w:r w:rsidR="00E670B1">
              <w:t>PEFF:1028|mature protein</w:t>
            </w:r>
            <w:r>
              <w:t>)</w:t>
            </w:r>
          </w:p>
        </w:tc>
        <w:tc>
          <w:tcPr>
            <w:tcW w:w="5627" w:type="dxa"/>
          </w:tcPr>
          <w:p w:rsidR="00B36110" w:rsidRDefault="00E670B1" w:rsidP="00B36110">
            <w:pPr>
              <w:jc w:val="both"/>
              <w:cnfStyle w:val="000000000000"/>
              <w:rPr>
                <w:ins w:id="700" w:author="Binz Pierre-Alain (HOS41670)" w:date="2017-05-14T13:31:00Z"/>
              </w:rPr>
            </w:pPr>
            <w:r>
              <w:t>Residues 41-890 are the mature form of the protein after the signal sequence is removed</w:t>
            </w:r>
          </w:p>
          <w:p w:rsidR="00D62B57" w:rsidRDefault="00D62B57" w:rsidP="00B36110">
            <w:pPr>
              <w:jc w:val="both"/>
              <w:cnfStyle w:val="000000000000"/>
            </w:pPr>
          </w:p>
        </w:tc>
      </w:tr>
      <w:tr w:rsidR="00E670B1" w:rsidTr="0092768F">
        <w:tc>
          <w:tcPr>
            <w:cnfStyle w:val="001000000000"/>
            <w:tcW w:w="3618" w:type="dxa"/>
          </w:tcPr>
          <w:p w:rsidR="00E670B1" w:rsidRDefault="00E670B1" w:rsidP="0092768F">
            <w:pPr>
              <w:jc w:val="both"/>
            </w:pPr>
            <w:r>
              <w:t>(1|40||signal sequence)</w:t>
            </w:r>
            <w:r w:rsidR="0024014A">
              <w:t xml:space="preserve">  </w:t>
            </w:r>
            <w:ins w:id="701" w:author="Binz Pierre-Alain (HOS41670)" w:date="2017-05-14T13:30:00Z">
              <w:r w:rsidR="00D62B57" w:rsidRPr="00D62B57">
                <w:rPr>
                  <w:color w:val="C00000"/>
                  <w:szCs w:val="12"/>
                  <w:highlight w:val="darkGray"/>
                </w:rPr>
                <w:t>ILLEGAL</w:t>
              </w:r>
            </w:ins>
            <w:del w:id="702" w:author="Binz Pierre-Alain (HOS41670)" w:date="2017-05-14T13:30:00Z">
              <w:r w:rsidR="0024014A" w:rsidRPr="0024014A" w:rsidDel="00D62B57">
                <w:rPr>
                  <w:sz w:val="12"/>
                  <w:szCs w:val="12"/>
                  <w:highlight w:val="red"/>
                </w:rPr>
                <w:delText>ILLEGAL</w:delText>
              </w:r>
            </w:del>
          </w:p>
        </w:tc>
        <w:tc>
          <w:tcPr>
            <w:tcW w:w="5627" w:type="dxa"/>
          </w:tcPr>
          <w:p w:rsidR="00E670B1" w:rsidRDefault="00E670B1" w:rsidP="0092768F">
            <w:pPr>
              <w:jc w:val="both"/>
              <w:cnfStyle w:val="000000000000"/>
              <w:rPr>
                <w:ins w:id="703" w:author="Binz Pierre-Alain (HOS41670)" w:date="2017-05-14T13:31:00Z"/>
              </w:rPr>
            </w:pPr>
            <w:r>
              <w:t>Not legal; an accession number from the PEFF CV must be provided.</w:t>
            </w:r>
          </w:p>
          <w:p w:rsidR="00D62B57" w:rsidRDefault="00D62B57" w:rsidP="0092768F">
            <w:pPr>
              <w:jc w:val="both"/>
              <w:cnfStyle w:val="000000000000"/>
            </w:pPr>
          </w:p>
        </w:tc>
      </w:tr>
      <w:tr w:rsidR="00B36110" w:rsidTr="00B36110">
        <w:tc>
          <w:tcPr>
            <w:cnfStyle w:val="001000000000"/>
            <w:tcW w:w="3618" w:type="dxa"/>
          </w:tcPr>
          <w:p w:rsidR="00B36110" w:rsidRDefault="00B36110" w:rsidP="00E670B1">
            <w:pPr>
              <w:jc w:val="both"/>
            </w:pPr>
            <w:r>
              <w:t>(</w:t>
            </w:r>
            <w:r w:rsidR="00E670B1">
              <w:t>1</w:t>
            </w:r>
            <w:r>
              <w:t>|</w:t>
            </w:r>
            <w:r w:rsidR="00E670B1">
              <w:t>40</w:t>
            </w:r>
            <w:r>
              <w:t>|</w:t>
            </w:r>
            <w:r w:rsidR="00E670B1">
              <w:t>PEFF:1027</w:t>
            </w:r>
            <w:r>
              <w:t>|)</w:t>
            </w:r>
            <w:r w:rsidR="004161DB">
              <w:t xml:space="preserve">  </w:t>
            </w:r>
            <w:ins w:id="704" w:author="Binz Pierre-Alain (HOS41670)" w:date="2017-05-14T13:31:00Z">
              <w:r w:rsidR="00D62B57" w:rsidRPr="00D62B57">
                <w:rPr>
                  <w:color w:val="C00000"/>
                  <w:szCs w:val="12"/>
                  <w:highlight w:val="darkGray"/>
                </w:rPr>
                <w:t>ILLEGAL</w:t>
              </w:r>
            </w:ins>
            <w:del w:id="705" w:author="Binz Pierre-Alain (HOS41670)" w:date="2017-05-14T13:31:00Z">
              <w:r w:rsidR="004161DB" w:rsidRPr="0024014A" w:rsidDel="00D62B57">
                <w:rPr>
                  <w:sz w:val="12"/>
                  <w:szCs w:val="12"/>
                  <w:highlight w:val="red"/>
                </w:rPr>
                <w:delText>ILLEGAL</w:delText>
              </w:r>
            </w:del>
          </w:p>
        </w:tc>
        <w:tc>
          <w:tcPr>
            <w:tcW w:w="5627" w:type="dxa"/>
          </w:tcPr>
          <w:p w:rsidR="00B36110" w:rsidRDefault="00E670B1" w:rsidP="00E670B1">
            <w:pPr>
              <w:jc w:val="both"/>
              <w:cnfStyle w:val="000000000000"/>
            </w:pPr>
            <w:r>
              <w:t>Not legal; the term name from the PEFF CV must be provided</w:t>
            </w:r>
            <w:r w:rsidR="00B36110">
              <w:t>.</w:t>
            </w:r>
          </w:p>
        </w:tc>
      </w:tr>
    </w:tbl>
    <w:p w:rsidR="007A3466" w:rsidRDefault="007A3466" w:rsidP="004B48E4">
      <w:pPr>
        <w:tabs>
          <w:tab w:val="left" w:pos="1440"/>
          <w:tab w:val="left" w:pos="6300"/>
        </w:tabs>
        <w:jc w:val="both"/>
        <w:rPr>
          <w:ins w:id="706" w:author="Binz Pierre-Alain (HOS41670)" w:date="2017-05-14T13:31:00Z"/>
        </w:rPr>
      </w:pPr>
    </w:p>
    <w:p w:rsidR="00D62B57" w:rsidRDefault="00D62B57" w:rsidP="004B48E4">
      <w:pPr>
        <w:tabs>
          <w:tab w:val="left" w:pos="1440"/>
          <w:tab w:val="left" w:pos="6300"/>
        </w:tabs>
        <w:jc w:val="both"/>
      </w:pPr>
    </w:p>
    <w:p w:rsidR="007A3466" w:rsidRPr="00844118" w:rsidRDefault="001848FA" w:rsidP="004B48E4">
      <w:pPr>
        <w:pStyle w:val="Titre2"/>
        <w:jc w:val="both"/>
      </w:pPr>
      <w:r w:rsidRPr="00844118">
        <w:t xml:space="preserve"> </w:t>
      </w:r>
      <w:bookmarkStart w:id="707" w:name="_Toc482532575"/>
      <w:r w:rsidRPr="00844118">
        <w:t>Additional considerations</w:t>
      </w:r>
      <w:bookmarkEnd w:id="707"/>
    </w:p>
    <w:p w:rsidR="007A3466" w:rsidRDefault="007A3466" w:rsidP="004B48E4">
      <w:pPr>
        <w:tabs>
          <w:tab w:val="left" w:pos="1440"/>
          <w:tab w:val="left" w:pos="6300"/>
        </w:tabs>
        <w:jc w:val="both"/>
      </w:pPr>
    </w:p>
    <w:p w:rsidR="006974D1" w:rsidRDefault="006974D1" w:rsidP="004B48E4">
      <w:pPr>
        <w:pStyle w:val="Titre3"/>
        <w:jc w:val="both"/>
      </w:pPr>
      <w:r>
        <w:t>Representation of splicing variants</w:t>
      </w:r>
    </w:p>
    <w:p w:rsidR="006974D1" w:rsidRPr="006974D1" w:rsidRDefault="006974D1" w:rsidP="004B48E4">
      <w:pPr>
        <w:pStyle w:val="nobreak"/>
        <w:jc w:val="both"/>
      </w:pPr>
    </w:p>
    <w:p w:rsidR="007A3466" w:rsidRDefault="001848FA" w:rsidP="004B48E4">
      <w:pPr>
        <w:jc w:val="both"/>
      </w:pPr>
      <w:r>
        <w:t>When s</w:t>
      </w:r>
      <w:r w:rsidR="007A3466">
        <w:t>plicing variants</w:t>
      </w:r>
      <w:r w:rsidR="006974D1">
        <w:t xml:space="preserve"> </w:t>
      </w:r>
      <w:r w:rsidR="00693A64">
        <w:t xml:space="preserve">(alternative </w:t>
      </w:r>
      <w:proofErr w:type="spellStart"/>
      <w:r w:rsidR="00693A64">
        <w:t>exon</w:t>
      </w:r>
      <w:proofErr w:type="spellEnd"/>
      <w:r w:rsidR="00693A64">
        <w:t xml:space="preserve">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w:t>
      </w:r>
      <w:proofErr w:type="gramStart"/>
      <w:r w:rsidR="00D225D2">
        <w:t>be</w:t>
      </w:r>
      <w:proofErr w:type="gramEnd"/>
      <w:r w:rsidR="00D225D2">
        <w:t xml:space="preserve"> different for each of these sequence entries.</w:t>
      </w:r>
      <w:r w:rsidR="00693A64">
        <w:t xml:space="preserve"> Such corresponding sequences MAY be discriminated by a different suffix (&gt;np</w:t>
      </w:r>
      <w:proofErr w:type="gramStart"/>
      <w:r w:rsidR="00693A64">
        <w:t>:P01234</w:t>
      </w:r>
      <w:proofErr w:type="gramEnd"/>
      <w:r w:rsidR="00693A64">
        <w:t>-1 and &gt;np:P01234-2).</w:t>
      </w:r>
    </w:p>
    <w:p w:rsidR="006974D1" w:rsidRDefault="006974D1" w:rsidP="004B48E4">
      <w:pPr>
        <w:jc w:val="both"/>
      </w:pPr>
    </w:p>
    <w:p w:rsidR="006974D1" w:rsidRDefault="006974D1" w:rsidP="004B48E4">
      <w:pPr>
        <w:jc w:val="both"/>
      </w:pPr>
    </w:p>
    <w:p w:rsidR="006974D1" w:rsidRDefault="006974D1" w:rsidP="004B48E4">
      <w:pPr>
        <w:pStyle w:val="Titre3"/>
        <w:jc w:val="both"/>
      </w:pPr>
      <w:r>
        <w:t>Representation of processed sequences</w:t>
      </w:r>
    </w:p>
    <w:p w:rsidR="006974D1" w:rsidRDefault="006974D1" w:rsidP="004B48E4">
      <w:pPr>
        <w:pStyle w:val="Titre3"/>
        <w:numPr>
          <w:ilvl w:val="0"/>
          <w:numId w:val="0"/>
        </w:numPr>
        <w:ind w:left="720"/>
        <w:jc w:val="both"/>
      </w:pPr>
    </w:p>
    <w:p w:rsidR="007A3466" w:rsidRDefault="007A3466" w:rsidP="004B48E4">
      <w:pPr>
        <w:pStyle w:val="Titre3"/>
        <w:numPr>
          <w:ilvl w:val="0"/>
          <w:numId w:val="0"/>
        </w:numPr>
        <w:jc w:val="both"/>
      </w:pPr>
      <w:proofErr w:type="gramStart"/>
      <w:r>
        <w:t>Processed sequences (removal of precu</w:t>
      </w:r>
      <w:r w:rsidR="006974D1">
        <w:t xml:space="preserve">rsor peptide, active chain, </w:t>
      </w:r>
      <w:r w:rsidR="00193E6B">
        <w:t>etc.</w:t>
      </w:r>
      <w:r w:rsidR="006974D1">
        <w:t>)</w:t>
      </w:r>
      <w:proofErr w:type="gramEnd"/>
      <w:r w:rsidR="006974D1">
        <w:t xml:space="preserve"> </w:t>
      </w:r>
      <w:proofErr w:type="gramStart"/>
      <w:r w:rsidR="006974D1">
        <w:t xml:space="preserve">SHOULD be represented with </w:t>
      </w:r>
      <w:r>
        <w:t xml:space="preserve">annotations in the sequence </w:t>
      </w:r>
      <w:r w:rsidR="007E5315">
        <w:t>description line</w:t>
      </w:r>
      <w:r w:rsidR="005B4F27">
        <w:t>.</w:t>
      </w:r>
      <w:proofErr w:type="gramEnd"/>
      <w:r w:rsidR="00BD0024">
        <w:t xml:space="preserve"> In cases where reading software cannot interpret this </w:t>
      </w:r>
      <w:r w:rsidR="00BD0024">
        <w:lastRenderedPageBreak/>
        <w:t>annotation, or in case</w:t>
      </w:r>
      <w:ins w:id="708" w:author="Robert" w:date="2017-05-08T17:42:00Z">
        <w:r w:rsidR="000F6AE0">
          <w:t>s</w:t>
        </w:r>
      </w:ins>
      <w:r w:rsidR="00BD0024">
        <w:t xml:space="preserve"> where the complexity of interpretation of additional annotation (such as active forms specific PTMs), processed sequences MAY be represented in separate sequence entries; in this case, the </w:t>
      </w:r>
      <w:proofErr w:type="spellStart"/>
      <w:r w:rsidR="00BD0024">
        <w:t>DbUniqueId</w:t>
      </w:r>
      <w:proofErr w:type="spellEnd"/>
      <w:r w:rsidR="00BD0024">
        <w:t xml:space="preserve">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Titre3"/>
        <w:jc w:val="both"/>
      </w:pPr>
      <w:r>
        <w:t>File extension</w:t>
      </w:r>
    </w:p>
    <w:p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rsidR="007A3466" w:rsidRPr="007A3466" w:rsidRDefault="007A3466" w:rsidP="004B48E4">
      <w:pPr>
        <w:jc w:val="both"/>
      </w:pPr>
    </w:p>
    <w:p w:rsidR="007A3466" w:rsidRPr="007A3466" w:rsidRDefault="007A3466" w:rsidP="004B48E4">
      <w:pPr>
        <w:jc w:val="both"/>
      </w:pPr>
    </w:p>
    <w:p w:rsidR="00CB2E8B" w:rsidRPr="007D27E8" w:rsidRDefault="00CB2E8B" w:rsidP="004B48E4">
      <w:pPr>
        <w:pStyle w:val="Titre1"/>
        <w:jc w:val="both"/>
      </w:pPr>
      <w:bookmarkStart w:id="709" w:name="_Toc482532576"/>
      <w:r w:rsidRPr="007D27E8">
        <w:t>Author</w:t>
      </w:r>
      <w:r w:rsidR="002A0B24" w:rsidRPr="007D27E8">
        <w:t>s</w:t>
      </w:r>
      <w:r w:rsidRPr="007D27E8">
        <w:t xml:space="preserve"> Information</w:t>
      </w:r>
      <w:bookmarkEnd w:id="709"/>
    </w:p>
    <w:p w:rsidR="00CB2E8B" w:rsidRDefault="00CB2E8B" w:rsidP="004B48E4">
      <w:pPr>
        <w:pStyle w:val="nobreak"/>
        <w:jc w:val="both"/>
      </w:pPr>
    </w:p>
    <w:p w:rsidR="00A83BBD" w:rsidRDefault="00A83BBD" w:rsidP="004B48E4">
      <w:pPr>
        <w:jc w:val="both"/>
      </w:pPr>
      <w:r>
        <w:t>Pierre-Alain Binz</w:t>
      </w:r>
    </w:p>
    <w:p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proofErr w:type="spellStart"/>
      <w:r w:rsidR="00A83BBD" w:rsidRPr="00A75507">
        <w:rPr>
          <w:lang w:val="fr-CH"/>
        </w:rPr>
        <w:t>Switzerland</w:t>
      </w:r>
      <w:proofErr w:type="spellEnd"/>
    </w:p>
    <w:p w:rsidR="00A83BBD" w:rsidRPr="00A75507" w:rsidRDefault="00015A13" w:rsidP="004B48E4">
      <w:pPr>
        <w:jc w:val="both"/>
        <w:rPr>
          <w:lang w:val="fr-CH"/>
        </w:rPr>
      </w:pPr>
      <w:r w:rsidRPr="00A75507">
        <w:rPr>
          <w:lang w:val="fr-CH"/>
        </w:rPr>
        <w:t>p</w:t>
      </w:r>
      <w:r w:rsidR="00A83BBD" w:rsidRPr="00A75507">
        <w:rPr>
          <w:lang w:val="fr-CH"/>
        </w:rPr>
        <w:t>ierre-alain.binz@</w:t>
      </w:r>
      <w:r w:rsidR="002206EB" w:rsidRPr="00A75507">
        <w:rPr>
          <w:lang w:val="fr-CH"/>
        </w:rPr>
        <w:t>chuv</w:t>
      </w:r>
      <w:r w:rsidR="007E5315" w:rsidRPr="00A75507">
        <w:rPr>
          <w:lang w:val="fr-CH"/>
        </w:rPr>
        <w:t>.ch</w:t>
      </w:r>
    </w:p>
    <w:p w:rsidR="00A83BBD" w:rsidRPr="00A75507" w:rsidRDefault="00A83BBD" w:rsidP="004B48E4">
      <w:pPr>
        <w:jc w:val="both"/>
        <w:rPr>
          <w:lang w:val="fr-CH"/>
        </w:rPr>
      </w:pPr>
    </w:p>
    <w:p w:rsidR="00A83BBD" w:rsidRPr="00A75507" w:rsidRDefault="00A83BBD" w:rsidP="004B48E4">
      <w:pPr>
        <w:jc w:val="both"/>
        <w:rPr>
          <w:lang w:val="fr-CH"/>
        </w:rPr>
      </w:pPr>
      <w:r w:rsidRPr="00A75507">
        <w:rPr>
          <w:lang w:val="fr-CH"/>
        </w:rPr>
        <w:t>Sean L. Seymour</w:t>
      </w:r>
    </w:p>
    <w:p w:rsidR="00A83BBD" w:rsidRPr="00193E6B" w:rsidRDefault="00193E6B" w:rsidP="004B48E4">
      <w:pPr>
        <w:jc w:val="both"/>
        <w:rPr>
          <w:highlight w:val="yellow"/>
        </w:rPr>
      </w:pPr>
      <w:del w:id="710" w:author="Binz Pierre-Alain (HOS41670)" w:date="2017-05-11T14:44:00Z">
        <w:r w:rsidRPr="00193E6B" w:rsidDel="00F012BE">
          <w:rPr>
            <w:rFonts w:cs="Arial"/>
            <w:highlight w:val="yellow"/>
            <w:lang w:val="en-GB"/>
          </w:rPr>
          <w:delText>&lt;address&gt;</w:delText>
        </w:r>
      </w:del>
      <w:ins w:id="711" w:author="Binz Pierre-Alain (HOS41670)" w:date="2017-05-11T14:44:00Z">
        <w:r w:rsidR="00F012BE">
          <w:rPr>
            <w:rFonts w:cs="Arial"/>
            <w:highlight w:val="yellow"/>
            <w:lang w:val="en-GB"/>
          </w:rPr>
          <w:t>Seymour Data Science, USA</w:t>
        </w:r>
      </w:ins>
    </w:p>
    <w:p w:rsidR="00D62B57" w:rsidRDefault="00F012BE" w:rsidP="004B48E4">
      <w:pPr>
        <w:jc w:val="both"/>
        <w:rPr>
          <w:ins w:id="712" w:author="Binz Pierre-Alain (HOS41670)" w:date="2017-05-14T13:35:00Z"/>
          <w:lang w:val="en-GB"/>
        </w:rPr>
      </w:pPr>
      <w:ins w:id="713" w:author="Binz Pierre-Alain (HOS41670)" w:date="2017-05-11T14:44:00Z">
        <w:r w:rsidRPr="00F012BE">
          <w:rPr>
            <w:lang w:val="en-GB"/>
          </w:rPr>
          <w:t>sean@seymourdatascience.com</w:t>
        </w:r>
      </w:ins>
    </w:p>
    <w:p w:rsidR="00A83BBD" w:rsidRPr="00F012BE" w:rsidDel="00F012BE" w:rsidRDefault="00193E6B" w:rsidP="004B48E4">
      <w:pPr>
        <w:jc w:val="both"/>
        <w:rPr>
          <w:del w:id="714" w:author="Binz Pierre-Alain (HOS41670)" w:date="2017-05-11T14:44:00Z"/>
          <w:lang w:val="en-GB"/>
          <w:rPrChange w:id="715" w:author="Binz Pierre-Alain (HOS41670)" w:date="2017-05-11T14:38:00Z">
            <w:rPr>
              <w:del w:id="716" w:author="Binz Pierre-Alain (HOS41670)" w:date="2017-05-11T14:44:00Z"/>
              <w:lang w:val="de-CH"/>
            </w:rPr>
          </w:rPrChange>
        </w:rPr>
      </w:pPr>
      <w:del w:id="717" w:author="Binz Pierre-Alain (HOS41670)" w:date="2017-05-11T14:44:00Z">
        <w:r w:rsidRPr="00F012BE" w:rsidDel="00F012BE">
          <w:rPr>
            <w:highlight w:val="yellow"/>
            <w:lang w:val="en-GB"/>
            <w:rPrChange w:id="718" w:author="Binz Pierre-Alain (HOS41670)" w:date="2017-05-11T14:38:00Z">
              <w:rPr>
                <w:highlight w:val="yellow"/>
                <w:lang w:val="de-CH"/>
              </w:rPr>
            </w:rPrChange>
          </w:rPr>
          <w:delText>&lt;email&gt;</w:delText>
        </w:r>
      </w:del>
    </w:p>
    <w:p w:rsidR="00420513" w:rsidRPr="00F012BE" w:rsidRDefault="00420513" w:rsidP="004B48E4">
      <w:pPr>
        <w:jc w:val="both"/>
        <w:rPr>
          <w:lang w:val="en-GB"/>
          <w:rPrChange w:id="719" w:author="Binz Pierre-Alain (HOS41670)" w:date="2017-05-11T14:38:00Z">
            <w:rPr>
              <w:lang w:val="de-CH"/>
            </w:rPr>
          </w:rPrChange>
        </w:rPr>
      </w:pPr>
    </w:p>
    <w:p w:rsidR="006B084B" w:rsidRPr="00F012BE" w:rsidRDefault="006B084B" w:rsidP="006B084B">
      <w:pPr>
        <w:jc w:val="both"/>
        <w:rPr>
          <w:lang w:val="en-GB"/>
          <w:rPrChange w:id="720" w:author="Binz Pierre-Alain (HOS41670)" w:date="2017-05-11T14:38:00Z">
            <w:rPr>
              <w:lang w:val="de-CH"/>
            </w:rPr>
          </w:rPrChange>
        </w:rPr>
      </w:pPr>
      <w:r w:rsidRPr="00F012BE">
        <w:rPr>
          <w:lang w:val="en-GB"/>
          <w:rPrChange w:id="721" w:author="Binz Pierre-Alain (HOS41670)" w:date="2017-05-11T14:38:00Z">
            <w:rPr>
              <w:lang w:val="de-CH"/>
            </w:rPr>
          </w:rPrChange>
        </w:rPr>
        <w:t>Eugene A. Kapp</w:t>
      </w:r>
    </w:p>
    <w:p w:rsidR="00850E29" w:rsidRDefault="006B084B" w:rsidP="004B48E4">
      <w:pPr>
        <w:jc w:val="both"/>
      </w:pPr>
      <w:r>
        <w:t xml:space="preserve">Walter &amp; Eliza Hall Institute of Medical Research and the University of Melbourne, </w:t>
      </w:r>
      <w:r w:rsidR="00850E29">
        <w:t>Australia</w:t>
      </w:r>
    </w:p>
    <w:p w:rsidR="00A83BBD" w:rsidRPr="00A75507" w:rsidRDefault="006B084B" w:rsidP="004B48E4">
      <w:pPr>
        <w:jc w:val="both"/>
        <w:rPr>
          <w:lang w:val="de-CH"/>
        </w:rPr>
      </w:pPr>
      <w:r w:rsidRPr="00A75507">
        <w:rPr>
          <w:lang w:val="de-CH"/>
        </w:rPr>
        <w:t>kapp@wehi.edu.au</w:t>
      </w:r>
    </w:p>
    <w:p w:rsidR="00420513" w:rsidRPr="00A75507" w:rsidRDefault="00420513" w:rsidP="004B48E4">
      <w:pPr>
        <w:jc w:val="both"/>
        <w:rPr>
          <w:lang w:val="de-CH"/>
        </w:rPr>
      </w:pPr>
    </w:p>
    <w:p w:rsidR="00A83BBD" w:rsidRPr="00A75507" w:rsidRDefault="00A83BBD" w:rsidP="004B48E4">
      <w:pPr>
        <w:jc w:val="both"/>
        <w:rPr>
          <w:lang w:val="de-CH"/>
        </w:rPr>
      </w:pPr>
      <w:r w:rsidRPr="00A75507">
        <w:rPr>
          <w:lang w:val="de-CH"/>
        </w:rPr>
        <w:t>Jim Shofstahl</w:t>
      </w:r>
    </w:p>
    <w:p w:rsidR="00A83BBD" w:rsidRPr="00420513" w:rsidRDefault="00A83BBD" w:rsidP="004B48E4">
      <w:pPr>
        <w:jc w:val="both"/>
      </w:pPr>
      <w:r>
        <w:t>Thermo Fisher Scientific |</w:t>
      </w:r>
      <w:r w:rsidR="00420513">
        <w:t xml:space="preserve"> 355 River Oaks Parkway |</w:t>
      </w:r>
      <w:r w:rsidR="00420513" w:rsidRPr="00420513">
        <w:t xml:space="preserve"> San Jose</w:t>
      </w:r>
      <w:r w:rsidR="00420513">
        <w:t xml:space="preserve"> |</w:t>
      </w:r>
      <w:r w:rsidR="00420513" w:rsidRPr="00420513">
        <w:t xml:space="preserve"> CA 95134</w:t>
      </w:r>
      <w:r w:rsidR="00420513">
        <w:t xml:space="preserve"> |</w:t>
      </w:r>
      <w:r w:rsidR="00420513" w:rsidRPr="00420513">
        <w:t xml:space="preserve"> USA</w:t>
      </w:r>
    </w:p>
    <w:p w:rsidR="00A83BBD" w:rsidRPr="00420513" w:rsidRDefault="00420513" w:rsidP="004B48E4">
      <w:pPr>
        <w:jc w:val="both"/>
      </w:pPr>
      <w:r w:rsidRPr="00420513">
        <w:t>jim.shofstahl@thermo</w:t>
      </w:r>
      <w:r w:rsidR="00B21586">
        <w:t>fisher</w:t>
      </w:r>
      <w:r w:rsidRPr="00420513">
        <w:t>.com</w:t>
      </w:r>
    </w:p>
    <w:p w:rsidR="00420513" w:rsidRDefault="00420513" w:rsidP="004B48E4">
      <w:pPr>
        <w:jc w:val="both"/>
      </w:pPr>
    </w:p>
    <w:p w:rsidR="00A83BBD" w:rsidRDefault="00A83BBD" w:rsidP="004B48E4">
      <w:pPr>
        <w:jc w:val="both"/>
      </w:pPr>
      <w:r>
        <w:t>David Creasy</w:t>
      </w:r>
    </w:p>
    <w:p w:rsidR="00A83BBD" w:rsidRDefault="00A83BBD" w:rsidP="004B48E4">
      <w:pPr>
        <w:jc w:val="both"/>
      </w:pPr>
      <w:r>
        <w:t>Matrix Science Ltd |</w:t>
      </w:r>
      <w:r w:rsidR="00420513">
        <w:t xml:space="preserve"> 64 Baker Street | London W1U 7GB | UK</w:t>
      </w:r>
    </w:p>
    <w:p w:rsidR="00A83BBD" w:rsidRPr="00420513" w:rsidRDefault="00420513" w:rsidP="004B48E4">
      <w:pPr>
        <w:jc w:val="both"/>
      </w:pPr>
      <w:r w:rsidRPr="00420513">
        <w:t>dcreasy@matrixscience.com</w:t>
      </w:r>
    </w:p>
    <w:p w:rsidR="00420513" w:rsidRDefault="00420513" w:rsidP="004B48E4">
      <w:pPr>
        <w:jc w:val="both"/>
      </w:pPr>
    </w:p>
    <w:p w:rsidR="00A83BBD" w:rsidRDefault="00A83BBD" w:rsidP="004B48E4">
      <w:pPr>
        <w:jc w:val="both"/>
      </w:pPr>
      <w:r>
        <w:t>Lydie Lane</w:t>
      </w:r>
    </w:p>
    <w:p w:rsidR="00A83BBD" w:rsidRDefault="0067632B" w:rsidP="004B48E4">
      <w:pPr>
        <w:jc w:val="both"/>
      </w:pPr>
      <w:r>
        <w:t xml:space="preserve">SIB </w:t>
      </w:r>
      <w:r w:rsidR="00A83BBD">
        <w:t>Swiss Institute of Bioinformatics</w:t>
      </w:r>
      <w:del w:id="722" w:author="Harald Barsnes" w:date="2017-05-09T15:16:00Z">
        <w:r w:rsidDel="00557A28">
          <w:delText>,</w:delText>
        </w:r>
      </w:del>
      <w:r>
        <w:t>,</w:t>
      </w:r>
      <w:r w:rsidR="00420513">
        <w:t xml:space="preserve"> 1 Michel-</w:t>
      </w:r>
      <w:proofErr w:type="spellStart"/>
      <w:r w:rsidR="00420513">
        <w:t>Servet</w:t>
      </w:r>
      <w:proofErr w:type="spellEnd"/>
      <w:r w:rsidR="00420513">
        <w:t xml:space="preserve"> CH-1211 Genève 14</w:t>
      </w:r>
      <w:del w:id="723" w:author="Harald Barsnes" w:date="2017-05-09T15:16:00Z">
        <w:r w:rsidR="00420513" w:rsidDel="00557A28">
          <w:delText xml:space="preserve"> </w:delText>
        </w:r>
      </w:del>
      <w:r>
        <w:t>,</w:t>
      </w:r>
      <w:ins w:id="724" w:author="Harald Barsnes" w:date="2017-05-09T15:16:00Z">
        <w:r w:rsidR="00557A28">
          <w:t xml:space="preserve"> </w:t>
        </w:r>
      </w:ins>
      <w:r w:rsidR="00420513">
        <w:t>Switzerland</w:t>
      </w:r>
    </w:p>
    <w:p w:rsidR="00420513" w:rsidRPr="00752835" w:rsidRDefault="009A2650" w:rsidP="004B48E4">
      <w:pPr>
        <w:jc w:val="both"/>
      </w:pPr>
      <w:r w:rsidRPr="00752835">
        <w:t>Lydie.Lane@isb-sib.ch</w:t>
      </w:r>
    </w:p>
    <w:p w:rsidR="00E66537" w:rsidRPr="00752835" w:rsidRDefault="00E66537" w:rsidP="004B48E4">
      <w:pPr>
        <w:jc w:val="both"/>
      </w:pPr>
    </w:p>
    <w:p w:rsidR="00495FB8" w:rsidRPr="00752835" w:rsidRDefault="00E66537" w:rsidP="004B48E4">
      <w:pPr>
        <w:jc w:val="both"/>
      </w:pPr>
      <w:r w:rsidRPr="00752835">
        <w:t>Harald Bar</w:t>
      </w:r>
      <w:r w:rsidR="00620B6E" w:rsidRPr="00752835">
        <w:t>s</w:t>
      </w:r>
      <w:r w:rsidRPr="00752835">
        <w:t xml:space="preserve">nes </w:t>
      </w:r>
    </w:p>
    <w:p w:rsidR="00E66537" w:rsidRDefault="00495FB8" w:rsidP="00AF164E">
      <w:r>
        <w:t>Proteomics Unit</w:t>
      </w:r>
      <w:del w:id="725" w:author="Harald Barsnes" w:date="2017-05-09T16:12:00Z">
        <w:r w:rsidR="00270EA5" w:rsidDel="00453F83">
          <w:delText xml:space="preserve"> |</w:delText>
        </w:r>
      </w:del>
      <w:ins w:id="726" w:author="Harald Barsnes" w:date="2017-05-09T16:12:00Z">
        <w:r w:rsidR="00453F83">
          <w:t>,</w:t>
        </w:r>
      </w:ins>
      <w:r w:rsidR="00270EA5">
        <w:t xml:space="preserve"> </w:t>
      </w:r>
      <w:r>
        <w:t>Department of Biomedicine</w:t>
      </w:r>
      <w:del w:id="727" w:author="Harald Barsnes" w:date="2017-05-09T16:12:00Z">
        <w:r w:rsidR="00270EA5" w:rsidDel="00453F83">
          <w:delText xml:space="preserve"> |</w:delText>
        </w:r>
      </w:del>
      <w:ins w:id="728" w:author="Harald Barsnes" w:date="2017-05-09T16:12:00Z">
        <w:r w:rsidR="00453F83">
          <w:t>,</w:t>
        </w:r>
      </w:ins>
      <w:r w:rsidR="00270EA5">
        <w:t xml:space="preserve"> </w:t>
      </w:r>
      <w:r>
        <w:t>University of Bergen</w:t>
      </w:r>
      <w:del w:id="729" w:author="Harald Barsnes" w:date="2017-05-09T16:12:00Z">
        <w:r w:rsidR="00270EA5" w:rsidDel="0086604A">
          <w:delText xml:space="preserve"> |</w:delText>
        </w:r>
      </w:del>
      <w:ins w:id="730" w:author="Harald Barsnes" w:date="2017-05-09T16:12:00Z">
        <w:r w:rsidR="0086604A">
          <w:t>,</w:t>
        </w:r>
      </w:ins>
      <w:r w:rsidR="00270EA5">
        <w:t xml:space="preserve"> </w:t>
      </w:r>
      <w:r>
        <w:t>Norway</w:t>
      </w:r>
    </w:p>
    <w:p w:rsidR="00DC296C" w:rsidRDefault="00620B6E" w:rsidP="00495FB8">
      <w:pPr>
        <w:jc w:val="both"/>
      </w:pPr>
      <w:r>
        <w:t>harald.barsnes@uib.no</w:t>
      </w:r>
    </w:p>
    <w:p w:rsidR="00495FB8" w:rsidRDefault="00495FB8" w:rsidP="00495FB8">
      <w:pPr>
        <w:jc w:val="both"/>
      </w:pPr>
    </w:p>
    <w:p w:rsidR="008F40EF" w:rsidRDefault="00324205" w:rsidP="004B48E4">
      <w:pPr>
        <w:jc w:val="both"/>
      </w:pPr>
      <w:r>
        <w:t>Matt Chambers</w:t>
      </w:r>
    </w:p>
    <w:p w:rsidR="006B084B" w:rsidRPr="00A75507" w:rsidRDefault="006B084B" w:rsidP="004B48E4">
      <w:pPr>
        <w:jc w:val="both"/>
        <w:rPr>
          <w:lang w:val="de-CH"/>
        </w:rPr>
      </w:pPr>
      <w:r w:rsidRPr="00A75507">
        <w:rPr>
          <w:lang w:val="de-CH"/>
        </w:rPr>
        <w:t>Vanderbilt University, Nashville, Tennessee</w:t>
      </w:r>
    </w:p>
    <w:p w:rsidR="00324205" w:rsidRPr="00A75507" w:rsidRDefault="008F40EF" w:rsidP="004B48E4">
      <w:pPr>
        <w:jc w:val="both"/>
        <w:rPr>
          <w:lang w:val="de-CH"/>
        </w:rPr>
      </w:pPr>
      <w:r w:rsidRPr="00A75507">
        <w:rPr>
          <w:lang w:val="de-CH"/>
        </w:rPr>
        <w:t>matt.chambers@vanderbilt.edu</w:t>
      </w:r>
    </w:p>
    <w:p w:rsidR="008F40EF" w:rsidRPr="00A75507" w:rsidRDefault="008F40EF" w:rsidP="004B48E4">
      <w:pPr>
        <w:jc w:val="both"/>
        <w:rPr>
          <w:lang w:val="de-CH"/>
        </w:rPr>
      </w:pPr>
    </w:p>
    <w:p w:rsidR="00324205" w:rsidRDefault="00324205" w:rsidP="004B48E4">
      <w:pPr>
        <w:jc w:val="both"/>
      </w:pPr>
      <w:r>
        <w:t>Robert Cha</w:t>
      </w:r>
      <w:r w:rsidR="00270EA5">
        <w:t>l</w:t>
      </w:r>
      <w:r>
        <w:t>kley</w:t>
      </w:r>
    </w:p>
    <w:p w:rsidR="006B084B" w:rsidRDefault="006B084B" w:rsidP="004B48E4">
      <w:pPr>
        <w:jc w:val="both"/>
      </w:pPr>
      <w:r>
        <w:t>University of California, San Francisco</w:t>
      </w:r>
    </w:p>
    <w:p w:rsidR="006B084B" w:rsidRPr="00A75507" w:rsidRDefault="006B084B" w:rsidP="004B48E4">
      <w:pPr>
        <w:jc w:val="both"/>
        <w:rPr>
          <w:lang w:val="de-CH"/>
        </w:rPr>
      </w:pPr>
      <w:r w:rsidRPr="00A75507">
        <w:rPr>
          <w:lang w:val="de-CH"/>
        </w:rPr>
        <w:t>chalkley@cgl.ucsf.edu</w:t>
      </w:r>
    </w:p>
    <w:p w:rsidR="00A83BBD" w:rsidRPr="00A75507" w:rsidRDefault="00A83BBD" w:rsidP="004B48E4">
      <w:pPr>
        <w:jc w:val="both"/>
        <w:rPr>
          <w:lang w:val="de-CH"/>
        </w:rPr>
      </w:pPr>
    </w:p>
    <w:p w:rsidR="006B084B" w:rsidRPr="00A75507" w:rsidRDefault="006B084B" w:rsidP="004B48E4">
      <w:pPr>
        <w:jc w:val="both"/>
        <w:rPr>
          <w:lang w:val="de-CH"/>
        </w:rPr>
      </w:pPr>
      <w:r w:rsidRPr="00A75507">
        <w:rPr>
          <w:lang w:val="de-CH"/>
        </w:rPr>
        <w:t>Eric W. Deutsch</w:t>
      </w:r>
    </w:p>
    <w:p w:rsidR="006B084B" w:rsidRDefault="006B084B" w:rsidP="004B48E4">
      <w:pPr>
        <w:jc w:val="both"/>
      </w:pPr>
      <w:r>
        <w:t>Institute for Systems Biology, Seattle WA, USA</w:t>
      </w:r>
    </w:p>
    <w:p w:rsidR="006B084B" w:rsidRDefault="006B084B" w:rsidP="004B48E4">
      <w:pPr>
        <w:jc w:val="both"/>
      </w:pPr>
      <w:r>
        <w:t>edeutsch@systemsbiology.org</w:t>
      </w:r>
    </w:p>
    <w:p w:rsidR="00CB2E8B" w:rsidRPr="00A83BBD" w:rsidRDefault="00CB2E8B" w:rsidP="004B48E4">
      <w:pPr>
        <w:pStyle w:val="nobreak"/>
        <w:jc w:val="both"/>
      </w:pPr>
    </w:p>
    <w:p w:rsidR="00CB2E8B" w:rsidRPr="007D27E8" w:rsidRDefault="00CB2E8B" w:rsidP="004B48E4">
      <w:pPr>
        <w:pStyle w:val="Titre1"/>
        <w:jc w:val="both"/>
      </w:pPr>
      <w:bookmarkStart w:id="731" w:name="_Toc5010630"/>
      <w:bookmarkStart w:id="732" w:name="_Toc482532577"/>
      <w:r w:rsidRPr="007D27E8">
        <w:t>Contributors</w:t>
      </w:r>
      <w:bookmarkEnd w:id="731"/>
      <w:bookmarkEnd w:id="732"/>
    </w:p>
    <w:p w:rsidR="00CB2E8B" w:rsidRDefault="00CB2E8B" w:rsidP="004B48E4">
      <w:pPr>
        <w:jc w:val="both"/>
      </w:pPr>
    </w:p>
    <w:p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rsidR="00A72EE5" w:rsidRDefault="00A72EE5" w:rsidP="004B48E4">
      <w:pPr>
        <w:jc w:val="both"/>
      </w:pPr>
    </w:p>
    <w:p w:rsidR="00A72EE5" w:rsidRDefault="00A72EE5" w:rsidP="004B48E4">
      <w:pPr>
        <w:jc w:val="both"/>
      </w:pPr>
      <w:r>
        <w:t xml:space="preserve">Members of the </w:t>
      </w:r>
      <w:proofErr w:type="spellStart"/>
      <w:r>
        <w:t>Uni</w:t>
      </w:r>
      <w:r w:rsidR="007D3297">
        <w:t>P</w:t>
      </w:r>
      <w:r>
        <w:t>rot</w:t>
      </w:r>
      <w:proofErr w:type="spellEnd"/>
      <w:r>
        <w:t xml:space="preserve"> </w:t>
      </w:r>
      <w:r w:rsidR="007D3297">
        <w:t>c</w:t>
      </w:r>
      <w:r>
        <w:t>onsortium that ma</w:t>
      </w:r>
      <w:r w:rsidR="00693A64">
        <w:t>p</w:t>
      </w:r>
      <w:r>
        <w:t>p</w:t>
      </w:r>
      <w:r w:rsidR="009A2650">
        <w:t>ed</w:t>
      </w:r>
      <w:r>
        <w:t xml:space="preserve"> the proposal with </w:t>
      </w:r>
      <w:proofErr w:type="spellStart"/>
      <w:r>
        <w:t>Uni</w:t>
      </w:r>
      <w:r w:rsidR="007D3297">
        <w:t>P</w:t>
      </w:r>
      <w:r>
        <w:t>rot</w:t>
      </w:r>
      <w:proofErr w:type="spellEnd"/>
      <w:del w:id="733" w:author="Harald Barsnes" w:date="2017-05-09T15:15:00Z">
        <w:r w:rsidDel="00557A28">
          <w:delText xml:space="preserve"> </w:delText>
        </w:r>
      </w:del>
      <w:r>
        <w:t>:</w:t>
      </w:r>
    </w:p>
    <w:p w:rsidR="00A72EE5" w:rsidRPr="00A72EE5" w:rsidRDefault="00A72EE5" w:rsidP="004B48E4">
      <w:pPr>
        <w:jc w:val="both"/>
      </w:pPr>
      <w:r w:rsidRPr="00A72EE5">
        <w:t xml:space="preserve">Nicole </w:t>
      </w:r>
      <w:proofErr w:type="spellStart"/>
      <w:r w:rsidRPr="00A72EE5">
        <w:t>Redaschi</w:t>
      </w:r>
      <w:proofErr w:type="spellEnd"/>
      <w:r w:rsidRPr="00A72EE5">
        <w:t>, Swiss Institute of Bioinformatics</w:t>
      </w:r>
      <w:r>
        <w:t xml:space="preserve">, </w:t>
      </w:r>
      <w:r w:rsidR="00CB1A2B">
        <w:t>Swiss-Prot</w:t>
      </w:r>
      <w:r>
        <w:t xml:space="preserve"> group, Geneva, Switzerland</w:t>
      </w:r>
    </w:p>
    <w:p w:rsidR="00A72EE5" w:rsidRPr="00A72EE5" w:rsidRDefault="00A72EE5" w:rsidP="004B48E4">
      <w:pPr>
        <w:jc w:val="both"/>
      </w:pPr>
      <w:r w:rsidRPr="00A72EE5">
        <w:lastRenderedPageBreak/>
        <w:t xml:space="preserve">Maria Jesus Martin, European Bioinformatics Institute, </w:t>
      </w:r>
      <w:proofErr w:type="spellStart"/>
      <w:r w:rsidRPr="00A72EE5">
        <w:t>Hinxton</w:t>
      </w:r>
      <w:proofErr w:type="spellEnd"/>
      <w:r w:rsidRPr="00A72EE5">
        <w:t>, UK</w:t>
      </w:r>
    </w:p>
    <w:p w:rsidR="00A72EE5" w:rsidRPr="00A72EE5" w:rsidRDefault="00A72EE5" w:rsidP="004B48E4">
      <w:pPr>
        <w:jc w:val="both"/>
      </w:pPr>
      <w:r w:rsidRPr="00A72EE5">
        <w:t xml:space="preserve">Claire O Donovan, European Bioinformatics Institute, </w:t>
      </w:r>
      <w:proofErr w:type="spellStart"/>
      <w:r w:rsidRPr="00A72EE5">
        <w:t>Hinxton</w:t>
      </w:r>
      <w:proofErr w:type="spellEnd"/>
      <w:r w:rsidRPr="00A72EE5">
        <w:t>, UK</w:t>
      </w:r>
    </w:p>
    <w:p w:rsidR="00A72EE5" w:rsidDel="00D62B57" w:rsidRDefault="00A72EE5" w:rsidP="004B48E4">
      <w:pPr>
        <w:jc w:val="both"/>
        <w:rPr>
          <w:del w:id="734" w:author="Binz Pierre-Alain (HOS41670)" w:date="2017-05-14T13:34:00Z"/>
        </w:rPr>
      </w:pPr>
      <w:r w:rsidRPr="000C75A1">
        <w:t xml:space="preserve">Peter </w:t>
      </w:r>
      <w:proofErr w:type="spellStart"/>
      <w:r w:rsidRPr="000C75A1">
        <w:t>McG</w:t>
      </w:r>
      <w:r w:rsidR="00CB1A2B" w:rsidRPr="000C75A1">
        <w:t>a</w:t>
      </w:r>
      <w:r w:rsidRPr="000C75A1">
        <w:t>rvey</w:t>
      </w:r>
      <w:proofErr w:type="spellEnd"/>
      <w:r w:rsidRPr="000C75A1">
        <w:t xml:space="preserve">, Protein Information </w:t>
      </w:r>
      <w:r w:rsidR="000C75A1" w:rsidRPr="000C75A1">
        <w:t>Resource</w:t>
      </w:r>
      <w:r w:rsidR="000C75A1">
        <w:t>, Washington, USA</w:t>
      </w:r>
    </w:p>
    <w:p w:rsidR="005631CE" w:rsidRDefault="005631CE" w:rsidP="004B48E4">
      <w:pPr>
        <w:jc w:val="both"/>
      </w:pPr>
    </w:p>
    <w:p w:rsidR="00701D2D" w:rsidRDefault="00836BFC" w:rsidP="004B48E4">
      <w:pPr>
        <w:jc w:val="both"/>
      </w:pPr>
      <w:r>
        <w:t xml:space="preserve">Amos </w:t>
      </w:r>
      <w:proofErr w:type="spellStart"/>
      <w:r>
        <w:t>Bairoch</w:t>
      </w:r>
      <w:proofErr w:type="spellEnd"/>
      <w:r>
        <w:t xml:space="preserve">, </w:t>
      </w:r>
      <w:r w:rsidRPr="00A72EE5">
        <w:t>Swiss Institute of Bioinformatics</w:t>
      </w:r>
      <w:r>
        <w:t>, CALIPHO group, Geneva, Switzerland</w:t>
      </w:r>
    </w:p>
    <w:p w:rsidR="005631CE" w:rsidRDefault="005631CE" w:rsidP="004B48E4">
      <w:pPr>
        <w:jc w:val="both"/>
        <w:rPr>
          <w:ins w:id="735" w:author="Binz Pierre-Alain (HOS41670)" w:date="2017-05-14T13:32:00Z"/>
        </w:rPr>
      </w:pPr>
      <w:r>
        <w:t>Philip C Andrews, University of Michigan, Ann Arbor, MI, USA</w:t>
      </w:r>
    </w:p>
    <w:p w:rsidR="00D62B57" w:rsidRDefault="00D62B57" w:rsidP="004B48E4">
      <w:pPr>
        <w:jc w:val="both"/>
        <w:rPr>
          <w:ins w:id="736" w:author="Binz Pierre-Alain (HOS41670)" w:date="2017-05-14T13:33:00Z"/>
          <w:lang w:val="de-CH"/>
        </w:rPr>
      </w:pPr>
      <w:commentRangeStart w:id="737"/>
      <w:ins w:id="738" w:author="Binz Pierre-Alain (HOS41670)" w:date="2017-05-14T13:32:00Z">
        <w:r>
          <w:rPr>
            <w:lang w:val="de-CH"/>
          </w:rPr>
          <w:t>Gerben M</w:t>
        </w:r>
      </w:ins>
      <w:ins w:id="739" w:author="Binz Pierre-Alain (HOS41670)" w:date="2017-05-14T13:34:00Z">
        <w:r>
          <w:rPr>
            <w:lang w:val="de-CH"/>
          </w:rPr>
          <w:t>e</w:t>
        </w:r>
      </w:ins>
      <w:ins w:id="740" w:author="Binz Pierre-Alain (HOS41670)" w:date="2017-05-14T13:32:00Z">
        <w:r w:rsidRPr="00D62B57">
          <w:rPr>
            <w:lang w:val="de-CH"/>
            <w:rPrChange w:id="741" w:author="Binz Pierre-Alain (HOS41670)" w:date="2017-05-14T13:32:00Z">
              <w:rPr/>
            </w:rPrChange>
          </w:rPr>
          <w:t>n</w:t>
        </w:r>
      </w:ins>
      <w:ins w:id="742" w:author="Binz Pierre-Alain (HOS41670)" w:date="2017-05-14T13:34:00Z">
        <w:r>
          <w:rPr>
            <w:lang w:val="de-CH"/>
          </w:rPr>
          <w:t>s</w:t>
        </w:r>
      </w:ins>
      <w:ins w:id="743" w:author="Binz Pierre-Alain (HOS41670)" w:date="2017-05-14T13:32:00Z">
        <w:r w:rsidRPr="00D62B57">
          <w:rPr>
            <w:lang w:val="de-CH"/>
            <w:rPrChange w:id="744" w:author="Binz Pierre-Alain (HOS41670)" w:date="2017-05-14T13:32:00Z">
              <w:rPr/>
            </w:rPrChange>
          </w:rPr>
          <w:t xml:space="preserve">chaert, </w:t>
        </w:r>
        <w:proofErr w:type="spellStart"/>
        <w:r w:rsidRPr="00D62B57">
          <w:rPr>
            <w:lang w:val="de-CH"/>
            <w:rPrChange w:id="745" w:author="Binz Pierre-Alain (HOS41670)" w:date="2017-05-14T13:32:00Z">
              <w:rPr/>
            </w:rPrChange>
          </w:rPr>
          <w:t>Ghent</w:t>
        </w:r>
        <w:proofErr w:type="spellEnd"/>
        <w:r w:rsidRPr="00D62B57">
          <w:rPr>
            <w:lang w:val="de-CH"/>
            <w:rPrChange w:id="746" w:author="Binz Pierre-Alain (HOS41670)" w:date="2017-05-14T13:32:00Z">
              <w:rPr/>
            </w:rPrChange>
          </w:rPr>
          <w:t xml:space="preserve"> University, </w:t>
        </w:r>
        <w:proofErr w:type="spellStart"/>
        <w:r w:rsidRPr="00D62B57">
          <w:rPr>
            <w:lang w:val="de-CH"/>
            <w:rPrChange w:id="747" w:author="Binz Pierre-Alain (HOS41670)" w:date="2017-05-14T13:32:00Z">
              <w:rPr/>
            </w:rPrChange>
          </w:rPr>
          <w:t>Ghent</w:t>
        </w:r>
        <w:proofErr w:type="spellEnd"/>
        <w:r w:rsidRPr="00D62B57">
          <w:rPr>
            <w:lang w:val="de-CH"/>
            <w:rPrChange w:id="748" w:author="Binz Pierre-Alain (HOS41670)" w:date="2017-05-14T13:32:00Z">
              <w:rPr/>
            </w:rPrChange>
          </w:rPr>
          <w:t xml:space="preserve">, </w:t>
        </w:r>
        <w:proofErr w:type="spellStart"/>
        <w:r w:rsidRPr="00D62B57">
          <w:rPr>
            <w:lang w:val="de-CH"/>
            <w:rPrChange w:id="749" w:author="Binz Pierre-Alain (HOS41670)" w:date="2017-05-14T13:32:00Z">
              <w:rPr/>
            </w:rPrChange>
          </w:rPr>
          <w:t>Belgium</w:t>
        </w:r>
      </w:ins>
      <w:proofErr w:type="spellEnd"/>
    </w:p>
    <w:p w:rsidR="00D62B57" w:rsidRPr="00D62B57" w:rsidRDefault="00D62B57" w:rsidP="004B48E4">
      <w:pPr>
        <w:jc w:val="both"/>
        <w:rPr>
          <w:lang w:val="de-CH"/>
          <w:rPrChange w:id="750" w:author="Binz Pierre-Alain (HOS41670)" w:date="2017-05-14T13:32:00Z">
            <w:rPr/>
          </w:rPrChange>
        </w:rPr>
      </w:pPr>
      <w:ins w:id="751" w:author="Binz Pierre-Alain (HOS41670)" w:date="2017-05-14T13:33:00Z">
        <w:r>
          <w:rPr>
            <w:lang w:val="de-CH"/>
          </w:rPr>
          <w:t xml:space="preserve">Karl Clauser, </w:t>
        </w:r>
        <w:proofErr w:type="spellStart"/>
        <w:r>
          <w:rPr>
            <w:lang w:val="de-CH"/>
          </w:rPr>
          <w:t>Broad</w:t>
        </w:r>
        <w:proofErr w:type="spellEnd"/>
        <w:r>
          <w:rPr>
            <w:lang w:val="de-CH"/>
          </w:rPr>
          <w:t xml:space="preserve"> Institute, </w:t>
        </w:r>
      </w:ins>
      <w:ins w:id="752" w:author="Binz Pierre-Alain (HOS41670)" w:date="2017-05-14T13:36:00Z">
        <w:r w:rsidR="00232A13">
          <w:rPr>
            <w:lang w:val="de-CH"/>
          </w:rPr>
          <w:t xml:space="preserve">Cambridge MA, </w:t>
        </w:r>
      </w:ins>
      <w:ins w:id="753" w:author="Binz Pierre-Alain (HOS41670)" w:date="2017-05-14T13:33:00Z">
        <w:r>
          <w:rPr>
            <w:lang w:val="de-CH"/>
          </w:rPr>
          <w:t xml:space="preserve">USA, </w:t>
        </w:r>
      </w:ins>
    </w:p>
    <w:commentRangeEnd w:id="737"/>
    <w:p w:rsidR="00A72EE5" w:rsidRPr="00193E6B" w:rsidRDefault="00D62B57" w:rsidP="004B48E4">
      <w:pPr>
        <w:jc w:val="both"/>
        <w:rPr>
          <w:highlight w:val="yellow"/>
        </w:rPr>
      </w:pPr>
      <w:r>
        <w:rPr>
          <w:rStyle w:val="Marquedecommentaire"/>
        </w:rPr>
        <w:commentReference w:id="737"/>
      </w:r>
      <w:proofErr w:type="gramStart"/>
      <w:r w:rsidR="00193E6B" w:rsidRPr="00193E6B">
        <w:rPr>
          <w:highlight w:val="yellow"/>
        </w:rPr>
        <w:t>Joel ??</w:t>
      </w:r>
      <w:proofErr w:type="gramEnd"/>
      <w:r w:rsidR="00193E6B" w:rsidRPr="00193E6B">
        <w:rPr>
          <w:highlight w:val="yellow"/>
        </w:rPr>
        <w:t>, ??</w:t>
      </w:r>
    </w:p>
    <w:p w:rsidR="00193E6B" w:rsidRPr="00193E6B" w:rsidRDefault="00193E6B" w:rsidP="004B48E4">
      <w:pPr>
        <w:jc w:val="both"/>
        <w:rPr>
          <w:highlight w:val="yellow"/>
        </w:rPr>
      </w:pPr>
      <w:proofErr w:type="spellStart"/>
      <w:proofErr w:type="gramStart"/>
      <w:r w:rsidRPr="00193E6B">
        <w:rPr>
          <w:highlight w:val="yellow"/>
        </w:rPr>
        <w:t>Daril</w:t>
      </w:r>
      <w:proofErr w:type="spellEnd"/>
      <w:r w:rsidRPr="00193E6B">
        <w:rPr>
          <w:highlight w:val="yellow"/>
        </w:rPr>
        <w:t xml:space="preserve"> ??</w:t>
      </w:r>
      <w:proofErr w:type="gramEnd"/>
      <w:r w:rsidRPr="00193E6B">
        <w:rPr>
          <w:highlight w:val="yellow"/>
        </w:rPr>
        <w:t>, ??</w:t>
      </w:r>
    </w:p>
    <w:p w:rsidR="00193E6B" w:rsidRPr="000C75A1" w:rsidRDefault="00193E6B" w:rsidP="004B48E4">
      <w:pPr>
        <w:jc w:val="both"/>
      </w:pPr>
      <w:proofErr w:type="gramStart"/>
      <w:r w:rsidRPr="00193E6B">
        <w:rPr>
          <w:highlight w:val="yellow"/>
        </w:rPr>
        <w:t>David ??</w:t>
      </w:r>
      <w:proofErr w:type="gramEnd"/>
      <w:r w:rsidRPr="00193E6B">
        <w:rPr>
          <w:highlight w:val="yellow"/>
        </w:rPr>
        <w:t>, ??</w:t>
      </w:r>
    </w:p>
    <w:p w:rsidR="00095610" w:rsidRPr="000C75A1" w:rsidRDefault="00095610" w:rsidP="004B48E4">
      <w:pPr>
        <w:jc w:val="both"/>
      </w:pPr>
    </w:p>
    <w:p w:rsidR="00095610" w:rsidRPr="007D27E8" w:rsidRDefault="00095610" w:rsidP="004B48E4">
      <w:pPr>
        <w:pStyle w:val="Titre1"/>
        <w:jc w:val="both"/>
      </w:pPr>
      <w:bookmarkStart w:id="754" w:name="_Toc526008660"/>
      <w:bookmarkStart w:id="755" w:name="_Toc482532578"/>
      <w:r w:rsidRPr="007D27E8">
        <w:t>Intellectual Property Statement</w:t>
      </w:r>
      <w:bookmarkEnd w:id="754"/>
      <w:bookmarkEnd w:id="755"/>
    </w:p>
    <w:p w:rsidR="00095610" w:rsidRDefault="00095610" w:rsidP="004B48E4">
      <w:pPr>
        <w:jc w:val="both"/>
      </w:pPr>
    </w:p>
    <w:p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62C3B" w:rsidRDefault="00062C3B" w:rsidP="004B48E4">
      <w:pPr>
        <w:jc w:val="both"/>
        <w:rPr>
          <w:rFonts w:eastAsia="MS Mincho"/>
          <w:lang w:eastAsia="zh-CN"/>
        </w:rPr>
      </w:pPr>
    </w:p>
    <w:p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rsidR="00062C3B" w:rsidRDefault="00062C3B" w:rsidP="004B48E4">
      <w:pPr>
        <w:jc w:val="both"/>
      </w:pPr>
    </w:p>
    <w:p w:rsidR="00957914" w:rsidRDefault="00957914" w:rsidP="004B48E4">
      <w:pPr>
        <w:jc w:val="both"/>
      </w:pPr>
    </w:p>
    <w:p w:rsidR="00AD4F6A" w:rsidRPr="007D27E8" w:rsidRDefault="00AD4F6A" w:rsidP="004B48E4">
      <w:pPr>
        <w:pStyle w:val="Titre1"/>
        <w:jc w:val="both"/>
      </w:pPr>
      <w:bookmarkStart w:id="756" w:name="_Toc482532579"/>
      <w:r w:rsidRPr="007D27E8">
        <w:t>Copyright Notice</w:t>
      </w:r>
      <w:bookmarkEnd w:id="756"/>
    </w:p>
    <w:p w:rsidR="00062C3B" w:rsidRDefault="00062C3B" w:rsidP="004B48E4">
      <w:pPr>
        <w:jc w:val="both"/>
      </w:pPr>
    </w:p>
    <w:p w:rsidR="00062C3B" w:rsidRDefault="00062C3B" w:rsidP="004B48E4">
      <w:pPr>
        <w:jc w:val="both"/>
      </w:pPr>
      <w:proofErr w:type="gramStart"/>
      <w:r>
        <w:t>Copyright (C) Proteomics Standards Initiative (20</w:t>
      </w:r>
      <w:r w:rsidR="00D44F7A">
        <w:t>17</w:t>
      </w:r>
      <w:r>
        <w:t>).</w:t>
      </w:r>
      <w:proofErr w:type="gramEnd"/>
      <w:r>
        <w:t xml:space="preserve"> All Rights Reserved.</w:t>
      </w:r>
    </w:p>
    <w:p w:rsidR="00062C3B" w:rsidRDefault="00062C3B" w:rsidP="004B48E4">
      <w:pPr>
        <w:jc w:val="both"/>
      </w:pPr>
    </w:p>
    <w:p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62C3B" w:rsidRDefault="00062C3B" w:rsidP="004B48E4">
      <w:pPr>
        <w:jc w:val="both"/>
      </w:pPr>
    </w:p>
    <w:p w:rsidR="00062C3B" w:rsidRDefault="00062C3B" w:rsidP="004B48E4">
      <w:pPr>
        <w:jc w:val="both"/>
      </w:pPr>
      <w:r>
        <w:t>The limited permissions granted above are perpetual and will not be revoked by the PSI or its successors or assigns.</w:t>
      </w:r>
    </w:p>
    <w:p w:rsidR="00062C3B" w:rsidRDefault="00062C3B" w:rsidP="004B48E4">
      <w:pPr>
        <w:jc w:val="both"/>
      </w:pPr>
    </w:p>
    <w:p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757" w:name="29"/>
      <w:bookmarkStart w:id="758" w:name="30"/>
      <w:bookmarkStart w:id="759" w:name="31"/>
      <w:bookmarkEnd w:id="757"/>
      <w:bookmarkEnd w:id="758"/>
      <w:bookmarkEnd w:id="759"/>
    </w:p>
    <w:p w:rsidR="00AD4F6A" w:rsidRDefault="00AD4F6A" w:rsidP="004B48E4">
      <w:pPr>
        <w:jc w:val="both"/>
      </w:pPr>
    </w:p>
    <w:p w:rsidR="00957914" w:rsidRDefault="00957914" w:rsidP="004B48E4">
      <w:pPr>
        <w:jc w:val="both"/>
      </w:pPr>
    </w:p>
    <w:p w:rsidR="00AD4F6A" w:rsidRPr="007D27E8" w:rsidRDefault="00AD4F6A" w:rsidP="004B48E4">
      <w:pPr>
        <w:pStyle w:val="Titre1"/>
        <w:jc w:val="both"/>
      </w:pPr>
      <w:bookmarkStart w:id="760" w:name="_Toc482532580"/>
      <w:r w:rsidRPr="007D27E8">
        <w:t>Glossary</w:t>
      </w:r>
      <w:bookmarkEnd w:id="760"/>
    </w:p>
    <w:p w:rsidR="00AD4F6A" w:rsidRDefault="00AD4F6A" w:rsidP="004B48E4">
      <w:pPr>
        <w:jc w:val="both"/>
      </w:pPr>
    </w:p>
    <w:p w:rsidR="00AD4F6A" w:rsidRDefault="00957914" w:rsidP="004B48E4">
      <w:pPr>
        <w:jc w:val="both"/>
      </w:pPr>
      <w:r>
        <w:t>Not used.</w:t>
      </w:r>
    </w:p>
    <w:p w:rsidR="00957914" w:rsidRDefault="00957914" w:rsidP="004B48E4">
      <w:pPr>
        <w:jc w:val="both"/>
      </w:pPr>
    </w:p>
    <w:p w:rsidR="00AD4F6A" w:rsidRDefault="00AD4F6A" w:rsidP="004B48E4">
      <w:pPr>
        <w:jc w:val="both"/>
      </w:pPr>
    </w:p>
    <w:p w:rsidR="00095610" w:rsidRPr="007D27E8" w:rsidRDefault="00095610" w:rsidP="004B48E4">
      <w:pPr>
        <w:pStyle w:val="Titre1"/>
        <w:jc w:val="both"/>
      </w:pPr>
      <w:bookmarkStart w:id="761" w:name="_Toc482532581"/>
      <w:r w:rsidRPr="007D27E8">
        <w:t>References</w:t>
      </w:r>
      <w:bookmarkEnd w:id="761"/>
    </w:p>
    <w:p w:rsidR="00095610" w:rsidRDefault="00095610" w:rsidP="004B48E4">
      <w:pPr>
        <w:ind w:left="360" w:hanging="360"/>
        <w:jc w:val="both"/>
      </w:pPr>
    </w:p>
    <w:p w:rsidR="00C97F4C" w:rsidRDefault="00C97F4C" w:rsidP="004B48E4">
      <w:pPr>
        <w:ind w:left="360" w:hanging="360"/>
        <w:jc w:val="both"/>
      </w:pPr>
      <w:r>
        <w:lastRenderedPageBreak/>
        <w:t xml:space="preserve">[APWEILER1] </w:t>
      </w:r>
      <w:proofErr w:type="spellStart"/>
      <w:r w:rsidRPr="00C97F4C">
        <w:t>Apweiler</w:t>
      </w:r>
      <w:proofErr w:type="spellEnd"/>
      <w:r w:rsidRPr="00C97F4C">
        <w:t xml:space="preserve"> R., </w:t>
      </w:r>
      <w:proofErr w:type="spellStart"/>
      <w:r w:rsidRPr="00C97F4C">
        <w:t>Bairoch</w:t>
      </w:r>
      <w:proofErr w:type="spellEnd"/>
      <w:r w:rsidRPr="00C97F4C">
        <w:t xml:space="preserve"> A., Wu C.H., Barker W.C., </w:t>
      </w:r>
      <w:proofErr w:type="spellStart"/>
      <w:r w:rsidRPr="00C97F4C">
        <w:t>Boeckmann</w:t>
      </w:r>
      <w:proofErr w:type="spellEnd"/>
      <w:r w:rsidRPr="00C97F4C">
        <w:t xml:space="preserve"> B., Ferro S., Gasteiger E., Huang H., Lopez R., </w:t>
      </w:r>
      <w:proofErr w:type="spellStart"/>
      <w:r w:rsidRPr="00C97F4C">
        <w:t>Magrane</w:t>
      </w:r>
      <w:proofErr w:type="spellEnd"/>
      <w:r w:rsidRPr="00C97F4C">
        <w:t xml:space="preserve"> M., Martin M.J., </w:t>
      </w:r>
      <w:proofErr w:type="spellStart"/>
      <w:r w:rsidRPr="00C97F4C">
        <w:t>Natale</w:t>
      </w:r>
      <w:proofErr w:type="spellEnd"/>
      <w:r w:rsidRPr="00C97F4C">
        <w:t xml:space="preserve"> D.A., O'Donovan C., </w:t>
      </w:r>
      <w:proofErr w:type="spellStart"/>
      <w:r w:rsidRPr="00C97F4C">
        <w:t>Redaschi</w:t>
      </w:r>
      <w:proofErr w:type="spellEnd"/>
      <w:r w:rsidRPr="00C97F4C">
        <w:t xml:space="preserve"> N., </w:t>
      </w:r>
      <w:proofErr w:type="spellStart"/>
      <w:r w:rsidRPr="00C97F4C">
        <w:t>Yeh</w:t>
      </w:r>
      <w:proofErr w:type="spellEnd"/>
      <w:r w:rsidRPr="00C97F4C">
        <w:t xml:space="preserve"> L.S.</w:t>
      </w:r>
      <w:r w:rsidRPr="00C97F4C">
        <w:br/>
      </w:r>
      <w:proofErr w:type="spellStart"/>
      <w:r w:rsidRPr="00C97F4C">
        <w:rPr>
          <w:iCs/>
        </w:rPr>
        <w:t>UniProt</w:t>
      </w:r>
      <w:proofErr w:type="spellEnd"/>
      <w:r w:rsidRPr="00C97F4C">
        <w:rPr>
          <w:iCs/>
        </w:rPr>
        <w:t>: the Universal Protein knowledgebase.</w:t>
      </w:r>
      <w:r>
        <w:rPr>
          <w:iCs/>
        </w:rPr>
        <w:t xml:space="preserve"> </w:t>
      </w:r>
      <w:r w:rsidRPr="00C97F4C">
        <w:t>Nucleic Acids Res. 32:D115-119(2004).</w:t>
      </w:r>
    </w:p>
    <w:p w:rsidR="00201A2E" w:rsidRDefault="00201A2E" w:rsidP="004B48E4">
      <w:pPr>
        <w:ind w:left="360" w:hanging="360"/>
        <w:jc w:val="both"/>
      </w:pPr>
      <w:r>
        <w:t xml:space="preserve">[BRADNER1] </w:t>
      </w:r>
      <w:proofErr w:type="spellStart"/>
      <w:proofErr w:type="gramStart"/>
      <w:r>
        <w:t>Bradner</w:t>
      </w:r>
      <w:proofErr w:type="spellEnd"/>
      <w:r>
        <w:t>, S.</w:t>
      </w:r>
      <w:proofErr w:type="gramEnd"/>
      <w:r>
        <w:t xml:space="preserve">  </w:t>
      </w:r>
      <w:proofErr w:type="gramStart"/>
      <w:r>
        <w:rPr>
          <w:u w:val="single"/>
        </w:rPr>
        <w:t>Key Words for Use in RFCs to Indicate Requirement Levels, RFC 2119</w:t>
      </w:r>
      <w:r>
        <w:t>.</w:t>
      </w:r>
      <w:proofErr w:type="gramEnd"/>
      <w:r>
        <w:t xml:space="preserve">  March 1997.</w:t>
      </w:r>
    </w:p>
    <w:p w:rsidR="00491C18" w:rsidRPr="00937D32" w:rsidRDefault="00491C18" w:rsidP="00595761">
      <w:pPr>
        <w:ind w:left="360" w:hanging="360"/>
        <w:jc w:val="both"/>
        <w:rPr>
          <w:lang w:val="en-GB"/>
        </w:rPr>
      </w:pPr>
      <w:r w:rsidDel="00491C18">
        <w:t xml:space="preserve"> </w:t>
      </w:r>
      <w:hyperlink w:history="1"/>
      <w:r w:rsidR="000E5810" w:rsidRPr="000E5810">
        <w:rPr>
          <w:lang w:val="en-GB"/>
        </w:rPr>
        <w:t xml:space="preserve">[IUPAC1999] </w:t>
      </w:r>
      <w:proofErr w:type="gramStart"/>
      <w:r w:rsidR="000E5810" w:rsidRPr="000E5810">
        <w:rPr>
          <w:lang w:val="en-GB"/>
        </w:rPr>
        <w:t>IUPAC-IUBMB Joint Commission on Biochemical Nomenclature (JCBN) and</w:t>
      </w:r>
      <w:r>
        <w:rPr>
          <w:lang w:val="en-GB"/>
        </w:rPr>
        <w:t xml:space="preserve"> </w:t>
      </w:r>
      <w:r w:rsidR="000E5810" w:rsidRPr="000E5810">
        <w:rPr>
          <w:lang w:val="en-GB"/>
        </w:rPr>
        <w:t>Nomenclature Committee of IUBMB (NC-IUBMB)</w:t>
      </w:r>
      <w:r>
        <w:rPr>
          <w:lang w:val="en-GB"/>
        </w:rPr>
        <w:t>.</w:t>
      </w:r>
      <w:proofErr w:type="gramEnd"/>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rsidR="00C97F4C" w:rsidRDefault="00C97F4C" w:rsidP="004B48E4">
      <w:pPr>
        <w:ind w:left="360" w:hanging="360"/>
        <w:jc w:val="both"/>
      </w:pPr>
      <w:r>
        <w:t xml:space="preserve">[PEARSON1] </w:t>
      </w:r>
      <w:r w:rsidRPr="00C97F4C">
        <w:rPr>
          <w:bCs/>
        </w:rPr>
        <w:t>Pearson WR</w:t>
      </w:r>
      <w:r w:rsidRPr="00C97F4C">
        <w:t xml:space="preserve">, </w:t>
      </w:r>
      <w:proofErr w:type="spellStart"/>
      <w:r w:rsidRPr="00C97F4C">
        <w:rPr>
          <w:bCs/>
        </w:rPr>
        <w:t>Lipman</w:t>
      </w:r>
      <w:proofErr w:type="spellEnd"/>
      <w:r w:rsidRPr="00C97F4C">
        <w:rPr>
          <w:bCs/>
        </w:rPr>
        <w:t xml:space="preserve"> DJ</w:t>
      </w:r>
      <w:r w:rsidRPr="00C97F4C">
        <w:t>.</w:t>
      </w:r>
      <w:r w:rsidRPr="00C97F4C">
        <w:rPr>
          <w:b/>
          <w:bCs/>
          <w:sz w:val="27"/>
          <w:szCs w:val="27"/>
        </w:rPr>
        <w:t xml:space="preserve"> </w:t>
      </w:r>
      <w:proofErr w:type="gramStart"/>
      <w:r w:rsidRPr="00C97F4C">
        <w:rPr>
          <w:bCs/>
        </w:rPr>
        <w:t>Improved tools for biological sequence comparison.</w:t>
      </w:r>
      <w:proofErr w:type="gramEnd"/>
      <w:r>
        <w:rPr>
          <w:bCs/>
          <w:sz w:val="27"/>
          <w:szCs w:val="27"/>
        </w:rPr>
        <w:t xml:space="preserve"> </w:t>
      </w:r>
      <w:r w:rsidRPr="00C97F4C">
        <w:t xml:space="preserve">Proc </w:t>
      </w:r>
      <w:proofErr w:type="spellStart"/>
      <w:r w:rsidRPr="00C97F4C">
        <w:t>Natl</w:t>
      </w:r>
      <w:proofErr w:type="spellEnd"/>
      <w:r w:rsidRPr="00C97F4C">
        <w:t xml:space="preserve">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w:t>
      </w:r>
      <w:proofErr w:type="gramStart"/>
      <w:r>
        <w:t>;85</w:t>
      </w:r>
      <w:proofErr w:type="gramEnd"/>
      <w:r>
        <w:t>(8):2444-8.</w:t>
      </w:r>
    </w:p>
    <w:p w:rsidR="00C97F4C" w:rsidRDefault="00C97F4C" w:rsidP="004B48E4">
      <w:pPr>
        <w:ind w:left="360" w:hanging="360"/>
        <w:jc w:val="both"/>
      </w:pPr>
      <w:r>
        <w:t xml:space="preserve">[THE_UNIPROT_CONSORTIUM1] </w:t>
      </w:r>
      <w:r w:rsidR="007D27E8">
        <w:t xml:space="preserve">The </w:t>
      </w:r>
      <w:proofErr w:type="spellStart"/>
      <w:r w:rsidR="007D27E8">
        <w:t>UniProt</w:t>
      </w:r>
      <w:proofErr w:type="spellEnd"/>
      <w:r w:rsidR="007D27E8">
        <w:t xml:space="preserve"> Consortium, </w:t>
      </w:r>
      <w:proofErr w:type="gramStart"/>
      <w:r w:rsidR="007D27E8">
        <w:t>The</w:t>
      </w:r>
      <w:proofErr w:type="gramEnd"/>
      <w:r w:rsidR="007D27E8">
        <w:t xml:space="preserve"> Universal Protein Resource (</w:t>
      </w:r>
      <w:proofErr w:type="spellStart"/>
      <w:r w:rsidR="007D27E8">
        <w:t>UniProt</w:t>
      </w:r>
      <w:proofErr w:type="spellEnd"/>
      <w:r w:rsidR="007D27E8">
        <w:t>). Nucleic Acids Res. 35:D193-</w:t>
      </w:r>
      <w:proofErr w:type="gramStart"/>
      <w:r w:rsidR="007D27E8">
        <w:t>D197(</w:t>
      </w:r>
      <w:proofErr w:type="gramEnd"/>
      <w:r w:rsidR="007D27E8">
        <w:t>2007)</w:t>
      </w:r>
    </w:p>
    <w:p w:rsidR="00C97F4C" w:rsidRPr="00C97F4C" w:rsidRDefault="00C97F4C" w:rsidP="004B48E4">
      <w:pPr>
        <w:ind w:left="360" w:hanging="360"/>
        <w:jc w:val="both"/>
      </w:pPr>
    </w:p>
    <w:p w:rsidR="00C97F4C" w:rsidRPr="00C97F4C" w:rsidRDefault="00C97F4C" w:rsidP="004B48E4">
      <w:pPr>
        <w:jc w:val="both"/>
      </w:pPr>
    </w:p>
    <w:p w:rsidR="001848FA" w:rsidRDefault="001848FA" w:rsidP="004B48E4">
      <w:pPr>
        <w:jc w:val="both"/>
      </w:pPr>
    </w:p>
    <w:sectPr w:rsidR="001848FA" w:rsidSect="00A34714">
      <w:headerReference w:type="default" r:id="rId18"/>
      <w:footerReference w:type="default" r:id="rId19"/>
      <w:pgSz w:w="11909" w:h="16834" w:code="9"/>
      <w:pgMar w:top="1440" w:right="1440" w:bottom="1440" w:left="1440" w:header="720" w:footer="720" w:gutter="0"/>
      <w:cols w:space="720"/>
      <w:noEndnote/>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4" w:author="Robert" w:date="2017-05-08T15:21:00Z" w:initials="R">
    <w:p w:rsidR="009B38A1" w:rsidRDefault="009B38A1">
      <w:pPr>
        <w:pStyle w:val="Commentaire"/>
      </w:pPr>
      <w:r>
        <w:rPr>
          <w:rStyle w:val="Marquedecommentaire"/>
        </w:rPr>
        <w:annotationRef/>
      </w:r>
      <w:r>
        <w:t>Do we need this here? This information is repeated in the next paragraph.</w:t>
      </w:r>
    </w:p>
  </w:comment>
  <w:comment w:id="135" w:author="Robert" w:date="2017-05-08T15:20:00Z" w:initials="R">
    <w:p w:rsidR="009B38A1" w:rsidRDefault="009B38A1">
      <w:pPr>
        <w:pStyle w:val="Commentaire"/>
      </w:pPr>
      <w:r>
        <w:rPr>
          <w:rStyle w:val="Marquedecommentaire"/>
        </w:rPr>
        <w:annotationRef/>
      </w:r>
      <w:proofErr w:type="gramStart"/>
      <w:r>
        <w:t>and</w:t>
      </w:r>
      <w:proofErr w:type="gramEnd"/>
      <w:r>
        <w:t xml:space="preserve">? Are any databases not made available in FASTA? </w:t>
      </w:r>
    </w:p>
  </w:comment>
  <w:comment w:id="139" w:author="Jones, Andy" w:date="2017-05-09T15:54:00Z" w:initials="JA">
    <w:p w:rsidR="009B38A1" w:rsidRDefault="009B38A1">
      <w:pPr>
        <w:pStyle w:val="Commentaire"/>
      </w:pPr>
      <w:r>
        <w:rPr>
          <w:rStyle w:val="Marquedecommentaire"/>
        </w:rPr>
        <w:annotationRef/>
      </w:r>
      <w:r>
        <w:t>This is a problem, but is PEFF going to find a solution to the different identifier problem?</w:t>
      </w:r>
    </w:p>
  </w:comment>
  <w:comment w:id="140" w:author="Binz Pierre-Alain (HOS41670)" w:date="2017-05-11T15:00:00Z" w:initials="BP">
    <w:p w:rsidR="009B38A1" w:rsidRDefault="009B38A1">
      <w:pPr>
        <w:pStyle w:val="Commentaire"/>
      </w:pPr>
      <w:r>
        <w:rPr>
          <w:rStyle w:val="Marquedecommentaire"/>
        </w:rPr>
        <w:annotationRef/>
      </w:r>
      <w:r>
        <w:t xml:space="preserve">It is up to the DB provider to provide a unique identifier, which is </w:t>
      </w:r>
      <w:proofErr w:type="spellStart"/>
      <w:r>
        <w:t>suppoetr</w:t>
      </w:r>
      <w:proofErr w:type="spellEnd"/>
      <w:r>
        <w:t xml:space="preserve"> by the PEFF </w:t>
      </w:r>
      <w:proofErr w:type="spellStart"/>
      <w:r>
        <w:t>DbUniqueId</w:t>
      </w:r>
      <w:proofErr w:type="spellEnd"/>
    </w:p>
  </w:comment>
  <w:comment w:id="150" w:author="Robert" w:date="2017-05-08T15:29:00Z" w:initials="R">
    <w:p w:rsidR="009B38A1" w:rsidRDefault="009B38A1">
      <w:pPr>
        <w:pStyle w:val="Commentaire"/>
      </w:pPr>
      <w:r>
        <w:rPr>
          <w:rStyle w:val="Marquedecommentaire"/>
        </w:rPr>
        <w:annotationRef/>
      </w:r>
      <w:r>
        <w:t>My English teacher would be horrified by this: a sentence starting with ‘Because’!</w:t>
      </w:r>
    </w:p>
  </w:comment>
  <w:comment w:id="151" w:author="Binz Pierre-Alain (HOS41670)" w:date="2017-05-11T15:00:00Z" w:initials="BP">
    <w:p w:rsidR="009B38A1" w:rsidRDefault="009B38A1">
      <w:pPr>
        <w:pStyle w:val="Commentaire"/>
      </w:pPr>
      <w:r>
        <w:rPr>
          <w:rStyle w:val="Marquedecommentaire"/>
        </w:rPr>
        <w:annotationRef/>
      </w:r>
      <w:proofErr w:type="gramStart"/>
      <w:r>
        <w:t>corrected</w:t>
      </w:r>
      <w:proofErr w:type="gramEnd"/>
    </w:p>
  </w:comment>
  <w:comment w:id="207" w:author="Jones, Andy" w:date="2017-05-09T15:56:00Z" w:initials="JA">
    <w:p w:rsidR="009B38A1" w:rsidRDefault="009B38A1">
      <w:pPr>
        <w:pStyle w:val="Commentaire"/>
      </w:pPr>
      <w:r>
        <w:rPr>
          <w:rStyle w:val="Marquedecommentaire"/>
        </w:rPr>
        <w:annotationRef/>
      </w:r>
      <w:r>
        <w:t xml:space="preserve">Just reference to </w:t>
      </w:r>
      <w:proofErr w:type="spellStart"/>
      <w:r>
        <w:t>GitHub</w:t>
      </w:r>
      <w:proofErr w:type="spellEnd"/>
      <w:r>
        <w:t xml:space="preserve"> version of PSI-MS</w:t>
      </w:r>
    </w:p>
  </w:comment>
  <w:comment w:id="334" w:author="Jones, Andy" w:date="2017-05-09T15:57:00Z" w:initials="JA">
    <w:p w:rsidR="009B38A1" w:rsidRDefault="009B38A1">
      <w:pPr>
        <w:pStyle w:val="Commentaire"/>
      </w:pPr>
      <w:r>
        <w:rPr>
          <w:rStyle w:val="Marquedecommentaire"/>
        </w:rPr>
        <w:annotationRef/>
      </w:r>
      <w:r>
        <w:t>Figure might be better with some color? It would be nice if the diagram showed the ordering for sequence entries that have come from different databases</w:t>
      </w:r>
      <w:bookmarkStart w:id="336" w:name="_GoBack"/>
      <w:bookmarkEnd w:id="336"/>
    </w:p>
  </w:comment>
  <w:comment w:id="335" w:author="Binz Pierre-Alain (HOS41670)" w:date="2017-05-11T15:19:00Z" w:initials="BP">
    <w:p w:rsidR="009B38A1" w:rsidRDefault="009B38A1">
      <w:pPr>
        <w:pStyle w:val="Commentaire"/>
      </w:pPr>
      <w:r>
        <w:rPr>
          <w:rStyle w:val="Marquedecommentaire"/>
        </w:rPr>
        <w:annotationRef/>
      </w:r>
      <w:proofErr w:type="gramStart"/>
      <w:r>
        <w:t>done</w:t>
      </w:r>
      <w:proofErr w:type="gramEnd"/>
    </w:p>
  </w:comment>
  <w:comment w:id="494" w:author="Robert" w:date="2017-05-08T17:52:00Z" w:initials="R">
    <w:p w:rsidR="009B38A1" w:rsidRDefault="009B38A1">
      <w:pPr>
        <w:pStyle w:val="Commentaire"/>
      </w:pPr>
      <w:r>
        <w:rPr>
          <w:rStyle w:val="Marquedecommentaire"/>
        </w:rPr>
        <w:annotationRef/>
      </w:r>
      <w:r>
        <w:t>It would be great if we did not have to support this: it is a pain for search engines.</w:t>
      </w:r>
    </w:p>
  </w:comment>
  <w:comment w:id="495" w:author="Binz Pierre-Alain (HOS41670)" w:date="2017-05-11T15:19:00Z" w:initials="BP">
    <w:p w:rsidR="009B38A1" w:rsidRDefault="009B38A1">
      <w:pPr>
        <w:pStyle w:val="Commentaire"/>
      </w:pPr>
      <w:r>
        <w:rPr>
          <w:rStyle w:val="Marquedecommentaire"/>
        </w:rPr>
        <w:annotationRef/>
      </w:r>
      <w:proofErr w:type="gramStart"/>
      <w:r>
        <w:t>keep</w:t>
      </w:r>
      <w:proofErr w:type="gramEnd"/>
    </w:p>
  </w:comment>
  <w:comment w:id="553" w:author="Robert" w:date="2017-05-08T16:26:00Z" w:initials="R">
    <w:p w:rsidR="009B38A1" w:rsidRDefault="009B38A1">
      <w:pPr>
        <w:pStyle w:val="Commentaire"/>
      </w:pPr>
      <w:r>
        <w:rPr>
          <w:rStyle w:val="Marquedecommentaire"/>
        </w:rPr>
        <w:annotationRef/>
      </w:r>
      <w:r>
        <w:t>Do we need to repeat this here: it is already in 3.3.5.</w:t>
      </w:r>
    </w:p>
  </w:comment>
  <w:comment w:id="554" w:author="Binz Pierre-Alain (HOS41670)" w:date="2017-05-14T13:18:00Z" w:initials="BP">
    <w:p w:rsidR="009B38A1" w:rsidRDefault="009B38A1">
      <w:pPr>
        <w:pStyle w:val="Commentaire"/>
      </w:pPr>
      <w:r>
        <w:rPr>
          <w:rStyle w:val="Marquedecommentaire"/>
        </w:rPr>
        <w:annotationRef/>
      </w:r>
      <w:proofErr w:type="gramStart"/>
      <w:r>
        <w:t>removed</w:t>
      </w:r>
      <w:proofErr w:type="gramEnd"/>
    </w:p>
  </w:comment>
  <w:comment w:id="559" w:author="Robert" w:date="2017-05-08T16:26:00Z" w:initials="R">
    <w:p w:rsidR="009B38A1" w:rsidRDefault="009B38A1">
      <w:pPr>
        <w:pStyle w:val="Commentaire"/>
      </w:pPr>
      <w:r>
        <w:rPr>
          <w:rStyle w:val="Marquedecommentaire"/>
        </w:rPr>
        <w:annotationRef/>
      </w:r>
      <w:r>
        <w:t>Do we need to repeat this here: it is already in 3.3.5.</w:t>
      </w:r>
    </w:p>
  </w:comment>
  <w:comment w:id="560" w:author="Binz Pierre-Alain (HOS41670)" w:date="2017-05-14T13:18:00Z" w:initials="BP">
    <w:p w:rsidR="009B38A1" w:rsidRDefault="009B38A1">
      <w:pPr>
        <w:pStyle w:val="Commentaire"/>
      </w:pPr>
      <w:r>
        <w:rPr>
          <w:rStyle w:val="Marquedecommentaire"/>
        </w:rPr>
        <w:annotationRef/>
      </w:r>
      <w:proofErr w:type="gramStart"/>
      <w:r>
        <w:t>removed</w:t>
      </w:r>
      <w:proofErr w:type="gramEnd"/>
    </w:p>
  </w:comment>
  <w:comment w:id="592" w:author="Harald Barsnes" w:date="2017-05-09T15:59:00Z" w:initials="HB">
    <w:p w:rsidR="009B38A1" w:rsidRDefault="009B38A1">
      <w:pPr>
        <w:pStyle w:val="Commentaire"/>
      </w:pPr>
      <w:r>
        <w:rPr>
          <w:rStyle w:val="Marquedecommentaire"/>
        </w:rPr>
        <w:annotationRef/>
      </w:r>
      <w:r>
        <w:t>I find this example confusing as it only inserts an A and not AP as in the example tag shown? And the use of the P as the amino acid at residue 100 does not help, as P is also in the inserted amino acid residues AP? But maybe there is a point here I’m not getting?</w:t>
      </w:r>
    </w:p>
  </w:comment>
  <w:comment w:id="593" w:author="Binz Pierre-Alain (HOS41670)" w:date="2017-05-14T13:39:00Z" w:initials="BP">
    <w:p w:rsidR="009B38A1" w:rsidRDefault="009B38A1">
      <w:pPr>
        <w:pStyle w:val="Commentaire"/>
      </w:pPr>
      <w:r>
        <w:rPr>
          <w:rStyle w:val="Marquedecommentaire"/>
        </w:rPr>
        <w:annotationRef/>
      </w:r>
      <w:proofErr w:type="gramStart"/>
      <w:r>
        <w:t>improved</w:t>
      </w:r>
      <w:proofErr w:type="gramEnd"/>
    </w:p>
  </w:comment>
  <w:comment w:id="608" w:author="Harald Barsnes" w:date="2017-05-09T16:04:00Z" w:initials="HB">
    <w:p w:rsidR="009B38A1" w:rsidRDefault="009B38A1">
      <w:pPr>
        <w:pStyle w:val="Commentaire"/>
      </w:pPr>
      <w:r>
        <w:rPr>
          <w:rStyle w:val="Marquedecommentaire"/>
        </w:rPr>
        <w:annotationRef/>
      </w:r>
      <w:r>
        <w:t>These are a bit hard to read? Perhaps a better formatting could be found?</w:t>
      </w:r>
    </w:p>
  </w:comment>
  <w:comment w:id="609" w:author="Binz Pierre-Alain (HOS41670)" w:date="2017-05-14T13:39:00Z" w:initials="BP">
    <w:p w:rsidR="009B38A1" w:rsidRDefault="009B38A1">
      <w:pPr>
        <w:pStyle w:val="Commentaire"/>
      </w:pPr>
      <w:r>
        <w:rPr>
          <w:rStyle w:val="Marquedecommentaire"/>
        </w:rPr>
        <w:annotationRef/>
      </w:r>
      <w:proofErr w:type="gramStart"/>
      <w:r>
        <w:t>improved</w:t>
      </w:r>
      <w:proofErr w:type="gramEnd"/>
    </w:p>
  </w:comment>
  <w:comment w:id="671" w:author="Harald Barsnes" w:date="2017-05-09T16:06:00Z" w:initials="HB">
    <w:p w:rsidR="009B38A1" w:rsidRDefault="009B38A1">
      <w:pPr>
        <w:pStyle w:val="Commentaire"/>
      </w:pPr>
      <w:r>
        <w:rPr>
          <w:rStyle w:val="Marquedecommentaire"/>
        </w:rPr>
        <w:annotationRef/>
      </w:r>
      <w:r>
        <w:t>Not sure I understand the need to support this kind of annotation? What is the indented use case?</w:t>
      </w:r>
    </w:p>
  </w:comment>
  <w:comment w:id="672" w:author="Binz Pierre-Alain (HOS41670)" w:date="2017-05-14T13:40:00Z" w:initials="BP">
    <w:p w:rsidR="009B38A1" w:rsidRDefault="009B38A1">
      <w:pPr>
        <w:pStyle w:val="Commentaire"/>
      </w:pPr>
      <w:r>
        <w:rPr>
          <w:rStyle w:val="Marquedecommentaire"/>
        </w:rPr>
        <w:annotationRef/>
      </w:r>
      <w:proofErr w:type="gramStart"/>
      <w:r>
        <w:t>kept</w:t>
      </w:r>
      <w:proofErr w:type="gramEnd"/>
    </w:p>
  </w:comment>
  <w:comment w:id="737" w:author="Binz Pierre-Alain (HOS41670)" w:date="2017-05-14T13:35:00Z" w:initials="BP">
    <w:p w:rsidR="009B38A1" w:rsidRDefault="009B38A1">
      <w:pPr>
        <w:pStyle w:val="Commentaire"/>
      </w:pPr>
      <w:r>
        <w:rPr>
          <w:rStyle w:val="Marquedecommentaire"/>
        </w:rPr>
        <w:annotationRef/>
      </w:r>
      <w:r>
        <w:t>Authors?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4F7834" w15:done="0"/>
  <w15:commentEx w15:paraId="02C32C1A" w15:done="0"/>
  <w15:commentEx w15:paraId="7EB65783" w15:done="0"/>
  <w15:commentEx w15:paraId="0C7AA3F4" w15:done="0"/>
  <w15:commentEx w15:paraId="147F8052" w15:done="0"/>
  <w15:commentEx w15:paraId="772266AF" w15:done="0"/>
  <w15:commentEx w15:paraId="05CC6E2D" w15:done="0"/>
  <w15:commentEx w15:paraId="7A6A76F8" w15:done="0"/>
  <w15:commentEx w15:paraId="61630D3D" w15:done="0"/>
  <w15:commentEx w15:paraId="2FFFD4D2" w15:done="0"/>
  <w15:commentEx w15:paraId="5AAC8F42" w15:done="0"/>
  <w15:commentEx w15:paraId="6628098E" w15:done="0"/>
  <w15:commentEx w15:paraId="1D30CDD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0D3" w:rsidRDefault="00EC40D3">
      <w:r>
        <w:separator/>
      </w:r>
    </w:p>
  </w:endnote>
  <w:endnote w:type="continuationSeparator" w:id="0">
    <w:p w:rsidR="00EC40D3" w:rsidRDefault="00EC40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8A1" w:rsidRDefault="009B38A1">
    <w:pPr>
      <w:pStyle w:val="Pieddepage"/>
    </w:pPr>
    <w:r>
      <w:t>author@email.address</w:t>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8A1" w:rsidRDefault="009B38A1">
    <w:pPr>
      <w:pStyle w:val="Pieddepage"/>
    </w:pPr>
    <w:r>
      <w:t>http://psidev.info/peff</w:t>
    </w:r>
    <w:del w:id="762" w:author="Harald Barsnes" w:date="2017-05-09T15:38:00Z">
      <w:r w:rsidDel="00293D85">
        <w:delText>/</w:delText>
      </w:r>
    </w:del>
    <w:r>
      <w:tab/>
    </w:r>
    <w:r>
      <w:tab/>
    </w:r>
    <w:r>
      <w:rPr>
        <w:rStyle w:val="Numrodepage"/>
      </w:rPr>
      <w:fldChar w:fldCharType="begin"/>
    </w:r>
    <w:r>
      <w:rPr>
        <w:rStyle w:val="Numrodepage"/>
      </w:rPr>
      <w:instrText xml:space="preserve"> PAGE </w:instrText>
    </w:r>
    <w:r>
      <w:rPr>
        <w:rStyle w:val="Numrodepage"/>
      </w:rPr>
      <w:fldChar w:fldCharType="separate"/>
    </w:r>
    <w:r w:rsidR="00B37776">
      <w:rPr>
        <w:rStyle w:val="Numrodepage"/>
        <w:noProof/>
      </w:rPr>
      <w:t>2</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0D3" w:rsidRDefault="00EC40D3">
      <w:r>
        <w:separator/>
      </w:r>
    </w:p>
  </w:footnote>
  <w:footnote w:type="continuationSeparator" w:id="0">
    <w:p w:rsidR="00EC40D3" w:rsidRDefault="00EC40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8A1" w:rsidRDefault="009B38A1" w:rsidP="00A91C84">
    <w:pPr>
      <w:pStyle w:val="En-tte"/>
    </w:pPr>
    <w:r>
      <w:t>PEFF: A Common Sequence Database Format for Proteomics</w:t>
    </w:r>
    <w:r>
      <w:tab/>
    </w:r>
    <w:r>
      <w:rPr>
        <w:rFonts w:ascii="Arial Narrow" w:hAnsi="Arial Narrow"/>
      </w:rPr>
      <w:t>June 1, 2015</w:t>
    </w:r>
  </w:p>
  <w:p w:rsidR="009B38A1" w:rsidRPr="00A91C84" w:rsidRDefault="009B38A1" w:rsidP="00A91C8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8A1" w:rsidRPr="00A75507" w:rsidRDefault="009B38A1" w:rsidP="0004120E">
    <w:pPr>
      <w:tabs>
        <w:tab w:val="right" w:pos="8640"/>
        <w:tab w:val="right" w:pos="10440"/>
      </w:tabs>
      <w:rPr>
        <w:rFonts w:ascii="Arial Narrow" w:hAnsi="Arial Narrow"/>
        <w:lang w:val="fr-CH"/>
      </w:rPr>
    </w:pPr>
    <w:r w:rsidRPr="00A75507">
      <w:rPr>
        <w:rFonts w:ascii="Arial Narrow" w:hAnsi="Arial Narrow"/>
        <w:lang w:val="fr-CH"/>
      </w:rPr>
      <w:t xml:space="preserve">PSI </w:t>
    </w:r>
    <w:proofErr w:type="spellStart"/>
    <w:r w:rsidRPr="00A75507">
      <w:rPr>
        <w:rFonts w:ascii="Arial Narrow" w:hAnsi="Arial Narrow"/>
        <w:lang w:val="fr-CH"/>
      </w:rPr>
      <w:t>Recommendation</w:t>
    </w:r>
    <w:proofErr w:type="spellEnd"/>
    <w:r w:rsidRPr="00A75507">
      <w:rPr>
        <w:rFonts w:ascii="Arial Narrow" w:hAnsi="Arial Narrow"/>
        <w:lang w:val="fr-CH"/>
      </w:rPr>
      <w:tab/>
      <w:t>Pierre-Alain Binz, Centre Hospitalier Universitaire Vaudois</w:t>
    </w:r>
  </w:p>
  <w:p w:rsidR="009B38A1" w:rsidRPr="00BC31F2" w:rsidDel="00F012BE" w:rsidRDefault="009B38A1" w:rsidP="0004120E">
    <w:pPr>
      <w:tabs>
        <w:tab w:val="right" w:pos="8640"/>
        <w:tab w:val="right" w:pos="10440"/>
      </w:tabs>
      <w:rPr>
        <w:del w:id="123" w:author="Binz Pierre-Alain (HOS41670)" w:date="2017-05-11T14:45:00Z"/>
        <w:rFonts w:ascii="Arial Narrow" w:hAnsi="Arial Narrow"/>
        <w:lang w:val="en-GB"/>
      </w:rPr>
    </w:pPr>
    <w:r w:rsidRPr="00A75507">
      <w:rPr>
        <w:rFonts w:ascii="Arial Narrow" w:hAnsi="Arial Narrow"/>
        <w:lang w:val="fr-CH"/>
      </w:rPr>
      <w:tab/>
    </w:r>
    <w:r w:rsidRPr="00C04249">
      <w:rPr>
        <w:rFonts w:ascii="Arial Narrow" w:hAnsi="Arial Narrow"/>
        <w:lang w:val="en-GB"/>
      </w:rPr>
      <w:t xml:space="preserve">Sean L. </w:t>
    </w:r>
    <w:proofErr w:type="spellStart"/>
    <w:r w:rsidRPr="00C04249">
      <w:rPr>
        <w:rFonts w:ascii="Arial Narrow" w:hAnsi="Arial Narrow"/>
        <w:lang w:val="en-GB"/>
      </w:rPr>
      <w:t>Seymour</w:t>
    </w:r>
    <w:proofErr w:type="gramStart"/>
    <w:r w:rsidRPr="00C04249">
      <w:rPr>
        <w:rFonts w:ascii="Arial Narrow" w:hAnsi="Arial Narrow"/>
        <w:lang w:val="en-GB"/>
      </w:rPr>
      <w:t>,</w:t>
    </w:r>
    <w:ins w:id="124" w:author="Binz Pierre-Alain (HOS41670)" w:date="2017-05-11T14:45:00Z">
      <w:r>
        <w:rPr>
          <w:rFonts w:ascii="Arial Narrow" w:hAnsi="Arial Narrow"/>
          <w:lang w:val="en-GB"/>
        </w:rPr>
        <w:t>Seymour</w:t>
      </w:r>
      <w:proofErr w:type="spellEnd"/>
      <w:proofErr w:type="gramEnd"/>
      <w:r>
        <w:rPr>
          <w:rFonts w:ascii="Arial Narrow" w:hAnsi="Arial Narrow"/>
          <w:lang w:val="en-GB"/>
        </w:rPr>
        <w:t xml:space="preserve"> Data </w:t>
      </w:r>
      <w:proofErr w:type="spellStart"/>
      <w:r>
        <w:rPr>
          <w:rFonts w:ascii="Arial Narrow" w:hAnsi="Arial Narrow"/>
          <w:lang w:val="en-GB"/>
        </w:rPr>
        <w:t>Science</w:t>
      </w:r>
    </w:ins>
    <w:del w:id="125" w:author="Binz Pierre-Alain (HOS41670)" w:date="2017-05-11T14:45:00Z">
      <w:r w:rsidRPr="00C04249" w:rsidDel="00F012BE">
        <w:rPr>
          <w:rFonts w:ascii="Arial Narrow" w:hAnsi="Arial Narrow"/>
          <w:lang w:val="en-GB"/>
        </w:rPr>
        <w:delText xml:space="preserve"> </w:delText>
      </w:r>
    </w:del>
    <w:ins w:id="126" w:author="Binz Pierre-Alain (HOS41670)" w:date="2017-05-11T14:46:00Z">
      <w:r>
        <w:rPr>
          <w:rFonts w:ascii="Arial Narrow" w:hAnsi="Arial Narrow"/>
          <w:lang w:val="en-GB"/>
        </w:rPr>
        <w:t>LLC</w:t>
      </w:r>
    </w:ins>
    <w:proofErr w:type="spellEnd"/>
    <w:del w:id="127" w:author="Binz Pierre-Alain (HOS41670)" w:date="2017-05-11T14:45:00Z">
      <w:r w:rsidRPr="000E5810" w:rsidDel="00F012BE">
        <w:rPr>
          <w:rFonts w:ascii="Arial Narrow" w:hAnsi="Arial Narrow"/>
          <w:color w:val="FF0000"/>
          <w:lang w:val="en-GB"/>
        </w:rPr>
        <w:delText>AB Sciex TO UPDATE</w:delText>
      </w:r>
    </w:del>
  </w:p>
  <w:p w:rsidR="009B38A1" w:rsidRDefault="009B38A1" w:rsidP="0004120E">
    <w:pPr>
      <w:tabs>
        <w:tab w:val="right" w:pos="8640"/>
        <w:tab w:val="right" w:pos="10440"/>
      </w:tabs>
      <w:rPr>
        <w:ins w:id="128" w:author="Binz Pierre-Alain (HOS41670)" w:date="2017-05-14T13:41:00Z"/>
        <w:rFonts w:ascii="Arial Narrow" w:hAnsi="Arial Narrow"/>
        <w:lang w:val="en-GB"/>
      </w:rPr>
    </w:pPr>
    <w:r w:rsidRPr="004334BE">
      <w:rPr>
        <w:rFonts w:ascii="Arial Narrow" w:hAnsi="Arial Narrow"/>
        <w:lang w:val="en-GB"/>
      </w:rPr>
      <w:t xml:space="preserve">  </w:t>
    </w:r>
    <w:r w:rsidRPr="004334BE">
      <w:rPr>
        <w:rFonts w:ascii="Arial Narrow" w:hAnsi="Arial Narrow"/>
        <w:lang w:val="en-GB"/>
      </w:rPr>
      <w:tab/>
    </w:r>
  </w:p>
  <w:p w:rsidR="009B38A1" w:rsidRPr="00D07080" w:rsidRDefault="009B38A1" w:rsidP="008D58F4">
    <w:pPr>
      <w:tabs>
        <w:tab w:val="right" w:pos="8640"/>
        <w:tab w:val="right" w:pos="10440"/>
      </w:tabs>
      <w:jc w:val="right"/>
      <w:rPr>
        <w:rFonts w:ascii="Arial Narrow" w:hAnsi="Arial Narrow"/>
        <w:iCs/>
      </w:rPr>
      <w:pPrChange w:id="129" w:author="Binz Pierre-Alain (HOS41670)" w:date="2017-05-14T13:41:00Z">
        <w:pPr>
          <w:tabs>
            <w:tab w:val="right" w:pos="8640"/>
            <w:tab w:val="right" w:pos="10440"/>
          </w:tabs>
        </w:pPr>
      </w:pPrChange>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rsidR="009B38A1" w:rsidRPr="00C82448" w:rsidRDefault="009B38A1" w:rsidP="0004120E">
    <w:pPr>
      <w:tabs>
        <w:tab w:val="right" w:pos="8640"/>
        <w:tab w:val="right" w:pos="10440"/>
      </w:tabs>
      <w:rPr>
        <w:rStyle w:val="lev"/>
        <w:rFonts w:ascii="Arial Narrow" w:hAnsi="Arial Narrow"/>
        <w:b w:val="0"/>
      </w:rPr>
    </w:pPr>
    <w:r w:rsidRPr="00D07080">
      <w:rPr>
        <w:rFonts w:ascii="Arial Narrow" w:hAnsi="Arial Narrow"/>
        <w:iCs/>
      </w:rPr>
      <w:t xml:space="preserve"> </w:t>
    </w:r>
    <w:r w:rsidRPr="00D07080">
      <w:rPr>
        <w:rFonts w:ascii="Arial Narrow" w:hAnsi="Arial Narrow"/>
        <w:iCs/>
      </w:rPr>
      <w:tab/>
    </w:r>
    <w:r w:rsidRPr="00C82448">
      <w:rPr>
        <w:rStyle w:val="lev"/>
        <w:rFonts w:ascii="Arial Narrow" w:hAnsi="Arial Narrow"/>
        <w:b w:val="0"/>
      </w:rPr>
      <w:t>Jim Shofstahl, Thermo Fisher Scientific</w:t>
    </w:r>
  </w:p>
  <w:p w:rsidR="009B38A1" w:rsidRPr="007E3728" w:rsidRDefault="009B38A1" w:rsidP="0004120E">
    <w:pPr>
      <w:tabs>
        <w:tab w:val="right" w:pos="8640"/>
        <w:tab w:val="right" w:pos="10440"/>
      </w:tabs>
      <w:rPr>
        <w:rStyle w:val="lev"/>
        <w:rFonts w:ascii="Arial Narrow" w:hAnsi="Arial Narrow"/>
        <w:b w:val="0"/>
      </w:rPr>
    </w:pPr>
    <w:r w:rsidRPr="007E3728">
      <w:rPr>
        <w:rStyle w:val="lev"/>
        <w:rFonts w:ascii="Arial Narrow" w:hAnsi="Arial Narrow"/>
        <w:b w:val="0"/>
      </w:rPr>
      <w:t xml:space="preserve"> </w:t>
    </w:r>
    <w:r w:rsidRPr="007E3728">
      <w:rPr>
        <w:rStyle w:val="lev"/>
        <w:rFonts w:ascii="Arial Narrow" w:hAnsi="Arial Narrow"/>
        <w:b w:val="0"/>
      </w:rPr>
      <w:tab/>
      <w:t>David Creasy, Matrix Science Ltd</w:t>
    </w:r>
  </w:p>
  <w:p w:rsidR="009B38A1" w:rsidRPr="00D47195" w:rsidRDefault="009B38A1" w:rsidP="0004120E">
    <w:pPr>
      <w:tabs>
        <w:tab w:val="right" w:pos="8640"/>
        <w:tab w:val="right" w:pos="10440"/>
      </w:tabs>
      <w:rPr>
        <w:rStyle w:val="lev"/>
        <w:rFonts w:ascii="Arial Narrow" w:hAnsi="Arial Narrow"/>
        <w:b w:val="0"/>
      </w:rPr>
    </w:pPr>
    <w:r w:rsidRPr="00701D2D">
      <w:rPr>
        <w:rStyle w:val="lev"/>
        <w:rFonts w:ascii="Arial Narrow" w:hAnsi="Arial Narrow"/>
        <w:b w:val="0"/>
      </w:rPr>
      <w:t xml:space="preserve"> </w:t>
    </w:r>
    <w:r w:rsidRPr="00701D2D">
      <w:rPr>
        <w:rStyle w:val="lev"/>
        <w:rFonts w:ascii="Arial Narrow" w:hAnsi="Arial Narrow"/>
        <w:b w:val="0"/>
      </w:rPr>
      <w:tab/>
      <w:t xml:space="preserve">Lydie Lane, </w:t>
    </w:r>
    <w:r w:rsidRPr="00601603">
      <w:rPr>
        <w:rStyle w:val="lev"/>
        <w:rFonts w:ascii="Arial Narrow" w:hAnsi="Arial Narrow"/>
        <w:b w:val="0"/>
      </w:rPr>
      <w:t>Swiss Institute of Bioinformatics</w:t>
    </w:r>
  </w:p>
  <w:p w:rsidR="009B38A1" w:rsidRPr="00D47195" w:rsidRDefault="009B38A1"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Matt Chambers, Vanderbilt University</w:t>
    </w:r>
  </w:p>
  <w:p w:rsidR="009B38A1" w:rsidRPr="00D47195" w:rsidRDefault="009B38A1"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Robert Cha</w:t>
    </w:r>
    <w:r>
      <w:rPr>
        <w:rStyle w:val="lev"/>
        <w:rFonts w:ascii="Arial Narrow" w:hAnsi="Arial Narrow"/>
        <w:b w:val="0"/>
      </w:rPr>
      <w:t>l</w:t>
    </w:r>
    <w:r w:rsidRPr="00D47195">
      <w:rPr>
        <w:rStyle w:val="lev"/>
        <w:rFonts w:ascii="Arial Narrow" w:hAnsi="Arial Narrow"/>
        <w:b w:val="0"/>
      </w:rPr>
      <w:t>kley, UCSF</w:t>
    </w:r>
  </w:p>
  <w:p w:rsidR="009B38A1" w:rsidRPr="00AF164E" w:rsidRDefault="009B38A1" w:rsidP="00A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rsidR="009B38A1" w:rsidRDefault="009B38A1" w:rsidP="006B084B">
    <w:pPr>
      <w:tabs>
        <w:tab w:val="left" w:pos="7328"/>
      </w:tabs>
      <w:jc w:val="right"/>
      <w:rPr>
        <w:rFonts w:ascii="Arial Narrow" w:hAnsi="Arial Narrow"/>
        <w:lang w:val="en-GB"/>
      </w:rPr>
    </w:pPr>
    <w:r>
      <w:rPr>
        <w:rFonts w:ascii="Arial Narrow" w:hAnsi="Arial Narrow"/>
        <w:lang w:val="en-GB"/>
      </w:rPr>
      <w:t>Eric W. Deutsch, Institute for Systems Biology</w:t>
    </w:r>
  </w:p>
  <w:p w:rsidR="009B38A1" w:rsidRPr="0004120E" w:rsidRDefault="009B38A1" w:rsidP="00A91C84">
    <w:pPr>
      <w:tabs>
        <w:tab w:val="left" w:pos="7328"/>
      </w:tabs>
      <w:rPr>
        <w:rFonts w:ascii="Arial Narrow" w:hAnsi="Arial Narrow"/>
        <w:lang w:val="en-GB"/>
      </w:rPr>
    </w:pPr>
  </w:p>
  <w:p w:rsidR="009B38A1" w:rsidRPr="00AF164E" w:rsidRDefault="009B38A1" w:rsidP="0005013E">
    <w:pPr>
      <w:pStyle w:val="En-tte"/>
      <w:tabs>
        <w:tab w:val="left" w:pos="7025"/>
      </w:tabs>
      <w:rPr>
        <w:rFonts w:ascii="Arial Narrow" w:hAnsi="Arial Narrow"/>
      </w:rPr>
    </w:pPr>
    <w:r w:rsidRPr="0004120E">
      <w:rPr>
        <w:rFonts w:ascii="Arial Narrow" w:hAnsi="Arial Narrow"/>
        <w:lang w:val="en-GB"/>
      </w:rPr>
      <w:tab/>
    </w:r>
    <w:r>
      <w:rPr>
        <w:rFonts w:ascii="Arial Narrow" w:hAnsi="Arial Narrow"/>
        <w:lang w:val="en-GB"/>
      </w:rPr>
      <w:tab/>
    </w:r>
    <w:r>
      <w:rPr>
        <w:rFonts w:ascii="Arial Narrow" w:hAnsi="Arial Narrow"/>
        <w:lang w:val="en-GB"/>
      </w:rPr>
      <w:tab/>
      <w:t xml:space="preserve">May </w:t>
    </w:r>
    <w:ins w:id="130" w:author="Binz Pierre-Alain (HOS41670)" w:date="2017-05-11T14:47:00Z">
      <w:r>
        <w:rPr>
          <w:rFonts w:ascii="Arial Narrow" w:hAnsi="Arial Narrow"/>
          <w:lang w:val="en-GB"/>
        </w:rPr>
        <w:t>11</w:t>
      </w:r>
    </w:ins>
    <w:del w:id="131" w:author="Binz Pierre-Alain (HOS41670)" w:date="2017-05-11T14:47:00Z">
      <w:r w:rsidDel="00F012BE">
        <w:rPr>
          <w:rFonts w:ascii="Arial Narrow" w:hAnsi="Arial Narrow"/>
          <w:lang w:val="en-GB"/>
        </w:rPr>
        <w:delText>4</w:delText>
      </w:r>
    </w:del>
    <w:r w:rsidRPr="0004120E">
      <w:rPr>
        <w:rFonts w:ascii="Arial Narrow" w:hAnsi="Arial Narrow"/>
        <w:lang w:val="en-GB"/>
      </w:rPr>
      <w:t>, 20</w:t>
    </w:r>
    <w:r>
      <w:rPr>
        <w:rFonts w:ascii="Arial Narrow" w:hAnsi="Arial Narrow"/>
        <w:lang w:val="en-GB"/>
      </w:rPr>
      <w:t>17</w:t>
    </w:r>
    <w:r>
      <w:tab/>
    </w:r>
    <w:fldSimple w:instr=" DOCPROPERTY &quot;ggf-doc-revision-date&quot;  \* MERGEFORMAT ">
      <w:r>
        <w:t xml:space="preserve"> </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8A1" w:rsidRDefault="009B38A1">
    <w:pPr>
      <w:pStyle w:val="En-tte"/>
    </w:pPr>
    <w:r>
      <w:t>PEFF: A Common Sequence Database Format for Proteomics</w:t>
    </w:r>
    <w:r>
      <w:tab/>
    </w:r>
    <w:r>
      <w:rPr>
        <w:rFonts w:ascii="Arial Narrow" w:hAnsi="Arial Narrow"/>
      </w:rPr>
      <w:t>May 4, 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2pt;height:12pt" o:bullet="t">
        <v:imagedata r:id="rId1" o:title=""/>
      </v:shape>
    </w:pict>
  </w:numPicBullet>
  <w:abstractNum w:abstractNumId="0">
    <w:nsid w:val="FFFFFF7C"/>
    <w:multiLevelType w:val="singleLevel"/>
    <w:tmpl w:val="7E863CC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enumros2"/>
      <w:lvlText w:val="%1."/>
      <w:lvlJc w:val="left"/>
      <w:pPr>
        <w:tabs>
          <w:tab w:val="num" w:pos="720"/>
        </w:tabs>
        <w:ind w:left="720" w:hanging="360"/>
      </w:pPr>
    </w:lvl>
  </w:abstractNum>
  <w:abstractNum w:abstractNumId="4">
    <w:nsid w:val="FFFFFF80"/>
    <w:multiLevelType w:val="singleLevel"/>
    <w:tmpl w:val="626E81D4"/>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enumros"/>
      <w:lvlText w:val="%1."/>
      <w:lvlJc w:val="left"/>
      <w:pPr>
        <w:tabs>
          <w:tab w:val="num" w:pos="360"/>
        </w:tabs>
        <w:ind w:left="360" w:hanging="360"/>
      </w:pPr>
    </w:lvl>
  </w:abstractNum>
  <w:abstractNum w:abstractNumId="9">
    <w:nsid w:val="FFFFFF89"/>
    <w:multiLevelType w:val="singleLevel"/>
    <w:tmpl w:val="0B90EC6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9E3680"/>
    <w:multiLevelType w:val="multilevel"/>
    <w:tmpl w:val="3B6268AE"/>
    <w:lvl w:ilvl="0">
      <w:start w:val="1"/>
      <w:numFmt w:val="decimal"/>
      <w:pStyle w:val="Titre1"/>
      <w:lvlText w:val="%1."/>
      <w:lvlJc w:val="left"/>
      <w:pPr>
        <w:tabs>
          <w:tab w:val="num" w:pos="360"/>
        </w:tabs>
        <w:ind w:left="360" w:hanging="360"/>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5">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3"/>
  </w:num>
  <w:num w:numId="14">
    <w:abstractNumId w:val="24"/>
  </w:num>
  <w:num w:numId="15">
    <w:abstractNumId w:val="19"/>
  </w:num>
  <w:num w:numId="16">
    <w:abstractNumId w:val="18"/>
  </w:num>
  <w:num w:numId="17">
    <w:abstractNumId w:val="13"/>
  </w:num>
  <w:num w:numId="18">
    <w:abstractNumId w:val="25"/>
  </w:num>
  <w:num w:numId="19">
    <w:abstractNumId w:val="11"/>
  </w:num>
  <w:num w:numId="20">
    <w:abstractNumId w:val="22"/>
  </w:num>
  <w:num w:numId="21">
    <w:abstractNumId w:val="12"/>
  </w:num>
  <w:num w:numId="22">
    <w:abstractNumId w:val="20"/>
  </w:num>
  <w:num w:numId="23">
    <w:abstractNumId w:val="21"/>
  </w:num>
  <w:num w:numId="24">
    <w:abstractNumId w:val="16"/>
  </w:num>
  <w:num w:numId="25">
    <w:abstractNumId w:val="10"/>
  </w:num>
  <w:num w:numId="26">
    <w:abstractNumId w:val="17"/>
  </w:num>
  <w:num w:numId="27">
    <w:abstractNumId w:val="15"/>
  </w:num>
  <w:num w:numId="28">
    <w:abstractNumId w:val="2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ald Barsnes">
    <w15:presenceInfo w15:providerId="None" w15:userId="Harald Barsnes"/>
  </w15:person>
  <w15:person w15:author="Jones, Andy">
    <w15:presenceInfo w15:providerId="AD" w15:userId="S-1-5-21-137024685-2204166116-4157399963-12194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0"/>
  <w:trackRevisions/>
  <w:defaultTabStop w:val="0"/>
  <w:hyphenationZone w:val="425"/>
  <w:doNotHyphenateCaps/>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D6272E"/>
    <w:rsid w:val="00000075"/>
    <w:rsid w:val="00000A0A"/>
    <w:rsid w:val="00006F01"/>
    <w:rsid w:val="00015A13"/>
    <w:rsid w:val="00040877"/>
    <w:rsid w:val="000411A1"/>
    <w:rsid w:val="0004120E"/>
    <w:rsid w:val="0005013E"/>
    <w:rsid w:val="00051A65"/>
    <w:rsid w:val="00053B9C"/>
    <w:rsid w:val="00053FB5"/>
    <w:rsid w:val="00057B59"/>
    <w:rsid w:val="00062C3B"/>
    <w:rsid w:val="00064466"/>
    <w:rsid w:val="0008461F"/>
    <w:rsid w:val="0008569E"/>
    <w:rsid w:val="00095610"/>
    <w:rsid w:val="000A0EDD"/>
    <w:rsid w:val="000A16F9"/>
    <w:rsid w:val="000A23EB"/>
    <w:rsid w:val="000A6D63"/>
    <w:rsid w:val="000A7243"/>
    <w:rsid w:val="000B1557"/>
    <w:rsid w:val="000B4907"/>
    <w:rsid w:val="000B4C1E"/>
    <w:rsid w:val="000C75A1"/>
    <w:rsid w:val="000D76E8"/>
    <w:rsid w:val="000E03A3"/>
    <w:rsid w:val="000E5810"/>
    <w:rsid w:val="000E75B7"/>
    <w:rsid w:val="000E7BD0"/>
    <w:rsid w:val="000F2C4F"/>
    <w:rsid w:val="000F38A8"/>
    <w:rsid w:val="000F4D7F"/>
    <w:rsid w:val="000F6AE0"/>
    <w:rsid w:val="000F7D9B"/>
    <w:rsid w:val="00100119"/>
    <w:rsid w:val="00101487"/>
    <w:rsid w:val="00106035"/>
    <w:rsid w:val="0011332E"/>
    <w:rsid w:val="0011374E"/>
    <w:rsid w:val="001147AB"/>
    <w:rsid w:val="0011745B"/>
    <w:rsid w:val="00117CD4"/>
    <w:rsid w:val="00120A36"/>
    <w:rsid w:val="00121ED4"/>
    <w:rsid w:val="00122CCD"/>
    <w:rsid w:val="00146A8D"/>
    <w:rsid w:val="00150242"/>
    <w:rsid w:val="001506DB"/>
    <w:rsid w:val="001568DA"/>
    <w:rsid w:val="0016043C"/>
    <w:rsid w:val="00165F3D"/>
    <w:rsid w:val="001668DE"/>
    <w:rsid w:val="00171AF8"/>
    <w:rsid w:val="0017569A"/>
    <w:rsid w:val="001848FA"/>
    <w:rsid w:val="00185271"/>
    <w:rsid w:val="001923D1"/>
    <w:rsid w:val="00193E6B"/>
    <w:rsid w:val="001A116D"/>
    <w:rsid w:val="001A1F52"/>
    <w:rsid w:val="001A2137"/>
    <w:rsid w:val="001A30FB"/>
    <w:rsid w:val="001B2451"/>
    <w:rsid w:val="001B3CB5"/>
    <w:rsid w:val="001E3623"/>
    <w:rsid w:val="001E7513"/>
    <w:rsid w:val="001F249F"/>
    <w:rsid w:val="001F339D"/>
    <w:rsid w:val="00200514"/>
    <w:rsid w:val="0020111B"/>
    <w:rsid w:val="00201A2E"/>
    <w:rsid w:val="00202CCA"/>
    <w:rsid w:val="002066D2"/>
    <w:rsid w:val="00217884"/>
    <w:rsid w:val="002206EB"/>
    <w:rsid w:val="00227EC2"/>
    <w:rsid w:val="0023168A"/>
    <w:rsid w:val="00232A13"/>
    <w:rsid w:val="00235016"/>
    <w:rsid w:val="00235FC1"/>
    <w:rsid w:val="0024014A"/>
    <w:rsid w:val="00243FF2"/>
    <w:rsid w:val="0024584C"/>
    <w:rsid w:val="00253ABA"/>
    <w:rsid w:val="00261B61"/>
    <w:rsid w:val="0026224E"/>
    <w:rsid w:val="002643AF"/>
    <w:rsid w:val="00270EA5"/>
    <w:rsid w:val="002726D6"/>
    <w:rsid w:val="00277E0C"/>
    <w:rsid w:val="0028101F"/>
    <w:rsid w:val="0028771A"/>
    <w:rsid w:val="00293D85"/>
    <w:rsid w:val="002A0B24"/>
    <w:rsid w:val="002B240D"/>
    <w:rsid w:val="002C2562"/>
    <w:rsid w:val="002C7386"/>
    <w:rsid w:val="002D1199"/>
    <w:rsid w:val="002D7CF7"/>
    <w:rsid w:val="002E40F3"/>
    <w:rsid w:val="002F0C21"/>
    <w:rsid w:val="002F5C9A"/>
    <w:rsid w:val="00307D96"/>
    <w:rsid w:val="00314D3B"/>
    <w:rsid w:val="00324205"/>
    <w:rsid w:val="00325468"/>
    <w:rsid w:val="00330ADC"/>
    <w:rsid w:val="003323B0"/>
    <w:rsid w:val="00337C5F"/>
    <w:rsid w:val="00340096"/>
    <w:rsid w:val="0034271F"/>
    <w:rsid w:val="00343358"/>
    <w:rsid w:val="00355C35"/>
    <w:rsid w:val="00357987"/>
    <w:rsid w:val="00365A01"/>
    <w:rsid w:val="0036735B"/>
    <w:rsid w:val="0036746D"/>
    <w:rsid w:val="00367EA6"/>
    <w:rsid w:val="00375C94"/>
    <w:rsid w:val="00383A6F"/>
    <w:rsid w:val="00386168"/>
    <w:rsid w:val="00392045"/>
    <w:rsid w:val="00396043"/>
    <w:rsid w:val="00397CC4"/>
    <w:rsid w:val="003A68CC"/>
    <w:rsid w:val="003B0B08"/>
    <w:rsid w:val="003B39ED"/>
    <w:rsid w:val="003C4948"/>
    <w:rsid w:val="003D2281"/>
    <w:rsid w:val="003D251F"/>
    <w:rsid w:val="003D3F6B"/>
    <w:rsid w:val="003D4AD6"/>
    <w:rsid w:val="003E1AE3"/>
    <w:rsid w:val="003F07AA"/>
    <w:rsid w:val="004043C7"/>
    <w:rsid w:val="00415317"/>
    <w:rsid w:val="004161DB"/>
    <w:rsid w:val="00420513"/>
    <w:rsid w:val="004260A9"/>
    <w:rsid w:val="00432113"/>
    <w:rsid w:val="004334BE"/>
    <w:rsid w:val="00441DD0"/>
    <w:rsid w:val="00443147"/>
    <w:rsid w:val="00444771"/>
    <w:rsid w:val="00445504"/>
    <w:rsid w:val="00453F83"/>
    <w:rsid w:val="004540B8"/>
    <w:rsid w:val="00454A88"/>
    <w:rsid w:val="00455E5E"/>
    <w:rsid w:val="004672F7"/>
    <w:rsid w:val="00473FCA"/>
    <w:rsid w:val="00475977"/>
    <w:rsid w:val="004768C7"/>
    <w:rsid w:val="0047734E"/>
    <w:rsid w:val="004842EA"/>
    <w:rsid w:val="00485432"/>
    <w:rsid w:val="004858B1"/>
    <w:rsid w:val="0048593C"/>
    <w:rsid w:val="00491C18"/>
    <w:rsid w:val="004927C6"/>
    <w:rsid w:val="00494356"/>
    <w:rsid w:val="00494BBF"/>
    <w:rsid w:val="00495481"/>
    <w:rsid w:val="00495FB8"/>
    <w:rsid w:val="004B09B0"/>
    <w:rsid w:val="004B48E4"/>
    <w:rsid w:val="004C0752"/>
    <w:rsid w:val="004D14E9"/>
    <w:rsid w:val="004D2856"/>
    <w:rsid w:val="004D2967"/>
    <w:rsid w:val="004D3204"/>
    <w:rsid w:val="004E2A98"/>
    <w:rsid w:val="004E59C3"/>
    <w:rsid w:val="00502B9A"/>
    <w:rsid w:val="00504013"/>
    <w:rsid w:val="0050667F"/>
    <w:rsid w:val="00506779"/>
    <w:rsid w:val="005072C8"/>
    <w:rsid w:val="005135B9"/>
    <w:rsid w:val="00514411"/>
    <w:rsid w:val="00517E78"/>
    <w:rsid w:val="00525E17"/>
    <w:rsid w:val="00531BEE"/>
    <w:rsid w:val="00535C78"/>
    <w:rsid w:val="00554BA3"/>
    <w:rsid w:val="005568B5"/>
    <w:rsid w:val="00557A28"/>
    <w:rsid w:val="005631CE"/>
    <w:rsid w:val="005760E1"/>
    <w:rsid w:val="00587014"/>
    <w:rsid w:val="00595761"/>
    <w:rsid w:val="005A130B"/>
    <w:rsid w:val="005B0397"/>
    <w:rsid w:val="005B26AB"/>
    <w:rsid w:val="005B4F27"/>
    <w:rsid w:val="005B7CB8"/>
    <w:rsid w:val="005C0C73"/>
    <w:rsid w:val="005C2BBC"/>
    <w:rsid w:val="005C3C35"/>
    <w:rsid w:val="005E17B9"/>
    <w:rsid w:val="005E1F08"/>
    <w:rsid w:val="005E75E6"/>
    <w:rsid w:val="005F24D3"/>
    <w:rsid w:val="005F5C53"/>
    <w:rsid w:val="00601603"/>
    <w:rsid w:val="00602E95"/>
    <w:rsid w:val="006030E6"/>
    <w:rsid w:val="00603B0B"/>
    <w:rsid w:val="006114E6"/>
    <w:rsid w:val="00611FFD"/>
    <w:rsid w:val="0061293E"/>
    <w:rsid w:val="006173EC"/>
    <w:rsid w:val="006178F4"/>
    <w:rsid w:val="00617D2F"/>
    <w:rsid w:val="00620B6E"/>
    <w:rsid w:val="006212BC"/>
    <w:rsid w:val="00621F0C"/>
    <w:rsid w:val="006224C8"/>
    <w:rsid w:val="006419E8"/>
    <w:rsid w:val="0065720B"/>
    <w:rsid w:val="00670C8C"/>
    <w:rsid w:val="0067521F"/>
    <w:rsid w:val="0067601D"/>
    <w:rsid w:val="0067632B"/>
    <w:rsid w:val="00677C09"/>
    <w:rsid w:val="00693455"/>
    <w:rsid w:val="00693A64"/>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2992"/>
    <w:rsid w:val="006F74F5"/>
    <w:rsid w:val="00701D2D"/>
    <w:rsid w:val="00715971"/>
    <w:rsid w:val="00716CE4"/>
    <w:rsid w:val="007257AE"/>
    <w:rsid w:val="007259F3"/>
    <w:rsid w:val="0073341D"/>
    <w:rsid w:val="007338F1"/>
    <w:rsid w:val="00734B90"/>
    <w:rsid w:val="00752835"/>
    <w:rsid w:val="00765618"/>
    <w:rsid w:val="0076665A"/>
    <w:rsid w:val="007704E3"/>
    <w:rsid w:val="0077427F"/>
    <w:rsid w:val="007771DC"/>
    <w:rsid w:val="007771E4"/>
    <w:rsid w:val="007804FF"/>
    <w:rsid w:val="00790AAB"/>
    <w:rsid w:val="00792DDB"/>
    <w:rsid w:val="007A24FE"/>
    <w:rsid w:val="007A3466"/>
    <w:rsid w:val="007B04D4"/>
    <w:rsid w:val="007C62B2"/>
    <w:rsid w:val="007D27E8"/>
    <w:rsid w:val="007D2B51"/>
    <w:rsid w:val="007D3297"/>
    <w:rsid w:val="007D3FA7"/>
    <w:rsid w:val="007D4A66"/>
    <w:rsid w:val="007E3728"/>
    <w:rsid w:val="007E5315"/>
    <w:rsid w:val="007F6983"/>
    <w:rsid w:val="00801AD3"/>
    <w:rsid w:val="0080293F"/>
    <w:rsid w:val="00807FB8"/>
    <w:rsid w:val="0081171B"/>
    <w:rsid w:val="008175DE"/>
    <w:rsid w:val="00825303"/>
    <w:rsid w:val="00827F1A"/>
    <w:rsid w:val="00836BFC"/>
    <w:rsid w:val="00841157"/>
    <w:rsid w:val="0084295F"/>
    <w:rsid w:val="00844118"/>
    <w:rsid w:val="00850500"/>
    <w:rsid w:val="00850E29"/>
    <w:rsid w:val="00851725"/>
    <w:rsid w:val="0085427F"/>
    <w:rsid w:val="0086604A"/>
    <w:rsid w:val="00867FA2"/>
    <w:rsid w:val="00873BEE"/>
    <w:rsid w:val="008758E6"/>
    <w:rsid w:val="00877D5C"/>
    <w:rsid w:val="00880344"/>
    <w:rsid w:val="00883F92"/>
    <w:rsid w:val="0089738D"/>
    <w:rsid w:val="008A0511"/>
    <w:rsid w:val="008A532D"/>
    <w:rsid w:val="008C3614"/>
    <w:rsid w:val="008C418E"/>
    <w:rsid w:val="008C4505"/>
    <w:rsid w:val="008D2A8F"/>
    <w:rsid w:val="008D58F4"/>
    <w:rsid w:val="008E0C22"/>
    <w:rsid w:val="008E43C6"/>
    <w:rsid w:val="008E572B"/>
    <w:rsid w:val="008F40EF"/>
    <w:rsid w:val="00904061"/>
    <w:rsid w:val="00904F58"/>
    <w:rsid w:val="00907374"/>
    <w:rsid w:val="0092768F"/>
    <w:rsid w:val="00927D61"/>
    <w:rsid w:val="00932393"/>
    <w:rsid w:val="00932A37"/>
    <w:rsid w:val="00933F0C"/>
    <w:rsid w:val="00937D32"/>
    <w:rsid w:val="009400DE"/>
    <w:rsid w:val="0094636F"/>
    <w:rsid w:val="00950B81"/>
    <w:rsid w:val="00952523"/>
    <w:rsid w:val="00953D6F"/>
    <w:rsid w:val="00953D80"/>
    <w:rsid w:val="009578C3"/>
    <w:rsid w:val="00957914"/>
    <w:rsid w:val="0097042A"/>
    <w:rsid w:val="00971D20"/>
    <w:rsid w:val="00974442"/>
    <w:rsid w:val="00975282"/>
    <w:rsid w:val="009A2650"/>
    <w:rsid w:val="009B0FF7"/>
    <w:rsid w:val="009B13AC"/>
    <w:rsid w:val="009B38A1"/>
    <w:rsid w:val="009B69AC"/>
    <w:rsid w:val="009B7236"/>
    <w:rsid w:val="009C39F8"/>
    <w:rsid w:val="009C6603"/>
    <w:rsid w:val="009D1DE6"/>
    <w:rsid w:val="009D7797"/>
    <w:rsid w:val="00A05416"/>
    <w:rsid w:val="00A06522"/>
    <w:rsid w:val="00A219E0"/>
    <w:rsid w:val="00A23E5D"/>
    <w:rsid w:val="00A34714"/>
    <w:rsid w:val="00A43739"/>
    <w:rsid w:val="00A4677D"/>
    <w:rsid w:val="00A51CA1"/>
    <w:rsid w:val="00A62F57"/>
    <w:rsid w:val="00A712A8"/>
    <w:rsid w:val="00A72EE5"/>
    <w:rsid w:val="00A75507"/>
    <w:rsid w:val="00A826A2"/>
    <w:rsid w:val="00A83BBD"/>
    <w:rsid w:val="00A85FD1"/>
    <w:rsid w:val="00A864AB"/>
    <w:rsid w:val="00A86ECE"/>
    <w:rsid w:val="00A91C84"/>
    <w:rsid w:val="00A97FCF"/>
    <w:rsid w:val="00AA5F75"/>
    <w:rsid w:val="00AA6118"/>
    <w:rsid w:val="00AB3F17"/>
    <w:rsid w:val="00AC2870"/>
    <w:rsid w:val="00AC362A"/>
    <w:rsid w:val="00AC456F"/>
    <w:rsid w:val="00AC5538"/>
    <w:rsid w:val="00AC5D9D"/>
    <w:rsid w:val="00AC6D44"/>
    <w:rsid w:val="00AD3688"/>
    <w:rsid w:val="00AD4F6A"/>
    <w:rsid w:val="00AD559A"/>
    <w:rsid w:val="00AE0CB0"/>
    <w:rsid w:val="00AE73EC"/>
    <w:rsid w:val="00AF164E"/>
    <w:rsid w:val="00AF22F4"/>
    <w:rsid w:val="00AF352A"/>
    <w:rsid w:val="00B05BA1"/>
    <w:rsid w:val="00B14237"/>
    <w:rsid w:val="00B21586"/>
    <w:rsid w:val="00B26CA0"/>
    <w:rsid w:val="00B36110"/>
    <w:rsid w:val="00B370CF"/>
    <w:rsid w:val="00B37776"/>
    <w:rsid w:val="00B41D0A"/>
    <w:rsid w:val="00B45737"/>
    <w:rsid w:val="00B45BA9"/>
    <w:rsid w:val="00B47389"/>
    <w:rsid w:val="00B50E40"/>
    <w:rsid w:val="00B5101A"/>
    <w:rsid w:val="00B62CFC"/>
    <w:rsid w:val="00B66A07"/>
    <w:rsid w:val="00B83DC9"/>
    <w:rsid w:val="00B93491"/>
    <w:rsid w:val="00B95EFB"/>
    <w:rsid w:val="00B96275"/>
    <w:rsid w:val="00BA0127"/>
    <w:rsid w:val="00BA4E29"/>
    <w:rsid w:val="00BC31F2"/>
    <w:rsid w:val="00BC35FF"/>
    <w:rsid w:val="00BD0024"/>
    <w:rsid w:val="00BD0D31"/>
    <w:rsid w:val="00BD328A"/>
    <w:rsid w:val="00BE250A"/>
    <w:rsid w:val="00BF533A"/>
    <w:rsid w:val="00BF6225"/>
    <w:rsid w:val="00C00F9F"/>
    <w:rsid w:val="00C04249"/>
    <w:rsid w:val="00C0586D"/>
    <w:rsid w:val="00C24A23"/>
    <w:rsid w:val="00C324CD"/>
    <w:rsid w:val="00C47C53"/>
    <w:rsid w:val="00C52738"/>
    <w:rsid w:val="00C605C5"/>
    <w:rsid w:val="00C646DE"/>
    <w:rsid w:val="00C711C0"/>
    <w:rsid w:val="00C82448"/>
    <w:rsid w:val="00C82C51"/>
    <w:rsid w:val="00C8553E"/>
    <w:rsid w:val="00C9644E"/>
    <w:rsid w:val="00C97F4C"/>
    <w:rsid w:val="00CA0E54"/>
    <w:rsid w:val="00CB13EA"/>
    <w:rsid w:val="00CB1A2B"/>
    <w:rsid w:val="00CB2E8B"/>
    <w:rsid w:val="00CC181B"/>
    <w:rsid w:val="00CC214D"/>
    <w:rsid w:val="00CC4573"/>
    <w:rsid w:val="00CC4654"/>
    <w:rsid w:val="00CC4910"/>
    <w:rsid w:val="00CC4F2E"/>
    <w:rsid w:val="00CD10EA"/>
    <w:rsid w:val="00CD312F"/>
    <w:rsid w:val="00CD4FCD"/>
    <w:rsid w:val="00CD7B60"/>
    <w:rsid w:val="00CE6AE2"/>
    <w:rsid w:val="00CE7BA0"/>
    <w:rsid w:val="00CF4848"/>
    <w:rsid w:val="00CF5D8B"/>
    <w:rsid w:val="00D03175"/>
    <w:rsid w:val="00D05DB8"/>
    <w:rsid w:val="00D07080"/>
    <w:rsid w:val="00D11E69"/>
    <w:rsid w:val="00D225D2"/>
    <w:rsid w:val="00D269EA"/>
    <w:rsid w:val="00D278C5"/>
    <w:rsid w:val="00D34DC0"/>
    <w:rsid w:val="00D36885"/>
    <w:rsid w:val="00D44F7A"/>
    <w:rsid w:val="00D4524E"/>
    <w:rsid w:val="00D47195"/>
    <w:rsid w:val="00D5224E"/>
    <w:rsid w:val="00D54BD2"/>
    <w:rsid w:val="00D57F8A"/>
    <w:rsid w:val="00D61260"/>
    <w:rsid w:val="00D6243A"/>
    <w:rsid w:val="00D6272E"/>
    <w:rsid w:val="00D62B57"/>
    <w:rsid w:val="00D64133"/>
    <w:rsid w:val="00D85FD6"/>
    <w:rsid w:val="00D90C2C"/>
    <w:rsid w:val="00D947B0"/>
    <w:rsid w:val="00D974AD"/>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8EF"/>
    <w:rsid w:val="00EA3BDD"/>
    <w:rsid w:val="00EA4F0C"/>
    <w:rsid w:val="00EB01A0"/>
    <w:rsid w:val="00EB0344"/>
    <w:rsid w:val="00EB05F8"/>
    <w:rsid w:val="00EC3776"/>
    <w:rsid w:val="00EC3B66"/>
    <w:rsid w:val="00EC40D3"/>
    <w:rsid w:val="00EC5254"/>
    <w:rsid w:val="00ED1CBD"/>
    <w:rsid w:val="00ED2C1A"/>
    <w:rsid w:val="00F00CE5"/>
    <w:rsid w:val="00F012BE"/>
    <w:rsid w:val="00F143B3"/>
    <w:rsid w:val="00F15478"/>
    <w:rsid w:val="00F15BED"/>
    <w:rsid w:val="00F23CA4"/>
    <w:rsid w:val="00F543D1"/>
    <w:rsid w:val="00F56EEE"/>
    <w:rsid w:val="00F62D73"/>
    <w:rsid w:val="00F6387F"/>
    <w:rsid w:val="00F644B9"/>
    <w:rsid w:val="00F74050"/>
    <w:rsid w:val="00F74AF1"/>
    <w:rsid w:val="00F80FE9"/>
    <w:rsid w:val="00FA26F6"/>
    <w:rsid w:val="00FA5A98"/>
    <w:rsid w:val="00FD58B7"/>
    <w:rsid w:val="00FE14D3"/>
    <w:rsid w:val="00FE202E"/>
    <w:rsid w:val="00FE2C2E"/>
    <w:rsid w:val="00FF7CFB"/>
    <w:rsid w:val="00FF7DC6"/>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Titre1">
    <w:name w:val="heading 1"/>
    <w:basedOn w:val="Normal"/>
    <w:next w:val="nobreak"/>
    <w:qFormat/>
    <w:rsid w:val="00445504"/>
    <w:pPr>
      <w:keepNext/>
      <w:numPr>
        <w:numId w:val="1"/>
      </w:numPr>
      <w:spacing w:before="120" w:after="60"/>
      <w:outlineLvl w:val="0"/>
    </w:pPr>
    <w:rPr>
      <w:b/>
      <w:kern w:val="32"/>
    </w:rPr>
  </w:style>
  <w:style w:type="paragraph" w:styleId="Titre2">
    <w:name w:val="heading 2"/>
    <w:basedOn w:val="Normal"/>
    <w:next w:val="nobreak"/>
    <w:qFormat/>
    <w:rsid w:val="00445504"/>
    <w:pPr>
      <w:keepNext/>
      <w:numPr>
        <w:ilvl w:val="1"/>
        <w:numId w:val="1"/>
      </w:numPr>
      <w:outlineLvl w:val="1"/>
    </w:pPr>
  </w:style>
  <w:style w:type="paragraph" w:styleId="Titre3">
    <w:name w:val="heading 3"/>
    <w:basedOn w:val="Normal"/>
    <w:next w:val="nobreak"/>
    <w:qFormat/>
    <w:rsid w:val="00445504"/>
    <w:pPr>
      <w:keepNext/>
      <w:numPr>
        <w:ilvl w:val="2"/>
        <w:numId w:val="1"/>
      </w:numPr>
      <w:outlineLvl w:val="2"/>
    </w:pPr>
    <w:rPr>
      <w:rFonts w:ascii="Helvetica" w:hAnsi="Helvetica"/>
    </w:rPr>
  </w:style>
  <w:style w:type="paragraph" w:styleId="Titre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Titre5">
    <w:name w:val="heading 5"/>
    <w:basedOn w:val="Normal"/>
    <w:next w:val="Normal"/>
    <w:qFormat/>
    <w:rsid w:val="00445504"/>
    <w:pPr>
      <w:numPr>
        <w:ilvl w:val="4"/>
        <w:numId w:val="1"/>
      </w:numPr>
      <w:spacing w:before="240" w:after="60"/>
      <w:outlineLvl w:val="4"/>
    </w:pPr>
    <w:rPr>
      <w:b/>
      <w:i/>
      <w:sz w:val="26"/>
      <w:szCs w:val="26"/>
    </w:rPr>
  </w:style>
  <w:style w:type="paragraph" w:styleId="Titre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Titre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Titre9">
    <w:name w:val="heading 9"/>
    <w:basedOn w:val="Normal"/>
    <w:next w:val="Normal"/>
    <w:qFormat/>
    <w:rsid w:val="00445504"/>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En-tte">
    <w:name w:val="header"/>
    <w:basedOn w:val="Normal"/>
    <w:rsid w:val="00445504"/>
    <w:pPr>
      <w:tabs>
        <w:tab w:val="center" w:pos="4320"/>
        <w:tab w:val="right" w:pos="8640"/>
      </w:tabs>
    </w:pPr>
  </w:style>
  <w:style w:type="paragraph" w:styleId="Pieddepage">
    <w:name w:val="footer"/>
    <w:basedOn w:val="Normal"/>
    <w:semiHidden/>
    <w:rsid w:val="00445504"/>
    <w:pPr>
      <w:tabs>
        <w:tab w:val="center" w:pos="4320"/>
        <w:tab w:val="right" w:pos="8640"/>
      </w:tabs>
    </w:pPr>
  </w:style>
  <w:style w:type="character" w:styleId="Lienhypertexte">
    <w:name w:val="Hyperlink"/>
    <w:uiPriority w:val="99"/>
    <w:rsid w:val="00445504"/>
    <w:rPr>
      <w:color w:val="0000FF"/>
      <w:u w:val="single"/>
    </w:rPr>
  </w:style>
  <w:style w:type="character" w:styleId="Numrodepage">
    <w:name w:val="page number"/>
    <w:basedOn w:val="Policepardfaut"/>
    <w:rsid w:val="00445504"/>
  </w:style>
  <w:style w:type="paragraph" w:styleId="Normalcentr">
    <w:name w:val="Block Text"/>
    <w:basedOn w:val="Normal"/>
    <w:rsid w:val="00445504"/>
    <w:pPr>
      <w:ind w:left="360" w:right="720"/>
    </w:pPr>
    <w:rPr>
      <w:rFonts w:ascii="Courier New" w:hAnsi="Courier New"/>
      <w:sz w:val="18"/>
      <w:szCs w:val="18"/>
    </w:rPr>
  </w:style>
  <w:style w:type="paragraph" w:styleId="Lgende">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Textebrut">
    <w:name w:val="Plain Text"/>
    <w:basedOn w:val="Normal"/>
    <w:rsid w:val="00445504"/>
    <w:pPr>
      <w:ind w:left="720"/>
    </w:pPr>
    <w:rPr>
      <w:rFonts w:ascii="Courier New" w:hAnsi="Courier New"/>
    </w:rPr>
  </w:style>
  <w:style w:type="paragraph" w:styleId="Corpsdetexte">
    <w:name w:val="Body Text"/>
    <w:basedOn w:val="Normal"/>
    <w:rsid w:val="00445504"/>
    <w:pPr>
      <w:spacing w:after="120"/>
    </w:pPr>
  </w:style>
  <w:style w:type="paragraph" w:styleId="Retraitcorpsdetexte">
    <w:name w:val="Body Text Indent"/>
    <w:basedOn w:val="Normal"/>
    <w:rsid w:val="00445504"/>
    <w:pPr>
      <w:spacing w:after="120"/>
      <w:ind w:left="360"/>
    </w:pPr>
  </w:style>
  <w:style w:type="paragraph" w:styleId="Corpsdetexte3">
    <w:name w:val="Body Text 3"/>
    <w:basedOn w:val="Normal"/>
    <w:rsid w:val="00445504"/>
    <w:pPr>
      <w:spacing w:after="120"/>
    </w:pPr>
    <w:rPr>
      <w:sz w:val="16"/>
      <w:szCs w:val="16"/>
    </w:rPr>
  </w:style>
  <w:style w:type="paragraph" w:styleId="Retrait1religne">
    <w:name w:val="Body Text First Indent"/>
    <w:basedOn w:val="Corpsdetexte"/>
    <w:rsid w:val="00445504"/>
    <w:pPr>
      <w:ind w:firstLine="210"/>
    </w:pPr>
  </w:style>
  <w:style w:type="paragraph" w:styleId="Retraitcorpset1relig">
    <w:name w:val="Body Text First Indent 2"/>
    <w:basedOn w:val="Retraitcorpsdetexte"/>
    <w:rsid w:val="00445504"/>
    <w:pPr>
      <w:ind w:firstLine="210"/>
    </w:pPr>
  </w:style>
  <w:style w:type="paragraph" w:styleId="Retraitcorpsdetexte2">
    <w:name w:val="Body Text Indent 2"/>
    <w:basedOn w:val="Normal"/>
    <w:rsid w:val="00445504"/>
    <w:pPr>
      <w:spacing w:after="120" w:line="480" w:lineRule="auto"/>
      <w:ind w:left="360"/>
    </w:pPr>
  </w:style>
  <w:style w:type="paragraph" w:styleId="Retraitcorpsdetexte3">
    <w:name w:val="Body Text Indent 3"/>
    <w:basedOn w:val="Normal"/>
    <w:rsid w:val="00445504"/>
    <w:pPr>
      <w:spacing w:after="120"/>
      <w:ind w:left="360"/>
    </w:pPr>
    <w:rPr>
      <w:sz w:val="16"/>
      <w:szCs w:val="16"/>
    </w:rPr>
  </w:style>
  <w:style w:type="paragraph" w:styleId="Formuledepolitesse">
    <w:name w:val="Closing"/>
    <w:basedOn w:val="Normal"/>
    <w:rsid w:val="00445504"/>
    <w:pPr>
      <w:ind w:left="4320"/>
    </w:pPr>
  </w:style>
  <w:style w:type="paragraph" w:styleId="Commentaire">
    <w:name w:val="annotation text"/>
    <w:basedOn w:val="Normal"/>
    <w:semiHidden/>
    <w:rsid w:val="00445504"/>
  </w:style>
  <w:style w:type="paragraph" w:styleId="Date">
    <w:name w:val="Date"/>
    <w:basedOn w:val="Normal"/>
    <w:next w:val="Normal"/>
    <w:rsid w:val="00445504"/>
  </w:style>
  <w:style w:type="paragraph" w:styleId="Explorateurdedocuments">
    <w:name w:val="Document Map"/>
    <w:basedOn w:val="Normal"/>
    <w:semiHidden/>
    <w:rsid w:val="00445504"/>
    <w:pPr>
      <w:shd w:val="clear" w:color="auto" w:fill="000080"/>
    </w:pPr>
    <w:rPr>
      <w:rFonts w:ascii="Tahoma" w:hAnsi="Tahoma"/>
    </w:rPr>
  </w:style>
  <w:style w:type="paragraph" w:styleId="Signaturelectronique">
    <w:name w:val="E-mail Signature"/>
    <w:basedOn w:val="Normal"/>
    <w:rsid w:val="00445504"/>
  </w:style>
  <w:style w:type="paragraph" w:styleId="Notedefin">
    <w:name w:val="endnote text"/>
    <w:basedOn w:val="Normal"/>
    <w:semiHidden/>
    <w:rsid w:val="00445504"/>
  </w:style>
  <w:style w:type="paragraph" w:styleId="Adressedestinataire">
    <w:name w:val="envelope address"/>
    <w:basedOn w:val="Normal"/>
    <w:rsid w:val="00445504"/>
    <w:pPr>
      <w:framePr w:w="7920" w:h="1980" w:hRule="exact" w:hSpace="180" w:wrap="auto" w:hAnchor="page" w:xAlign="center" w:yAlign="bottom"/>
      <w:ind w:left="2880"/>
    </w:pPr>
    <w:rPr>
      <w:sz w:val="24"/>
      <w:szCs w:val="24"/>
    </w:rPr>
  </w:style>
  <w:style w:type="paragraph" w:styleId="Adresseexpditeur">
    <w:name w:val="envelope return"/>
    <w:basedOn w:val="Normal"/>
    <w:rsid w:val="00445504"/>
  </w:style>
  <w:style w:type="paragraph" w:styleId="Notedebasdepage">
    <w:name w:val="footnote text"/>
    <w:basedOn w:val="Normal"/>
    <w:semiHidden/>
    <w:rsid w:val="00445504"/>
  </w:style>
  <w:style w:type="paragraph" w:styleId="AdresseHTML">
    <w:name w:val="HTML Address"/>
    <w:basedOn w:val="Normal"/>
    <w:rsid w:val="00445504"/>
    <w:rPr>
      <w:i/>
    </w:rPr>
  </w:style>
  <w:style w:type="paragraph" w:styleId="PrformatHTML">
    <w:name w:val="HTML Preformatted"/>
    <w:basedOn w:val="Normal"/>
    <w:link w:val="PrformatHTMLC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Titreindex">
    <w:name w:val="index heading"/>
    <w:basedOn w:val="Normal"/>
    <w:next w:val="Index1"/>
    <w:semiHidden/>
    <w:rsid w:val="00445504"/>
    <w:rPr>
      <w:b/>
    </w:rPr>
  </w:style>
  <w:style w:type="paragraph" w:styleId="Liste">
    <w:name w:val="List"/>
    <w:basedOn w:val="Normal"/>
    <w:semiHidden/>
    <w:rsid w:val="00445504"/>
    <w:pPr>
      <w:ind w:left="360" w:hanging="360"/>
    </w:pPr>
  </w:style>
  <w:style w:type="paragraph" w:styleId="Liste2">
    <w:name w:val="List 2"/>
    <w:basedOn w:val="Normal"/>
    <w:rsid w:val="00445504"/>
    <w:pPr>
      <w:ind w:left="720" w:hanging="360"/>
    </w:pPr>
  </w:style>
  <w:style w:type="paragraph" w:styleId="Liste3">
    <w:name w:val="List 3"/>
    <w:basedOn w:val="Normal"/>
    <w:rsid w:val="00445504"/>
    <w:pPr>
      <w:ind w:left="1080" w:hanging="360"/>
    </w:pPr>
  </w:style>
  <w:style w:type="paragraph" w:styleId="Liste4">
    <w:name w:val="List 4"/>
    <w:basedOn w:val="Normal"/>
    <w:rsid w:val="00445504"/>
    <w:pPr>
      <w:ind w:left="1440" w:hanging="360"/>
    </w:pPr>
  </w:style>
  <w:style w:type="paragraph" w:styleId="Liste5">
    <w:name w:val="List 5"/>
    <w:basedOn w:val="Normal"/>
    <w:rsid w:val="00445504"/>
    <w:pPr>
      <w:ind w:left="1800" w:hanging="360"/>
    </w:pPr>
  </w:style>
  <w:style w:type="paragraph" w:styleId="Listepuces">
    <w:name w:val="List Bullet"/>
    <w:basedOn w:val="Normal"/>
    <w:autoRedefine/>
    <w:rsid w:val="00445504"/>
    <w:pPr>
      <w:numPr>
        <w:numId w:val="2"/>
      </w:numPr>
    </w:pPr>
  </w:style>
  <w:style w:type="paragraph" w:styleId="Listepuces2">
    <w:name w:val="List Bullet 2"/>
    <w:basedOn w:val="Normal"/>
    <w:autoRedefine/>
    <w:rsid w:val="00445504"/>
    <w:pPr>
      <w:numPr>
        <w:numId w:val="3"/>
      </w:numPr>
    </w:pPr>
  </w:style>
  <w:style w:type="paragraph" w:styleId="Listepuces3">
    <w:name w:val="List Bullet 3"/>
    <w:basedOn w:val="Normal"/>
    <w:autoRedefine/>
    <w:rsid w:val="00445504"/>
    <w:pPr>
      <w:numPr>
        <w:numId w:val="4"/>
      </w:numPr>
    </w:pPr>
  </w:style>
  <w:style w:type="paragraph" w:styleId="Listepuces4">
    <w:name w:val="List Bullet 4"/>
    <w:basedOn w:val="Normal"/>
    <w:autoRedefine/>
    <w:rsid w:val="00445504"/>
    <w:pPr>
      <w:numPr>
        <w:numId w:val="5"/>
      </w:numPr>
    </w:pPr>
  </w:style>
  <w:style w:type="paragraph" w:styleId="Listepuces5">
    <w:name w:val="List Bullet 5"/>
    <w:basedOn w:val="Normal"/>
    <w:autoRedefine/>
    <w:rsid w:val="00445504"/>
    <w:pPr>
      <w:numPr>
        <w:numId w:val="6"/>
      </w:numPr>
    </w:pPr>
  </w:style>
  <w:style w:type="paragraph" w:styleId="Listecontinue">
    <w:name w:val="List Continue"/>
    <w:basedOn w:val="Normal"/>
    <w:rsid w:val="00445504"/>
    <w:pPr>
      <w:spacing w:after="120"/>
      <w:ind w:left="360"/>
    </w:pPr>
  </w:style>
  <w:style w:type="paragraph" w:styleId="Listecontinue2">
    <w:name w:val="List Continue 2"/>
    <w:basedOn w:val="Normal"/>
    <w:rsid w:val="00445504"/>
    <w:pPr>
      <w:spacing w:after="120"/>
      <w:ind w:left="720"/>
    </w:pPr>
  </w:style>
  <w:style w:type="paragraph" w:styleId="Listecontinue3">
    <w:name w:val="List Continue 3"/>
    <w:basedOn w:val="Normal"/>
    <w:rsid w:val="00445504"/>
    <w:pPr>
      <w:spacing w:after="120"/>
      <w:ind w:left="1080"/>
    </w:pPr>
  </w:style>
  <w:style w:type="paragraph" w:styleId="Listecontinue4">
    <w:name w:val="List Continue 4"/>
    <w:basedOn w:val="Normal"/>
    <w:rsid w:val="00445504"/>
    <w:pPr>
      <w:spacing w:after="120"/>
      <w:ind w:left="1440"/>
    </w:pPr>
  </w:style>
  <w:style w:type="paragraph" w:styleId="Listecontinue5">
    <w:name w:val="List Continue 5"/>
    <w:basedOn w:val="Normal"/>
    <w:rsid w:val="00445504"/>
    <w:pPr>
      <w:spacing w:after="120"/>
      <w:ind w:left="1800"/>
    </w:pPr>
  </w:style>
  <w:style w:type="paragraph" w:styleId="Listenumros">
    <w:name w:val="List Number"/>
    <w:basedOn w:val="Normal"/>
    <w:rsid w:val="00445504"/>
    <w:pPr>
      <w:numPr>
        <w:numId w:val="7"/>
      </w:numPr>
    </w:pPr>
  </w:style>
  <w:style w:type="paragraph" w:styleId="Listenumros2">
    <w:name w:val="List Number 2"/>
    <w:basedOn w:val="Normal"/>
    <w:rsid w:val="00445504"/>
    <w:pPr>
      <w:numPr>
        <w:numId w:val="8"/>
      </w:numPr>
    </w:pPr>
  </w:style>
  <w:style w:type="paragraph" w:styleId="Listenumros3">
    <w:name w:val="List Number 3"/>
    <w:basedOn w:val="Normal"/>
    <w:rsid w:val="00445504"/>
    <w:pPr>
      <w:numPr>
        <w:numId w:val="9"/>
      </w:numPr>
    </w:pPr>
  </w:style>
  <w:style w:type="paragraph" w:styleId="Listenumros4">
    <w:name w:val="List Number 4"/>
    <w:basedOn w:val="Normal"/>
    <w:rsid w:val="00445504"/>
    <w:pPr>
      <w:numPr>
        <w:numId w:val="10"/>
      </w:numPr>
    </w:pPr>
  </w:style>
  <w:style w:type="paragraph" w:styleId="Listenumros5">
    <w:name w:val="List Number 5"/>
    <w:basedOn w:val="Normal"/>
    <w:rsid w:val="00445504"/>
    <w:pPr>
      <w:numPr>
        <w:numId w:val="11"/>
      </w:numPr>
    </w:pPr>
  </w:style>
  <w:style w:type="paragraph" w:styleId="Textedemacro">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En-ttedemessage">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Retraitnormal">
    <w:name w:val="Normal Indent"/>
    <w:basedOn w:val="Normal"/>
    <w:rsid w:val="00445504"/>
    <w:pPr>
      <w:ind w:left="720"/>
    </w:pPr>
  </w:style>
  <w:style w:type="paragraph" w:styleId="Titredenote">
    <w:name w:val="Note Heading"/>
    <w:basedOn w:val="Normal"/>
    <w:next w:val="Normal"/>
    <w:rsid w:val="00445504"/>
  </w:style>
  <w:style w:type="paragraph" w:styleId="Salutations">
    <w:name w:val="Salutation"/>
    <w:basedOn w:val="Normal"/>
    <w:next w:val="Normal"/>
    <w:rsid w:val="00445504"/>
  </w:style>
  <w:style w:type="paragraph" w:styleId="Signature">
    <w:name w:val="Signature"/>
    <w:basedOn w:val="Normal"/>
    <w:rsid w:val="00445504"/>
    <w:pPr>
      <w:ind w:left="4320"/>
    </w:pPr>
  </w:style>
  <w:style w:type="paragraph" w:styleId="Sous-titre">
    <w:name w:val="Subtitle"/>
    <w:basedOn w:val="Normal"/>
    <w:qFormat/>
    <w:rsid w:val="00445504"/>
    <w:pPr>
      <w:spacing w:after="60"/>
      <w:jc w:val="center"/>
      <w:outlineLvl w:val="1"/>
    </w:pPr>
    <w:rPr>
      <w:sz w:val="24"/>
      <w:szCs w:val="24"/>
    </w:rPr>
  </w:style>
  <w:style w:type="paragraph" w:styleId="Tabledesrfrencesjuridiques">
    <w:name w:val="table of authorities"/>
    <w:basedOn w:val="Normal"/>
    <w:next w:val="Normal"/>
    <w:semiHidden/>
    <w:rsid w:val="00445504"/>
    <w:pPr>
      <w:ind w:left="200" w:hanging="200"/>
    </w:pPr>
  </w:style>
  <w:style w:type="paragraph" w:styleId="Tabledesillustrations">
    <w:name w:val="table of figures"/>
    <w:basedOn w:val="Normal"/>
    <w:next w:val="Normal"/>
    <w:rsid w:val="00445504"/>
    <w:pPr>
      <w:ind w:left="400" w:hanging="400"/>
    </w:pPr>
  </w:style>
  <w:style w:type="paragraph" w:styleId="Titre">
    <w:name w:val="Title"/>
    <w:basedOn w:val="Normal"/>
    <w:qFormat/>
    <w:rsid w:val="00445504"/>
    <w:pPr>
      <w:spacing w:before="240" w:after="60"/>
      <w:jc w:val="center"/>
      <w:outlineLvl w:val="0"/>
    </w:pPr>
    <w:rPr>
      <w:b/>
      <w:kern w:val="28"/>
      <w:sz w:val="32"/>
      <w:szCs w:val="32"/>
    </w:rPr>
  </w:style>
  <w:style w:type="paragraph" w:styleId="TitreTR">
    <w:name w:val="toa heading"/>
    <w:basedOn w:val="Normal"/>
    <w:next w:val="Normal"/>
    <w:semiHidden/>
    <w:rsid w:val="00445504"/>
    <w:pPr>
      <w:spacing w:before="120"/>
    </w:pPr>
    <w:rPr>
      <w:b/>
      <w:sz w:val="24"/>
      <w:szCs w:val="24"/>
    </w:rPr>
  </w:style>
  <w:style w:type="paragraph" w:styleId="TM1">
    <w:name w:val="toc 1"/>
    <w:basedOn w:val="Normal"/>
    <w:next w:val="Normal"/>
    <w:autoRedefine/>
    <w:uiPriority w:val="39"/>
    <w:rsid w:val="00445504"/>
  </w:style>
  <w:style w:type="paragraph" w:styleId="TM2">
    <w:name w:val="toc 2"/>
    <w:basedOn w:val="Normal"/>
    <w:next w:val="Normal"/>
    <w:autoRedefine/>
    <w:uiPriority w:val="39"/>
    <w:rsid w:val="00445504"/>
    <w:pPr>
      <w:ind w:left="200"/>
    </w:pPr>
  </w:style>
  <w:style w:type="paragraph" w:styleId="TM3">
    <w:name w:val="toc 3"/>
    <w:basedOn w:val="Normal"/>
    <w:next w:val="Normal"/>
    <w:autoRedefine/>
    <w:semiHidden/>
    <w:rsid w:val="00445504"/>
    <w:pPr>
      <w:ind w:left="400"/>
    </w:pPr>
  </w:style>
  <w:style w:type="paragraph" w:styleId="TM4">
    <w:name w:val="toc 4"/>
    <w:basedOn w:val="Normal"/>
    <w:next w:val="Normal"/>
    <w:autoRedefine/>
    <w:semiHidden/>
    <w:rsid w:val="00445504"/>
    <w:pPr>
      <w:ind w:left="600"/>
    </w:pPr>
  </w:style>
  <w:style w:type="paragraph" w:styleId="TM5">
    <w:name w:val="toc 5"/>
    <w:basedOn w:val="Normal"/>
    <w:next w:val="Normal"/>
    <w:autoRedefine/>
    <w:semiHidden/>
    <w:rsid w:val="00445504"/>
    <w:pPr>
      <w:ind w:left="800"/>
    </w:pPr>
  </w:style>
  <w:style w:type="paragraph" w:styleId="TM6">
    <w:name w:val="toc 6"/>
    <w:basedOn w:val="Normal"/>
    <w:next w:val="Normal"/>
    <w:autoRedefine/>
    <w:semiHidden/>
    <w:rsid w:val="00445504"/>
    <w:pPr>
      <w:ind w:left="1000"/>
    </w:pPr>
  </w:style>
  <w:style w:type="paragraph" w:styleId="TM7">
    <w:name w:val="toc 7"/>
    <w:basedOn w:val="Normal"/>
    <w:next w:val="Normal"/>
    <w:autoRedefine/>
    <w:semiHidden/>
    <w:rsid w:val="00445504"/>
    <w:pPr>
      <w:ind w:left="1200"/>
    </w:pPr>
  </w:style>
  <w:style w:type="paragraph" w:styleId="TM8">
    <w:name w:val="toc 8"/>
    <w:basedOn w:val="Normal"/>
    <w:next w:val="Normal"/>
    <w:autoRedefine/>
    <w:semiHidden/>
    <w:rsid w:val="00445504"/>
    <w:pPr>
      <w:ind w:left="1400"/>
    </w:pPr>
  </w:style>
  <w:style w:type="paragraph" w:styleId="TM9">
    <w:name w:val="toc 9"/>
    <w:basedOn w:val="Normal"/>
    <w:next w:val="Normal"/>
    <w:autoRedefine/>
    <w:semiHidden/>
    <w:rsid w:val="00445504"/>
    <w:pPr>
      <w:ind w:left="1600"/>
    </w:pPr>
  </w:style>
  <w:style w:type="character" w:styleId="Lienhypertextesuivivisit">
    <w:name w:val="FollowedHyperlink"/>
    <w:rsid w:val="00445504"/>
    <w:rPr>
      <w:color w:val="800080"/>
      <w:u w:val="single"/>
    </w:rPr>
  </w:style>
  <w:style w:type="paragraph" w:styleId="Textedebulles">
    <w:name w:val="Balloon Text"/>
    <w:basedOn w:val="Normal"/>
    <w:semiHidden/>
    <w:rsid w:val="00445504"/>
    <w:rPr>
      <w:rFonts w:ascii="Tahoma" w:hAnsi="Tahoma"/>
      <w:sz w:val="16"/>
      <w:szCs w:val="16"/>
    </w:rPr>
  </w:style>
  <w:style w:type="paragraph" w:styleId="Objetducommentaire">
    <w:name w:val="annotation subject"/>
    <w:basedOn w:val="Commentaire"/>
    <w:next w:val="Commentaire"/>
    <w:semiHidden/>
    <w:rsid w:val="00445504"/>
    <w:rPr>
      <w:b/>
    </w:rPr>
  </w:style>
  <w:style w:type="character" w:styleId="Marquedecommentaire">
    <w:name w:val="annotation reference"/>
    <w:semiHidden/>
    <w:rsid w:val="003633AF"/>
    <w:rPr>
      <w:sz w:val="16"/>
      <w:szCs w:val="16"/>
    </w:rPr>
  </w:style>
  <w:style w:type="character" w:styleId="lev">
    <w:name w:val="Strong"/>
    <w:qFormat/>
    <w:rsid w:val="0004120E"/>
    <w:rPr>
      <w:b/>
      <w:bCs/>
    </w:rPr>
  </w:style>
  <w:style w:type="character" w:styleId="Accentuation">
    <w:name w:val="Emphasis"/>
    <w:uiPriority w:val="20"/>
    <w:qFormat/>
    <w:rsid w:val="00554BA3"/>
    <w:rPr>
      <w:i/>
      <w:iCs/>
    </w:rPr>
  </w:style>
  <w:style w:type="paragraph" w:styleId="Rvision">
    <w:name w:val="Revision"/>
    <w:hidden/>
    <w:uiPriority w:val="99"/>
    <w:semiHidden/>
    <w:rsid w:val="00D6243A"/>
    <w:rPr>
      <w:rFonts w:ascii="Arial" w:hAnsi="Arial"/>
    </w:rPr>
  </w:style>
  <w:style w:type="paragraph" w:styleId="Paragraphedeliste">
    <w:name w:val="List Paragraph"/>
    <w:basedOn w:val="Normal"/>
    <w:uiPriority w:val="34"/>
    <w:qFormat/>
    <w:rsid w:val="00201A2E"/>
    <w:pPr>
      <w:ind w:left="720"/>
    </w:pPr>
  </w:style>
  <w:style w:type="character" w:customStyle="1" w:styleId="footer3">
    <w:name w:val="footer3"/>
    <w:basedOn w:val="Policepardfaut"/>
    <w:rsid w:val="000C75A1"/>
  </w:style>
  <w:style w:type="character" w:customStyle="1" w:styleId="Footer1">
    <w:name w:val="Footer1"/>
    <w:basedOn w:val="Policepardfaut"/>
    <w:rsid w:val="000C75A1"/>
  </w:style>
  <w:style w:type="character" w:customStyle="1" w:styleId="PrformatHTMLCar">
    <w:name w:val="Préformaté HTML Car"/>
    <w:link w:val="PrformatHTML"/>
    <w:uiPriority w:val="99"/>
    <w:rsid w:val="00E24D70"/>
    <w:rPr>
      <w:rFonts w:ascii="Courier New" w:hAnsi="Courier New"/>
    </w:rPr>
  </w:style>
  <w:style w:type="character" w:customStyle="1" w:styleId="moz-txt-citetags">
    <w:name w:val="moz-txt-citetags"/>
    <w:basedOn w:val="Policepardfaut"/>
    <w:rsid w:val="00E24D70"/>
  </w:style>
  <w:style w:type="table" w:styleId="Grilledutableau">
    <w:name w:val="Table Grid"/>
    <w:aliases w:val="Table Grid empty"/>
    <w:basedOn w:val="TableauNormal"/>
    <w:rsid w:val="00531BEE"/>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table" w:styleId="Classique1">
    <w:name w:val="Table Classic 1"/>
    <w:basedOn w:val="TableauNormal"/>
    <w:rsid w:val="002B24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Policepardfaut"/>
    <w:rsid w:val="007771E4"/>
  </w:style>
  <w:style w:type="character" w:customStyle="1" w:styleId="Mention">
    <w:name w:val="Mention"/>
    <w:basedOn w:val="Policepardfaut"/>
    <w:uiPriority w:val="99"/>
    <w:semiHidden/>
    <w:unhideWhenUsed/>
    <w:rsid w:val="000F38A8"/>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cbi.nlm.nih.gov/BLAST/fasta.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FASTA_format" TargetMode="External"/><Relationship Id="rId17" Type="http://schemas.openxmlformats.org/officeDocument/2006/relationships/hyperlink" Target="http://www.psidev.info/miape" TargetMode="External"/><Relationship Id="rId2" Type="http://schemas.openxmlformats.org/officeDocument/2006/relationships/numbering" Target="numbering.xml"/><Relationship Id="rId16" Type="http://schemas.openxmlformats.org/officeDocument/2006/relationships/hyperlink" Target="http://www.psidev.info/pef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psidev.info/miape" TargetMode="Externa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expasy.org/sprot/userman.html" TargetMode="External"/><Relationship Id="rId22"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960D4-C8E7-4E67-9C10-86F73914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19832</TotalTime>
  <Pages>15</Pages>
  <Words>6946</Words>
  <Characters>38208</Characters>
  <Application>Microsoft Office Word</Application>
  <DocSecurity>0</DocSecurity>
  <Lines>318</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45064</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Binz Pierre-Alain (HOS41670)</cp:lastModifiedBy>
  <cp:revision>6</cp:revision>
  <cp:lastPrinted>2002-09-24T21:06:00Z</cp:lastPrinted>
  <dcterms:created xsi:type="dcterms:W3CDTF">2017-05-11T13:41:00Z</dcterms:created>
  <dcterms:modified xsi:type="dcterms:W3CDTF">2017-06-06T11:39:00Z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